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30" w:type="dxa"/>
          <w:right w:w="30" w:type="dxa"/>
        </w:tblCellMar>
        <w:tblLook w:val="0000" w:firstRow="0" w:lastRow="0" w:firstColumn="0" w:lastColumn="0" w:noHBand="0" w:noVBand="0"/>
      </w:tblPr>
      <w:tblGrid>
        <w:gridCol w:w="6655"/>
      </w:tblGrid>
      <w:tr w:rsidR="008270E8" w:rsidRPr="00F25634">
        <w:trPr>
          <w:trHeight w:val="290"/>
        </w:trPr>
        <w:tc>
          <w:tcPr>
            <w:tcW w:w="6655" w:type="dxa"/>
            <w:tcBorders>
              <w:top w:val="nil"/>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Colombia en la segunda mitad del siglo XIX</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1 Las reformas liberales de mitad de siglo</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2 La Confederación Granadina (Aspecto social, económico y político)</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3 El Olimpo Radical (Aspecto social, económico y político)</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4 La Regeneración (Aspecto social, económico y político)</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5 Colombia a finales del siglo XIX y principios del XX</w:t>
            </w:r>
          </w:p>
        </w:tc>
      </w:tr>
      <w:tr w:rsidR="008270E8" w:rsidRPr="00F25634">
        <w:trPr>
          <w:trHeight w:val="290"/>
        </w:trPr>
        <w:tc>
          <w:tcPr>
            <w:tcW w:w="6655" w:type="dxa"/>
            <w:tcBorders>
              <w:top w:val="single" w:sz="6" w:space="0" w:color="auto"/>
              <w:left w:val="nil"/>
              <w:bottom w:val="single" w:sz="6" w:space="0" w:color="auto"/>
              <w:right w:val="nil"/>
            </w:tcBorders>
          </w:tcPr>
          <w:p w:rsidR="008270E8" w:rsidRPr="00F25634" w:rsidRDefault="008270E8">
            <w:p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6 Urbanismo y vida cotidiana</w:t>
            </w:r>
          </w:p>
        </w:tc>
      </w:tr>
      <w:tr w:rsidR="008270E8" w:rsidRPr="00F25634">
        <w:trPr>
          <w:trHeight w:val="290"/>
        </w:trPr>
        <w:tc>
          <w:tcPr>
            <w:tcW w:w="6655" w:type="dxa"/>
            <w:tcBorders>
              <w:top w:val="single" w:sz="6" w:space="0" w:color="auto"/>
              <w:left w:val="nil"/>
              <w:bottom w:val="single" w:sz="12" w:space="0" w:color="auto"/>
              <w:right w:val="nil"/>
            </w:tcBorders>
          </w:tcPr>
          <w:p w:rsidR="008270E8" w:rsidRPr="00F25634" w:rsidRDefault="008270E8" w:rsidP="003A6C4A">
            <w:pPr>
              <w:pStyle w:val="Prrafodelista"/>
              <w:numPr>
                <w:ilvl w:val="0"/>
                <w:numId w:val="3"/>
              </w:numPr>
              <w:autoSpaceDE w:val="0"/>
              <w:autoSpaceDN w:val="0"/>
              <w:adjustRightInd w:val="0"/>
              <w:spacing w:after="0" w:line="240" w:lineRule="auto"/>
              <w:rPr>
                <w:rFonts w:ascii="Times New Roman" w:hAnsi="Times New Roman" w:cs="Times New Roman"/>
                <w:noProof w:val="0"/>
                <w:color w:val="000000"/>
                <w:sz w:val="24"/>
                <w:szCs w:val="24"/>
              </w:rPr>
            </w:pPr>
            <w:r w:rsidRPr="00F25634">
              <w:rPr>
                <w:rFonts w:ascii="Times New Roman" w:hAnsi="Times New Roman" w:cs="Times New Roman"/>
                <w:noProof w:val="0"/>
                <w:color w:val="000000"/>
                <w:sz w:val="24"/>
                <w:szCs w:val="24"/>
              </w:rPr>
              <w:t>Manifestaciones culturales</w:t>
            </w:r>
          </w:p>
        </w:tc>
      </w:tr>
    </w:tbl>
    <w:p w:rsidR="003B1207" w:rsidRPr="00F25634" w:rsidRDefault="003B120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51"/>
        <w:gridCol w:w="7027"/>
      </w:tblGrid>
      <w:tr w:rsidR="004C758A" w:rsidRPr="00F25634" w:rsidTr="00950B95">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950B95">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C758A">
            <w:pPr>
              <w:pStyle w:val="Encabezado"/>
              <w:spacing w:line="360" w:lineRule="auto"/>
              <w:ind w:right="360"/>
              <w:rPr>
                <w:b/>
              </w:rPr>
            </w:pPr>
            <w:r w:rsidRPr="00F25634">
              <w:rPr>
                <w:b/>
              </w:rPr>
              <w:t>Colombia en la segunda mitad del siglo XIX</w:t>
            </w:r>
          </w:p>
        </w:tc>
      </w:tr>
      <w:tr w:rsidR="004C758A" w:rsidRPr="00F25634" w:rsidTr="00950B95">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950B95">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C758A">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lang w:val="en-US"/>
              </w:rPr>
              <w:t>CS_08_08_CO</w:t>
            </w:r>
          </w:p>
        </w:tc>
      </w:tr>
      <w:tr w:rsidR="004C758A" w:rsidRPr="00F25634" w:rsidTr="00950B95">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C758A" w:rsidRPr="00F25634" w:rsidRDefault="004C758A" w:rsidP="00950B95">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C758A" w:rsidRPr="00F25634" w:rsidRDefault="004C758A" w:rsidP="00477CC8">
            <w:pPr>
              <w:spacing w:line="360" w:lineRule="auto"/>
              <w:rPr>
                <w:rFonts w:ascii="Times New Roman" w:hAnsi="Times New Roman" w:cs="Times New Roman"/>
                <w:sz w:val="24"/>
                <w:szCs w:val="24"/>
              </w:rPr>
            </w:pPr>
            <w:r w:rsidRPr="00F25634">
              <w:rPr>
                <w:rFonts w:ascii="Times New Roman" w:hAnsi="Times New Roman" w:cs="Times New Roman"/>
                <w:sz w:val="24"/>
                <w:szCs w:val="24"/>
              </w:rPr>
              <w:t xml:space="preserve">En la segunda mitad del siglo XIX </w:t>
            </w:r>
            <w:r w:rsidR="00477CC8" w:rsidRPr="00F25634">
              <w:rPr>
                <w:rFonts w:ascii="Times New Roman" w:hAnsi="Times New Roman" w:cs="Times New Roman"/>
                <w:sz w:val="24"/>
                <w:szCs w:val="24"/>
              </w:rPr>
              <w:t>la vida política c</w:t>
            </w:r>
            <w:r w:rsidRPr="00F25634">
              <w:rPr>
                <w:rFonts w:ascii="Times New Roman" w:hAnsi="Times New Roman" w:cs="Times New Roman"/>
                <w:sz w:val="24"/>
                <w:szCs w:val="24"/>
              </w:rPr>
              <w:t>olombia</w:t>
            </w:r>
            <w:r w:rsidR="00477CC8" w:rsidRPr="00F25634">
              <w:rPr>
                <w:rFonts w:ascii="Times New Roman" w:hAnsi="Times New Roman" w:cs="Times New Roman"/>
                <w:sz w:val="24"/>
                <w:szCs w:val="24"/>
              </w:rPr>
              <w:t>na</w:t>
            </w:r>
            <w:r w:rsidRPr="00F25634">
              <w:rPr>
                <w:rFonts w:ascii="Times New Roman" w:hAnsi="Times New Roman" w:cs="Times New Roman"/>
                <w:sz w:val="24"/>
                <w:szCs w:val="24"/>
              </w:rPr>
              <w:t xml:space="preserve"> </w:t>
            </w:r>
            <w:r w:rsidR="00477CC8" w:rsidRPr="00F25634">
              <w:rPr>
                <w:rFonts w:ascii="Times New Roman" w:hAnsi="Times New Roman" w:cs="Times New Roman"/>
                <w:sz w:val="24"/>
                <w:szCs w:val="24"/>
              </w:rPr>
              <w:t xml:space="preserve">se transformó tras la puesta en marcha de </w:t>
            </w:r>
            <w:r w:rsidRPr="00F25634">
              <w:rPr>
                <w:rFonts w:ascii="Times New Roman" w:hAnsi="Times New Roman" w:cs="Times New Roman"/>
                <w:sz w:val="24"/>
                <w:szCs w:val="24"/>
              </w:rPr>
              <w:t xml:space="preserve">un conjunto de reformas liberales que reorientaron su destino político, social y económico. </w:t>
            </w:r>
            <w:r w:rsidR="00477CC8" w:rsidRPr="00F25634">
              <w:rPr>
                <w:rFonts w:ascii="Times New Roman" w:hAnsi="Times New Roman" w:cs="Times New Roman"/>
                <w:sz w:val="24"/>
                <w:szCs w:val="24"/>
              </w:rPr>
              <w:t>Esas reformar trajeron duras c</w:t>
            </w:r>
            <w:r w:rsidRPr="00F25634">
              <w:rPr>
                <w:rFonts w:ascii="Times New Roman" w:hAnsi="Times New Roman" w:cs="Times New Roman"/>
                <w:sz w:val="24"/>
                <w:szCs w:val="24"/>
              </w:rPr>
              <w:t>onfrontaciones con la Iglesia, redefiniciones del poder ciudadano e intentos de modernización</w:t>
            </w:r>
            <w:r w:rsidR="00477CC8" w:rsidRPr="00F25634">
              <w:rPr>
                <w:rFonts w:ascii="Times New Roman" w:hAnsi="Times New Roman" w:cs="Times New Roman"/>
                <w:sz w:val="24"/>
                <w:szCs w:val="24"/>
              </w:rPr>
              <w:t xml:space="preserve"> económica.</w:t>
            </w:r>
          </w:p>
        </w:tc>
      </w:tr>
    </w:tbl>
    <w:p w:rsidR="004C758A" w:rsidRPr="00F25634" w:rsidRDefault="004C758A">
      <w:pPr>
        <w:rPr>
          <w:rFonts w:ascii="Times New Roman" w:hAnsi="Times New Roman" w:cs="Times New Roman"/>
          <w:sz w:val="24"/>
          <w:szCs w:val="24"/>
        </w:rPr>
      </w:pPr>
    </w:p>
    <w:p w:rsidR="00B85373" w:rsidRPr="00F25634" w:rsidRDefault="00B85373">
      <w:pPr>
        <w:rPr>
          <w:rFonts w:ascii="Times New Roman" w:hAnsi="Times New Roman" w:cs="Times New Roman"/>
          <w:sz w:val="24"/>
          <w:szCs w:val="24"/>
        </w:rPr>
      </w:pPr>
    </w:p>
    <w:p w:rsidR="00B85373" w:rsidRPr="00F25634" w:rsidRDefault="00477CC8" w:rsidP="00477CC8">
      <w:pPr>
        <w:rPr>
          <w:rFonts w:ascii="Times New Roman" w:hAnsi="Times New Roman" w:cs="Times New Roman"/>
          <w:b/>
          <w:noProof w:val="0"/>
          <w:color w:val="000000"/>
          <w:sz w:val="24"/>
          <w:szCs w:val="24"/>
        </w:rPr>
      </w:pPr>
      <w:r w:rsidRPr="00F25634">
        <w:rPr>
          <w:rFonts w:ascii="Times New Roman" w:hAnsi="Times New Roman" w:cs="Times New Roman"/>
          <w:b/>
          <w:sz w:val="24"/>
          <w:szCs w:val="24"/>
          <w:highlight w:val="yellow"/>
        </w:rPr>
        <w:t>[SECCIÓN 1]</w:t>
      </w:r>
      <w:r w:rsidRPr="00F25634">
        <w:rPr>
          <w:rFonts w:ascii="Times New Roman" w:hAnsi="Times New Roman" w:cs="Times New Roman"/>
          <w:b/>
          <w:sz w:val="24"/>
          <w:szCs w:val="24"/>
        </w:rPr>
        <w:t xml:space="preserve">  1 </w:t>
      </w:r>
      <w:r w:rsidR="00B85373" w:rsidRPr="00F25634">
        <w:rPr>
          <w:rFonts w:ascii="Times New Roman" w:hAnsi="Times New Roman" w:cs="Times New Roman"/>
          <w:b/>
          <w:noProof w:val="0"/>
          <w:color w:val="000000"/>
          <w:sz w:val="24"/>
          <w:szCs w:val="24"/>
        </w:rPr>
        <w:t>Las reformas liberales de mitad de siglo</w:t>
      </w:r>
    </w:p>
    <w:p w:rsidR="003A6C4A" w:rsidRPr="00F25634" w:rsidRDefault="002904C3" w:rsidP="003A6C4A">
      <w:pPr>
        <w:rPr>
          <w:rFonts w:ascii="Times New Roman" w:hAnsi="Times New Roman" w:cs="Times New Roman"/>
          <w:sz w:val="24"/>
          <w:szCs w:val="24"/>
        </w:rPr>
      </w:pPr>
      <w:r w:rsidRPr="00F25634">
        <w:rPr>
          <w:rFonts w:ascii="Times New Roman" w:hAnsi="Times New Roman" w:cs="Times New Roman"/>
          <w:sz w:val="24"/>
          <w:szCs w:val="24"/>
        </w:rPr>
        <w:t xml:space="preserve">Gran parte del continente americano vivió a mitad del siglo XIX un vuelco hacia las ideas liberales. A la República de la Nueva Granada, que es como se llamó Colombia entre 1831 y 1858 le </w:t>
      </w:r>
      <w:r w:rsidR="00477CC8" w:rsidRPr="00F25634">
        <w:rPr>
          <w:rFonts w:ascii="Times New Roman" w:hAnsi="Times New Roman" w:cs="Times New Roman"/>
          <w:sz w:val="24"/>
          <w:szCs w:val="24"/>
        </w:rPr>
        <w:t>sigguieron</w:t>
      </w:r>
      <w:r w:rsidRPr="00F25634">
        <w:rPr>
          <w:rFonts w:ascii="Times New Roman" w:hAnsi="Times New Roman" w:cs="Times New Roman"/>
          <w:sz w:val="24"/>
          <w:szCs w:val="24"/>
        </w:rPr>
        <w:t xml:space="preserve"> la </w:t>
      </w:r>
      <w:r w:rsidRPr="00F25634">
        <w:rPr>
          <w:rFonts w:ascii="Times New Roman" w:hAnsi="Times New Roman" w:cs="Times New Roman"/>
          <w:b/>
          <w:sz w:val="24"/>
          <w:szCs w:val="24"/>
        </w:rPr>
        <w:t>Confederación Granadina</w:t>
      </w:r>
      <w:r w:rsidRPr="00F25634">
        <w:rPr>
          <w:rFonts w:ascii="Times New Roman" w:hAnsi="Times New Roman" w:cs="Times New Roman"/>
          <w:sz w:val="24"/>
          <w:szCs w:val="24"/>
        </w:rPr>
        <w:t>, que llegó hasta 1863 y más tarde los Estados Unidos de Colombia hasta 1886.</w:t>
      </w:r>
    </w:p>
    <w:p w:rsidR="003A6C4A" w:rsidRPr="00F25634" w:rsidRDefault="003A6C4A" w:rsidP="003A6C4A">
      <w:pPr>
        <w:rPr>
          <w:rFonts w:ascii="Times New Roman" w:hAnsi="Times New Roman" w:cs="Times New Roman"/>
          <w:sz w:val="24"/>
          <w:szCs w:val="24"/>
        </w:rPr>
      </w:pPr>
      <w:r w:rsidRPr="00F25634">
        <w:rPr>
          <w:rFonts w:ascii="Times New Roman" w:hAnsi="Times New Roman" w:cs="Times New Roman"/>
          <w:sz w:val="24"/>
          <w:szCs w:val="24"/>
        </w:rPr>
        <w:t xml:space="preserve">En el periodo en que el país se llamó Estados Unidos de Colombia ocurrieron </w:t>
      </w:r>
      <w:r w:rsidR="002904C3" w:rsidRPr="00F25634">
        <w:rPr>
          <w:rFonts w:ascii="Times New Roman" w:hAnsi="Times New Roman" w:cs="Times New Roman"/>
          <w:sz w:val="24"/>
          <w:szCs w:val="24"/>
        </w:rPr>
        <w:t xml:space="preserve">importantes reformas </w:t>
      </w:r>
      <w:r w:rsidRPr="00F25634">
        <w:rPr>
          <w:rFonts w:ascii="Times New Roman" w:hAnsi="Times New Roman" w:cs="Times New Roman"/>
          <w:sz w:val="24"/>
          <w:szCs w:val="24"/>
        </w:rPr>
        <w:t>impulsadas inicialmente</w:t>
      </w:r>
      <w:r w:rsidR="002904C3" w:rsidRPr="00F25634">
        <w:rPr>
          <w:rFonts w:ascii="Times New Roman" w:hAnsi="Times New Roman" w:cs="Times New Roman"/>
          <w:sz w:val="24"/>
          <w:szCs w:val="24"/>
        </w:rPr>
        <w:t xml:space="preserve"> por figuras como el presidente </w:t>
      </w:r>
      <w:r w:rsidR="002904C3" w:rsidRPr="00F25634">
        <w:rPr>
          <w:rFonts w:ascii="Times New Roman" w:hAnsi="Times New Roman" w:cs="Times New Roman"/>
          <w:b/>
          <w:sz w:val="24"/>
          <w:szCs w:val="24"/>
        </w:rPr>
        <w:t>Tomás Cipriano</w:t>
      </w:r>
      <w:r w:rsidRPr="00F25634">
        <w:rPr>
          <w:rFonts w:ascii="Times New Roman" w:hAnsi="Times New Roman" w:cs="Times New Roman"/>
          <w:sz w:val="24"/>
          <w:szCs w:val="24"/>
        </w:rPr>
        <w:t xml:space="preserve">, quien promovió </w:t>
      </w:r>
      <w:r w:rsidR="002904C3" w:rsidRPr="00F25634">
        <w:rPr>
          <w:rFonts w:ascii="Times New Roman" w:hAnsi="Times New Roman" w:cs="Times New Roman"/>
          <w:sz w:val="24"/>
          <w:szCs w:val="24"/>
        </w:rPr>
        <w:t>un conjunto de cambios orientados a insertar al país en la economía internacional.</w:t>
      </w:r>
      <w:r w:rsidR="00812F5B" w:rsidRPr="00F25634">
        <w:rPr>
          <w:rFonts w:ascii="Times New Roman" w:hAnsi="Times New Roman" w:cs="Times New Roman"/>
          <w:sz w:val="24"/>
          <w:szCs w:val="24"/>
        </w:rPr>
        <w:t xml:space="preserve"> Esta dinámica se prolongó hasta el final del siglo XIX</w:t>
      </w:r>
      <w:r w:rsidRPr="00F25634">
        <w:rPr>
          <w:rFonts w:ascii="Times New Roman" w:hAnsi="Times New Roman" w:cs="Times New Roman"/>
          <w:sz w:val="24"/>
          <w:szCs w:val="24"/>
        </w:rPr>
        <w:t xml:space="preserve"> durante una época en la que liberales mantuvieron la hegemnía en el poder.</w:t>
      </w:r>
      <w:r w:rsidR="002904C3" w:rsidRPr="00F25634">
        <w:rPr>
          <w:rFonts w:ascii="Times New Roman" w:hAnsi="Times New Roman" w:cs="Times New Roman"/>
          <w:sz w:val="24"/>
          <w:szCs w:val="24"/>
        </w:rPr>
        <w:t xml:space="preserve"> </w:t>
      </w:r>
    </w:p>
    <w:p w:rsidR="002904C3" w:rsidRPr="00F25634" w:rsidRDefault="002904C3" w:rsidP="003A6C4A">
      <w:pPr>
        <w:rPr>
          <w:rFonts w:ascii="Times New Roman" w:hAnsi="Times New Roman" w:cs="Times New Roman"/>
          <w:sz w:val="24"/>
          <w:szCs w:val="24"/>
        </w:rPr>
      </w:pPr>
      <w:r w:rsidRPr="00F25634">
        <w:rPr>
          <w:rFonts w:ascii="Times New Roman" w:hAnsi="Times New Roman" w:cs="Times New Roman"/>
          <w:sz w:val="24"/>
          <w:szCs w:val="24"/>
        </w:rPr>
        <w:t xml:space="preserve">Un antecedente </w:t>
      </w:r>
      <w:r w:rsidR="003A6C4A" w:rsidRPr="00F25634">
        <w:rPr>
          <w:rFonts w:ascii="Times New Roman" w:hAnsi="Times New Roman" w:cs="Times New Roman"/>
          <w:sz w:val="24"/>
          <w:szCs w:val="24"/>
        </w:rPr>
        <w:t xml:space="preserve">de </w:t>
      </w:r>
      <w:r w:rsidRPr="00F25634">
        <w:rPr>
          <w:rFonts w:ascii="Times New Roman" w:hAnsi="Times New Roman" w:cs="Times New Roman"/>
          <w:sz w:val="24"/>
          <w:szCs w:val="24"/>
        </w:rPr>
        <w:t xml:space="preserve">estas reformas tuvo que ver con el resentimiento que despertó el presidente conservador </w:t>
      </w:r>
      <w:r w:rsidRPr="00F25634">
        <w:rPr>
          <w:rFonts w:ascii="Times New Roman" w:hAnsi="Times New Roman" w:cs="Times New Roman"/>
          <w:b/>
          <w:sz w:val="24"/>
          <w:szCs w:val="24"/>
        </w:rPr>
        <w:t>Mariano Ospina Rodríguez</w:t>
      </w:r>
      <w:r w:rsidRPr="00F25634">
        <w:rPr>
          <w:rFonts w:ascii="Times New Roman" w:hAnsi="Times New Roman" w:cs="Times New Roman"/>
          <w:sz w:val="24"/>
          <w:szCs w:val="24"/>
        </w:rPr>
        <w:t xml:space="preserve">, quien </w:t>
      </w:r>
      <w:r w:rsidR="003A6C4A" w:rsidRPr="00F25634">
        <w:rPr>
          <w:rFonts w:ascii="Times New Roman" w:hAnsi="Times New Roman" w:cs="Times New Roman"/>
          <w:sz w:val="24"/>
          <w:szCs w:val="24"/>
        </w:rPr>
        <w:t>durante su mandato (</w:t>
      </w:r>
      <w:r w:rsidR="003A6C4A" w:rsidRPr="00F25634">
        <w:rPr>
          <w:rFonts w:ascii="Times New Roman" w:hAnsi="Times New Roman" w:cs="Times New Roman"/>
          <w:color w:val="222222"/>
          <w:sz w:val="24"/>
          <w:szCs w:val="24"/>
        </w:rPr>
        <w:t xml:space="preserve">1857 y 1861) </w:t>
      </w:r>
      <w:r w:rsidRPr="00F25634">
        <w:rPr>
          <w:rFonts w:ascii="Times New Roman" w:hAnsi="Times New Roman" w:cs="Times New Roman"/>
          <w:sz w:val="24"/>
          <w:szCs w:val="24"/>
        </w:rPr>
        <w:t>excluyó</w:t>
      </w:r>
      <w:r w:rsidR="003A6C4A" w:rsidRPr="00F25634">
        <w:rPr>
          <w:rFonts w:ascii="Times New Roman" w:hAnsi="Times New Roman" w:cs="Times New Roman"/>
          <w:sz w:val="24"/>
          <w:szCs w:val="24"/>
        </w:rPr>
        <w:t xml:space="preserve"> </w:t>
      </w:r>
      <w:r w:rsidRPr="00F25634">
        <w:rPr>
          <w:rFonts w:ascii="Times New Roman" w:hAnsi="Times New Roman" w:cs="Times New Roman"/>
          <w:sz w:val="24"/>
          <w:szCs w:val="24"/>
        </w:rPr>
        <w:t xml:space="preserve">a los liberales </w:t>
      </w:r>
      <w:r w:rsidR="003A6C4A" w:rsidRPr="00F25634">
        <w:rPr>
          <w:rFonts w:ascii="Times New Roman" w:hAnsi="Times New Roman" w:cs="Times New Roman"/>
          <w:sz w:val="24"/>
          <w:szCs w:val="24"/>
        </w:rPr>
        <w:t>de</w:t>
      </w:r>
      <w:r w:rsidRPr="00F25634">
        <w:rPr>
          <w:rFonts w:ascii="Times New Roman" w:hAnsi="Times New Roman" w:cs="Times New Roman"/>
          <w:sz w:val="24"/>
          <w:szCs w:val="24"/>
        </w:rPr>
        <w:t xml:space="preserve"> los cargos públicos y además procuró darle más poder al departamento de Antioquia </w:t>
      </w:r>
      <w:r w:rsidR="003A6C4A" w:rsidRPr="00F25634">
        <w:rPr>
          <w:rFonts w:ascii="Times New Roman" w:hAnsi="Times New Roman" w:cs="Times New Roman"/>
          <w:sz w:val="24"/>
          <w:szCs w:val="24"/>
        </w:rPr>
        <w:t xml:space="preserve">(de mayoría conservadora) </w:t>
      </w:r>
      <w:r w:rsidRPr="00F25634">
        <w:rPr>
          <w:rFonts w:ascii="Times New Roman" w:hAnsi="Times New Roman" w:cs="Times New Roman"/>
          <w:sz w:val="24"/>
          <w:szCs w:val="24"/>
        </w:rPr>
        <w:t xml:space="preserve">que a </w:t>
      </w:r>
      <w:r w:rsidR="003A6C4A" w:rsidRPr="00F25634">
        <w:rPr>
          <w:rFonts w:ascii="Times New Roman" w:hAnsi="Times New Roman" w:cs="Times New Roman"/>
          <w:sz w:val="24"/>
          <w:szCs w:val="24"/>
        </w:rPr>
        <w:t xml:space="preserve">todos </w:t>
      </w:r>
      <w:r w:rsidRPr="00F25634">
        <w:rPr>
          <w:rFonts w:ascii="Times New Roman" w:hAnsi="Times New Roman" w:cs="Times New Roman"/>
          <w:sz w:val="24"/>
          <w:szCs w:val="24"/>
        </w:rPr>
        <w:t xml:space="preserve">los demás. </w:t>
      </w:r>
    </w:p>
    <w:p w:rsidR="00477CC8" w:rsidRPr="00F25634" w:rsidRDefault="00477CC8" w:rsidP="003A6C4A">
      <w:pPr>
        <w:rPr>
          <w:rFonts w:ascii="Times New Roman" w:hAnsi="Times New Roman" w:cs="Times New Roman"/>
          <w:sz w:val="24"/>
          <w:szCs w:val="24"/>
        </w:rPr>
      </w:pPr>
    </w:p>
    <w:p w:rsidR="00477CC8" w:rsidRPr="00F25634" w:rsidRDefault="00477CC8" w:rsidP="003A6C4A">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3D2552" w:rsidRPr="00F25634" w:rsidTr="00950B95">
        <w:tc>
          <w:tcPr>
            <w:tcW w:w="9054" w:type="dxa"/>
            <w:gridSpan w:val="2"/>
            <w:shd w:val="clear" w:color="auto" w:fill="0D0D0D" w:themeFill="text1" w:themeFillTint="F2"/>
          </w:tcPr>
          <w:p w:rsidR="003D2552" w:rsidRPr="00F25634" w:rsidRDefault="003D2552" w:rsidP="00950B95">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950B95">
        <w:tc>
          <w:tcPr>
            <w:tcW w:w="1668" w:type="dxa"/>
          </w:tcPr>
          <w:p w:rsidR="003D2552" w:rsidRPr="00F25634" w:rsidRDefault="003D2552"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3D2552">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CS_08_08_IMG01</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3D2552">
            <w:pPr>
              <w:rPr>
                <w:rFonts w:ascii="Times New Roman" w:hAnsi="Times New Roman" w:cs="Times New Roman"/>
                <w:color w:val="000000"/>
                <w:sz w:val="24"/>
                <w:szCs w:val="24"/>
              </w:rPr>
            </w:pPr>
            <w:r w:rsidRPr="00F25634">
              <w:rPr>
                <w:rFonts w:ascii="Times New Roman" w:hAnsi="Times New Roman" w:cs="Times New Roman"/>
                <w:sz w:val="24"/>
                <w:szCs w:val="24"/>
              </w:rPr>
              <w:t>Mariano Ospina Rodríguez</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3D2552" w:rsidRPr="00F25634" w:rsidRDefault="003D2552" w:rsidP="00950B95">
            <w:pPr>
              <w:spacing w:after="200" w:line="276" w:lineRule="auto"/>
              <w:rPr>
                <w:rFonts w:ascii="Times New Roman" w:hAnsi="Times New Roman" w:cs="Times New Roman"/>
                <w:sz w:val="24"/>
                <w:szCs w:val="24"/>
              </w:rPr>
            </w:pPr>
            <w:del w:id="0" w:author="ANA MARIA LARA" w:date="2015-05-25T08:42:00Z">
              <w:r w:rsidRPr="00F25634" w:rsidDel="0053757C">
                <w:rPr>
                  <w:rFonts w:ascii="Times New Roman" w:hAnsi="Times New Roman" w:cs="Times New Roman"/>
                  <w:sz w:val="24"/>
                  <w:szCs w:val="24"/>
                </w:rPr>
                <w:delText xml:space="preserve"> </w:delText>
              </w:r>
            </w:del>
            <w:hyperlink r:id="rId7" w:history="1">
              <w:r w:rsidRPr="00F25634">
                <w:rPr>
                  <w:rStyle w:val="Hipervnculo"/>
                  <w:rFonts w:ascii="Times New Roman" w:hAnsi="Times New Roman" w:cs="Times New Roman"/>
                  <w:sz w:val="24"/>
                  <w:szCs w:val="24"/>
                </w:rPr>
                <w:t>http://upload.wikimedia.org/wikipedia/commons/5/50/Mariano_Ospina_Rodr%C3%ADguez_1.jpg</w:t>
              </w:r>
            </w:hyperlink>
          </w:p>
          <w:p w:rsidR="003D2552" w:rsidRPr="00F25634" w:rsidRDefault="003D2552" w:rsidP="00950B95">
            <w:pPr>
              <w:spacing w:after="200" w:line="276" w:lineRule="auto"/>
              <w:rPr>
                <w:rFonts w:ascii="Times New Roman" w:hAnsi="Times New Roman" w:cs="Times New Roman"/>
                <w:color w:val="000000"/>
                <w:sz w:val="24"/>
                <w:szCs w:val="24"/>
                <w:lang w:val="es-CO"/>
              </w:rPr>
            </w:pPr>
            <w:r w:rsidRPr="00F25634">
              <w:rPr>
                <w:rFonts w:ascii="Times New Roman" w:hAnsi="Times New Roman" w:cs="Times New Roman"/>
                <w:sz w:val="24"/>
                <w:szCs w:val="24"/>
                <w:lang w:eastAsia="es-CO"/>
              </w:rPr>
              <w:drawing>
                <wp:inline distT="0" distB="0" distL="0" distR="0" wp14:anchorId="35C05F43" wp14:editId="30136562">
                  <wp:extent cx="515389" cy="624836"/>
                  <wp:effectExtent l="0" t="0" r="0" b="4445"/>
                  <wp:docPr id="1" name="Imagen 1" descr="http://upload.wikimedia.org/wikipedia/commons/5/50/Mariano_Ospina_Rodr%C3%ADgue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0/Mariano_Ospina_Rodr%C3%ADguez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241" cy="625868"/>
                          </a:xfrm>
                          <a:prstGeom prst="rect">
                            <a:avLst/>
                          </a:prstGeom>
                          <a:noFill/>
                          <a:ln>
                            <a:noFill/>
                          </a:ln>
                        </pic:spPr>
                      </pic:pic>
                    </a:graphicData>
                  </a:graphic>
                </wp:inline>
              </w:drawing>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3D2552" w:rsidRPr="00F25634" w:rsidRDefault="003D2552" w:rsidP="003D2552">
            <w:pPr>
              <w:rPr>
                <w:rFonts w:ascii="Times New Roman" w:hAnsi="Times New Roman" w:cs="Times New Roman"/>
                <w:sz w:val="24"/>
                <w:szCs w:val="24"/>
              </w:rPr>
            </w:pPr>
            <w:r w:rsidRPr="00F25634">
              <w:rPr>
                <w:rFonts w:ascii="Times New Roman" w:hAnsi="Times New Roman" w:cs="Times New Roman"/>
                <w:sz w:val="24"/>
                <w:szCs w:val="24"/>
              </w:rPr>
              <w:t>Mariano Ospina Rodríguez, de filiación coservadora, procuro mantener a los liberales alejados del poder. Tras su mandato, los liberales realizaron un conjunto de reformas que intentaron cambiar a la sociedad de manera radical.</w:t>
            </w:r>
          </w:p>
        </w:tc>
      </w:tr>
    </w:tbl>
    <w:p w:rsidR="003A6C4A" w:rsidRPr="00F25634" w:rsidRDefault="003D2552" w:rsidP="003A6C4A">
      <w:pPr>
        <w:rPr>
          <w:rFonts w:ascii="Times New Roman" w:hAnsi="Times New Roman" w:cs="Times New Roman"/>
          <w:sz w:val="24"/>
          <w:szCs w:val="24"/>
          <w:highlight w:val="yellow"/>
        </w:rPr>
      </w:pPr>
      <w:r w:rsidRPr="00F25634">
        <w:rPr>
          <w:rFonts w:ascii="Times New Roman" w:hAnsi="Times New Roman" w:cs="Times New Roman"/>
          <w:sz w:val="24"/>
          <w:szCs w:val="24"/>
          <w:highlight w:val="yellow"/>
        </w:rPr>
        <w:t xml:space="preserve"> </w:t>
      </w:r>
    </w:p>
    <w:p w:rsidR="00BC6B28" w:rsidRPr="00F25634" w:rsidRDefault="002904C3" w:rsidP="00BC6B28">
      <w:pPr>
        <w:rPr>
          <w:rFonts w:ascii="Times New Roman" w:hAnsi="Times New Roman" w:cs="Times New Roman"/>
          <w:color w:val="000000" w:themeColor="text1"/>
          <w:sz w:val="24"/>
          <w:szCs w:val="24"/>
        </w:rPr>
      </w:pPr>
      <w:r w:rsidRPr="00F25634">
        <w:rPr>
          <w:rFonts w:ascii="Times New Roman" w:hAnsi="Times New Roman" w:cs="Times New Roman"/>
          <w:sz w:val="24"/>
          <w:szCs w:val="24"/>
        </w:rPr>
        <w:t xml:space="preserve">En </w:t>
      </w:r>
      <w:r w:rsidRPr="00F25634">
        <w:rPr>
          <w:rFonts w:ascii="Times New Roman" w:hAnsi="Times New Roman" w:cs="Times New Roman"/>
          <w:b/>
          <w:sz w:val="24"/>
          <w:szCs w:val="24"/>
        </w:rPr>
        <w:t>1858</w:t>
      </w:r>
      <w:r w:rsidRPr="00F25634">
        <w:rPr>
          <w:rFonts w:ascii="Times New Roman" w:hAnsi="Times New Roman" w:cs="Times New Roman"/>
          <w:sz w:val="24"/>
          <w:szCs w:val="24"/>
        </w:rPr>
        <w:t xml:space="preserve">, Ospina había promovido una </w:t>
      </w:r>
      <w:r w:rsidRPr="00F25634">
        <w:rPr>
          <w:rFonts w:ascii="Times New Roman" w:hAnsi="Times New Roman" w:cs="Times New Roman"/>
          <w:b/>
          <w:sz w:val="24"/>
          <w:szCs w:val="24"/>
        </w:rPr>
        <w:t>reforma constitucional</w:t>
      </w:r>
      <w:r w:rsidRPr="00F25634">
        <w:rPr>
          <w:rFonts w:ascii="Times New Roman" w:hAnsi="Times New Roman" w:cs="Times New Roman"/>
          <w:sz w:val="24"/>
          <w:szCs w:val="24"/>
        </w:rPr>
        <w:t xml:space="preserve"> con la que se c</w:t>
      </w:r>
      <w:r w:rsidR="00BC6B28" w:rsidRPr="00F25634">
        <w:rPr>
          <w:rFonts w:ascii="Times New Roman" w:hAnsi="Times New Roman" w:cs="Times New Roman"/>
          <w:sz w:val="24"/>
          <w:szCs w:val="24"/>
        </w:rPr>
        <w:t xml:space="preserve">reó la Confederación Granadina, conformada por los </w:t>
      </w:r>
      <w:r w:rsidR="00BC6B28" w:rsidRPr="00F25634">
        <w:rPr>
          <w:rStyle w:val="lemmavariantref1"/>
          <w:rFonts w:ascii="Times New Roman" w:hAnsi="Times New Roman" w:cs="Times New Roman"/>
          <w:color w:val="000000" w:themeColor="text1"/>
          <w:sz w:val="24"/>
          <w:szCs w:val="24"/>
          <w:specVanish w:val="0"/>
        </w:rPr>
        <w:t>actuales territorios de Colombia y Panamá</w:t>
      </w:r>
      <w:bookmarkStart w:id="1" w:name="3485233"/>
      <w:bookmarkEnd w:id="1"/>
      <w:r w:rsidR="00BC6B28" w:rsidRPr="00F25634">
        <w:rPr>
          <w:rStyle w:val="lemmavariantref1"/>
          <w:rFonts w:ascii="Times New Roman" w:hAnsi="Times New Roman" w:cs="Times New Roman"/>
          <w:color w:val="000000" w:themeColor="text1"/>
          <w:sz w:val="24"/>
          <w:szCs w:val="24"/>
          <w:specVanish w:val="0"/>
        </w:rPr>
        <w:t xml:space="preserve">. </w:t>
      </w:r>
      <w:r w:rsidR="00BC6B28" w:rsidRPr="00F25634">
        <w:rPr>
          <w:rFonts w:ascii="Times New Roman" w:hAnsi="Times New Roman" w:cs="Times New Roman"/>
          <w:color w:val="000000" w:themeColor="text1"/>
          <w:sz w:val="24"/>
          <w:szCs w:val="24"/>
        </w:rPr>
        <w:t xml:space="preserve">Por la Constitución de 1858, la república se convirtió en </w:t>
      </w:r>
      <w:r w:rsidR="00BC6B28" w:rsidRPr="00F25634">
        <w:rPr>
          <w:rFonts w:ascii="Times New Roman" w:hAnsi="Times New Roman" w:cs="Times New Roman"/>
          <w:b/>
          <w:color w:val="000000" w:themeColor="text1"/>
          <w:sz w:val="24"/>
          <w:szCs w:val="24"/>
        </w:rPr>
        <w:t>federativa</w:t>
      </w:r>
      <w:r w:rsidR="00BC6B28" w:rsidRPr="00F25634">
        <w:rPr>
          <w:rFonts w:ascii="Times New Roman" w:hAnsi="Times New Roman" w:cs="Times New Roman"/>
          <w:color w:val="000000" w:themeColor="text1"/>
          <w:sz w:val="24"/>
          <w:szCs w:val="24"/>
        </w:rPr>
        <w:t xml:space="preserve">, constituida por </w:t>
      </w:r>
      <w:r w:rsidR="00BC6B28" w:rsidRPr="00F25634">
        <w:rPr>
          <w:rFonts w:ascii="Times New Roman" w:hAnsi="Times New Roman" w:cs="Times New Roman"/>
          <w:b/>
          <w:color w:val="000000" w:themeColor="text1"/>
          <w:sz w:val="24"/>
          <w:szCs w:val="24"/>
        </w:rPr>
        <w:t>ocho estados</w:t>
      </w:r>
      <w:r w:rsidR="00BC6B28" w:rsidRPr="00F25634">
        <w:rPr>
          <w:rFonts w:ascii="Times New Roman" w:hAnsi="Times New Roman" w:cs="Times New Roman"/>
          <w:color w:val="000000" w:themeColor="text1"/>
          <w:sz w:val="24"/>
          <w:szCs w:val="24"/>
        </w:rPr>
        <w:t xml:space="preserve"> soberanos confederados. </w:t>
      </w:r>
    </w:p>
    <w:p w:rsidR="00BC6B28" w:rsidRPr="00F25634" w:rsidRDefault="00BC6B28" w:rsidP="00BC6B28">
      <w:pPr>
        <w:rPr>
          <w:rFonts w:ascii="Times New Roman" w:hAnsi="Times New Roman" w:cs="Times New Roman"/>
          <w:color w:val="000000" w:themeColor="text1"/>
          <w:sz w:val="24"/>
          <w:szCs w:val="24"/>
        </w:rPr>
      </w:pPr>
    </w:p>
    <w:tbl>
      <w:tblPr>
        <w:tblStyle w:val="Tablaconcuadrcula"/>
        <w:tblW w:w="0" w:type="auto"/>
        <w:tblLayout w:type="fixed"/>
        <w:tblLook w:val="04A0" w:firstRow="1" w:lastRow="0" w:firstColumn="1" w:lastColumn="0" w:noHBand="0" w:noVBand="1"/>
      </w:tblPr>
      <w:tblGrid>
        <w:gridCol w:w="1668"/>
        <w:gridCol w:w="7386"/>
      </w:tblGrid>
      <w:tr w:rsidR="003D2552" w:rsidRPr="00F25634" w:rsidTr="00950B95">
        <w:tc>
          <w:tcPr>
            <w:tcW w:w="9054" w:type="dxa"/>
            <w:gridSpan w:val="2"/>
            <w:shd w:val="clear" w:color="auto" w:fill="0D0D0D" w:themeFill="text1" w:themeFillTint="F2"/>
          </w:tcPr>
          <w:p w:rsidR="003D2552" w:rsidRPr="00F25634" w:rsidRDefault="003D2552" w:rsidP="00950B95">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950B95">
        <w:tc>
          <w:tcPr>
            <w:tcW w:w="1668" w:type="dxa"/>
          </w:tcPr>
          <w:p w:rsidR="003D2552" w:rsidRPr="00F25634" w:rsidRDefault="003D2552"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CS_08_08_IMG02</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color w:val="000000" w:themeColor="text1"/>
                <w:sz w:val="24"/>
                <w:szCs w:val="24"/>
              </w:rPr>
              <w:t>Confederación Granadina</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3D2552" w:rsidRPr="00F25634" w:rsidRDefault="003D2552" w:rsidP="003D2552">
            <w:pPr>
              <w:spacing w:after="200" w:line="276" w:lineRule="auto"/>
              <w:rPr>
                <w:rFonts w:ascii="Times New Roman" w:hAnsi="Times New Roman" w:cs="Times New Roman"/>
                <w:sz w:val="24"/>
                <w:szCs w:val="24"/>
              </w:rPr>
            </w:pPr>
            <w:del w:id="2" w:author="ANA MARIA LARA" w:date="2015-05-25T08:42:00Z">
              <w:r w:rsidRPr="00F25634" w:rsidDel="0053757C">
                <w:rPr>
                  <w:rFonts w:ascii="Times New Roman" w:hAnsi="Times New Roman" w:cs="Times New Roman"/>
                  <w:sz w:val="24"/>
                  <w:szCs w:val="24"/>
                </w:rPr>
                <w:delText xml:space="preserve"> </w:delText>
              </w:r>
            </w:del>
            <w:hyperlink r:id="rId9" w:history="1">
              <w:r w:rsidRPr="00F25634">
                <w:rPr>
                  <w:rStyle w:val="Hipervnculo"/>
                  <w:rFonts w:ascii="Times New Roman" w:hAnsi="Times New Roman" w:cs="Times New Roman"/>
                  <w:sz w:val="24"/>
                  <w:szCs w:val="24"/>
                </w:rPr>
                <w:t>http://upload.wikimedia.org/wikipedia/commons/0/07/Mapa_de_la_Confederaci%C3%B3n_Granadina_%281858%29.jpg</w:t>
              </w:r>
            </w:hyperlink>
          </w:p>
          <w:p w:rsidR="003D2552" w:rsidRPr="00F25634" w:rsidRDefault="003D2552" w:rsidP="003D2552">
            <w:pPr>
              <w:spacing w:after="200" w:line="276" w:lineRule="auto"/>
              <w:rPr>
                <w:rFonts w:ascii="Times New Roman" w:hAnsi="Times New Roman" w:cs="Times New Roman"/>
                <w:sz w:val="24"/>
                <w:szCs w:val="24"/>
              </w:rPr>
            </w:pPr>
          </w:p>
          <w:p w:rsidR="003D2552" w:rsidRPr="00F25634" w:rsidRDefault="003D2552" w:rsidP="003D2552">
            <w:pPr>
              <w:spacing w:after="200" w:line="276" w:lineRule="auto"/>
              <w:rPr>
                <w:rFonts w:ascii="Times New Roman" w:hAnsi="Times New Roman" w:cs="Times New Roman"/>
                <w:color w:val="000000"/>
                <w:sz w:val="24"/>
                <w:szCs w:val="24"/>
                <w:lang w:val="es-CO"/>
              </w:rPr>
            </w:pPr>
            <w:r w:rsidRPr="00F25634">
              <w:rPr>
                <w:rFonts w:ascii="Times New Roman" w:hAnsi="Times New Roman" w:cs="Times New Roman"/>
                <w:sz w:val="24"/>
                <w:szCs w:val="24"/>
                <w:lang w:eastAsia="es-CO"/>
              </w:rPr>
              <w:drawing>
                <wp:inline distT="0" distB="0" distL="0" distR="0" wp14:anchorId="7325247C" wp14:editId="72F5989D">
                  <wp:extent cx="1147156" cy="942921"/>
                  <wp:effectExtent l="0" t="0" r="0" b="0"/>
                  <wp:docPr id="4" name="Imagen 4" descr="http://upload.wikimedia.org/wikipedia/commons/0/07/Mapa_de_la_Confederaci%C3%B3n_Granadina_%2818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0/07/Mapa_de_la_Confederaci%C3%B3n_Granadina_%281858%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7156" cy="942921"/>
                          </a:xfrm>
                          <a:prstGeom prst="rect">
                            <a:avLst/>
                          </a:prstGeom>
                          <a:noFill/>
                          <a:ln>
                            <a:noFill/>
                          </a:ln>
                        </pic:spPr>
                      </pic:pic>
                    </a:graphicData>
                  </a:graphic>
                </wp:inline>
              </w:drawing>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3D2552" w:rsidRPr="00F25634" w:rsidRDefault="003D2552" w:rsidP="003D2552">
            <w:pPr>
              <w:rPr>
                <w:rFonts w:ascii="Times New Roman" w:hAnsi="Times New Roman" w:cs="Times New Roman"/>
                <w:color w:val="000000" w:themeColor="text1"/>
                <w:sz w:val="24"/>
                <w:szCs w:val="24"/>
              </w:rPr>
            </w:pPr>
            <w:r w:rsidRPr="00F25634">
              <w:rPr>
                <w:rFonts w:ascii="Times New Roman" w:hAnsi="Times New Roman" w:cs="Times New Roman"/>
                <w:color w:val="000000" w:themeColor="text1"/>
                <w:sz w:val="24"/>
                <w:szCs w:val="24"/>
              </w:rPr>
              <w:t xml:space="preserve">Los ocho estados que componían la Confederación Granadina eran: Panamá, </w:t>
            </w:r>
            <w:r w:rsidRPr="00F25634">
              <w:rPr>
                <w:rFonts w:ascii="Times New Roman" w:hAnsi="Times New Roman" w:cs="Times New Roman"/>
                <w:sz w:val="24"/>
                <w:szCs w:val="24"/>
                <w:lang w:val="es-ES"/>
              </w:rPr>
              <w:t>Antioquia, Santander, Bolívar, Boyacá, Cauca, Cundinamarca y Magdalena.</w:t>
            </w:r>
          </w:p>
          <w:p w:rsidR="003D2552" w:rsidRPr="00F25634" w:rsidRDefault="003D2552" w:rsidP="00950B95">
            <w:pPr>
              <w:rPr>
                <w:rFonts w:ascii="Times New Roman" w:hAnsi="Times New Roman" w:cs="Times New Roman"/>
                <w:sz w:val="24"/>
                <w:szCs w:val="24"/>
              </w:rPr>
            </w:pPr>
          </w:p>
        </w:tc>
      </w:tr>
    </w:tbl>
    <w:p w:rsidR="00BC6B28" w:rsidRPr="00F25634" w:rsidRDefault="00BC6B28" w:rsidP="00BC6B28">
      <w:pPr>
        <w:rPr>
          <w:rFonts w:ascii="Times New Roman" w:hAnsi="Times New Roman" w:cs="Times New Roman"/>
          <w:color w:val="000000" w:themeColor="text1"/>
          <w:sz w:val="24"/>
          <w:szCs w:val="24"/>
        </w:rPr>
      </w:pPr>
    </w:p>
    <w:p w:rsidR="00BC6B28" w:rsidRPr="00F25634" w:rsidRDefault="00BC6B28" w:rsidP="00BC6B28">
      <w:pPr>
        <w:rPr>
          <w:rFonts w:ascii="Times New Roman" w:hAnsi="Times New Roman" w:cs="Times New Roman"/>
          <w:color w:val="000000" w:themeColor="text1"/>
          <w:sz w:val="24"/>
          <w:szCs w:val="24"/>
        </w:rPr>
      </w:pPr>
    </w:p>
    <w:p w:rsidR="00BC6B28" w:rsidRPr="00F25634" w:rsidRDefault="00BC6B28" w:rsidP="00BB2A3B">
      <w:pPr>
        <w:rPr>
          <w:rFonts w:ascii="Times New Roman" w:hAnsi="Times New Roman" w:cs="Times New Roman"/>
          <w:sz w:val="24"/>
          <w:szCs w:val="24"/>
        </w:rPr>
      </w:pPr>
    </w:p>
    <w:p w:rsidR="00B94A5D" w:rsidRPr="00F25634" w:rsidRDefault="002904C3" w:rsidP="00B94A5D">
      <w:pPr>
        <w:rPr>
          <w:rFonts w:ascii="Times New Roman" w:hAnsi="Times New Roman" w:cs="Times New Roman"/>
          <w:color w:val="000000" w:themeColor="text1"/>
          <w:sz w:val="24"/>
          <w:szCs w:val="24"/>
        </w:rPr>
      </w:pPr>
      <w:r w:rsidRPr="00F25634">
        <w:rPr>
          <w:rFonts w:ascii="Times New Roman" w:hAnsi="Times New Roman" w:cs="Times New Roman"/>
          <w:sz w:val="24"/>
          <w:szCs w:val="24"/>
        </w:rPr>
        <w:t xml:space="preserve">Los liberales veían cómo iban perdiendo su poder. En </w:t>
      </w:r>
      <w:r w:rsidRPr="00F25634">
        <w:rPr>
          <w:rFonts w:ascii="Times New Roman" w:hAnsi="Times New Roman" w:cs="Times New Roman"/>
          <w:b/>
          <w:sz w:val="24"/>
          <w:szCs w:val="24"/>
        </w:rPr>
        <w:t>1859</w:t>
      </w:r>
      <w:r w:rsidRPr="00F25634">
        <w:rPr>
          <w:rFonts w:ascii="Times New Roman" w:hAnsi="Times New Roman" w:cs="Times New Roman"/>
          <w:sz w:val="24"/>
          <w:szCs w:val="24"/>
        </w:rPr>
        <w:t xml:space="preserve"> se desató una nueva </w:t>
      </w:r>
      <w:r w:rsidRPr="00F25634">
        <w:rPr>
          <w:rFonts w:ascii="Times New Roman" w:hAnsi="Times New Roman" w:cs="Times New Roman"/>
          <w:b/>
          <w:sz w:val="24"/>
          <w:szCs w:val="24"/>
        </w:rPr>
        <w:t>guerra civil</w:t>
      </w:r>
      <w:r w:rsidRPr="00F25634">
        <w:rPr>
          <w:rFonts w:ascii="Times New Roman" w:hAnsi="Times New Roman" w:cs="Times New Roman"/>
          <w:sz w:val="24"/>
          <w:szCs w:val="24"/>
        </w:rPr>
        <w:t xml:space="preserve">. En el estado del </w:t>
      </w:r>
      <w:r w:rsidRPr="00F25634">
        <w:rPr>
          <w:rFonts w:ascii="Times New Roman" w:hAnsi="Times New Roman" w:cs="Times New Roman"/>
          <w:b/>
          <w:sz w:val="24"/>
          <w:szCs w:val="24"/>
        </w:rPr>
        <w:t>Cauca</w:t>
      </w:r>
      <w:r w:rsidRPr="00F25634">
        <w:rPr>
          <w:rFonts w:ascii="Times New Roman" w:hAnsi="Times New Roman" w:cs="Times New Roman"/>
          <w:sz w:val="24"/>
          <w:szCs w:val="24"/>
        </w:rPr>
        <w:t xml:space="preserve">, los liberales, con el expresidente </w:t>
      </w:r>
      <w:r w:rsidRPr="00F25634">
        <w:rPr>
          <w:rFonts w:ascii="Times New Roman" w:hAnsi="Times New Roman" w:cs="Times New Roman"/>
          <w:b/>
          <w:sz w:val="24"/>
          <w:szCs w:val="24"/>
        </w:rPr>
        <w:t>Tomás Cipriano de Mosquera</w:t>
      </w:r>
      <w:r w:rsidRPr="00F25634">
        <w:rPr>
          <w:rFonts w:ascii="Times New Roman" w:hAnsi="Times New Roman" w:cs="Times New Roman"/>
          <w:sz w:val="24"/>
          <w:szCs w:val="24"/>
        </w:rPr>
        <w:t xml:space="preserve"> a la cabeza, tomaron las armas y fueron apoyados por </w:t>
      </w:r>
      <w:r w:rsidRPr="00F25634">
        <w:rPr>
          <w:rFonts w:ascii="Times New Roman" w:hAnsi="Times New Roman" w:cs="Times New Roman"/>
          <w:b/>
          <w:sz w:val="24"/>
          <w:szCs w:val="24"/>
        </w:rPr>
        <w:t>Juan José Nieto</w:t>
      </w:r>
      <w:r w:rsidRPr="00F25634">
        <w:rPr>
          <w:rFonts w:ascii="Times New Roman" w:hAnsi="Times New Roman" w:cs="Times New Roman"/>
          <w:sz w:val="24"/>
          <w:szCs w:val="24"/>
        </w:rPr>
        <w:t>. Ambos: Mosquera y Nieto firmaron el Tratado de Unión y Confederación de los estados del Cauca y Bolívar y organizaron</w:t>
      </w:r>
      <w:r w:rsidR="00BB2A3B" w:rsidRPr="00F25634">
        <w:rPr>
          <w:rFonts w:ascii="Times New Roman" w:hAnsi="Times New Roman" w:cs="Times New Roman"/>
          <w:sz w:val="24"/>
          <w:szCs w:val="24"/>
        </w:rPr>
        <w:t xml:space="preserve"> u</w:t>
      </w:r>
      <w:r w:rsidRPr="00F25634">
        <w:rPr>
          <w:rFonts w:ascii="Times New Roman" w:hAnsi="Times New Roman" w:cs="Times New Roman"/>
          <w:sz w:val="24"/>
          <w:szCs w:val="24"/>
        </w:rPr>
        <w:t>n gobierno provisional de lo que desde entonces llamaron los Estados Unidos de Colombia.</w:t>
      </w:r>
      <w:r w:rsidR="00BB2A3B" w:rsidRPr="00F25634">
        <w:rPr>
          <w:rFonts w:ascii="Times New Roman" w:hAnsi="Times New Roman" w:cs="Times New Roman"/>
          <w:sz w:val="24"/>
          <w:szCs w:val="24"/>
        </w:rPr>
        <w:t xml:space="preserve"> Juan José Nieto fue elegido presidente.</w:t>
      </w:r>
      <w:r w:rsidR="00B94A5D" w:rsidRPr="00F25634">
        <w:rPr>
          <w:rFonts w:ascii="Times New Roman" w:hAnsi="Times New Roman" w:cs="Times New Roman"/>
          <w:color w:val="000000" w:themeColor="text1"/>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3D2552" w:rsidRPr="00F25634" w:rsidTr="00950B95">
        <w:tc>
          <w:tcPr>
            <w:tcW w:w="9054" w:type="dxa"/>
            <w:gridSpan w:val="2"/>
            <w:shd w:val="clear" w:color="auto" w:fill="0D0D0D" w:themeFill="text1" w:themeFillTint="F2"/>
          </w:tcPr>
          <w:p w:rsidR="003D2552" w:rsidRPr="00F25634" w:rsidRDefault="003D2552" w:rsidP="00950B95">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3D2552" w:rsidRPr="00F25634" w:rsidTr="00950B95">
        <w:tc>
          <w:tcPr>
            <w:tcW w:w="1668" w:type="dxa"/>
          </w:tcPr>
          <w:p w:rsidR="003D2552" w:rsidRPr="00F25634" w:rsidRDefault="003D2552"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3D2552" w:rsidRPr="00F25634" w:rsidRDefault="003D2552"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CS_08_08_IMG02</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color w:val="000000" w:themeColor="text1"/>
                <w:sz w:val="24"/>
                <w:szCs w:val="24"/>
              </w:rPr>
              <w:t>Confederación Granadina</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3D2552" w:rsidRPr="00F25634" w:rsidRDefault="003D2552" w:rsidP="00950B95">
            <w:pPr>
              <w:spacing w:after="200" w:line="276" w:lineRule="auto"/>
              <w:rPr>
                <w:rFonts w:ascii="Times New Roman" w:hAnsi="Times New Roman" w:cs="Times New Roman"/>
                <w:sz w:val="24"/>
                <w:szCs w:val="24"/>
              </w:rPr>
            </w:pPr>
            <w:del w:id="3"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FF"/>
                <w:sz w:val="24"/>
                <w:szCs w:val="24"/>
                <w:lang w:eastAsia="es-CO"/>
              </w:rPr>
              <w:drawing>
                <wp:inline distT="0" distB="0" distL="0" distR="0" wp14:anchorId="52ECAAB5" wp14:editId="5C5DBC57">
                  <wp:extent cx="659476" cy="853322"/>
                  <wp:effectExtent l="0" t="0" r="7620" b="4445"/>
                  <wp:docPr id="5" name="Imagen 5" descr="File:Juan Jose Nieto Gi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Juan Jose Nieto Gil.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655" cy="853554"/>
                          </a:xfrm>
                          <a:prstGeom prst="rect">
                            <a:avLst/>
                          </a:prstGeom>
                          <a:noFill/>
                          <a:ln>
                            <a:noFill/>
                          </a:ln>
                        </pic:spPr>
                      </pic:pic>
                    </a:graphicData>
                  </a:graphic>
                </wp:inline>
              </w:drawing>
            </w:r>
          </w:p>
          <w:p w:rsidR="003D2552" w:rsidRPr="00F25634" w:rsidRDefault="003D2552" w:rsidP="003D2552">
            <w:pPr>
              <w:rPr>
                <w:rFonts w:ascii="Times New Roman" w:hAnsi="Times New Roman" w:cs="Times New Roman"/>
                <w:color w:val="000000" w:themeColor="text1"/>
                <w:sz w:val="24"/>
                <w:szCs w:val="24"/>
              </w:rPr>
            </w:pPr>
          </w:p>
          <w:p w:rsidR="003D2552" w:rsidRPr="00F25634" w:rsidRDefault="003D2552" w:rsidP="00AC288E">
            <w:pPr>
              <w:rPr>
                <w:rFonts w:ascii="Times New Roman" w:hAnsi="Times New Roman" w:cs="Times New Roman"/>
                <w:color w:val="000000"/>
                <w:sz w:val="24"/>
                <w:szCs w:val="24"/>
                <w:lang w:val="en"/>
              </w:rPr>
            </w:pPr>
            <w:r w:rsidRPr="00F25634">
              <w:rPr>
                <w:rFonts w:ascii="Times New Roman" w:hAnsi="Times New Roman" w:cs="Times New Roman"/>
                <w:color w:val="000000" w:themeColor="text1"/>
                <w:sz w:val="24"/>
                <w:szCs w:val="24"/>
              </w:rPr>
              <w:t>http://commons.wikimedia.org/wiki/File:Juan_Jose_Nieto_Gil.jpg</w:t>
            </w:r>
            <w:r w:rsidRPr="00F25634">
              <w:rPr>
                <w:rFonts w:ascii="Times New Roman" w:hAnsi="Times New Roman" w:cs="Times New Roman"/>
                <w:color w:val="000000"/>
                <w:sz w:val="24"/>
                <w:szCs w:val="24"/>
                <w:lang w:val="en"/>
              </w:rPr>
              <w:t>25 de enero y el 18 de julio de 1861</w:t>
            </w:r>
          </w:p>
        </w:tc>
      </w:tr>
      <w:tr w:rsidR="003D2552" w:rsidRPr="00F25634" w:rsidTr="00950B95">
        <w:tc>
          <w:tcPr>
            <w:tcW w:w="1668" w:type="dxa"/>
          </w:tcPr>
          <w:p w:rsidR="003D2552" w:rsidRPr="00F25634" w:rsidRDefault="003D2552"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3D2552" w:rsidRPr="00F25634" w:rsidRDefault="00AC288E" w:rsidP="00AC288E">
            <w:pPr>
              <w:rPr>
                <w:rFonts w:ascii="Times New Roman" w:hAnsi="Times New Roman" w:cs="Times New Roman"/>
                <w:sz w:val="24"/>
                <w:szCs w:val="24"/>
              </w:rPr>
            </w:pPr>
            <w:r w:rsidRPr="00F25634">
              <w:rPr>
                <w:rFonts w:ascii="Times New Roman" w:hAnsi="Times New Roman" w:cs="Times New Roman"/>
                <w:sz w:val="24"/>
                <w:szCs w:val="24"/>
              </w:rPr>
              <w:t>Juan José Nieto, afrodescendiente nacido en Sibarco, corregimiento del municipio de Baranoa, Atlántico, fue presidente de la Confederación Granadina en 1861.</w:t>
            </w:r>
          </w:p>
        </w:tc>
      </w:tr>
    </w:tbl>
    <w:p w:rsidR="003D2552" w:rsidRPr="00F25634" w:rsidRDefault="003D2552" w:rsidP="00B94A5D">
      <w:pPr>
        <w:rPr>
          <w:rFonts w:ascii="Times New Roman" w:hAnsi="Times New Roman" w:cs="Times New Roman"/>
          <w:color w:val="000000" w:themeColor="text1"/>
          <w:sz w:val="24"/>
          <w:szCs w:val="24"/>
        </w:rPr>
      </w:pPr>
    </w:p>
    <w:p w:rsidR="002904C3" w:rsidRPr="00F25634" w:rsidRDefault="00B94A5D" w:rsidP="00BB2A3B">
      <w:pPr>
        <w:rPr>
          <w:rFonts w:ascii="Times New Roman" w:hAnsi="Times New Roman" w:cs="Times New Roman"/>
          <w:sz w:val="24"/>
          <w:szCs w:val="24"/>
        </w:rPr>
      </w:pPr>
      <w:r w:rsidRPr="00F25634">
        <w:rPr>
          <w:rFonts w:ascii="Times New Roman" w:hAnsi="Times New Roman" w:cs="Times New Roman"/>
          <w:color w:val="000000" w:themeColor="text1"/>
          <w:sz w:val="24"/>
          <w:szCs w:val="24"/>
        </w:rPr>
        <w:t xml:space="preserve">Las tensiones y luchas entre la administración central y las de los estados acabaron con la victoria de </w:t>
      </w:r>
      <w:r w:rsidRPr="00F25634">
        <w:rPr>
          <w:rFonts w:ascii="Times New Roman" w:hAnsi="Times New Roman" w:cs="Times New Roman"/>
          <w:b/>
          <w:color w:val="000000" w:themeColor="text1"/>
          <w:sz w:val="24"/>
          <w:szCs w:val="24"/>
        </w:rPr>
        <w:t>Tomás Cipriano de Mosquera</w:t>
      </w:r>
      <w:r w:rsidRPr="00F25634">
        <w:rPr>
          <w:rFonts w:ascii="Times New Roman" w:hAnsi="Times New Roman" w:cs="Times New Roman"/>
          <w:color w:val="000000" w:themeColor="text1"/>
          <w:sz w:val="24"/>
          <w:szCs w:val="24"/>
        </w:rPr>
        <w:t xml:space="preserve">, quien proclamó los </w:t>
      </w:r>
      <w:r w:rsidRPr="00F25634">
        <w:rPr>
          <w:rFonts w:ascii="Times New Roman" w:hAnsi="Times New Roman" w:cs="Times New Roman"/>
          <w:b/>
          <w:color w:val="000000" w:themeColor="text1"/>
          <w:sz w:val="24"/>
          <w:szCs w:val="24"/>
        </w:rPr>
        <w:t>Estados Unidos de Colombia</w:t>
      </w:r>
      <w:r w:rsidRPr="00F25634">
        <w:rPr>
          <w:rFonts w:ascii="Times New Roman" w:hAnsi="Times New Roman" w:cs="Times New Roman"/>
          <w:color w:val="000000" w:themeColor="text1"/>
          <w:sz w:val="24"/>
          <w:szCs w:val="24"/>
        </w:rPr>
        <w:t xml:space="preserve"> (1862), hecho ratificado en la nueva Constitución emanada de la Convención de Rionegro (el 3 de febrero de 1863). </w:t>
      </w:r>
    </w:p>
    <w:p w:rsidR="002904C3" w:rsidRPr="00F25634" w:rsidRDefault="002904C3" w:rsidP="00BC6B28">
      <w:pPr>
        <w:rPr>
          <w:rFonts w:ascii="Times New Roman" w:hAnsi="Times New Roman" w:cs="Times New Roman"/>
          <w:sz w:val="24"/>
          <w:szCs w:val="24"/>
        </w:rPr>
      </w:pPr>
      <w:r w:rsidRPr="00F25634">
        <w:rPr>
          <w:rFonts w:ascii="Times New Roman" w:hAnsi="Times New Roman" w:cs="Times New Roman"/>
          <w:sz w:val="24"/>
          <w:szCs w:val="24"/>
        </w:rPr>
        <w:t xml:space="preserve">La guerra se prolongó hasta finales del año 1862 pero concluyó definitivamente con el </w:t>
      </w:r>
      <w:r w:rsidRPr="00F25634">
        <w:rPr>
          <w:rFonts w:ascii="Times New Roman" w:hAnsi="Times New Roman" w:cs="Times New Roman"/>
          <w:b/>
          <w:sz w:val="24"/>
          <w:szCs w:val="24"/>
        </w:rPr>
        <w:t>triunfo de los liberales</w:t>
      </w:r>
      <w:r w:rsidRPr="00F25634">
        <w:rPr>
          <w:rFonts w:ascii="Times New Roman" w:hAnsi="Times New Roman" w:cs="Times New Roman"/>
          <w:sz w:val="24"/>
          <w:szCs w:val="24"/>
        </w:rPr>
        <w:t xml:space="preserve"> y la expedición de la </w:t>
      </w:r>
      <w:r w:rsidRPr="00F25634">
        <w:rPr>
          <w:rFonts w:ascii="Times New Roman" w:hAnsi="Times New Roman" w:cs="Times New Roman"/>
          <w:b/>
          <w:sz w:val="24"/>
          <w:szCs w:val="24"/>
        </w:rPr>
        <w:t>Constitución de Rionegro</w:t>
      </w:r>
      <w:r w:rsidRPr="00F25634">
        <w:rPr>
          <w:rFonts w:ascii="Times New Roman" w:hAnsi="Times New Roman" w:cs="Times New Roman"/>
          <w:sz w:val="24"/>
          <w:szCs w:val="24"/>
        </w:rPr>
        <w:t xml:space="preserve"> el 8 de mayo </w:t>
      </w:r>
      <w:r w:rsidRPr="00F25634">
        <w:rPr>
          <w:rFonts w:ascii="Times New Roman" w:hAnsi="Times New Roman" w:cs="Times New Roman"/>
          <w:b/>
          <w:sz w:val="24"/>
          <w:szCs w:val="24"/>
        </w:rPr>
        <w:t>1863</w:t>
      </w:r>
      <w:r w:rsidRPr="00F25634">
        <w:rPr>
          <w:rFonts w:ascii="Times New Roman" w:hAnsi="Times New Roman" w:cs="Times New Roman"/>
          <w:sz w:val="24"/>
          <w:szCs w:val="24"/>
        </w:rPr>
        <w:t xml:space="preserve">. Desde entonces el país pasó a llamarse </w:t>
      </w:r>
      <w:r w:rsidRPr="00F25634">
        <w:rPr>
          <w:rFonts w:ascii="Times New Roman" w:hAnsi="Times New Roman" w:cs="Times New Roman"/>
          <w:b/>
          <w:sz w:val="24"/>
          <w:szCs w:val="24"/>
        </w:rPr>
        <w:t>Estados Unidos de Colombia</w:t>
      </w:r>
      <w:r w:rsidRPr="00F25634">
        <w:rPr>
          <w:rFonts w:ascii="Times New Roman" w:hAnsi="Times New Roman" w:cs="Times New Roman"/>
          <w:sz w:val="24"/>
          <w:szCs w:val="24"/>
        </w:rPr>
        <w:t xml:space="preserve"> y estaba conformado por </w:t>
      </w:r>
      <w:r w:rsidRPr="00F25634">
        <w:rPr>
          <w:rFonts w:ascii="Times New Roman" w:hAnsi="Times New Roman" w:cs="Times New Roman"/>
          <w:b/>
          <w:sz w:val="24"/>
          <w:szCs w:val="24"/>
        </w:rPr>
        <w:t>nueve estados</w:t>
      </w:r>
      <w:r w:rsidR="00BB2A3B" w:rsidRPr="00F25634">
        <w:rPr>
          <w:rFonts w:ascii="Times New Roman" w:hAnsi="Times New Roman" w:cs="Times New Roman"/>
          <w:sz w:val="24"/>
          <w:szCs w:val="24"/>
        </w:rPr>
        <w:t>.</w:t>
      </w:r>
    </w:p>
    <w:p w:rsidR="008270E8" w:rsidRPr="00F25634" w:rsidRDefault="008270E8">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9D4B8A" w:rsidRPr="00F25634" w:rsidTr="00950B95">
        <w:tc>
          <w:tcPr>
            <w:tcW w:w="9054" w:type="dxa"/>
            <w:gridSpan w:val="2"/>
            <w:shd w:val="clear" w:color="auto" w:fill="0D0D0D" w:themeFill="text1" w:themeFillTint="F2"/>
          </w:tcPr>
          <w:p w:rsidR="009D4B8A" w:rsidRPr="00F25634" w:rsidRDefault="009D4B8A" w:rsidP="00950B95">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9D4B8A" w:rsidRPr="00F25634" w:rsidTr="00950B95">
        <w:tc>
          <w:tcPr>
            <w:tcW w:w="1668" w:type="dxa"/>
          </w:tcPr>
          <w:p w:rsidR="009D4B8A" w:rsidRPr="00F25634" w:rsidRDefault="009D4B8A" w:rsidP="00950B95">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9D4B8A" w:rsidRPr="00F25634" w:rsidRDefault="009D4B8A" w:rsidP="009D4B8A">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CS_08_08_IMG03</w:t>
            </w:r>
          </w:p>
        </w:tc>
      </w:tr>
      <w:tr w:rsidR="009D4B8A" w:rsidRPr="00F25634" w:rsidTr="00950B95">
        <w:tc>
          <w:tcPr>
            <w:tcW w:w="1668" w:type="dxa"/>
          </w:tcPr>
          <w:p w:rsidR="009D4B8A" w:rsidRPr="00F25634" w:rsidRDefault="009D4B8A"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9D4B8A" w:rsidRPr="00F25634" w:rsidRDefault="009D4B8A" w:rsidP="00950B95">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Constitucion de 1863</w:t>
            </w:r>
          </w:p>
        </w:tc>
      </w:tr>
      <w:tr w:rsidR="009D4B8A" w:rsidRPr="00F25634" w:rsidTr="00950B95">
        <w:tc>
          <w:tcPr>
            <w:tcW w:w="1668" w:type="dxa"/>
          </w:tcPr>
          <w:p w:rsidR="009D4B8A" w:rsidRPr="00F25634" w:rsidRDefault="009D4B8A"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lastRenderedPageBreak/>
              <w:t>Código Shutterstock (o URL o la ruta en AulaPlaneta)</w:t>
            </w:r>
          </w:p>
        </w:tc>
        <w:tc>
          <w:tcPr>
            <w:tcW w:w="7386" w:type="dxa"/>
          </w:tcPr>
          <w:p w:rsidR="009D4B8A" w:rsidRPr="00F25634" w:rsidRDefault="009D4B8A" w:rsidP="00950B95">
            <w:pPr>
              <w:spacing w:after="200" w:line="276" w:lineRule="auto"/>
              <w:rPr>
                <w:rFonts w:ascii="Times New Roman" w:hAnsi="Times New Roman" w:cs="Times New Roman"/>
                <w:sz w:val="24"/>
                <w:szCs w:val="24"/>
              </w:rPr>
            </w:pPr>
            <w:del w:id="4"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FF"/>
                <w:sz w:val="24"/>
                <w:szCs w:val="24"/>
                <w:lang w:eastAsia="es-CO"/>
              </w:rPr>
              <w:t xml:space="preserve"> </w:t>
            </w:r>
          </w:p>
          <w:p w:rsidR="009D4B8A" w:rsidRPr="00F25634" w:rsidRDefault="00F25634" w:rsidP="009D4B8A">
            <w:pPr>
              <w:rPr>
                <w:rFonts w:ascii="Times New Roman" w:hAnsi="Times New Roman" w:cs="Times New Roman"/>
                <w:sz w:val="24"/>
                <w:szCs w:val="24"/>
              </w:rPr>
            </w:pPr>
            <w:hyperlink r:id="rId13" w:anchor="/media/File:Constituci%C3%B3n_pol%C3%ADtica_de_Colombia_de_1863.jpg" w:history="1">
              <w:r w:rsidR="009D4B8A" w:rsidRPr="00F25634">
                <w:rPr>
                  <w:rStyle w:val="Hipervnculo"/>
                  <w:rFonts w:ascii="Times New Roman" w:hAnsi="Times New Roman" w:cs="Times New Roman"/>
                  <w:sz w:val="24"/>
                  <w:szCs w:val="24"/>
                </w:rPr>
                <w:t>http://es.wikipedia.org/wiki/Historia_del_constitucionalismo_colombiano#/media/File:Constituci%C3%B3n_pol%C3%ADtica_de_Colombia_de_1863.jpg</w:t>
              </w:r>
            </w:hyperlink>
          </w:p>
          <w:p w:rsidR="009D4B8A" w:rsidRPr="00F25634" w:rsidRDefault="009D4B8A" w:rsidP="009D4B8A">
            <w:pPr>
              <w:rPr>
                <w:rFonts w:ascii="Times New Roman" w:hAnsi="Times New Roman" w:cs="Times New Roman"/>
                <w:sz w:val="24"/>
                <w:szCs w:val="24"/>
              </w:rPr>
            </w:pPr>
            <w:r w:rsidRPr="00F25634">
              <w:rPr>
                <w:rFonts w:ascii="Times New Roman" w:hAnsi="Times New Roman" w:cs="Times New Roman"/>
                <w:sz w:val="24"/>
                <w:szCs w:val="24"/>
                <w:lang w:eastAsia="es-CO"/>
              </w:rPr>
              <w:drawing>
                <wp:inline distT="0" distB="0" distL="0" distR="0" wp14:anchorId="130F469A" wp14:editId="4C143220">
                  <wp:extent cx="742603" cy="1178458"/>
                  <wp:effectExtent l="0" t="0" r="635" b="3175"/>
                  <wp:docPr id="8" name="Imagen 8" descr="http://upload.wikimedia.org/wikipedia/commons/c/cf/Constituci%C3%B3n_pol%C3%ADtica_de_Colombia_de_1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c/cf/Constituci%C3%B3n_pol%C3%ADtica_de_Colombia_de_186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4549" cy="1181546"/>
                          </a:xfrm>
                          <a:prstGeom prst="rect">
                            <a:avLst/>
                          </a:prstGeom>
                          <a:noFill/>
                          <a:ln>
                            <a:noFill/>
                          </a:ln>
                        </pic:spPr>
                      </pic:pic>
                    </a:graphicData>
                  </a:graphic>
                </wp:inline>
              </w:drawing>
            </w:r>
          </w:p>
          <w:p w:rsidR="009D4B8A" w:rsidRPr="00F25634" w:rsidRDefault="009D4B8A" w:rsidP="00950B95">
            <w:pPr>
              <w:rPr>
                <w:rFonts w:ascii="Times New Roman" w:hAnsi="Times New Roman" w:cs="Times New Roman"/>
                <w:color w:val="000000"/>
                <w:sz w:val="24"/>
                <w:szCs w:val="24"/>
                <w:lang w:val="en"/>
              </w:rPr>
            </w:pPr>
          </w:p>
        </w:tc>
      </w:tr>
      <w:tr w:rsidR="009D4B8A" w:rsidRPr="00F25634" w:rsidTr="00950B95">
        <w:tc>
          <w:tcPr>
            <w:tcW w:w="1668" w:type="dxa"/>
          </w:tcPr>
          <w:p w:rsidR="009D4B8A" w:rsidRPr="00F25634" w:rsidRDefault="009D4B8A" w:rsidP="00950B95">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Pie de imagen</w:t>
            </w:r>
          </w:p>
        </w:tc>
        <w:tc>
          <w:tcPr>
            <w:tcW w:w="7386" w:type="dxa"/>
          </w:tcPr>
          <w:p w:rsidR="009D4B8A" w:rsidRPr="00F25634" w:rsidRDefault="009D4B8A" w:rsidP="009D4B8A">
            <w:pPr>
              <w:rPr>
                <w:rFonts w:ascii="Times New Roman" w:hAnsi="Times New Roman" w:cs="Times New Roman"/>
                <w:sz w:val="24"/>
                <w:szCs w:val="24"/>
              </w:rPr>
            </w:pPr>
            <w:r w:rsidRPr="00F25634">
              <w:rPr>
                <w:rFonts w:ascii="Times New Roman" w:hAnsi="Times New Roman" w:cs="Times New Roman"/>
                <w:sz w:val="24"/>
                <w:szCs w:val="24"/>
              </w:rPr>
              <w:t>En 1863, una nueva constitución hecha a partir de principios liberales intentó cambiar el orden social. Al defender las libertades individuales, el libre comercio y abogar por un Estado laico quiso introducir al país en la modernidad.</w:t>
            </w:r>
          </w:p>
        </w:tc>
      </w:tr>
    </w:tbl>
    <w:p w:rsidR="00A71B85" w:rsidRPr="00F25634" w:rsidRDefault="00A71B85">
      <w:pPr>
        <w:rPr>
          <w:rFonts w:ascii="Times New Roman" w:hAnsi="Times New Roman" w:cs="Times New Roman"/>
          <w:sz w:val="24"/>
          <w:szCs w:val="24"/>
        </w:rPr>
      </w:pPr>
    </w:p>
    <w:p w:rsidR="000B00B7" w:rsidRPr="00F25634" w:rsidRDefault="000B00B7">
      <w:pPr>
        <w:rPr>
          <w:rFonts w:ascii="Times New Roman" w:hAnsi="Times New Roman" w:cs="Times New Roman"/>
          <w:sz w:val="24"/>
          <w:szCs w:val="24"/>
        </w:rPr>
      </w:pPr>
    </w:p>
    <w:p w:rsidR="00010718" w:rsidRPr="00F25634" w:rsidRDefault="00EB661F">
      <w:pPr>
        <w:rPr>
          <w:rFonts w:ascii="Times New Roman" w:hAnsi="Times New Roman" w:cs="Times New Roman"/>
          <w:sz w:val="24"/>
          <w:szCs w:val="24"/>
        </w:rPr>
      </w:pPr>
      <w:r w:rsidRPr="00F25634">
        <w:rPr>
          <w:rFonts w:ascii="Times New Roman" w:hAnsi="Times New Roman" w:cs="Times New Roman"/>
          <w:sz w:val="24"/>
          <w:szCs w:val="24"/>
        </w:rPr>
        <w:t xml:space="preserve">Tomás Cipriano de Mosquera fue el líder de la asamblea que diseñó la Constitución de 1863. </w:t>
      </w:r>
      <w:r w:rsidR="00D7437E" w:rsidRPr="00F25634">
        <w:rPr>
          <w:rFonts w:ascii="Times New Roman" w:hAnsi="Times New Roman" w:cs="Times New Roman"/>
          <w:sz w:val="24"/>
          <w:szCs w:val="24"/>
        </w:rPr>
        <w:t>Estaba a la cabeza de los liberales radicales, la mayoría de ellos con la ambición de crear industrias para la exportación.</w:t>
      </w:r>
    </w:p>
    <w:p w:rsidR="0080631F" w:rsidRPr="00F25634" w:rsidRDefault="00101E59" w:rsidP="00010718">
      <w:pPr>
        <w:rPr>
          <w:rFonts w:ascii="Times New Roman" w:hAnsi="Times New Roman" w:cs="Times New Roman"/>
          <w:sz w:val="24"/>
          <w:szCs w:val="24"/>
        </w:rPr>
      </w:pPr>
      <w:r w:rsidRPr="00F25634">
        <w:rPr>
          <w:rFonts w:ascii="Times New Roman" w:hAnsi="Times New Roman" w:cs="Times New Roman"/>
          <w:sz w:val="24"/>
          <w:szCs w:val="24"/>
        </w:rPr>
        <w:t xml:space="preserve">La Constitución se caracterizó, entonces, por transformar aspectos de la vida política y económica </w:t>
      </w:r>
      <w:r w:rsidR="00010718" w:rsidRPr="00F25634">
        <w:rPr>
          <w:rFonts w:ascii="Times New Roman" w:hAnsi="Times New Roman" w:cs="Times New Roman"/>
          <w:sz w:val="24"/>
          <w:szCs w:val="24"/>
        </w:rPr>
        <w:t xml:space="preserve">con los que se quiso facilitar en ingreso del pais a la economía internacional promoviendo la exportación de bienes primarios. Por ello impulsó el </w:t>
      </w:r>
      <w:r w:rsidR="0080631F" w:rsidRPr="00F25634">
        <w:rPr>
          <w:rFonts w:ascii="Times New Roman" w:hAnsi="Times New Roman" w:cs="Times New Roman"/>
          <w:sz w:val="24"/>
          <w:szCs w:val="24"/>
        </w:rPr>
        <w:t xml:space="preserve">libre cambio y el desarrollo agrícola y minero. </w:t>
      </w:r>
    </w:p>
    <w:p w:rsidR="00EC052F" w:rsidRPr="00F25634" w:rsidRDefault="00EC052F">
      <w:pPr>
        <w:rPr>
          <w:rFonts w:ascii="Times New Roman" w:hAnsi="Times New Roman" w:cs="Times New Roman"/>
          <w:sz w:val="24"/>
          <w:szCs w:val="24"/>
        </w:rPr>
      </w:pPr>
      <w:r w:rsidRPr="00F25634">
        <w:rPr>
          <w:rFonts w:ascii="Times New Roman" w:hAnsi="Times New Roman" w:cs="Times New Roman"/>
          <w:sz w:val="24"/>
          <w:szCs w:val="24"/>
        </w:rPr>
        <w:t>A partir de la Constitución, el país se caracterizó por</w:t>
      </w:r>
      <w:r w:rsidR="004E5240" w:rsidRPr="00F25634">
        <w:rPr>
          <w:rFonts w:ascii="Times New Roman" w:hAnsi="Times New Roman" w:cs="Times New Roman"/>
          <w:sz w:val="24"/>
          <w:szCs w:val="24"/>
        </w:rPr>
        <w:t xml:space="preserve"> ser</w:t>
      </w:r>
      <w:r w:rsidRPr="00F25634">
        <w:rPr>
          <w:rFonts w:ascii="Times New Roman" w:hAnsi="Times New Roman" w:cs="Times New Roman"/>
          <w:sz w:val="24"/>
          <w:szCs w:val="24"/>
        </w:rPr>
        <w:t>:</w:t>
      </w:r>
    </w:p>
    <w:p w:rsidR="00EC052F" w:rsidRPr="00F25634" w:rsidRDefault="00EC052F" w:rsidP="00B9291D">
      <w:pPr>
        <w:pStyle w:val="Prrafodelista"/>
        <w:numPr>
          <w:ilvl w:val="0"/>
          <w:numId w:val="1"/>
        </w:numPr>
        <w:rPr>
          <w:rFonts w:ascii="Times New Roman" w:hAnsi="Times New Roman" w:cs="Times New Roman"/>
          <w:sz w:val="24"/>
          <w:szCs w:val="24"/>
        </w:rPr>
      </w:pPr>
      <w:r w:rsidRPr="00F25634">
        <w:rPr>
          <w:rFonts w:ascii="Times New Roman" w:hAnsi="Times New Roman" w:cs="Times New Roman"/>
          <w:b/>
          <w:sz w:val="24"/>
          <w:szCs w:val="24"/>
        </w:rPr>
        <w:t>Laico:</w:t>
      </w:r>
      <w:r w:rsidRPr="00F25634">
        <w:rPr>
          <w:rFonts w:ascii="Times New Roman" w:hAnsi="Times New Roman" w:cs="Times New Roman"/>
          <w:sz w:val="24"/>
          <w:szCs w:val="24"/>
        </w:rPr>
        <w:t xml:space="preserve"> se separó a la Iglesia del Estado</w:t>
      </w:r>
      <w:r w:rsidR="00B9291D" w:rsidRPr="00F25634">
        <w:rPr>
          <w:rFonts w:ascii="Times New Roman" w:hAnsi="Times New Roman" w:cs="Times New Roman"/>
          <w:sz w:val="24"/>
          <w:szCs w:val="24"/>
        </w:rPr>
        <w:t>. De nuevo se expulsó a los jesuitas y les fueron confiscadas las tierras a las comunidades religiosas. Con esto último se buscaba liberar la propiedad raíz para facilitar su compra y venta.</w:t>
      </w:r>
    </w:p>
    <w:p w:rsidR="00CC6D3A" w:rsidRPr="00F25634" w:rsidRDefault="00EC052F" w:rsidP="00CC6D3A">
      <w:pPr>
        <w:pStyle w:val="Prrafodelista"/>
        <w:numPr>
          <w:ilvl w:val="0"/>
          <w:numId w:val="1"/>
        </w:numPr>
        <w:rPr>
          <w:rFonts w:ascii="Times New Roman" w:hAnsi="Times New Roman" w:cs="Times New Roman"/>
          <w:sz w:val="24"/>
          <w:szCs w:val="24"/>
        </w:rPr>
      </w:pPr>
      <w:r w:rsidRPr="00F25634">
        <w:rPr>
          <w:rFonts w:ascii="Times New Roman" w:hAnsi="Times New Roman" w:cs="Times New Roman"/>
          <w:b/>
          <w:sz w:val="24"/>
          <w:szCs w:val="24"/>
        </w:rPr>
        <w:t>Federal:</w:t>
      </w:r>
      <w:r w:rsidRPr="00F25634">
        <w:rPr>
          <w:rFonts w:ascii="Times New Roman" w:hAnsi="Times New Roman" w:cs="Times New Roman"/>
          <w:sz w:val="24"/>
          <w:szCs w:val="24"/>
        </w:rPr>
        <w:t xml:space="preserve"> se estableció una confederación de nueva estados con autonomía económica y administrativa. Cada estado er respondable del orden interno.</w:t>
      </w:r>
      <w:r w:rsidR="00CC6D3A" w:rsidRPr="00F25634">
        <w:rPr>
          <w:rFonts w:ascii="Times New Roman" w:hAnsi="Times New Roman" w:cs="Times New Roman"/>
          <w:sz w:val="24"/>
          <w:szCs w:val="24"/>
        </w:rPr>
        <w:t xml:space="preserve"> En el gobierno central quedó el control de ejército nacional, de las relaciones exteriores, del sistema monetario y del crédito público. </w:t>
      </w:r>
      <w:r w:rsidR="0097787F" w:rsidRPr="00F25634">
        <w:rPr>
          <w:rFonts w:ascii="Times New Roman" w:hAnsi="Times New Roman" w:cs="Times New Roman"/>
          <w:sz w:val="24"/>
          <w:szCs w:val="24"/>
        </w:rPr>
        <w:t>En estado central tenía prohibido intervenir cuando en alguno de los estados federados el orden público se viera afectado.</w:t>
      </w:r>
    </w:p>
    <w:p w:rsidR="00CC6D3A" w:rsidRPr="00F25634" w:rsidRDefault="00CC6D3A" w:rsidP="00CC6D3A">
      <w:pPr>
        <w:ind w:left="360"/>
        <w:rPr>
          <w:rFonts w:ascii="Times New Roman" w:hAnsi="Times New Roman" w:cs="Times New Roman"/>
          <w:sz w:val="24"/>
          <w:szCs w:val="24"/>
        </w:rPr>
      </w:pPr>
    </w:p>
    <w:p w:rsidR="00651194" w:rsidRPr="00F25634" w:rsidRDefault="00651194" w:rsidP="00651194">
      <w:pPr>
        <w:rPr>
          <w:rFonts w:ascii="Times New Roman" w:hAnsi="Times New Roman" w:cs="Times New Roman"/>
          <w:sz w:val="24"/>
          <w:szCs w:val="24"/>
        </w:rPr>
      </w:pPr>
      <w:r w:rsidRPr="00F25634">
        <w:rPr>
          <w:rFonts w:ascii="Times New Roman" w:hAnsi="Times New Roman" w:cs="Times New Roman"/>
          <w:sz w:val="24"/>
          <w:szCs w:val="24"/>
        </w:rPr>
        <w:lastRenderedPageBreak/>
        <w:t>Además, la Constituc</w:t>
      </w:r>
      <w:r w:rsidR="00894C72" w:rsidRPr="00F25634">
        <w:rPr>
          <w:rFonts w:ascii="Times New Roman" w:hAnsi="Times New Roman" w:cs="Times New Roman"/>
          <w:sz w:val="24"/>
          <w:szCs w:val="24"/>
        </w:rPr>
        <w:t>i</w:t>
      </w:r>
      <w:r w:rsidRPr="00F25634">
        <w:rPr>
          <w:rFonts w:ascii="Times New Roman" w:hAnsi="Times New Roman" w:cs="Times New Roman"/>
          <w:sz w:val="24"/>
          <w:szCs w:val="24"/>
        </w:rPr>
        <w:t xml:space="preserve">ón </w:t>
      </w:r>
      <w:r w:rsidR="00894C72" w:rsidRPr="00F25634">
        <w:rPr>
          <w:rFonts w:ascii="Times New Roman" w:hAnsi="Times New Roman" w:cs="Times New Roman"/>
          <w:b/>
          <w:sz w:val="24"/>
          <w:szCs w:val="24"/>
        </w:rPr>
        <w:t>abolió la pena de muerte</w:t>
      </w:r>
      <w:r w:rsidR="00894C72" w:rsidRPr="00F25634">
        <w:rPr>
          <w:rFonts w:ascii="Times New Roman" w:hAnsi="Times New Roman" w:cs="Times New Roman"/>
          <w:sz w:val="24"/>
          <w:szCs w:val="24"/>
        </w:rPr>
        <w:t xml:space="preserve"> y </w:t>
      </w:r>
      <w:r w:rsidRPr="00F25634">
        <w:rPr>
          <w:rFonts w:ascii="Times New Roman" w:hAnsi="Times New Roman" w:cs="Times New Roman"/>
          <w:sz w:val="24"/>
          <w:szCs w:val="24"/>
        </w:rPr>
        <w:t xml:space="preserve">le quitó fuerza al poder ejecutivo para evitar el caudillismo y le dio más </w:t>
      </w:r>
      <w:r w:rsidRPr="00F25634">
        <w:rPr>
          <w:rFonts w:ascii="Times New Roman" w:hAnsi="Times New Roman" w:cs="Times New Roman"/>
          <w:b/>
          <w:sz w:val="24"/>
          <w:szCs w:val="24"/>
        </w:rPr>
        <w:t>fuerza al poder legislativo</w:t>
      </w:r>
      <w:r w:rsidRPr="00F25634">
        <w:rPr>
          <w:rFonts w:ascii="Times New Roman" w:hAnsi="Times New Roman" w:cs="Times New Roman"/>
          <w:sz w:val="24"/>
          <w:szCs w:val="24"/>
        </w:rPr>
        <w:t>.</w:t>
      </w:r>
      <w:r w:rsidR="00CC6D3A" w:rsidRPr="00F25634">
        <w:rPr>
          <w:rFonts w:ascii="Times New Roman" w:hAnsi="Times New Roman" w:cs="Times New Roman"/>
          <w:sz w:val="24"/>
          <w:szCs w:val="24"/>
        </w:rPr>
        <w:t xml:space="preserve"> Ofrec</w:t>
      </w:r>
      <w:r w:rsidR="00764A86" w:rsidRPr="00F25634">
        <w:rPr>
          <w:rFonts w:ascii="Times New Roman" w:hAnsi="Times New Roman" w:cs="Times New Roman"/>
          <w:sz w:val="24"/>
          <w:szCs w:val="24"/>
        </w:rPr>
        <w:t>ió</w:t>
      </w:r>
      <w:r w:rsidR="00CC6D3A" w:rsidRPr="00F25634">
        <w:rPr>
          <w:rFonts w:ascii="Times New Roman" w:hAnsi="Times New Roman" w:cs="Times New Roman"/>
          <w:sz w:val="24"/>
          <w:szCs w:val="24"/>
        </w:rPr>
        <w:t xml:space="preserve"> garantías para la </w:t>
      </w:r>
      <w:r w:rsidR="00CC6D3A" w:rsidRPr="00F25634">
        <w:rPr>
          <w:rFonts w:ascii="Times New Roman" w:hAnsi="Times New Roman" w:cs="Times New Roman"/>
          <w:b/>
          <w:sz w:val="24"/>
          <w:szCs w:val="24"/>
        </w:rPr>
        <w:t>libertad de expresión, de prensa</w:t>
      </w:r>
      <w:r w:rsidR="00764A86" w:rsidRPr="00F25634">
        <w:rPr>
          <w:rFonts w:ascii="Times New Roman" w:hAnsi="Times New Roman" w:cs="Times New Roman"/>
          <w:b/>
          <w:sz w:val="24"/>
          <w:szCs w:val="24"/>
        </w:rPr>
        <w:t xml:space="preserve"> y de culto</w:t>
      </w:r>
      <w:r w:rsidR="00764A86" w:rsidRPr="00F25634">
        <w:rPr>
          <w:rFonts w:ascii="Times New Roman" w:hAnsi="Times New Roman" w:cs="Times New Roman"/>
          <w:sz w:val="24"/>
          <w:szCs w:val="24"/>
        </w:rPr>
        <w:t>.</w:t>
      </w:r>
    </w:p>
    <w:p w:rsidR="005A31C3" w:rsidRPr="00F25634" w:rsidRDefault="005A31C3"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A31C3" w:rsidRPr="00F25634" w:rsidTr="000638FF">
        <w:tc>
          <w:tcPr>
            <w:tcW w:w="9054" w:type="dxa"/>
            <w:gridSpan w:val="2"/>
            <w:shd w:val="clear" w:color="auto" w:fill="000000" w:themeFill="text1"/>
          </w:tcPr>
          <w:p w:rsidR="005A31C3" w:rsidRPr="00F25634" w:rsidRDefault="005A31C3" w:rsidP="000638F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Profundiza</w:t>
            </w:r>
            <w:r w:rsidRPr="00F25634">
              <w:rPr>
                <w:rFonts w:ascii="Times New Roman" w:hAnsi="Times New Roman" w:cs="Times New Roman"/>
                <w:b/>
                <w:color w:val="FFFFFF" w:themeColor="background1"/>
                <w:sz w:val="24"/>
                <w:szCs w:val="24"/>
              </w:rPr>
              <w:t>. Recurso aprovechado</w:t>
            </w:r>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A31C3" w:rsidRPr="00F25634" w:rsidRDefault="005A31C3" w:rsidP="005A31C3">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CS_08_08_REC</w:t>
            </w:r>
            <w:r w:rsidRPr="00F25634">
              <w:rPr>
                <w:rFonts w:ascii="Times New Roman" w:hAnsi="Times New Roman" w:cs="Times New Roman"/>
                <w:color w:val="000000"/>
                <w:sz w:val="24"/>
                <w:szCs w:val="24"/>
              </w:rPr>
              <w:t>1</w:t>
            </w:r>
            <w:r w:rsidRPr="00F25634">
              <w:rPr>
                <w:rFonts w:ascii="Times New Roman" w:hAnsi="Times New Roman" w:cs="Times New Roman"/>
                <w:color w:val="000000"/>
                <w:sz w:val="24"/>
                <w:szCs w:val="24"/>
              </w:rPr>
              <w:t>0</w:t>
            </w:r>
          </w:p>
        </w:tc>
      </w:tr>
      <w:tr w:rsidR="005A31C3" w:rsidRPr="00F25634" w:rsidTr="000638FF">
        <w:tc>
          <w:tcPr>
            <w:tcW w:w="2518" w:type="dxa"/>
          </w:tcPr>
          <w:p w:rsidR="005A31C3" w:rsidRPr="00F25634" w:rsidRDefault="005A31C3" w:rsidP="000638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A31C3" w:rsidRPr="00F25634" w:rsidRDefault="005A31C3" w:rsidP="000638FF">
            <w:pPr>
              <w:pStyle w:val="Ttulo4"/>
              <w:jc w:val="both"/>
              <w:outlineLvl w:val="3"/>
            </w:pPr>
          </w:p>
          <w:p w:rsidR="005A31C3" w:rsidRPr="00F25634" w:rsidRDefault="005A31C3" w:rsidP="000638FF">
            <w:pPr>
              <w:pStyle w:val="Ttulo4"/>
              <w:jc w:val="both"/>
              <w:outlineLvl w:val="3"/>
              <w:rPr>
                <w:b w:val="0"/>
                <w:color w:val="000000" w:themeColor="text1"/>
              </w:rPr>
            </w:pPr>
          </w:p>
        </w:tc>
      </w:tr>
      <w:tr w:rsidR="005A31C3" w:rsidRPr="00F25634" w:rsidTr="000638FF">
        <w:tc>
          <w:tcPr>
            <w:tcW w:w="2518" w:type="dxa"/>
          </w:tcPr>
          <w:p w:rsidR="005A31C3" w:rsidRPr="00F25634" w:rsidRDefault="005A31C3" w:rsidP="000638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5A31C3" w:rsidRPr="00F25634" w:rsidRDefault="005A31C3" w:rsidP="000638FF">
            <w:pPr>
              <w:pStyle w:val="Ttulo4"/>
              <w:jc w:val="both"/>
              <w:outlineLvl w:val="3"/>
              <w:rPr>
                <w:b w:val="0"/>
              </w:rPr>
            </w:pPr>
          </w:p>
          <w:p w:rsidR="005A31C3" w:rsidRPr="00F25634" w:rsidRDefault="005A31C3" w:rsidP="000638FF">
            <w:pPr>
              <w:pStyle w:val="tab1"/>
              <w:rPr>
                <w:color w:val="000000" w:themeColor="text1"/>
              </w:rPr>
            </w:pPr>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5A31C3" w:rsidRPr="00F25634" w:rsidRDefault="005A31C3" w:rsidP="005A31C3">
            <w:pPr>
              <w:spacing w:before="100" w:beforeAutospacing="1" w:after="100" w:afterAutospacing="1"/>
              <w:jc w:val="both"/>
              <w:rPr>
                <w:rFonts w:ascii="Times New Roman" w:hAnsi="Times New Roman" w:cs="Times New Roman"/>
                <w:b/>
                <w:sz w:val="24"/>
                <w:szCs w:val="24"/>
              </w:rPr>
            </w:pPr>
            <w:r w:rsidRPr="00F25634">
              <w:rPr>
                <w:rFonts w:ascii="Times New Roman" w:hAnsi="Times New Roman" w:cs="Times New Roman"/>
                <w:b/>
                <w:sz w:val="24"/>
                <w:szCs w:val="24"/>
              </w:rPr>
              <w:t>La Constitución de Rionegro</w:t>
            </w:r>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A31C3" w:rsidRPr="00F25634" w:rsidRDefault="005A31C3" w:rsidP="000638FF">
            <w:pPr>
              <w:pStyle w:val="Ttulo4"/>
              <w:jc w:val="both"/>
              <w:outlineLvl w:val="3"/>
              <w:rPr>
                <w:b w:val="0"/>
                <w:color w:val="000000" w:themeColor="text1"/>
              </w:rPr>
            </w:pPr>
            <w:r w:rsidRPr="00F25634">
              <w:rPr>
                <w:b w:val="0"/>
                <w:color w:val="000000" w:themeColor="text1"/>
              </w:rPr>
              <w:t xml:space="preserve">Conoce las características de la Constitución de </w:t>
            </w:r>
            <w:proofErr w:type="spellStart"/>
            <w:r w:rsidRPr="00F25634">
              <w:rPr>
                <w:b w:val="0"/>
                <w:color w:val="000000" w:themeColor="text1"/>
              </w:rPr>
              <w:t>Rionegro</w:t>
            </w:r>
            <w:proofErr w:type="spellEnd"/>
          </w:p>
        </w:tc>
      </w:tr>
    </w:tbl>
    <w:p w:rsidR="005A31C3" w:rsidRPr="00F25634" w:rsidRDefault="005A31C3" w:rsidP="00651194">
      <w:pPr>
        <w:rPr>
          <w:rFonts w:ascii="Times New Roman" w:hAnsi="Times New Roman" w:cs="Times New Roman"/>
          <w:sz w:val="24"/>
          <w:szCs w:val="24"/>
        </w:rPr>
      </w:pPr>
    </w:p>
    <w:p w:rsidR="0097787F" w:rsidRPr="00F25634" w:rsidRDefault="0097787F" w:rsidP="00651194">
      <w:pPr>
        <w:rPr>
          <w:rFonts w:ascii="Times New Roman" w:hAnsi="Times New Roman" w:cs="Times New Roman"/>
          <w:sz w:val="24"/>
          <w:szCs w:val="24"/>
        </w:rPr>
      </w:pPr>
      <w:r w:rsidRPr="00F25634">
        <w:rPr>
          <w:rFonts w:ascii="Times New Roman" w:hAnsi="Times New Roman" w:cs="Times New Roman"/>
          <w:sz w:val="24"/>
          <w:szCs w:val="24"/>
        </w:rPr>
        <w:t xml:space="preserve">En un país en el que las guerras civiles habían ocurrido </w:t>
      </w:r>
      <w:r w:rsidR="00994D30" w:rsidRPr="00F25634">
        <w:rPr>
          <w:rFonts w:ascii="Times New Roman" w:hAnsi="Times New Roman" w:cs="Times New Roman"/>
          <w:sz w:val="24"/>
          <w:szCs w:val="24"/>
        </w:rPr>
        <w:t>con tanta frecuenca</w:t>
      </w:r>
      <w:r w:rsidRPr="00F25634">
        <w:rPr>
          <w:rFonts w:ascii="Times New Roman" w:hAnsi="Times New Roman" w:cs="Times New Roman"/>
          <w:sz w:val="24"/>
          <w:szCs w:val="24"/>
        </w:rPr>
        <w:t xml:space="preserve">, resultaba difícil que los estados federados mantuvieran la paz. La Constitución quiso que esa paz se lograra gracias a la capacidad de los ciduadanos de educarse y de aplicar normas mínimas de conviviencia.  </w:t>
      </w:r>
    </w:p>
    <w:p w:rsidR="000B00B7" w:rsidRPr="00F25634" w:rsidRDefault="000B00B7"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16"/>
        <w:gridCol w:w="7838"/>
      </w:tblGrid>
      <w:tr w:rsidR="000B00B7" w:rsidRPr="00F25634" w:rsidTr="00950B95">
        <w:tc>
          <w:tcPr>
            <w:tcW w:w="9054" w:type="dxa"/>
            <w:gridSpan w:val="2"/>
            <w:shd w:val="clear" w:color="auto" w:fill="000000" w:themeFill="text1"/>
          </w:tcPr>
          <w:p w:rsidR="000B00B7" w:rsidRPr="00F25634" w:rsidRDefault="000B00B7" w:rsidP="00950B95">
            <w:pPr>
              <w:spacing w:line="360" w:lineRule="auto"/>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Destacado</w:t>
            </w:r>
          </w:p>
        </w:tc>
      </w:tr>
      <w:tr w:rsidR="000B00B7" w:rsidRPr="00F25634" w:rsidTr="00950B95">
        <w:trPr>
          <w:trHeight w:val="318"/>
        </w:trPr>
        <w:tc>
          <w:tcPr>
            <w:tcW w:w="1146" w:type="dxa"/>
            <w:shd w:val="clear" w:color="auto" w:fill="auto"/>
          </w:tcPr>
          <w:p w:rsidR="000B00B7" w:rsidRPr="00F25634" w:rsidRDefault="000B00B7" w:rsidP="00950B95">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Título</w:t>
            </w:r>
          </w:p>
        </w:tc>
        <w:tc>
          <w:tcPr>
            <w:tcW w:w="7908" w:type="dxa"/>
            <w:shd w:val="clear" w:color="auto" w:fill="auto"/>
          </w:tcPr>
          <w:p w:rsidR="000B00B7" w:rsidRPr="00F25634" w:rsidRDefault="000B00B7" w:rsidP="000B00B7">
            <w:pPr>
              <w:spacing w:line="360" w:lineRule="auto"/>
              <w:rPr>
                <w:rFonts w:ascii="Times New Roman" w:hAnsi="Times New Roman" w:cs="Times New Roman"/>
                <w:b/>
                <w:color w:val="000000" w:themeColor="text1"/>
                <w:sz w:val="24"/>
                <w:szCs w:val="24"/>
              </w:rPr>
            </w:pPr>
            <w:r w:rsidRPr="00F25634">
              <w:rPr>
                <w:rFonts w:ascii="Times New Roman" w:hAnsi="Times New Roman" w:cs="Times New Roman"/>
                <w:b/>
                <w:sz w:val="24"/>
                <w:szCs w:val="24"/>
              </w:rPr>
              <w:t>La Constitucion de Rionegro (1863)</w:t>
            </w:r>
          </w:p>
        </w:tc>
      </w:tr>
      <w:tr w:rsidR="000B00B7" w:rsidRPr="00F25634" w:rsidTr="00950B95">
        <w:trPr>
          <w:trHeight w:val="318"/>
        </w:trPr>
        <w:tc>
          <w:tcPr>
            <w:tcW w:w="1146" w:type="dxa"/>
            <w:shd w:val="clear" w:color="auto" w:fill="auto"/>
          </w:tcPr>
          <w:p w:rsidR="000B00B7" w:rsidRPr="00F25634" w:rsidRDefault="000B00B7" w:rsidP="00950B95">
            <w:pPr>
              <w:spacing w:line="360" w:lineRule="auto"/>
              <w:rPr>
                <w:rFonts w:ascii="Times New Roman" w:hAnsi="Times New Roman" w:cs="Times New Roman"/>
                <w:sz w:val="24"/>
                <w:szCs w:val="24"/>
                <w:lang w:val="es-ES"/>
              </w:rPr>
            </w:pPr>
            <w:r w:rsidRPr="00F25634">
              <w:rPr>
                <w:rFonts w:ascii="Times New Roman" w:hAnsi="Times New Roman" w:cs="Times New Roman"/>
                <w:sz w:val="24"/>
                <w:szCs w:val="24"/>
                <w:lang w:val="es-ES"/>
              </w:rPr>
              <w:t>Contenido</w:t>
            </w:r>
          </w:p>
        </w:tc>
        <w:tc>
          <w:tcPr>
            <w:tcW w:w="7908" w:type="dxa"/>
            <w:shd w:val="clear" w:color="auto" w:fill="auto"/>
          </w:tcPr>
          <w:p w:rsidR="000B00B7" w:rsidRPr="00F25634" w:rsidRDefault="000B00B7" w:rsidP="00950B95">
            <w:pPr>
              <w:tabs>
                <w:tab w:val="right" w:pos="8498"/>
              </w:tabs>
              <w:spacing w:line="360" w:lineRule="auto"/>
              <w:rPr>
                <w:rFonts w:ascii="Times New Roman" w:hAnsi="Times New Roman" w:cs="Times New Roman"/>
                <w:sz w:val="24"/>
                <w:szCs w:val="24"/>
              </w:rPr>
            </w:pPr>
            <w:r w:rsidRPr="00F25634">
              <w:rPr>
                <w:rFonts w:ascii="Times New Roman" w:hAnsi="Times New Roman" w:cs="Times New Roman"/>
                <w:sz w:val="24"/>
                <w:szCs w:val="24"/>
              </w:rPr>
              <w:t xml:space="preserve"> </w:t>
            </w:r>
          </w:p>
          <w:p w:rsidR="000B00B7" w:rsidRPr="00F25634" w:rsidRDefault="000B00B7" w:rsidP="000B00B7">
            <w:pPr>
              <w:rPr>
                <w:rFonts w:ascii="Times New Roman" w:hAnsi="Times New Roman" w:cs="Times New Roman"/>
                <w:sz w:val="24"/>
                <w:szCs w:val="24"/>
              </w:rPr>
            </w:pPr>
            <w:r w:rsidRPr="00F25634">
              <w:rPr>
                <w:rFonts w:ascii="Times New Roman" w:hAnsi="Times New Roman" w:cs="Times New Roman"/>
                <w:sz w:val="24"/>
                <w:szCs w:val="24"/>
              </w:rPr>
              <w:t>Con la Costitución de Rionegro, los Estados Unidos de Colombia intentaron modernizarse, lo que se reflejaba en la idea de que el Estado central debía facilitar al máximo la libertad de competencia.  Aquello era difícil en un país que acaba de vivir una guerra civil y cuya población, por lo tanto necesitaba de mayores estímulos y protección por parte del Estado para poder reponerse económicamente.</w:t>
            </w:r>
          </w:p>
          <w:p w:rsidR="000B00B7" w:rsidRPr="00F25634" w:rsidRDefault="000B00B7" w:rsidP="00950B95">
            <w:pPr>
              <w:tabs>
                <w:tab w:val="right" w:pos="8498"/>
              </w:tabs>
              <w:spacing w:line="360" w:lineRule="auto"/>
              <w:rPr>
                <w:rFonts w:ascii="Times New Roman" w:hAnsi="Times New Roman" w:cs="Times New Roman"/>
                <w:sz w:val="24"/>
                <w:szCs w:val="24"/>
              </w:rPr>
            </w:pPr>
          </w:p>
        </w:tc>
      </w:tr>
    </w:tbl>
    <w:p w:rsidR="000B00B7" w:rsidRDefault="000B00B7" w:rsidP="00651194">
      <w:pPr>
        <w:rPr>
          <w:rFonts w:ascii="Times New Roman" w:hAnsi="Times New Roman" w:cs="Times New Roman"/>
          <w:sz w:val="24"/>
          <w:szCs w:val="24"/>
        </w:rPr>
      </w:pPr>
    </w:p>
    <w:p w:rsidR="00F25634" w:rsidRDefault="00F25634" w:rsidP="00651194">
      <w:pPr>
        <w:rPr>
          <w:rFonts w:ascii="Times New Roman" w:hAnsi="Times New Roman" w:cs="Times New Roman"/>
          <w:b/>
          <w:sz w:val="24"/>
          <w:szCs w:val="24"/>
        </w:rPr>
      </w:pPr>
      <w:r w:rsidRPr="00F2563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F25634">
        <w:rPr>
          <w:rFonts w:ascii="Times New Roman" w:hAnsi="Times New Roman" w:cs="Times New Roman"/>
          <w:b/>
          <w:sz w:val="24"/>
          <w:szCs w:val="24"/>
          <w:highlight w:val="yellow"/>
        </w:rPr>
        <w:t>]</w:t>
      </w:r>
      <w:r w:rsidRPr="00F25634">
        <w:rPr>
          <w:rFonts w:ascii="Times New Roman" w:hAnsi="Times New Roman" w:cs="Times New Roman"/>
          <w:b/>
          <w:sz w:val="24"/>
          <w:szCs w:val="24"/>
        </w:rPr>
        <w:t xml:space="preserve">  1</w:t>
      </w:r>
      <w:r>
        <w:rPr>
          <w:rFonts w:ascii="Times New Roman" w:hAnsi="Times New Roman" w:cs="Times New Roman"/>
          <w:b/>
          <w:sz w:val="24"/>
          <w:szCs w:val="24"/>
        </w:rPr>
        <w:t xml:space="preserve">.1 Consolidación </w:t>
      </w:r>
    </w:p>
    <w:p w:rsidR="00F25634" w:rsidRDefault="00F25634" w:rsidP="00651194">
      <w:pPr>
        <w:rPr>
          <w:rFonts w:ascii="Times New Roman" w:hAnsi="Times New Roman" w:cs="Times New Roman"/>
          <w:b/>
          <w:sz w:val="24"/>
          <w:szCs w:val="24"/>
        </w:rPr>
      </w:pPr>
    </w:p>
    <w:p w:rsidR="00F25634" w:rsidRPr="006F562D" w:rsidRDefault="00F25634" w:rsidP="00F25634">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F25634" w:rsidRPr="00F25634" w:rsidRDefault="00F25634" w:rsidP="00651194">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A31C3" w:rsidRPr="00F25634" w:rsidTr="000638FF">
        <w:tc>
          <w:tcPr>
            <w:tcW w:w="9054" w:type="dxa"/>
            <w:gridSpan w:val="2"/>
            <w:shd w:val="clear" w:color="auto" w:fill="000000" w:themeFill="text1"/>
          </w:tcPr>
          <w:p w:rsidR="005A31C3" w:rsidRPr="00F25634" w:rsidRDefault="005A31C3" w:rsidP="000638F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lastRenderedPageBreak/>
              <w:t>Practica. Recurso aprovechado</w:t>
            </w:r>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Código</w:t>
            </w:r>
          </w:p>
        </w:tc>
        <w:tc>
          <w:tcPr>
            <w:tcW w:w="6536" w:type="dxa"/>
          </w:tcPr>
          <w:p w:rsidR="005A31C3" w:rsidRPr="00F25634" w:rsidRDefault="005A31C3" w:rsidP="005A31C3">
            <w:pPr>
              <w:rPr>
                <w:rFonts w:ascii="Times New Roman" w:hAnsi="Times New Roman" w:cs="Times New Roman"/>
                <w:b/>
                <w:color w:val="000000" w:themeColor="text1"/>
                <w:sz w:val="24"/>
                <w:szCs w:val="24"/>
              </w:rPr>
            </w:pPr>
            <w:r w:rsidRPr="00F25634">
              <w:rPr>
                <w:rFonts w:ascii="Times New Roman" w:hAnsi="Times New Roman" w:cs="Times New Roman"/>
                <w:color w:val="000000"/>
                <w:sz w:val="24"/>
                <w:szCs w:val="24"/>
              </w:rPr>
              <w:t>CS_08_0</w:t>
            </w:r>
            <w:r w:rsidRPr="00F25634">
              <w:rPr>
                <w:rFonts w:ascii="Times New Roman" w:hAnsi="Times New Roman" w:cs="Times New Roman"/>
                <w:color w:val="000000"/>
                <w:sz w:val="24"/>
                <w:szCs w:val="24"/>
              </w:rPr>
              <w:t>8</w:t>
            </w:r>
            <w:r w:rsidRPr="00F25634">
              <w:rPr>
                <w:rFonts w:ascii="Times New Roman" w:hAnsi="Times New Roman" w:cs="Times New Roman"/>
                <w:color w:val="000000"/>
                <w:sz w:val="24"/>
                <w:szCs w:val="24"/>
              </w:rPr>
              <w:t>_REC</w:t>
            </w:r>
            <w:r w:rsidRPr="00F25634">
              <w:rPr>
                <w:rFonts w:ascii="Times New Roman" w:hAnsi="Times New Roman" w:cs="Times New Roman"/>
                <w:color w:val="000000"/>
                <w:sz w:val="24"/>
                <w:szCs w:val="24"/>
              </w:rPr>
              <w:t>20</w:t>
            </w:r>
          </w:p>
        </w:tc>
      </w:tr>
      <w:tr w:rsidR="005A31C3" w:rsidRPr="00F25634" w:rsidTr="000638FF">
        <w:tc>
          <w:tcPr>
            <w:tcW w:w="2518" w:type="dxa"/>
          </w:tcPr>
          <w:p w:rsidR="005A31C3" w:rsidRPr="00F25634" w:rsidRDefault="005A31C3" w:rsidP="000638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Ubicación en Aula Planeta</w:t>
            </w:r>
          </w:p>
        </w:tc>
        <w:tc>
          <w:tcPr>
            <w:tcW w:w="6536" w:type="dxa"/>
          </w:tcPr>
          <w:p w:rsidR="005A31C3" w:rsidRPr="00F25634" w:rsidRDefault="005A31C3" w:rsidP="000638FF">
            <w:pPr>
              <w:pStyle w:val="Ttulo4"/>
              <w:jc w:val="both"/>
              <w:outlineLvl w:val="3"/>
            </w:pPr>
          </w:p>
          <w:p w:rsidR="005A31C3" w:rsidRPr="00F25634" w:rsidRDefault="005A31C3" w:rsidP="000638FF">
            <w:pPr>
              <w:pStyle w:val="Ttulo4"/>
              <w:jc w:val="both"/>
              <w:outlineLvl w:val="3"/>
              <w:rPr>
                <w:b w:val="0"/>
                <w:color w:val="000000" w:themeColor="text1"/>
              </w:rPr>
            </w:pPr>
          </w:p>
        </w:tc>
      </w:tr>
      <w:tr w:rsidR="005A31C3" w:rsidRPr="00F25634" w:rsidTr="000638FF">
        <w:tc>
          <w:tcPr>
            <w:tcW w:w="2518" w:type="dxa"/>
          </w:tcPr>
          <w:p w:rsidR="005A31C3" w:rsidRPr="00F25634" w:rsidRDefault="005A31C3" w:rsidP="000638FF">
            <w:pPr>
              <w:rPr>
                <w:rFonts w:ascii="Times New Roman" w:hAnsi="Times New Roman" w:cs="Times New Roman"/>
                <w:color w:val="000000" w:themeColor="text1"/>
                <w:sz w:val="24"/>
                <w:szCs w:val="24"/>
              </w:rPr>
            </w:pPr>
            <w:r w:rsidRPr="00F25634">
              <w:rPr>
                <w:rFonts w:ascii="Times New Roman" w:hAnsi="Times New Roman" w:cs="Times New Roman"/>
                <w:b/>
                <w:color w:val="000000" w:themeColor="text1"/>
                <w:sz w:val="24"/>
                <w:szCs w:val="24"/>
              </w:rPr>
              <w:t>Cambio (descripción o capturas de pantallas)</w:t>
            </w:r>
          </w:p>
        </w:tc>
        <w:tc>
          <w:tcPr>
            <w:tcW w:w="6536" w:type="dxa"/>
          </w:tcPr>
          <w:p w:rsidR="005A31C3" w:rsidRPr="00F25634" w:rsidRDefault="005A31C3" w:rsidP="000638FF">
            <w:pPr>
              <w:pStyle w:val="Ttulo4"/>
              <w:jc w:val="both"/>
              <w:outlineLvl w:val="3"/>
              <w:rPr>
                <w:b w:val="0"/>
              </w:rPr>
            </w:pPr>
          </w:p>
          <w:p w:rsidR="005A31C3" w:rsidRPr="00F25634" w:rsidRDefault="005A31C3" w:rsidP="000638FF">
            <w:pPr>
              <w:pStyle w:val="tab1"/>
              <w:rPr>
                <w:color w:val="000000" w:themeColor="text1"/>
              </w:rPr>
            </w:pPr>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Título</w:t>
            </w:r>
          </w:p>
        </w:tc>
        <w:tc>
          <w:tcPr>
            <w:tcW w:w="6536" w:type="dxa"/>
          </w:tcPr>
          <w:p w:rsidR="005A31C3" w:rsidRPr="00F25634" w:rsidRDefault="00F25634" w:rsidP="003E2AEB">
            <w:pPr>
              <w:rPr>
                <w:rFonts w:ascii="Times New Roman" w:hAnsi="Times New Roman" w:cs="Times New Roman"/>
                <w:b/>
                <w:noProof w:val="0"/>
                <w:color w:val="000000"/>
                <w:sz w:val="24"/>
                <w:szCs w:val="24"/>
              </w:rPr>
            </w:pPr>
            <w:r>
              <w:rPr>
                <w:rFonts w:ascii="Times New Roman" w:hAnsi="Times New Roman" w:cs="Times New Roman"/>
                <w:b/>
                <w:noProof w:val="0"/>
                <w:color w:val="000000"/>
                <w:sz w:val="24"/>
                <w:szCs w:val="24"/>
              </w:rPr>
              <w:t xml:space="preserve"> </w:t>
            </w:r>
            <w:r w:rsidRPr="00F25634">
              <w:rPr>
                <w:rFonts w:ascii="Times New Roman" w:hAnsi="Times New Roman" w:cs="Times New Roman"/>
                <w:b/>
                <w:noProof w:val="0"/>
                <w:color w:val="000000"/>
                <w:sz w:val="24"/>
                <w:szCs w:val="24"/>
              </w:rPr>
              <w:t>Las reformas liberales de mitad de siglo</w:t>
            </w:r>
            <w:bookmarkStart w:id="5" w:name="_GoBack"/>
            <w:bookmarkEnd w:id="5"/>
          </w:p>
        </w:tc>
      </w:tr>
      <w:tr w:rsidR="005A31C3" w:rsidRPr="00F25634" w:rsidTr="000638FF">
        <w:tc>
          <w:tcPr>
            <w:tcW w:w="2518" w:type="dxa"/>
          </w:tcPr>
          <w:p w:rsidR="005A31C3" w:rsidRPr="00F25634" w:rsidRDefault="005A31C3" w:rsidP="000638FF">
            <w:pPr>
              <w:rPr>
                <w:rFonts w:ascii="Times New Roman" w:hAnsi="Times New Roman" w:cs="Times New Roman"/>
                <w:b/>
                <w:color w:val="000000" w:themeColor="text1"/>
                <w:sz w:val="24"/>
                <w:szCs w:val="24"/>
              </w:rPr>
            </w:pPr>
            <w:r w:rsidRPr="00F25634">
              <w:rPr>
                <w:rFonts w:ascii="Times New Roman" w:hAnsi="Times New Roman" w:cs="Times New Roman"/>
                <w:b/>
                <w:color w:val="000000" w:themeColor="text1"/>
                <w:sz w:val="24"/>
                <w:szCs w:val="24"/>
              </w:rPr>
              <w:t>Descripción</w:t>
            </w:r>
          </w:p>
        </w:tc>
        <w:tc>
          <w:tcPr>
            <w:tcW w:w="6536" w:type="dxa"/>
          </w:tcPr>
          <w:p w:rsidR="005A31C3" w:rsidRPr="00F25634" w:rsidRDefault="003E2AEB" w:rsidP="003E2AEB">
            <w:pPr>
              <w:pStyle w:val="Ttulo4"/>
              <w:jc w:val="both"/>
              <w:outlineLvl w:val="3"/>
              <w:rPr>
                <w:b w:val="0"/>
                <w:color w:val="000000" w:themeColor="text1"/>
              </w:rPr>
            </w:pPr>
            <w:r w:rsidRPr="00F25634">
              <w:rPr>
                <w:b w:val="0"/>
                <w:color w:val="000000" w:themeColor="text1"/>
              </w:rPr>
              <w:t>Actividad sobre las reformas liberales de mitad de siglo</w:t>
            </w:r>
          </w:p>
        </w:tc>
      </w:tr>
    </w:tbl>
    <w:p w:rsidR="0097787F" w:rsidRPr="00F25634" w:rsidRDefault="0097787F" w:rsidP="00D822C3">
      <w:pPr>
        <w:rPr>
          <w:rFonts w:ascii="Times New Roman" w:hAnsi="Times New Roman" w:cs="Times New Roman"/>
          <w:color w:val="000099"/>
          <w:sz w:val="24"/>
          <w:szCs w:val="24"/>
        </w:rPr>
      </w:pPr>
    </w:p>
    <w:p w:rsidR="00894C72" w:rsidRPr="00F25634" w:rsidRDefault="00955711" w:rsidP="00894C72">
      <w:pPr>
        <w:rPr>
          <w:rFonts w:ascii="Times New Roman" w:hAnsi="Times New Roman" w:cs="Times New Roman"/>
          <w:b/>
          <w:sz w:val="24"/>
          <w:szCs w:val="24"/>
        </w:rPr>
      </w:pPr>
      <w:r w:rsidRPr="00F25634">
        <w:rPr>
          <w:rFonts w:ascii="Times New Roman" w:hAnsi="Times New Roman" w:cs="Times New Roman"/>
          <w:b/>
          <w:sz w:val="24"/>
          <w:szCs w:val="24"/>
          <w:highlight w:val="yellow"/>
        </w:rPr>
        <w:t>[SECCIÓN 1]</w:t>
      </w:r>
      <w:r w:rsidRPr="00F25634">
        <w:rPr>
          <w:rFonts w:ascii="Times New Roman" w:hAnsi="Times New Roman" w:cs="Times New Roman"/>
          <w:b/>
          <w:sz w:val="24"/>
          <w:szCs w:val="24"/>
        </w:rPr>
        <w:t xml:space="preserve">  </w:t>
      </w:r>
      <w:r w:rsidRPr="00F25634">
        <w:rPr>
          <w:rFonts w:ascii="Times New Roman" w:hAnsi="Times New Roman" w:cs="Times New Roman"/>
          <w:b/>
          <w:sz w:val="24"/>
          <w:szCs w:val="24"/>
        </w:rPr>
        <w:t>2</w:t>
      </w:r>
      <w:r w:rsidRPr="00F25634">
        <w:rPr>
          <w:rFonts w:ascii="Times New Roman" w:hAnsi="Times New Roman" w:cs="Times New Roman"/>
          <w:b/>
          <w:sz w:val="24"/>
          <w:szCs w:val="24"/>
        </w:rPr>
        <w:t xml:space="preserve"> </w:t>
      </w:r>
      <w:r w:rsidRPr="00F25634">
        <w:rPr>
          <w:rFonts w:ascii="Times New Roman" w:hAnsi="Times New Roman" w:cs="Times New Roman"/>
          <w:b/>
          <w:sz w:val="24"/>
          <w:szCs w:val="24"/>
        </w:rPr>
        <w:t>La hegemoní</w:t>
      </w:r>
      <w:r w:rsidR="00E26DE1" w:rsidRPr="00F25634">
        <w:rPr>
          <w:rFonts w:ascii="Times New Roman" w:hAnsi="Times New Roman" w:cs="Times New Roman"/>
          <w:b/>
          <w:sz w:val="24"/>
          <w:szCs w:val="24"/>
        </w:rPr>
        <w:t>a liberal</w:t>
      </w:r>
    </w:p>
    <w:p w:rsidR="00E26DE1" w:rsidRPr="00F25634" w:rsidRDefault="00894C72" w:rsidP="00D822C3">
      <w:pPr>
        <w:rPr>
          <w:rFonts w:ascii="Times New Roman" w:hAnsi="Times New Roman" w:cs="Times New Roman"/>
          <w:sz w:val="24"/>
          <w:szCs w:val="24"/>
        </w:rPr>
      </w:pPr>
      <w:r w:rsidRPr="00F25634">
        <w:rPr>
          <w:rFonts w:ascii="Times New Roman" w:hAnsi="Times New Roman" w:cs="Times New Roman"/>
          <w:sz w:val="24"/>
          <w:szCs w:val="24"/>
        </w:rPr>
        <w:t>Una vez se promulgó la Constitución de 1863 los liberales ocuparon el poder. Esto se extendió hasta 18</w:t>
      </w:r>
      <w:r w:rsidR="00E26DE1" w:rsidRPr="00F25634">
        <w:rPr>
          <w:rFonts w:ascii="Times New Roman" w:hAnsi="Times New Roman" w:cs="Times New Roman"/>
          <w:sz w:val="24"/>
          <w:szCs w:val="24"/>
        </w:rPr>
        <w:t>78</w:t>
      </w:r>
      <w:r w:rsidRPr="00F25634">
        <w:rPr>
          <w:rFonts w:ascii="Times New Roman" w:hAnsi="Times New Roman" w:cs="Times New Roman"/>
          <w:sz w:val="24"/>
          <w:szCs w:val="24"/>
        </w:rPr>
        <w:t xml:space="preserve">. </w:t>
      </w:r>
    </w:p>
    <w:p w:rsidR="00DA1579" w:rsidRPr="00F25634" w:rsidRDefault="00894C72" w:rsidP="00D822C3">
      <w:pPr>
        <w:rPr>
          <w:rFonts w:ascii="Times New Roman" w:hAnsi="Times New Roman" w:cs="Times New Roman"/>
          <w:sz w:val="24"/>
          <w:szCs w:val="24"/>
        </w:rPr>
      </w:pPr>
      <w:r w:rsidRPr="00F25634">
        <w:rPr>
          <w:rFonts w:ascii="Times New Roman" w:hAnsi="Times New Roman" w:cs="Times New Roman"/>
          <w:sz w:val="24"/>
          <w:szCs w:val="24"/>
        </w:rPr>
        <w:t xml:space="preserve">El primer presidente </w:t>
      </w:r>
      <w:r w:rsidR="00DA1579" w:rsidRPr="00F25634">
        <w:rPr>
          <w:rFonts w:ascii="Times New Roman" w:hAnsi="Times New Roman" w:cs="Times New Roman"/>
          <w:sz w:val="24"/>
          <w:szCs w:val="24"/>
        </w:rPr>
        <w:t xml:space="preserve">de aquel periodo </w:t>
      </w:r>
      <w:r w:rsidRPr="00F25634">
        <w:rPr>
          <w:rFonts w:ascii="Times New Roman" w:hAnsi="Times New Roman" w:cs="Times New Roman"/>
          <w:sz w:val="24"/>
          <w:szCs w:val="24"/>
        </w:rPr>
        <w:t xml:space="preserve">fue </w:t>
      </w:r>
      <w:r w:rsidRPr="00F25634">
        <w:rPr>
          <w:rFonts w:ascii="Times New Roman" w:hAnsi="Times New Roman" w:cs="Times New Roman"/>
          <w:b/>
          <w:sz w:val="24"/>
          <w:szCs w:val="24"/>
        </w:rPr>
        <w:t>Tomás Cipriano de Mosquera</w:t>
      </w:r>
      <w:r w:rsidR="00C7362B" w:rsidRPr="00F25634">
        <w:rPr>
          <w:rFonts w:ascii="Times New Roman" w:hAnsi="Times New Roman" w:cs="Times New Roman"/>
          <w:sz w:val="24"/>
          <w:szCs w:val="24"/>
        </w:rPr>
        <w:t xml:space="preserve"> (1862-1864)</w:t>
      </w:r>
      <w:r w:rsidRPr="00F25634">
        <w:rPr>
          <w:rFonts w:ascii="Times New Roman" w:hAnsi="Times New Roman" w:cs="Times New Roman"/>
          <w:sz w:val="24"/>
          <w:szCs w:val="24"/>
        </w:rPr>
        <w:t xml:space="preserve">. </w:t>
      </w:r>
      <w:r w:rsidR="00DA1579" w:rsidRPr="00F25634">
        <w:rPr>
          <w:rFonts w:ascii="Times New Roman" w:hAnsi="Times New Roman" w:cs="Times New Roman"/>
          <w:sz w:val="24"/>
          <w:szCs w:val="24"/>
        </w:rPr>
        <w:t xml:space="preserve">Sin embargo su comportamiento a veces </w:t>
      </w:r>
      <w:r w:rsidR="00DA1579" w:rsidRPr="00F25634">
        <w:rPr>
          <w:rFonts w:ascii="Times New Roman" w:hAnsi="Times New Roman" w:cs="Times New Roman"/>
          <w:b/>
          <w:sz w:val="24"/>
          <w:szCs w:val="24"/>
        </w:rPr>
        <w:t>autoritario</w:t>
      </w:r>
      <w:r w:rsidR="00DA1579" w:rsidRPr="00F25634">
        <w:rPr>
          <w:rFonts w:ascii="Times New Roman" w:hAnsi="Times New Roman" w:cs="Times New Roman"/>
          <w:sz w:val="24"/>
          <w:szCs w:val="24"/>
        </w:rPr>
        <w:t xml:space="preserve"> y de tipo </w:t>
      </w:r>
      <w:r w:rsidR="00DA1579" w:rsidRPr="00F25634">
        <w:rPr>
          <w:rFonts w:ascii="Times New Roman" w:hAnsi="Times New Roman" w:cs="Times New Roman"/>
          <w:b/>
          <w:sz w:val="24"/>
          <w:szCs w:val="24"/>
        </w:rPr>
        <w:t>caudillista</w:t>
      </w:r>
      <w:r w:rsidR="00DA1579" w:rsidRPr="00F25634">
        <w:rPr>
          <w:rFonts w:ascii="Times New Roman" w:hAnsi="Times New Roman" w:cs="Times New Roman"/>
          <w:sz w:val="24"/>
          <w:szCs w:val="24"/>
        </w:rPr>
        <w:t xml:space="preserve"> le quitó seguidores al interior </w:t>
      </w:r>
      <w:r w:rsidR="00E26DE1" w:rsidRPr="00F25634">
        <w:rPr>
          <w:rFonts w:ascii="Times New Roman" w:hAnsi="Times New Roman" w:cs="Times New Roman"/>
          <w:sz w:val="24"/>
          <w:szCs w:val="24"/>
        </w:rPr>
        <w:t xml:space="preserve">del propio partido. </w:t>
      </w:r>
    </w:p>
    <w:p w:rsidR="00E26DE1" w:rsidRPr="00F25634" w:rsidRDefault="00955711" w:rsidP="00D822C3">
      <w:pPr>
        <w:rPr>
          <w:rFonts w:ascii="Times New Roman" w:hAnsi="Times New Roman" w:cs="Times New Roman"/>
          <w:b/>
          <w:sz w:val="24"/>
          <w:szCs w:val="24"/>
        </w:rPr>
      </w:pPr>
      <w:r w:rsidRPr="00F25634">
        <w:rPr>
          <w:rFonts w:ascii="Times New Roman" w:hAnsi="Times New Roman" w:cs="Times New Roman"/>
          <w:b/>
          <w:sz w:val="24"/>
          <w:szCs w:val="24"/>
          <w:highlight w:val="yellow"/>
        </w:rPr>
        <w:t xml:space="preserve">[SECCIÓN </w:t>
      </w:r>
      <w:r w:rsidRPr="00F25634">
        <w:rPr>
          <w:rFonts w:ascii="Times New Roman" w:hAnsi="Times New Roman" w:cs="Times New Roman"/>
          <w:b/>
          <w:sz w:val="24"/>
          <w:szCs w:val="24"/>
          <w:highlight w:val="yellow"/>
        </w:rPr>
        <w:t>2</w:t>
      </w:r>
      <w:r w:rsidRPr="00F25634">
        <w:rPr>
          <w:rFonts w:ascii="Times New Roman" w:hAnsi="Times New Roman" w:cs="Times New Roman"/>
          <w:b/>
          <w:sz w:val="24"/>
          <w:szCs w:val="24"/>
          <w:highlight w:val="yellow"/>
        </w:rPr>
        <w:t>]</w:t>
      </w:r>
      <w:r w:rsidRPr="00F25634">
        <w:rPr>
          <w:rFonts w:ascii="Times New Roman" w:hAnsi="Times New Roman" w:cs="Times New Roman"/>
          <w:b/>
          <w:sz w:val="24"/>
          <w:szCs w:val="24"/>
        </w:rPr>
        <w:t xml:space="preserve">  2</w:t>
      </w:r>
      <w:r w:rsidRPr="00F25634">
        <w:rPr>
          <w:rFonts w:ascii="Times New Roman" w:hAnsi="Times New Roman" w:cs="Times New Roman"/>
          <w:b/>
          <w:sz w:val="24"/>
          <w:szCs w:val="24"/>
        </w:rPr>
        <w:t>.1</w:t>
      </w:r>
      <w:r w:rsidRPr="00F25634">
        <w:rPr>
          <w:rFonts w:ascii="Times New Roman" w:hAnsi="Times New Roman" w:cs="Times New Roman"/>
          <w:b/>
          <w:sz w:val="24"/>
          <w:szCs w:val="24"/>
        </w:rPr>
        <w:t xml:space="preserve"> </w:t>
      </w:r>
      <w:r w:rsidR="00E26DE1" w:rsidRPr="00F25634">
        <w:rPr>
          <w:rFonts w:ascii="Times New Roman" w:hAnsi="Times New Roman" w:cs="Times New Roman"/>
          <w:b/>
          <w:sz w:val="24"/>
          <w:szCs w:val="24"/>
        </w:rPr>
        <w:t>El Olimpo radical</w:t>
      </w:r>
    </w:p>
    <w:p w:rsidR="00E26DE1" w:rsidRPr="00F25634" w:rsidRDefault="00E26DE1" w:rsidP="00D822C3">
      <w:pPr>
        <w:rPr>
          <w:rFonts w:ascii="Times New Roman" w:hAnsi="Times New Roman" w:cs="Times New Roman"/>
          <w:sz w:val="24"/>
          <w:szCs w:val="24"/>
        </w:rPr>
      </w:pPr>
      <w:r w:rsidRPr="00F25634">
        <w:rPr>
          <w:rFonts w:ascii="Times New Roman" w:hAnsi="Times New Roman" w:cs="Times New Roman"/>
          <w:sz w:val="24"/>
          <w:szCs w:val="24"/>
        </w:rPr>
        <w:t xml:space="preserve">Una vez Mosquera se retiró del poder ascendió el primer presidente de lo que se conoció como el Olimpo radical, un periodo en el que el país estuvo gobernado por </w:t>
      </w:r>
      <w:r w:rsidRPr="00F25634">
        <w:rPr>
          <w:rFonts w:ascii="Times New Roman" w:hAnsi="Times New Roman" w:cs="Times New Roman"/>
          <w:b/>
          <w:sz w:val="24"/>
          <w:szCs w:val="24"/>
        </w:rPr>
        <w:t>intelectuales</w:t>
      </w:r>
      <w:r w:rsidRPr="00F25634">
        <w:rPr>
          <w:rFonts w:ascii="Times New Roman" w:hAnsi="Times New Roman" w:cs="Times New Roman"/>
          <w:sz w:val="24"/>
          <w:szCs w:val="24"/>
        </w:rPr>
        <w:t xml:space="preserve"> , </w:t>
      </w:r>
      <w:r w:rsidRPr="00F25634">
        <w:rPr>
          <w:rFonts w:ascii="Times New Roman" w:hAnsi="Times New Roman" w:cs="Times New Roman"/>
          <w:b/>
          <w:sz w:val="24"/>
          <w:szCs w:val="24"/>
        </w:rPr>
        <w:t>industriales</w:t>
      </w:r>
      <w:r w:rsidRPr="00F25634">
        <w:rPr>
          <w:rFonts w:ascii="Times New Roman" w:hAnsi="Times New Roman" w:cs="Times New Roman"/>
          <w:sz w:val="24"/>
          <w:szCs w:val="24"/>
        </w:rPr>
        <w:t xml:space="preserve"> y </w:t>
      </w:r>
      <w:r w:rsidRPr="00F25634">
        <w:rPr>
          <w:rFonts w:ascii="Times New Roman" w:hAnsi="Times New Roman" w:cs="Times New Roman"/>
          <w:b/>
          <w:sz w:val="24"/>
          <w:szCs w:val="24"/>
        </w:rPr>
        <w:t>comerciantes</w:t>
      </w:r>
      <w:r w:rsidRPr="00F25634">
        <w:rPr>
          <w:rFonts w:ascii="Times New Roman" w:hAnsi="Times New Roman" w:cs="Times New Roman"/>
          <w:sz w:val="24"/>
          <w:szCs w:val="24"/>
        </w:rPr>
        <w:t xml:space="preserve"> </w:t>
      </w:r>
      <w:r w:rsidRPr="00F25634">
        <w:rPr>
          <w:rFonts w:ascii="Times New Roman" w:hAnsi="Times New Roman" w:cs="Times New Roman"/>
          <w:b/>
          <w:sz w:val="24"/>
          <w:szCs w:val="24"/>
        </w:rPr>
        <w:t>liberales</w:t>
      </w:r>
      <w:r w:rsidRPr="00F25634">
        <w:rPr>
          <w:rFonts w:ascii="Times New Roman" w:hAnsi="Times New Roman" w:cs="Times New Roman"/>
          <w:sz w:val="24"/>
          <w:szCs w:val="24"/>
        </w:rPr>
        <w:t xml:space="preserve"> que quisieron construir una </w:t>
      </w:r>
      <w:r w:rsidRPr="00F25634">
        <w:rPr>
          <w:rFonts w:ascii="Times New Roman" w:hAnsi="Times New Roman" w:cs="Times New Roman"/>
          <w:b/>
          <w:sz w:val="24"/>
          <w:szCs w:val="24"/>
        </w:rPr>
        <w:t>república laica</w:t>
      </w:r>
      <w:r w:rsidRPr="00F25634">
        <w:rPr>
          <w:rFonts w:ascii="Times New Roman" w:hAnsi="Times New Roman" w:cs="Times New Roman"/>
          <w:sz w:val="24"/>
          <w:szCs w:val="24"/>
        </w:rPr>
        <w:t xml:space="preserve"> y respetuosa de</w:t>
      </w:r>
      <w:r w:rsidR="00955711" w:rsidRPr="00F25634">
        <w:rPr>
          <w:rFonts w:ascii="Times New Roman" w:hAnsi="Times New Roman" w:cs="Times New Roman"/>
          <w:sz w:val="24"/>
          <w:szCs w:val="24"/>
        </w:rPr>
        <w:t xml:space="preserve"> </w:t>
      </w:r>
      <w:r w:rsidRPr="00F25634">
        <w:rPr>
          <w:rFonts w:ascii="Times New Roman" w:hAnsi="Times New Roman" w:cs="Times New Roman"/>
          <w:sz w:val="24"/>
          <w:szCs w:val="24"/>
        </w:rPr>
        <w:t xml:space="preserve">los </w:t>
      </w:r>
      <w:r w:rsidRPr="00F25634">
        <w:rPr>
          <w:rFonts w:ascii="Times New Roman" w:hAnsi="Times New Roman" w:cs="Times New Roman"/>
          <w:b/>
          <w:sz w:val="24"/>
          <w:szCs w:val="24"/>
        </w:rPr>
        <w:t>derechos individuales</w:t>
      </w:r>
      <w:r w:rsidRPr="00F25634">
        <w:rPr>
          <w:rFonts w:ascii="Times New Roman" w:hAnsi="Times New Roman" w:cs="Times New Roman"/>
          <w:sz w:val="24"/>
          <w:szCs w:val="24"/>
        </w:rPr>
        <w:t>.</w:t>
      </w:r>
    </w:p>
    <w:p w:rsidR="00C84E93" w:rsidRPr="00F25634" w:rsidRDefault="00DA1579" w:rsidP="00D822C3">
      <w:pPr>
        <w:rPr>
          <w:rFonts w:ascii="Times New Roman" w:hAnsi="Times New Roman" w:cs="Times New Roman"/>
          <w:sz w:val="24"/>
          <w:szCs w:val="24"/>
        </w:rPr>
      </w:pPr>
      <w:r w:rsidRPr="00F25634">
        <w:rPr>
          <w:rFonts w:ascii="Times New Roman" w:hAnsi="Times New Roman" w:cs="Times New Roman"/>
          <w:sz w:val="24"/>
          <w:szCs w:val="24"/>
        </w:rPr>
        <w:t xml:space="preserve">La figura central del Olipo Radical fue </w:t>
      </w:r>
      <w:r w:rsidRPr="00F25634">
        <w:rPr>
          <w:rFonts w:ascii="Times New Roman" w:hAnsi="Times New Roman" w:cs="Times New Roman"/>
          <w:b/>
          <w:sz w:val="24"/>
          <w:szCs w:val="24"/>
        </w:rPr>
        <w:t>Manuel Murillo Toro</w:t>
      </w:r>
      <w:r w:rsidRPr="00F25634">
        <w:rPr>
          <w:rFonts w:ascii="Times New Roman" w:hAnsi="Times New Roman" w:cs="Times New Roman"/>
          <w:sz w:val="24"/>
          <w:szCs w:val="24"/>
        </w:rPr>
        <w:t xml:space="preserve"> quien gobernó entre 1864 y 1866</w:t>
      </w:r>
      <w:r w:rsidR="00C84E93" w:rsidRPr="00F25634">
        <w:rPr>
          <w:rFonts w:ascii="Times New Roman" w:hAnsi="Times New Roman" w:cs="Times New Roman"/>
          <w:sz w:val="24"/>
          <w:szCs w:val="24"/>
        </w:rPr>
        <w:t xml:space="preserve"> y luego de 1872 a 1874,</w:t>
      </w:r>
      <w:r w:rsidRPr="00F25634">
        <w:rPr>
          <w:rFonts w:ascii="Times New Roman" w:hAnsi="Times New Roman" w:cs="Times New Roman"/>
          <w:sz w:val="24"/>
          <w:szCs w:val="24"/>
        </w:rPr>
        <w:t xml:space="preserve"> y </w:t>
      </w:r>
      <w:r w:rsidR="00C7362B" w:rsidRPr="00F25634">
        <w:rPr>
          <w:rFonts w:ascii="Times New Roman" w:hAnsi="Times New Roman" w:cs="Times New Roman"/>
          <w:sz w:val="24"/>
          <w:szCs w:val="24"/>
        </w:rPr>
        <w:t xml:space="preserve">se caracterizó por diseñar políticas de reconstrucción nacional con las que buscó </w:t>
      </w:r>
      <w:r w:rsidR="00C7362B" w:rsidRPr="00F25634">
        <w:rPr>
          <w:rFonts w:ascii="Times New Roman" w:hAnsi="Times New Roman" w:cs="Times New Roman"/>
          <w:b/>
          <w:sz w:val="24"/>
          <w:szCs w:val="24"/>
        </w:rPr>
        <w:t>reducir la deuda externa</w:t>
      </w:r>
      <w:r w:rsidR="00C7362B" w:rsidRPr="00F25634">
        <w:rPr>
          <w:rFonts w:ascii="Times New Roman" w:hAnsi="Times New Roman" w:cs="Times New Roman"/>
          <w:sz w:val="24"/>
          <w:szCs w:val="24"/>
        </w:rPr>
        <w:t xml:space="preserve"> y controlar las pasiones políticas que llevaban a enfrentamientos entre liberales y conservadores, trabajando por profudizar en la </w:t>
      </w:r>
      <w:r w:rsidR="00C7362B" w:rsidRPr="00F25634">
        <w:rPr>
          <w:rFonts w:ascii="Times New Roman" w:hAnsi="Times New Roman" w:cs="Times New Roman"/>
          <w:b/>
          <w:sz w:val="24"/>
          <w:szCs w:val="24"/>
        </w:rPr>
        <w:t>tolerancia</w:t>
      </w:r>
      <w:r w:rsidR="00C7362B" w:rsidRPr="00F25634">
        <w:rPr>
          <w:rFonts w:ascii="Times New Roman" w:hAnsi="Times New Roman" w:cs="Times New Roman"/>
          <w:sz w:val="24"/>
          <w:szCs w:val="24"/>
        </w:rPr>
        <w:t>.</w:t>
      </w:r>
    </w:p>
    <w:p w:rsidR="003E2AEB" w:rsidRPr="00F25634" w:rsidRDefault="003E2AEB" w:rsidP="00D822C3">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A5D2B" w:rsidRPr="00F25634" w:rsidTr="000638FF">
        <w:tc>
          <w:tcPr>
            <w:tcW w:w="9054" w:type="dxa"/>
            <w:gridSpan w:val="2"/>
            <w:shd w:val="clear" w:color="auto" w:fill="0D0D0D" w:themeFill="text1" w:themeFillTint="F2"/>
          </w:tcPr>
          <w:p w:rsidR="00CA5D2B" w:rsidRPr="00F25634" w:rsidRDefault="00CA5D2B" w:rsidP="000638FF">
            <w:pPr>
              <w:jc w:val="center"/>
              <w:rPr>
                <w:rFonts w:ascii="Times New Roman" w:hAnsi="Times New Roman" w:cs="Times New Roman"/>
                <w:b/>
                <w:color w:val="FFFFFF" w:themeColor="background1"/>
                <w:sz w:val="24"/>
                <w:szCs w:val="24"/>
              </w:rPr>
            </w:pPr>
            <w:r w:rsidRPr="00F25634">
              <w:rPr>
                <w:rFonts w:ascii="Times New Roman" w:hAnsi="Times New Roman" w:cs="Times New Roman"/>
                <w:b/>
                <w:color w:val="FFFFFF" w:themeColor="background1"/>
                <w:sz w:val="24"/>
                <w:szCs w:val="24"/>
              </w:rPr>
              <w:t>Imagen (fotografía, gráfica o ilustración)</w:t>
            </w:r>
          </w:p>
        </w:tc>
      </w:tr>
      <w:tr w:rsidR="00CA5D2B" w:rsidRPr="00F25634" w:rsidTr="000638FF">
        <w:tc>
          <w:tcPr>
            <w:tcW w:w="1668" w:type="dxa"/>
          </w:tcPr>
          <w:p w:rsidR="00CA5D2B" w:rsidRPr="00F25634" w:rsidRDefault="00CA5D2B" w:rsidP="000638FF">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Código</w:t>
            </w:r>
          </w:p>
        </w:tc>
        <w:tc>
          <w:tcPr>
            <w:tcW w:w="7386" w:type="dxa"/>
          </w:tcPr>
          <w:p w:rsidR="00CA5D2B" w:rsidRPr="00F25634" w:rsidRDefault="00CA5D2B" w:rsidP="00CA5D2B">
            <w:pPr>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CS_08_08_IMG0</w:t>
            </w:r>
            <w:r w:rsidRPr="00F25634">
              <w:rPr>
                <w:rFonts w:ascii="Times New Roman" w:hAnsi="Times New Roman" w:cs="Times New Roman"/>
                <w:b/>
                <w:color w:val="000000"/>
                <w:sz w:val="24"/>
                <w:szCs w:val="24"/>
              </w:rPr>
              <w:t>4</w:t>
            </w:r>
          </w:p>
        </w:tc>
      </w:tr>
      <w:tr w:rsidR="00CA5D2B" w:rsidRPr="00F25634" w:rsidTr="000638FF">
        <w:tc>
          <w:tcPr>
            <w:tcW w:w="1668" w:type="dxa"/>
          </w:tcPr>
          <w:p w:rsidR="00CA5D2B" w:rsidRPr="00F25634" w:rsidRDefault="00CA5D2B" w:rsidP="000638F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Descripción</w:t>
            </w:r>
          </w:p>
        </w:tc>
        <w:tc>
          <w:tcPr>
            <w:tcW w:w="7386" w:type="dxa"/>
          </w:tcPr>
          <w:p w:rsidR="00CA5D2B" w:rsidRPr="00F25634" w:rsidRDefault="00CA5D2B" w:rsidP="000638FF">
            <w:pPr>
              <w:rPr>
                <w:rFonts w:ascii="Times New Roman" w:hAnsi="Times New Roman" w:cs="Times New Roman"/>
                <w:color w:val="000000"/>
                <w:sz w:val="24"/>
                <w:szCs w:val="24"/>
              </w:rPr>
            </w:pPr>
            <w:r w:rsidRPr="00F25634">
              <w:rPr>
                <w:rFonts w:ascii="Times New Roman" w:hAnsi="Times New Roman" w:cs="Times New Roman"/>
                <w:color w:val="000000"/>
                <w:sz w:val="24"/>
                <w:szCs w:val="24"/>
              </w:rPr>
              <w:t>Constitucion de 1863</w:t>
            </w:r>
          </w:p>
        </w:tc>
      </w:tr>
      <w:tr w:rsidR="00CA5D2B" w:rsidRPr="00F25634" w:rsidTr="000638FF">
        <w:tc>
          <w:tcPr>
            <w:tcW w:w="1668" w:type="dxa"/>
          </w:tcPr>
          <w:p w:rsidR="00CA5D2B" w:rsidRPr="00F25634" w:rsidRDefault="00CA5D2B" w:rsidP="000638F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t>Código Shutterstock (o URL o la ruta en AulaPlaneta)</w:t>
            </w:r>
          </w:p>
        </w:tc>
        <w:tc>
          <w:tcPr>
            <w:tcW w:w="7386" w:type="dxa"/>
          </w:tcPr>
          <w:p w:rsidR="00CA5D2B" w:rsidRPr="00F25634" w:rsidRDefault="00CA5D2B" w:rsidP="00CA5D2B">
            <w:pPr>
              <w:spacing w:after="200" w:line="276" w:lineRule="auto"/>
              <w:rPr>
                <w:rFonts w:ascii="Times New Roman" w:hAnsi="Times New Roman" w:cs="Times New Roman"/>
                <w:sz w:val="24"/>
                <w:szCs w:val="24"/>
              </w:rPr>
            </w:pPr>
            <w:del w:id="6" w:author="ANA MARIA LARA" w:date="2015-05-25T08:42:00Z">
              <w:r w:rsidRPr="00F25634" w:rsidDel="0053757C">
                <w:rPr>
                  <w:rFonts w:ascii="Times New Roman" w:hAnsi="Times New Roman" w:cs="Times New Roman"/>
                  <w:sz w:val="24"/>
                  <w:szCs w:val="24"/>
                </w:rPr>
                <w:delText xml:space="preserve"> </w:delText>
              </w:r>
            </w:del>
            <w:r w:rsidRPr="00F25634">
              <w:rPr>
                <w:rFonts w:ascii="Times New Roman" w:hAnsi="Times New Roman" w:cs="Times New Roman"/>
                <w:color w:val="000000"/>
                <w:sz w:val="24"/>
                <w:szCs w:val="24"/>
                <w:lang w:val="es-CO" w:eastAsia="es-CO"/>
              </w:rPr>
              <w:drawing>
                <wp:inline distT="0" distB="0" distL="0" distR="0" wp14:anchorId="3DD3C799" wp14:editId="009D077C">
                  <wp:extent cx="711430" cy="894230"/>
                  <wp:effectExtent l="0" t="0" r="0" b="1270"/>
                  <wp:docPr id="6" name="Imagen 6" descr="http://static0.planetasaber.com/encyclopedia/Data/Imagenes/FOTOS/000A0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A0Z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3353" cy="896648"/>
                          </a:xfrm>
                          <a:prstGeom prst="rect">
                            <a:avLst/>
                          </a:prstGeom>
                          <a:noFill/>
                          <a:ln>
                            <a:noFill/>
                          </a:ln>
                        </pic:spPr>
                      </pic:pic>
                    </a:graphicData>
                  </a:graphic>
                </wp:inline>
              </w:drawing>
            </w:r>
          </w:p>
          <w:p w:rsidR="00CA5D2B" w:rsidRPr="00F25634" w:rsidRDefault="00CA5D2B" w:rsidP="000638FF">
            <w:pPr>
              <w:rPr>
                <w:rFonts w:ascii="Times New Roman" w:hAnsi="Times New Roman" w:cs="Times New Roman"/>
                <w:sz w:val="24"/>
                <w:szCs w:val="24"/>
              </w:rPr>
            </w:pPr>
            <w:r w:rsidRPr="00F25634">
              <w:rPr>
                <w:rFonts w:ascii="Times New Roman" w:hAnsi="Times New Roman" w:cs="Times New Roman"/>
                <w:sz w:val="24"/>
                <w:szCs w:val="24"/>
                <w:lang w:eastAsia="es-CO"/>
              </w:rPr>
              <w:t xml:space="preserve"> </w:t>
            </w:r>
          </w:p>
          <w:p w:rsidR="00CA5D2B" w:rsidRPr="00F25634" w:rsidRDefault="00CA5D2B" w:rsidP="00CA5D2B">
            <w:pPr>
              <w:rPr>
                <w:rFonts w:ascii="Times New Roman" w:hAnsi="Times New Roman" w:cs="Times New Roman"/>
                <w:sz w:val="24"/>
                <w:szCs w:val="24"/>
              </w:rPr>
            </w:pPr>
            <w:hyperlink r:id="rId16" w:history="1">
              <w:r w:rsidRPr="00F25634">
                <w:rPr>
                  <w:rStyle w:val="Hipervnculo"/>
                  <w:rFonts w:ascii="Times New Roman" w:hAnsi="Times New Roman" w:cs="Times New Roman"/>
                  <w:sz w:val="24"/>
                  <w:szCs w:val="24"/>
                </w:rPr>
                <w:t>http://aulaplaneta.planetasaber.com/encyclopedia/default.asp?idpack=9&amp;idpil=000A0Z01&amp;ruta=aulaplaneta&amp;DATA=lDSdercaiPGWFSNlfs9yfDfqpXb%2b3YLTbbj%2btkCHHwY%3d</w:t>
              </w:r>
            </w:hyperlink>
          </w:p>
          <w:p w:rsidR="00CA5D2B" w:rsidRPr="00F25634" w:rsidRDefault="00CA5D2B" w:rsidP="000638FF">
            <w:pPr>
              <w:rPr>
                <w:rFonts w:ascii="Times New Roman" w:hAnsi="Times New Roman" w:cs="Times New Roman"/>
                <w:color w:val="000000"/>
                <w:sz w:val="24"/>
                <w:szCs w:val="24"/>
                <w:lang w:val="en"/>
              </w:rPr>
            </w:pPr>
          </w:p>
        </w:tc>
      </w:tr>
      <w:tr w:rsidR="00CA5D2B" w:rsidRPr="00F25634" w:rsidTr="000638FF">
        <w:tc>
          <w:tcPr>
            <w:tcW w:w="1668" w:type="dxa"/>
          </w:tcPr>
          <w:p w:rsidR="00CA5D2B" w:rsidRPr="00F25634" w:rsidRDefault="00CA5D2B" w:rsidP="000638FF">
            <w:pPr>
              <w:rPr>
                <w:rFonts w:ascii="Times New Roman" w:hAnsi="Times New Roman" w:cs="Times New Roman"/>
                <w:color w:val="000000"/>
                <w:sz w:val="24"/>
                <w:szCs w:val="24"/>
              </w:rPr>
            </w:pPr>
            <w:r w:rsidRPr="00F25634">
              <w:rPr>
                <w:rFonts w:ascii="Times New Roman" w:hAnsi="Times New Roman" w:cs="Times New Roman"/>
                <w:b/>
                <w:color w:val="000000"/>
                <w:sz w:val="24"/>
                <w:szCs w:val="24"/>
              </w:rPr>
              <w:lastRenderedPageBreak/>
              <w:t>Pie de imagen</w:t>
            </w:r>
          </w:p>
        </w:tc>
        <w:tc>
          <w:tcPr>
            <w:tcW w:w="7386" w:type="dxa"/>
          </w:tcPr>
          <w:p w:rsidR="00CA5D2B" w:rsidRPr="00F25634" w:rsidRDefault="00CA5D2B" w:rsidP="00CA5D2B">
            <w:pPr>
              <w:rPr>
                <w:rFonts w:ascii="Times New Roman" w:hAnsi="Times New Roman" w:cs="Times New Roman"/>
                <w:color w:val="000000" w:themeColor="text1"/>
                <w:sz w:val="24"/>
                <w:szCs w:val="24"/>
              </w:rPr>
            </w:pPr>
            <w:r w:rsidRPr="00F25634">
              <w:rPr>
                <w:rFonts w:ascii="Times New Roman" w:hAnsi="Times New Roman" w:cs="Times New Roman"/>
                <w:i/>
                <w:color w:val="000000"/>
                <w:sz w:val="24"/>
                <w:szCs w:val="24"/>
              </w:rPr>
              <w:t>Electrotecnia El telégrafo de Morse de 1837 (Museo Histórico de Correos y Telecomunicaciones, Roma, Italia)</w:t>
            </w:r>
            <w:r w:rsidRPr="00F25634">
              <w:rPr>
                <w:rFonts w:ascii="Times New Roman" w:hAnsi="Times New Roman" w:cs="Times New Roman"/>
                <w:i/>
                <w:color w:val="000000"/>
                <w:sz w:val="24"/>
                <w:szCs w:val="24"/>
              </w:rPr>
              <w:t xml:space="preserve">. </w:t>
            </w:r>
            <w:r w:rsidRPr="00F25634">
              <w:rPr>
                <w:rFonts w:ascii="Times New Roman" w:hAnsi="Times New Roman" w:cs="Times New Roman"/>
                <w:color w:val="000000" w:themeColor="text1"/>
                <w:sz w:val="24"/>
                <w:szCs w:val="24"/>
              </w:rPr>
              <w:t>Durante el primer gobierno de Manuel Murillo Toro, los Estados Unidos de Colombia conocieron por primera vez el telégrafo, un dispositivo óptico, mecánico o electromecánico empleado para el intercambio de mensajes mediante la transmisión y la recepción de señales en código.</w:t>
            </w:r>
          </w:p>
          <w:p w:rsidR="00CA5D2B" w:rsidRPr="00F25634" w:rsidRDefault="00CA5D2B" w:rsidP="000638FF">
            <w:pPr>
              <w:rPr>
                <w:rFonts w:ascii="Times New Roman" w:hAnsi="Times New Roman" w:cs="Times New Roman"/>
                <w:sz w:val="24"/>
                <w:szCs w:val="24"/>
              </w:rPr>
            </w:pPr>
          </w:p>
        </w:tc>
      </w:tr>
    </w:tbl>
    <w:p w:rsidR="00CA5D2B" w:rsidRPr="00F25634" w:rsidRDefault="00CA5D2B" w:rsidP="00D822C3">
      <w:pPr>
        <w:rPr>
          <w:rFonts w:ascii="Times New Roman" w:hAnsi="Times New Roman" w:cs="Times New Roman"/>
          <w:sz w:val="24"/>
          <w:szCs w:val="24"/>
        </w:rPr>
      </w:pPr>
    </w:p>
    <w:p w:rsidR="00C84E93" w:rsidRPr="00F25634" w:rsidRDefault="0046646E">
      <w:pPr>
        <w:rPr>
          <w:rFonts w:ascii="Times New Roman" w:hAnsi="Times New Roman" w:cs="Times New Roman"/>
          <w:sz w:val="24"/>
          <w:szCs w:val="24"/>
        </w:rPr>
      </w:pPr>
      <w:r w:rsidRPr="00F25634">
        <w:rPr>
          <w:rFonts w:ascii="Times New Roman" w:hAnsi="Times New Roman" w:cs="Times New Roman"/>
          <w:sz w:val="24"/>
          <w:szCs w:val="24"/>
        </w:rPr>
        <w:t xml:space="preserve">En 1866 </w:t>
      </w:r>
      <w:r w:rsidR="00C84E93" w:rsidRPr="00F25634">
        <w:rPr>
          <w:rFonts w:ascii="Times New Roman" w:hAnsi="Times New Roman" w:cs="Times New Roman"/>
          <w:sz w:val="24"/>
          <w:szCs w:val="24"/>
        </w:rPr>
        <w:t xml:space="preserve">el </w:t>
      </w:r>
      <w:r w:rsidRPr="00F25634">
        <w:rPr>
          <w:rFonts w:ascii="Times New Roman" w:hAnsi="Times New Roman" w:cs="Times New Roman"/>
          <w:sz w:val="24"/>
          <w:szCs w:val="24"/>
        </w:rPr>
        <w:t>ret</w:t>
      </w:r>
      <w:r w:rsidR="00C7362B" w:rsidRPr="00F25634">
        <w:rPr>
          <w:rFonts w:ascii="Times New Roman" w:hAnsi="Times New Roman" w:cs="Times New Roman"/>
          <w:sz w:val="24"/>
          <w:szCs w:val="24"/>
        </w:rPr>
        <w:t>o</w:t>
      </w:r>
      <w:r w:rsidRPr="00F25634">
        <w:rPr>
          <w:rFonts w:ascii="Times New Roman" w:hAnsi="Times New Roman" w:cs="Times New Roman"/>
          <w:sz w:val="24"/>
          <w:szCs w:val="24"/>
        </w:rPr>
        <w:t>r</w:t>
      </w:r>
      <w:r w:rsidR="00C7362B" w:rsidRPr="00F25634">
        <w:rPr>
          <w:rFonts w:ascii="Times New Roman" w:hAnsi="Times New Roman" w:cs="Times New Roman"/>
          <w:sz w:val="24"/>
          <w:szCs w:val="24"/>
        </w:rPr>
        <w:t>n</w:t>
      </w:r>
      <w:r w:rsidR="00C84E93" w:rsidRPr="00F25634">
        <w:rPr>
          <w:rFonts w:ascii="Times New Roman" w:hAnsi="Times New Roman" w:cs="Times New Roman"/>
          <w:sz w:val="24"/>
          <w:szCs w:val="24"/>
        </w:rPr>
        <w:t xml:space="preserve">o </w:t>
      </w:r>
      <w:r w:rsidR="00BC5B7A" w:rsidRPr="00F25634">
        <w:rPr>
          <w:rFonts w:ascii="Times New Roman" w:hAnsi="Times New Roman" w:cs="Times New Roman"/>
          <w:sz w:val="24"/>
          <w:szCs w:val="24"/>
        </w:rPr>
        <w:t>otra vez</w:t>
      </w:r>
      <w:r w:rsidR="00C7362B" w:rsidRPr="00F25634">
        <w:rPr>
          <w:rFonts w:ascii="Times New Roman" w:hAnsi="Times New Roman" w:cs="Times New Roman"/>
          <w:sz w:val="24"/>
          <w:szCs w:val="24"/>
        </w:rPr>
        <w:t xml:space="preserve"> al poder </w:t>
      </w:r>
      <w:r w:rsidR="00BC5B7A" w:rsidRPr="00F25634">
        <w:rPr>
          <w:rFonts w:ascii="Times New Roman" w:hAnsi="Times New Roman" w:cs="Times New Roman"/>
          <w:b/>
          <w:sz w:val="24"/>
          <w:szCs w:val="24"/>
        </w:rPr>
        <w:t xml:space="preserve">de </w:t>
      </w:r>
      <w:r w:rsidR="00C7362B" w:rsidRPr="00F25634">
        <w:rPr>
          <w:rFonts w:ascii="Times New Roman" w:hAnsi="Times New Roman" w:cs="Times New Roman"/>
          <w:b/>
          <w:sz w:val="24"/>
          <w:szCs w:val="24"/>
        </w:rPr>
        <w:t>Tomás Cipriano de Mosquera</w:t>
      </w:r>
      <w:r w:rsidRPr="00F25634">
        <w:rPr>
          <w:rFonts w:ascii="Times New Roman" w:hAnsi="Times New Roman" w:cs="Times New Roman"/>
          <w:sz w:val="24"/>
          <w:szCs w:val="24"/>
        </w:rPr>
        <w:t xml:space="preserve"> representó el regreso de </w:t>
      </w:r>
      <w:r w:rsidR="004E5240" w:rsidRPr="00F25634">
        <w:rPr>
          <w:rFonts w:ascii="Times New Roman" w:hAnsi="Times New Roman" w:cs="Times New Roman"/>
          <w:sz w:val="24"/>
          <w:szCs w:val="24"/>
        </w:rPr>
        <w:t xml:space="preserve">una política que buscaba </w:t>
      </w:r>
      <w:r w:rsidRPr="00F25634">
        <w:rPr>
          <w:rFonts w:ascii="Times New Roman" w:hAnsi="Times New Roman" w:cs="Times New Roman"/>
          <w:sz w:val="24"/>
          <w:szCs w:val="24"/>
        </w:rPr>
        <w:t xml:space="preserve">apartar </w:t>
      </w:r>
      <w:r w:rsidR="004E5240" w:rsidRPr="00F25634">
        <w:rPr>
          <w:rFonts w:ascii="Times New Roman" w:hAnsi="Times New Roman" w:cs="Times New Roman"/>
          <w:sz w:val="24"/>
          <w:szCs w:val="24"/>
        </w:rPr>
        <w:t xml:space="preserve">del poder </w:t>
      </w:r>
      <w:r w:rsidRPr="00F25634">
        <w:rPr>
          <w:rFonts w:ascii="Times New Roman" w:hAnsi="Times New Roman" w:cs="Times New Roman"/>
          <w:sz w:val="24"/>
          <w:szCs w:val="24"/>
        </w:rPr>
        <w:t>a los conservadores</w:t>
      </w:r>
      <w:r w:rsidR="00857154" w:rsidRPr="00F25634">
        <w:rPr>
          <w:rFonts w:ascii="Times New Roman" w:hAnsi="Times New Roman" w:cs="Times New Roman"/>
          <w:sz w:val="24"/>
          <w:szCs w:val="24"/>
        </w:rPr>
        <w:t xml:space="preserve"> y consolidar al Estado laico. </w:t>
      </w:r>
      <w:r w:rsidR="00C84E93" w:rsidRPr="00F25634">
        <w:rPr>
          <w:rFonts w:ascii="Times New Roman" w:hAnsi="Times New Roman" w:cs="Times New Roman"/>
          <w:sz w:val="24"/>
          <w:szCs w:val="24"/>
        </w:rPr>
        <w:t xml:space="preserve">El </w:t>
      </w:r>
      <w:r w:rsidR="00C84E93" w:rsidRPr="00F25634">
        <w:rPr>
          <w:rFonts w:ascii="Times New Roman" w:hAnsi="Times New Roman" w:cs="Times New Roman"/>
          <w:b/>
          <w:sz w:val="24"/>
          <w:szCs w:val="24"/>
        </w:rPr>
        <w:t>cierre del Congreso</w:t>
      </w:r>
      <w:r w:rsidR="00C84E93" w:rsidRPr="00F25634">
        <w:rPr>
          <w:rFonts w:ascii="Times New Roman" w:hAnsi="Times New Roman" w:cs="Times New Roman"/>
          <w:sz w:val="24"/>
          <w:szCs w:val="24"/>
        </w:rPr>
        <w:t xml:space="preserve"> de la república que realizó Mosquera una vez fue cuestionado por sus actuaciones en el campo de las relaciones internacionales le valió el destierro y el desprecio de sus copartidarios. </w:t>
      </w:r>
    </w:p>
    <w:p w:rsidR="00C84E93" w:rsidRPr="00F25634" w:rsidRDefault="00E26DE1">
      <w:pPr>
        <w:rPr>
          <w:rFonts w:ascii="Times New Roman" w:hAnsi="Times New Roman" w:cs="Times New Roman"/>
          <w:sz w:val="24"/>
          <w:szCs w:val="24"/>
        </w:rPr>
      </w:pPr>
      <w:r w:rsidRPr="00F25634">
        <w:rPr>
          <w:rFonts w:ascii="Times New Roman" w:hAnsi="Times New Roman" w:cs="Times New Roman"/>
          <w:sz w:val="24"/>
          <w:szCs w:val="24"/>
        </w:rPr>
        <w:t>De</w:t>
      </w:r>
      <w:r w:rsidR="00CA5D2B" w:rsidRPr="00F25634">
        <w:rPr>
          <w:rFonts w:ascii="Times New Roman" w:hAnsi="Times New Roman" w:cs="Times New Roman"/>
          <w:sz w:val="24"/>
          <w:szCs w:val="24"/>
        </w:rPr>
        <w:t>l</w:t>
      </w:r>
      <w:r w:rsidRPr="00F25634">
        <w:rPr>
          <w:rFonts w:ascii="Times New Roman" w:hAnsi="Times New Roman" w:cs="Times New Roman"/>
          <w:sz w:val="24"/>
          <w:szCs w:val="24"/>
        </w:rPr>
        <w:t xml:space="preserve"> Olimpo Radical también </w:t>
      </w:r>
      <w:r w:rsidR="00CA5D2B" w:rsidRPr="00F25634">
        <w:rPr>
          <w:rFonts w:ascii="Times New Roman" w:hAnsi="Times New Roman" w:cs="Times New Roman"/>
          <w:sz w:val="24"/>
          <w:szCs w:val="24"/>
        </w:rPr>
        <w:t>h</w:t>
      </w:r>
      <w:r w:rsidRPr="00F25634">
        <w:rPr>
          <w:rFonts w:ascii="Times New Roman" w:hAnsi="Times New Roman" w:cs="Times New Roman"/>
          <w:sz w:val="24"/>
          <w:szCs w:val="24"/>
        </w:rPr>
        <w:t xml:space="preserve">icieron parte los presidentes Manuel María de los Santos Acosta, José </w:t>
      </w:r>
      <w:r w:rsidR="00C84E93" w:rsidRPr="00F25634">
        <w:rPr>
          <w:rFonts w:ascii="Times New Roman" w:hAnsi="Times New Roman" w:cs="Times New Roman"/>
          <w:sz w:val="24"/>
          <w:szCs w:val="24"/>
        </w:rPr>
        <w:t>Santos Gutierrez</w:t>
      </w:r>
      <w:r w:rsidRPr="00F25634">
        <w:rPr>
          <w:rFonts w:ascii="Times New Roman" w:hAnsi="Times New Roman" w:cs="Times New Roman"/>
          <w:sz w:val="24"/>
          <w:szCs w:val="24"/>
        </w:rPr>
        <w:t xml:space="preserve">, </w:t>
      </w:r>
      <w:r w:rsidR="00C84E93" w:rsidRPr="00F25634">
        <w:rPr>
          <w:rFonts w:ascii="Times New Roman" w:hAnsi="Times New Roman" w:cs="Times New Roman"/>
          <w:sz w:val="24"/>
          <w:szCs w:val="24"/>
        </w:rPr>
        <w:t>Eustorgio Salgar</w:t>
      </w:r>
      <w:r w:rsidRPr="00F25634">
        <w:rPr>
          <w:rFonts w:ascii="Times New Roman" w:hAnsi="Times New Roman" w:cs="Times New Roman"/>
          <w:sz w:val="24"/>
          <w:szCs w:val="24"/>
        </w:rPr>
        <w:t>, Santiago Pére</w:t>
      </w:r>
      <w:r w:rsidR="00AF3E16" w:rsidRPr="00F25634">
        <w:rPr>
          <w:rFonts w:ascii="Times New Roman" w:hAnsi="Times New Roman" w:cs="Times New Roman"/>
          <w:sz w:val="24"/>
          <w:szCs w:val="24"/>
        </w:rPr>
        <w:t>z</w:t>
      </w:r>
      <w:r w:rsidRPr="00F25634">
        <w:rPr>
          <w:rFonts w:ascii="Times New Roman" w:hAnsi="Times New Roman" w:cs="Times New Roman"/>
          <w:sz w:val="24"/>
          <w:szCs w:val="24"/>
        </w:rPr>
        <w:t xml:space="preserve"> y Aquileo Parra, quienes contribuyeron a las reformas con las que se quiso tran</w:t>
      </w:r>
      <w:r w:rsidR="00F25634">
        <w:rPr>
          <w:rFonts w:ascii="Times New Roman" w:hAnsi="Times New Roman" w:cs="Times New Roman"/>
          <w:sz w:val="24"/>
          <w:szCs w:val="24"/>
        </w:rPr>
        <w:t>s</w:t>
      </w:r>
      <w:r w:rsidRPr="00F25634">
        <w:rPr>
          <w:rFonts w:ascii="Times New Roman" w:hAnsi="Times New Roman" w:cs="Times New Roman"/>
          <w:sz w:val="24"/>
          <w:szCs w:val="24"/>
        </w:rPr>
        <w:t xml:space="preserve">formar en país. </w:t>
      </w:r>
      <w:r w:rsidR="00AF3E16" w:rsidRPr="00F25634">
        <w:rPr>
          <w:rFonts w:ascii="Times New Roman" w:hAnsi="Times New Roman" w:cs="Times New Roman"/>
          <w:sz w:val="24"/>
          <w:szCs w:val="24"/>
        </w:rPr>
        <w:t>Todos ellos</w:t>
      </w:r>
      <w:r w:rsidR="00F25634">
        <w:rPr>
          <w:rFonts w:ascii="Times New Roman" w:hAnsi="Times New Roman" w:cs="Times New Roman"/>
          <w:sz w:val="24"/>
          <w:szCs w:val="24"/>
        </w:rPr>
        <w:t xml:space="preserve"> </w:t>
      </w:r>
      <w:r w:rsidR="00AF3E16" w:rsidRPr="00F25634">
        <w:rPr>
          <w:rFonts w:ascii="Times New Roman" w:hAnsi="Times New Roman" w:cs="Times New Roman"/>
          <w:sz w:val="24"/>
          <w:szCs w:val="24"/>
        </w:rPr>
        <w:t>de pensamiento liberal</w:t>
      </w:r>
      <w:r w:rsidR="00F25634">
        <w:rPr>
          <w:rFonts w:ascii="Times New Roman" w:hAnsi="Times New Roman" w:cs="Times New Roman"/>
          <w:sz w:val="24"/>
          <w:szCs w:val="24"/>
        </w:rPr>
        <w:t>,</w:t>
      </w:r>
      <w:r w:rsidR="00AF3E16" w:rsidRPr="00F25634">
        <w:rPr>
          <w:rFonts w:ascii="Times New Roman" w:hAnsi="Times New Roman" w:cs="Times New Roman"/>
          <w:sz w:val="24"/>
          <w:szCs w:val="24"/>
        </w:rPr>
        <w:t xml:space="preserve"> matuvieron el Estado laico, el libre cambio, el desarrollo</w:t>
      </w:r>
      <w:r w:rsidR="00F25634">
        <w:rPr>
          <w:rFonts w:ascii="Times New Roman" w:hAnsi="Times New Roman" w:cs="Times New Roman"/>
          <w:sz w:val="24"/>
          <w:szCs w:val="24"/>
        </w:rPr>
        <w:t xml:space="preserve"> </w:t>
      </w:r>
      <w:r w:rsidR="00AF3E16" w:rsidRPr="00F25634">
        <w:rPr>
          <w:rFonts w:ascii="Times New Roman" w:hAnsi="Times New Roman" w:cs="Times New Roman"/>
          <w:sz w:val="24"/>
          <w:szCs w:val="24"/>
        </w:rPr>
        <w:t xml:space="preserve">del comercio, de la ciencia y la tecnología y el respeto por las libertades individuales.  </w:t>
      </w:r>
      <w:r w:rsidR="00F25634">
        <w:rPr>
          <w:rFonts w:ascii="Times New Roman" w:hAnsi="Times New Roman" w:cs="Times New Roman"/>
          <w:sz w:val="24"/>
          <w:szCs w:val="24"/>
        </w:rPr>
        <w:t xml:space="preserve"> </w:t>
      </w:r>
    </w:p>
    <w:p w:rsidR="00EC052F" w:rsidRPr="00F25634" w:rsidRDefault="00857154">
      <w:pPr>
        <w:rPr>
          <w:rFonts w:ascii="Times New Roman" w:hAnsi="Times New Roman" w:cs="Times New Roman"/>
          <w:sz w:val="24"/>
          <w:szCs w:val="24"/>
        </w:rPr>
      </w:pPr>
      <w:r w:rsidRPr="00F25634">
        <w:rPr>
          <w:rFonts w:ascii="Times New Roman" w:hAnsi="Times New Roman" w:cs="Times New Roman"/>
          <w:sz w:val="24"/>
          <w:szCs w:val="24"/>
        </w:rPr>
        <w:t>Muchos sectores sociales del país tenían un fuerte arraigo de la religión católica, por ello las confrontaciones entre liberales y conservadores –estos últimos, muy cercanos a la Iglesia- se hicieron cada vez más fuertes. Aún así los presidentes liberales que le</w:t>
      </w:r>
      <w:r w:rsidR="00BC5B7A" w:rsidRPr="00F25634">
        <w:rPr>
          <w:rFonts w:ascii="Times New Roman" w:hAnsi="Times New Roman" w:cs="Times New Roman"/>
          <w:sz w:val="24"/>
          <w:szCs w:val="24"/>
        </w:rPr>
        <w:t xml:space="preserve"> siguieron mantuvieron en una actitud férrea que mantuvo el lacicismo y el federalismo.</w:t>
      </w:r>
    </w:p>
    <w:p w:rsidR="00D51178" w:rsidRPr="00F25634" w:rsidRDefault="00D51178">
      <w:pPr>
        <w:rPr>
          <w:rFonts w:ascii="Times New Roman" w:hAnsi="Times New Roman" w:cs="Times New Roman"/>
          <w:sz w:val="24"/>
          <w:szCs w:val="24"/>
        </w:rPr>
      </w:pPr>
    </w:p>
    <w:p w:rsidR="002466B7" w:rsidRPr="00F25634" w:rsidRDefault="002466B7">
      <w:pPr>
        <w:rPr>
          <w:rFonts w:ascii="Times New Roman" w:hAnsi="Times New Roman" w:cs="Times New Roman"/>
          <w:sz w:val="24"/>
          <w:szCs w:val="24"/>
        </w:rPr>
      </w:pPr>
    </w:p>
    <w:p w:rsidR="002466B7" w:rsidRPr="00F25634" w:rsidRDefault="002466B7">
      <w:pPr>
        <w:rPr>
          <w:rFonts w:ascii="Times New Roman" w:hAnsi="Times New Roman" w:cs="Times New Roman"/>
          <w:sz w:val="24"/>
          <w:szCs w:val="24"/>
        </w:rPr>
      </w:pPr>
    </w:p>
    <w:p w:rsidR="002466B7" w:rsidRPr="00F25634" w:rsidRDefault="002466B7">
      <w:pPr>
        <w:rPr>
          <w:rFonts w:ascii="Times New Roman" w:hAnsi="Times New Roman" w:cs="Times New Roman"/>
          <w:sz w:val="24"/>
          <w:szCs w:val="24"/>
        </w:rPr>
      </w:pPr>
    </w:p>
    <w:p w:rsidR="00D51178" w:rsidRPr="00F25634" w:rsidRDefault="00D51178" w:rsidP="00D51178">
      <w:pPr>
        <w:pStyle w:val="contenido"/>
      </w:pPr>
      <w:r w:rsidRPr="00F25634">
        <w:t>Organizado el sistema federal, de nuevo se cambió el nombre a Estados Unidos de Nueva Granada en forma transitoria y no muy legal, bajo la presidencia del general Mosquera, y se emitieron por primera vez billetes, respaldados por el Estado y fabricados en el país, en varias denominaciones, en un papel transparente, impresos en una cara (</w:t>
      </w:r>
      <w:hyperlink r:id="rId17" w:tgtFrame="_blank" w:history="1">
        <w:r w:rsidRPr="00F25634">
          <w:rPr>
            <w:rStyle w:val="Hipervnculo"/>
          </w:rPr>
          <w:t>10</w:t>
        </w:r>
      </w:hyperlink>
      <w:r w:rsidRPr="00F25634">
        <w:t>) (</w:t>
      </w:r>
      <w:hyperlink r:id="rId18" w:tgtFrame="_blank" w:history="1">
        <w:r w:rsidRPr="00F25634">
          <w:rPr>
            <w:rStyle w:val="Hipervnculo"/>
          </w:rPr>
          <w:t>11</w:t>
        </w:r>
      </w:hyperlink>
      <w:r w:rsidRPr="00F25634">
        <w:t>).</w:t>
      </w:r>
    </w:p>
    <w:p w:rsidR="00D51178" w:rsidRPr="00F25634" w:rsidRDefault="00D51178" w:rsidP="00D51178">
      <w:pPr>
        <w:pStyle w:val="contenido"/>
      </w:pPr>
      <w:r w:rsidRPr="00F25634">
        <w:t>La constitución de 1863, rígidamente federal, cambia el nombre del país a Estados Unidos de Colombia en el período de 1863 a 1886. No sólo se emitieron billetes nacionales (</w:t>
      </w:r>
      <w:hyperlink r:id="rId19" w:tgtFrame="_blank" w:history="1">
        <w:r w:rsidRPr="00F25634">
          <w:rPr>
            <w:rStyle w:val="Hipervnculo"/>
          </w:rPr>
          <w:t>12</w:t>
        </w:r>
      </w:hyperlink>
      <w:r w:rsidRPr="00F25634">
        <w:t xml:space="preserve">) </w:t>
      </w:r>
      <w:r w:rsidRPr="00F25634">
        <w:lastRenderedPageBreak/>
        <w:t>(</w:t>
      </w:r>
      <w:hyperlink r:id="rId20" w:tgtFrame="_blank" w:history="1">
        <w:r w:rsidRPr="00F25634">
          <w:rPr>
            <w:rStyle w:val="Hipervnculo"/>
          </w:rPr>
          <w:t>13</w:t>
        </w:r>
      </w:hyperlink>
      <w:r w:rsidRPr="00F25634">
        <w:t>), sino también billetes de los estados soberanos (</w:t>
      </w:r>
      <w:hyperlink r:id="rId21" w:tgtFrame="_blank" w:history="1">
        <w:r w:rsidRPr="00F25634">
          <w:rPr>
            <w:rStyle w:val="Hipervnculo"/>
          </w:rPr>
          <w:t>14</w:t>
        </w:r>
      </w:hyperlink>
      <w:r w:rsidRPr="00F25634">
        <w:t>), y de acuerdo con su legislación estatal, se permitió la emisión a los bancos regionales de carácter particular (</w:t>
      </w:r>
      <w:hyperlink r:id="rId22" w:tgtFrame="_blank" w:history="1">
        <w:r w:rsidRPr="00F25634">
          <w:rPr>
            <w:rStyle w:val="Hipervnculo"/>
          </w:rPr>
          <w:t>15</w:t>
        </w:r>
      </w:hyperlink>
      <w:r w:rsidRPr="00F25634">
        <w:t>).</w:t>
      </w:r>
    </w:p>
    <w:p w:rsidR="00D51178" w:rsidRPr="00F25634" w:rsidRDefault="00D51178" w:rsidP="00D51178">
      <w:pPr>
        <w:pStyle w:val="contenido"/>
      </w:pPr>
      <w:r w:rsidRPr="00F25634">
        <w:t>Para crear un banco emisor que, sirviera al gobierno y pudiera emitir billetes para circular en cualquier parte del país, se creó el Banco Nacional en 1880. Sus primeros billetes se emitieron en 1881, unos de fabricación nacional (</w:t>
      </w:r>
      <w:hyperlink r:id="rId23" w:tgtFrame="_blank" w:history="1">
        <w:r w:rsidRPr="00F25634">
          <w:rPr>
            <w:rStyle w:val="Hipervnculo"/>
          </w:rPr>
          <w:t>16</w:t>
        </w:r>
      </w:hyperlink>
      <w:r w:rsidRPr="00F25634">
        <w:t>) y otros extranjeros (</w:t>
      </w:r>
      <w:hyperlink r:id="rId24" w:tgtFrame="_blank" w:history="1">
        <w:r w:rsidRPr="00F25634">
          <w:rPr>
            <w:rStyle w:val="Hipervnculo"/>
          </w:rPr>
          <w:t>17</w:t>
        </w:r>
      </w:hyperlink>
      <w:r w:rsidRPr="00F25634">
        <w:t xml:space="preserve">). Competir con el Banco Nacional era imposible, esto terminó con las emisiones de billetes de bancos particulares, que más tarde se prohibió. </w:t>
      </w:r>
    </w:p>
    <w:p w:rsidR="00D51178" w:rsidRPr="00F25634" w:rsidRDefault="00D51178">
      <w:pPr>
        <w:rPr>
          <w:rFonts w:ascii="Times New Roman" w:hAnsi="Times New Roman" w:cs="Times New Roman"/>
          <w:sz w:val="24"/>
          <w:szCs w:val="24"/>
        </w:rPr>
      </w:pPr>
    </w:p>
    <w:p w:rsidR="00076FC1" w:rsidRPr="00F25634" w:rsidRDefault="00076FC1">
      <w:pPr>
        <w:rPr>
          <w:rFonts w:ascii="Times New Roman" w:hAnsi="Times New Roman" w:cs="Times New Roman"/>
          <w:sz w:val="24"/>
          <w:szCs w:val="24"/>
        </w:rPr>
      </w:pPr>
    </w:p>
    <w:p w:rsidR="00076FC1" w:rsidRPr="00F25634" w:rsidRDefault="00076FC1">
      <w:pPr>
        <w:rPr>
          <w:rFonts w:ascii="Times New Roman" w:hAnsi="Times New Roman" w:cs="Times New Roman"/>
          <w:sz w:val="24"/>
          <w:szCs w:val="24"/>
        </w:rPr>
      </w:pPr>
      <w:r w:rsidRPr="00F25634">
        <w:rPr>
          <w:rFonts w:ascii="Times New Roman" w:hAnsi="Times New Roman" w:cs="Times New Roman"/>
          <w:sz w:val="24"/>
          <w:szCs w:val="24"/>
        </w:rPr>
        <w:t>BILLETES</w:t>
      </w:r>
    </w:p>
    <w:p w:rsidR="00076FC1" w:rsidRPr="00F25634" w:rsidRDefault="00F25634">
      <w:pPr>
        <w:rPr>
          <w:rFonts w:ascii="Times New Roman" w:hAnsi="Times New Roman" w:cs="Times New Roman"/>
          <w:sz w:val="24"/>
          <w:szCs w:val="24"/>
        </w:rPr>
      </w:pPr>
      <w:hyperlink r:id="rId25" w:history="1">
        <w:r w:rsidR="00076FC1" w:rsidRPr="00F25634">
          <w:rPr>
            <w:rStyle w:val="Hipervnculo"/>
            <w:rFonts w:ascii="Times New Roman" w:hAnsi="Times New Roman" w:cs="Times New Roman"/>
            <w:sz w:val="24"/>
            <w:szCs w:val="24"/>
          </w:rPr>
          <w:t>http://www.lablaa.org/blaavirtual/exhibiciones/ferrocarriles/secciones/galeria4.htm</w:t>
        </w:r>
      </w:hyperlink>
    </w:p>
    <w:p w:rsidR="00076FC1" w:rsidRPr="00F25634" w:rsidRDefault="00F25634">
      <w:pPr>
        <w:rPr>
          <w:rFonts w:ascii="Times New Roman" w:hAnsi="Times New Roman" w:cs="Times New Roman"/>
          <w:sz w:val="24"/>
          <w:szCs w:val="24"/>
        </w:rPr>
      </w:pPr>
      <w:hyperlink r:id="rId26" w:history="1">
        <w:r w:rsidR="00076FC1" w:rsidRPr="00F25634">
          <w:rPr>
            <w:rStyle w:val="Hipervnculo"/>
            <w:rFonts w:ascii="Times New Roman" w:hAnsi="Times New Roman" w:cs="Times New Roman"/>
            <w:sz w:val="24"/>
            <w:szCs w:val="24"/>
          </w:rPr>
          <w:t>http://www.banrepcultural.org/node/124640</w:t>
        </w:r>
      </w:hyperlink>
    </w:p>
    <w:p w:rsidR="00076FC1" w:rsidRPr="00F25634" w:rsidRDefault="00076FC1">
      <w:pPr>
        <w:rPr>
          <w:rFonts w:ascii="Times New Roman" w:hAnsi="Times New Roman" w:cs="Times New Roman"/>
          <w:sz w:val="24"/>
          <w:szCs w:val="24"/>
        </w:rPr>
      </w:pPr>
    </w:p>
    <w:p w:rsidR="00076FC1" w:rsidRPr="00F25634" w:rsidRDefault="00076FC1">
      <w:pPr>
        <w:rPr>
          <w:rFonts w:ascii="Times New Roman" w:hAnsi="Times New Roman" w:cs="Times New Roman"/>
          <w:sz w:val="24"/>
          <w:szCs w:val="24"/>
        </w:rPr>
      </w:pPr>
    </w:p>
    <w:p w:rsidR="00076FC1" w:rsidRPr="00F25634" w:rsidRDefault="00076FC1">
      <w:pPr>
        <w:rPr>
          <w:rFonts w:ascii="Times New Roman" w:hAnsi="Times New Roman" w:cs="Times New Roman"/>
          <w:sz w:val="24"/>
          <w:szCs w:val="24"/>
        </w:rPr>
      </w:pPr>
      <w:r w:rsidRPr="00F25634">
        <w:rPr>
          <w:rFonts w:ascii="Times New Roman" w:hAnsi="Times New Roman" w:cs="Times New Roman"/>
          <w:sz w:val="24"/>
          <w:szCs w:val="24"/>
        </w:rPr>
        <w:t>el ferrocarril</w:t>
      </w:r>
    </w:p>
    <w:p w:rsidR="0069141D" w:rsidRPr="00F25634" w:rsidRDefault="0069141D">
      <w:pPr>
        <w:rPr>
          <w:rFonts w:ascii="Times New Roman" w:hAnsi="Times New Roman" w:cs="Times New Roman"/>
          <w:sz w:val="24"/>
          <w:szCs w:val="24"/>
        </w:rPr>
      </w:pPr>
    </w:p>
    <w:p w:rsidR="0069141D" w:rsidRPr="00F25634" w:rsidRDefault="0069141D">
      <w:pPr>
        <w:rPr>
          <w:rFonts w:ascii="Times New Roman" w:hAnsi="Times New Roman" w:cs="Times New Roman"/>
          <w:sz w:val="24"/>
          <w:szCs w:val="24"/>
        </w:rPr>
      </w:pPr>
      <w:r w:rsidRPr="00F25634">
        <w:rPr>
          <w:rFonts w:ascii="Times New Roman" w:hAnsi="Times New Roman" w:cs="Times New Roman"/>
          <w:sz w:val="24"/>
          <w:szCs w:val="24"/>
        </w:rPr>
        <w:t xml:space="preserve">El gobierno del estado de bolivar 1865: </w:t>
      </w:r>
    </w:p>
    <w:p w:rsidR="0069141D" w:rsidRPr="00F25634" w:rsidRDefault="0069141D">
      <w:pPr>
        <w:rPr>
          <w:rFonts w:ascii="Times New Roman" w:hAnsi="Times New Roman" w:cs="Times New Roman"/>
          <w:sz w:val="24"/>
          <w:szCs w:val="24"/>
        </w:rPr>
      </w:pPr>
    </w:p>
    <w:p w:rsidR="00076FC1" w:rsidRPr="00F25634" w:rsidRDefault="00985DCB">
      <w:pPr>
        <w:rPr>
          <w:rFonts w:ascii="Times New Roman" w:hAnsi="Times New Roman" w:cs="Times New Roman"/>
          <w:b/>
          <w:sz w:val="24"/>
          <w:szCs w:val="24"/>
        </w:rPr>
      </w:pPr>
      <w:r w:rsidRPr="00F25634">
        <w:rPr>
          <w:rFonts w:ascii="Times New Roman" w:hAnsi="Times New Roman" w:cs="Times New Roman"/>
          <w:b/>
          <w:sz w:val="24"/>
          <w:szCs w:val="24"/>
        </w:rPr>
        <w:t>Los primeros ferrocarriles</w:t>
      </w:r>
    </w:p>
    <w:p w:rsidR="000D2B0E" w:rsidRPr="00F25634" w:rsidRDefault="000D2B0E"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El país empezó a transformar su infraestructura</w:t>
      </w:r>
      <w:r w:rsidR="00B26504" w:rsidRPr="00F25634">
        <w:rPr>
          <w:rFonts w:ascii="Times New Roman" w:eastAsia="Times New Roman" w:hAnsi="Times New Roman" w:cs="Times New Roman"/>
          <w:bCs/>
          <w:noProof w:val="0"/>
          <w:sz w:val="24"/>
          <w:szCs w:val="24"/>
          <w:lang w:val="es-ES" w:eastAsia="es-CO"/>
        </w:rPr>
        <w:t xml:space="preserve"> en la</w:t>
      </w:r>
      <w:r w:rsidRPr="00F25634">
        <w:rPr>
          <w:rFonts w:ascii="Times New Roman" w:eastAsia="Times New Roman" w:hAnsi="Times New Roman" w:cs="Times New Roman"/>
          <w:bCs/>
          <w:noProof w:val="0"/>
          <w:sz w:val="24"/>
          <w:szCs w:val="24"/>
          <w:lang w:val="es-ES" w:eastAsia="es-CO"/>
        </w:rPr>
        <w:t xml:space="preserve"> segunda mitad del siglo XIX</w:t>
      </w:r>
      <w:r w:rsidR="00B26504" w:rsidRPr="00F25634">
        <w:rPr>
          <w:rFonts w:ascii="Times New Roman" w:eastAsia="Times New Roman" w:hAnsi="Times New Roman" w:cs="Times New Roman"/>
          <w:bCs/>
          <w:noProof w:val="0"/>
          <w:sz w:val="24"/>
          <w:szCs w:val="24"/>
          <w:lang w:val="es-ES" w:eastAsia="es-CO"/>
        </w:rPr>
        <w:t>. A pesar de las guerras civiles, de la pobreza, de los bajos índices de desarrollo, el Estado impulsó la construcción de los primero ferrocarriles. Con ello quería seguir el ejemplo de los países industrializados como Francia e Inglaterra.</w:t>
      </w:r>
    </w:p>
    <w:p w:rsidR="00B26504" w:rsidRPr="00F25634" w:rsidRDefault="00B26504" w:rsidP="00985DCB">
      <w:pPr>
        <w:spacing w:before="100" w:beforeAutospacing="1" w:after="100" w:afterAutospacing="1" w:line="240" w:lineRule="auto"/>
        <w:rPr>
          <w:rFonts w:ascii="Times New Roman" w:eastAsia="Times New Roman" w:hAnsi="Times New Roman" w:cs="Times New Roman"/>
          <w:bCs/>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 xml:space="preserve">Desde que triunfó el proceso de Independencia, se empezó a pensar en la importancia de unir los dos océanos que posee el país. Por su posición geográfica, Panamá fue el lugar elegido para adelantar las primeras construcciones de las ferrovías que unirían el Pacífico con el Atlántico. </w:t>
      </w:r>
    </w:p>
    <w:p w:rsidR="00214C64" w:rsidRPr="00F25634" w:rsidRDefault="00214C64"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bCs/>
          <w:noProof w:val="0"/>
          <w:sz w:val="24"/>
          <w:szCs w:val="24"/>
          <w:lang w:val="es-ES" w:eastAsia="es-CO"/>
        </w:rPr>
        <w:t xml:space="preserve">Entre1850 y 1855 se construyó, con capital estadounidense, la vía del ferrocarril </w:t>
      </w:r>
      <w:r w:rsidRPr="00F25634">
        <w:rPr>
          <w:rFonts w:ascii="Times New Roman" w:eastAsia="Times New Roman" w:hAnsi="Times New Roman" w:cs="Times New Roman"/>
          <w:noProof w:val="0"/>
          <w:sz w:val="24"/>
          <w:szCs w:val="24"/>
          <w:lang w:val="es-ES" w:eastAsia="es-CO"/>
        </w:rPr>
        <w:t>llegó a tener casi 80 kilómetros de extensión</w:t>
      </w:r>
      <w:r w:rsidR="00EF301C" w:rsidRPr="00F25634">
        <w:rPr>
          <w:rFonts w:ascii="Times New Roman" w:eastAsia="Times New Roman" w:hAnsi="Times New Roman" w:cs="Times New Roman"/>
          <w:noProof w:val="0"/>
          <w:sz w:val="24"/>
          <w:szCs w:val="24"/>
          <w:lang w:val="es-ES" w:eastAsia="es-CO"/>
        </w:rPr>
        <w:t>.</w:t>
      </w:r>
    </w:p>
    <w:p w:rsidR="00D97614" w:rsidRPr="00F25634" w:rsidRDefault="00EF301C" w:rsidP="00214C64">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noProof w:val="0"/>
          <w:sz w:val="24"/>
          <w:szCs w:val="24"/>
          <w:lang w:val="es-ES" w:eastAsia="es-CO"/>
        </w:rPr>
        <w:lastRenderedPageBreak/>
        <w:t>Debido a que para mediados de siglo el país s</w:t>
      </w:r>
      <w:r w:rsidR="00D97614" w:rsidRPr="00F25634">
        <w:rPr>
          <w:rFonts w:ascii="Times New Roman" w:eastAsia="Times New Roman" w:hAnsi="Times New Roman" w:cs="Times New Roman"/>
          <w:noProof w:val="0"/>
          <w:sz w:val="24"/>
          <w:szCs w:val="24"/>
          <w:lang w:val="es-ES" w:eastAsia="es-CO"/>
        </w:rPr>
        <w:t xml:space="preserve">e regía por un sistema federal, los distintos Estados que lo conformaban tenían autonomía para decidir sobre su infraestructura. Luego del ferrocarril de Panamá empezó a construirse </w:t>
      </w:r>
      <w:r w:rsidR="007C48F6" w:rsidRPr="00F25634">
        <w:rPr>
          <w:rFonts w:ascii="Times New Roman" w:eastAsia="Times New Roman" w:hAnsi="Times New Roman" w:cs="Times New Roman"/>
          <w:noProof w:val="0"/>
          <w:sz w:val="24"/>
          <w:szCs w:val="24"/>
          <w:lang w:val="es-ES" w:eastAsia="es-CO"/>
        </w:rPr>
        <w:t xml:space="preserve">el del estado de Bolívar, en 1869. </w:t>
      </w:r>
    </w:p>
    <w:p w:rsidR="00E22875" w:rsidRPr="00F25634" w:rsidRDefault="00E22875" w:rsidP="00E22875">
      <w:pPr>
        <w:spacing w:before="100" w:beforeAutospacing="1" w:after="100" w:afterAutospacing="1" w:line="240" w:lineRule="auto"/>
        <w:rPr>
          <w:rFonts w:ascii="Times New Roman" w:eastAsia="Times New Roman" w:hAnsi="Times New Roman" w:cs="Times New Roman"/>
          <w:noProof w:val="0"/>
          <w:sz w:val="24"/>
          <w:szCs w:val="24"/>
          <w:lang w:val="es-ES" w:eastAsia="es-CO"/>
        </w:rPr>
      </w:pPr>
      <w:r w:rsidRPr="00F25634">
        <w:rPr>
          <w:rFonts w:ascii="Times New Roman" w:eastAsia="Times New Roman" w:hAnsi="Times New Roman" w:cs="Times New Roman"/>
          <w:noProof w:val="0"/>
          <w:sz w:val="24"/>
          <w:szCs w:val="24"/>
          <w:lang w:val="es-ES" w:eastAsia="es-CO"/>
        </w:rPr>
        <w:t>Durante el periodo conocido como el Olimpo Radical y particularmente en periodo presidencial de Manuel Murillo Toro, el tren tomó gran impulso, así mismo, se importó el primer telégrafo y se inició la navegación a vapor el río magdalena</w:t>
      </w:r>
    </w:p>
    <w:p w:rsidR="007C48F6" w:rsidRPr="00F25634" w:rsidRDefault="00E22875" w:rsidP="007C48F6">
      <w:pPr>
        <w:rPr>
          <w:rFonts w:ascii="Times New Roman" w:hAnsi="Times New Roman" w:cs="Times New Roman"/>
          <w:sz w:val="24"/>
          <w:szCs w:val="24"/>
          <w:lang w:val="es-ES"/>
        </w:rPr>
      </w:pPr>
      <w:r w:rsidRPr="00F25634">
        <w:rPr>
          <w:rFonts w:ascii="Times New Roman" w:hAnsi="Times New Roman" w:cs="Times New Roman"/>
          <w:sz w:val="24"/>
          <w:szCs w:val="24"/>
          <w:lang w:val="es-ES"/>
        </w:rPr>
        <w:t>Cronología del tren</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1850-1855</w:t>
      </w:r>
      <w:r w:rsidRPr="00F25634">
        <w:rPr>
          <w:rFonts w:ascii="Times New Roman" w:hAnsi="Times New Roman" w:cs="Times New Roman"/>
          <w:sz w:val="24"/>
          <w:szCs w:val="24"/>
        </w:rPr>
        <w:br/>
        <w:t>Ferrocarril de Panamá</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1869-1873</w:t>
      </w:r>
      <w:r w:rsidRPr="00F25634">
        <w:rPr>
          <w:rFonts w:ascii="Times New Roman" w:hAnsi="Times New Roman" w:cs="Times New Roman"/>
          <w:sz w:val="24"/>
          <w:szCs w:val="24"/>
        </w:rPr>
        <w:br/>
        <w:t>Ferrocarril de Bolívar en Barranquilla.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1878-1927</w:t>
      </w:r>
      <w:r w:rsidRPr="00F25634">
        <w:rPr>
          <w:rFonts w:ascii="Times New Roman" w:hAnsi="Times New Roman" w:cs="Times New Roman"/>
          <w:sz w:val="24"/>
          <w:szCs w:val="24"/>
        </w:rPr>
        <w:br/>
        <w:t>Ferrocarril del Pacífico.</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1874-1914</w:t>
      </w:r>
      <w:r w:rsidRPr="00F25634">
        <w:rPr>
          <w:rFonts w:ascii="Times New Roman" w:hAnsi="Times New Roman" w:cs="Times New Roman"/>
          <w:sz w:val="24"/>
          <w:szCs w:val="24"/>
        </w:rPr>
        <w:br/>
        <w:t>Ferrocarril de Antioquia.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1878-1888</w:t>
      </w:r>
      <w:r w:rsidRPr="00F25634">
        <w:rPr>
          <w:rFonts w:ascii="Times New Roman" w:hAnsi="Times New Roman" w:cs="Times New Roman"/>
          <w:sz w:val="24"/>
          <w:szCs w:val="24"/>
        </w:rPr>
        <w:br/>
        <w:t>Ferrocarril de Cúcuta.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1881-1907</w:t>
      </w:r>
      <w:r w:rsidRPr="00F25634">
        <w:rPr>
          <w:rFonts w:ascii="Times New Roman" w:hAnsi="Times New Roman" w:cs="Times New Roman"/>
          <w:sz w:val="24"/>
          <w:szCs w:val="24"/>
        </w:rPr>
        <w:br/>
        <w:t>Ferrocarril de La Dorada.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1881-1909</w:t>
      </w:r>
      <w:r w:rsidR="00E36784" w:rsidRPr="00F25634">
        <w:rPr>
          <w:rFonts w:ascii="Times New Roman" w:hAnsi="Times New Roman" w:cs="Times New Roman"/>
          <w:sz w:val="24"/>
          <w:szCs w:val="24"/>
        </w:rPr>
        <w:br/>
        <w:t>Ferrocarril de Girardot.</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1881-1943</w:t>
      </w:r>
      <w:r w:rsidRPr="00F25634">
        <w:rPr>
          <w:rFonts w:ascii="Times New Roman" w:hAnsi="Times New Roman" w:cs="Times New Roman"/>
          <w:sz w:val="24"/>
          <w:szCs w:val="24"/>
        </w:rPr>
        <w:br/>
        <w:t>Ferrocarril de Puerto Wilches.</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1882-1906</w:t>
      </w:r>
      <w:r w:rsidRPr="00F25634">
        <w:rPr>
          <w:rFonts w:ascii="Times New Roman" w:hAnsi="Times New Roman" w:cs="Times New Roman"/>
          <w:sz w:val="24"/>
          <w:szCs w:val="24"/>
        </w:rPr>
        <w:br/>
        <w:t>Ferrocarril de Santa Marta.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1881-1936</w:t>
      </w:r>
      <w:r w:rsidRPr="00F25634">
        <w:rPr>
          <w:rFonts w:ascii="Times New Roman" w:hAnsi="Times New Roman" w:cs="Times New Roman"/>
          <w:sz w:val="24"/>
          <w:szCs w:val="24"/>
        </w:rPr>
        <w:br/>
        <w:t>Ferrocarril de la Sabana y Cundinamarca.</w:t>
      </w: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t>1889-1894</w:t>
      </w:r>
      <w:r w:rsidRPr="00F25634">
        <w:rPr>
          <w:rFonts w:ascii="Times New Roman" w:hAnsi="Times New Roman" w:cs="Times New Roman"/>
          <w:sz w:val="24"/>
          <w:szCs w:val="24"/>
        </w:rPr>
        <w:br/>
        <w:t>Ferrocarril de Cartagena.</w:t>
      </w:r>
    </w:p>
    <w:p w:rsidR="007C48F6" w:rsidRPr="00F25634" w:rsidRDefault="007C48F6" w:rsidP="007C48F6">
      <w:pPr>
        <w:rPr>
          <w:rFonts w:ascii="Times New Roman" w:hAnsi="Times New Roman" w:cs="Times New Roman"/>
          <w:sz w:val="24"/>
          <w:szCs w:val="24"/>
        </w:rPr>
      </w:pPr>
    </w:p>
    <w:p w:rsidR="007C48F6" w:rsidRPr="00F25634" w:rsidRDefault="007C48F6" w:rsidP="007C48F6">
      <w:pPr>
        <w:rPr>
          <w:rFonts w:ascii="Times New Roman" w:hAnsi="Times New Roman" w:cs="Times New Roman"/>
          <w:sz w:val="24"/>
          <w:szCs w:val="24"/>
        </w:rPr>
      </w:pPr>
      <w:r w:rsidRPr="00F25634">
        <w:rPr>
          <w:rStyle w:val="naranja11serif1"/>
          <w:rFonts w:ascii="Times New Roman" w:hAnsi="Times New Roman" w:cs="Times New Roman"/>
          <w:sz w:val="24"/>
          <w:szCs w:val="24"/>
        </w:rPr>
        <w:lastRenderedPageBreak/>
        <w:t>1889-1935</w:t>
      </w:r>
      <w:r w:rsidRPr="00F25634">
        <w:rPr>
          <w:rFonts w:ascii="Times New Roman" w:hAnsi="Times New Roman" w:cs="Times New Roman"/>
          <w:sz w:val="24"/>
          <w:szCs w:val="24"/>
        </w:rPr>
        <w:br/>
        <w:t>Ferrocarril del Norte (Bogotá-Zipaquirá).</w:t>
      </w:r>
    </w:p>
    <w:p w:rsidR="007C48F6" w:rsidRPr="00F25634" w:rsidRDefault="007C48F6" w:rsidP="00214C64">
      <w:pPr>
        <w:spacing w:before="100" w:beforeAutospacing="1" w:after="100" w:afterAutospacing="1" w:line="240" w:lineRule="auto"/>
        <w:rPr>
          <w:rFonts w:ascii="Times New Roman" w:eastAsia="Times New Roman" w:hAnsi="Times New Roman" w:cs="Times New Roman"/>
          <w:noProof w:val="0"/>
          <w:sz w:val="24"/>
          <w:szCs w:val="24"/>
          <w:lang w:eastAsia="es-CO"/>
        </w:rPr>
      </w:pPr>
    </w:p>
    <w:p w:rsidR="005475C4" w:rsidRPr="00F25634" w:rsidRDefault="005475C4">
      <w:pPr>
        <w:rPr>
          <w:rFonts w:ascii="Times New Roman" w:hAnsi="Times New Roman" w:cs="Times New Roman"/>
          <w:sz w:val="24"/>
          <w:szCs w:val="24"/>
          <w:lang w:val="es-ES"/>
        </w:rPr>
      </w:pPr>
    </w:p>
    <w:p w:rsidR="005475C4" w:rsidRPr="00F25634" w:rsidRDefault="005475C4">
      <w:pPr>
        <w:rPr>
          <w:rFonts w:ascii="Times New Roman" w:hAnsi="Times New Roman" w:cs="Times New Roman"/>
          <w:b/>
          <w:sz w:val="24"/>
          <w:szCs w:val="24"/>
          <w:lang w:val="es-ES"/>
        </w:rPr>
      </w:pPr>
      <w:r w:rsidRPr="00F25634">
        <w:rPr>
          <w:rFonts w:ascii="Times New Roman" w:hAnsi="Times New Roman" w:cs="Times New Roman"/>
          <w:b/>
          <w:sz w:val="24"/>
          <w:szCs w:val="24"/>
          <w:lang w:val="es-ES"/>
        </w:rPr>
        <w:t>La educación</w:t>
      </w:r>
      <w:r w:rsidR="00BC4E72" w:rsidRPr="00F25634">
        <w:rPr>
          <w:rFonts w:ascii="Times New Roman" w:hAnsi="Times New Roman" w:cs="Times New Roman"/>
          <w:b/>
          <w:sz w:val="24"/>
          <w:szCs w:val="24"/>
          <w:lang w:val="es-ES"/>
        </w:rPr>
        <w:t xml:space="preserve"> </w:t>
      </w:r>
      <w:r w:rsidRPr="00F25634">
        <w:rPr>
          <w:rFonts w:ascii="Times New Roman" w:hAnsi="Times New Roman" w:cs="Times New Roman"/>
          <w:b/>
          <w:sz w:val="24"/>
          <w:szCs w:val="24"/>
          <w:lang w:val="es-ES"/>
        </w:rPr>
        <w:t xml:space="preserve">¿laica o </w:t>
      </w:r>
      <w:r w:rsidR="00BC4E72" w:rsidRPr="00F25634">
        <w:rPr>
          <w:rFonts w:ascii="Times New Roman" w:hAnsi="Times New Roman" w:cs="Times New Roman"/>
          <w:b/>
          <w:sz w:val="24"/>
          <w:szCs w:val="24"/>
          <w:lang w:val="es-ES"/>
        </w:rPr>
        <w:t>católica?</w:t>
      </w:r>
    </w:p>
    <w:p w:rsidR="00BC4E72" w:rsidRPr="00F25634" w:rsidRDefault="00BC4E72">
      <w:pPr>
        <w:rPr>
          <w:rFonts w:ascii="Times New Roman" w:hAnsi="Times New Roman" w:cs="Times New Roman"/>
          <w:sz w:val="24"/>
          <w:szCs w:val="24"/>
          <w:lang w:val="es-ES"/>
        </w:rPr>
      </w:pPr>
      <w:r w:rsidRPr="00F25634">
        <w:rPr>
          <w:rFonts w:ascii="Times New Roman" w:hAnsi="Times New Roman" w:cs="Times New Roman"/>
          <w:sz w:val="24"/>
          <w:szCs w:val="24"/>
          <w:lang w:val="es-ES"/>
        </w:rPr>
        <w:t>La educación fue uno de los campos de batalla durante la segunda mitad del siglo XIX. Desde la colonia, la mayoría de establecimientos educativos había estado en mano</w:t>
      </w:r>
      <w:r w:rsidR="007E4BFE" w:rsidRPr="00F25634">
        <w:rPr>
          <w:rFonts w:ascii="Times New Roman" w:hAnsi="Times New Roman" w:cs="Times New Roman"/>
          <w:sz w:val="24"/>
          <w:szCs w:val="24"/>
          <w:lang w:val="es-ES"/>
        </w:rPr>
        <w:t>s de comu</w:t>
      </w:r>
      <w:r w:rsidRPr="00F25634">
        <w:rPr>
          <w:rFonts w:ascii="Times New Roman" w:hAnsi="Times New Roman" w:cs="Times New Roman"/>
          <w:sz w:val="24"/>
          <w:szCs w:val="24"/>
          <w:lang w:val="es-ES"/>
        </w:rPr>
        <w:t>nidades religiosas pero una vez se puso en marcha la constitución de Rionegro, los sacerdotes debier</w:t>
      </w:r>
      <w:r w:rsidR="00862F7E" w:rsidRPr="00F25634">
        <w:rPr>
          <w:rFonts w:ascii="Times New Roman" w:hAnsi="Times New Roman" w:cs="Times New Roman"/>
          <w:sz w:val="24"/>
          <w:szCs w:val="24"/>
          <w:lang w:val="es-ES"/>
        </w:rPr>
        <w:t>on limitarse a culto religioso y se intentó que los establecimientos educativos pasaran a manos civiles.</w:t>
      </w:r>
    </w:p>
    <w:p w:rsidR="00BC4E72" w:rsidRPr="00F25634" w:rsidRDefault="00BC4E72">
      <w:pPr>
        <w:rPr>
          <w:rFonts w:ascii="Times New Roman" w:hAnsi="Times New Roman" w:cs="Times New Roman"/>
          <w:sz w:val="24"/>
          <w:szCs w:val="24"/>
          <w:lang w:val="es-ES"/>
        </w:rPr>
      </w:pPr>
    </w:p>
    <w:p w:rsidR="00BC4E72" w:rsidRPr="00F25634" w:rsidRDefault="00BC4E72">
      <w:pPr>
        <w:rPr>
          <w:rFonts w:ascii="Times New Roman" w:hAnsi="Times New Roman" w:cs="Times New Roman"/>
          <w:sz w:val="24"/>
          <w:szCs w:val="24"/>
          <w:lang w:val="es-ES"/>
        </w:rPr>
      </w:pPr>
      <w:r w:rsidRPr="00F25634">
        <w:rPr>
          <w:rFonts w:ascii="Times New Roman" w:hAnsi="Times New Roman" w:cs="Times New Roman"/>
          <w:sz w:val="24"/>
          <w:szCs w:val="24"/>
          <w:lang w:val="es-ES"/>
        </w:rPr>
        <w:t>Para los liberales el modelo de ciudadano ya no era aquel que rezaba y actuaba bajo la moral católica, sino que esperaban que fuera más bien una persona educada, crítica, inspirada e</w:t>
      </w:r>
      <w:r w:rsidR="007E4BFE" w:rsidRPr="00F25634">
        <w:rPr>
          <w:rFonts w:ascii="Times New Roman" w:hAnsi="Times New Roman" w:cs="Times New Roman"/>
          <w:sz w:val="24"/>
          <w:szCs w:val="24"/>
          <w:lang w:val="es-ES"/>
        </w:rPr>
        <w:t xml:space="preserve">n los intelectuales y maestros, capaz de formar su propia opinión. Por ello, fue una época de gran impulso a las universidades y a las escuelas y también </w:t>
      </w:r>
    </w:p>
    <w:p w:rsidR="00862F7E" w:rsidRPr="00F25634" w:rsidRDefault="00862F7E">
      <w:pPr>
        <w:rPr>
          <w:rFonts w:ascii="Times New Roman" w:hAnsi="Times New Roman" w:cs="Times New Roman"/>
          <w:sz w:val="24"/>
          <w:szCs w:val="24"/>
          <w:lang w:val="es-ES"/>
        </w:rPr>
      </w:pPr>
    </w:p>
    <w:p w:rsidR="00862F7E" w:rsidRPr="00F25634" w:rsidRDefault="00862F7E">
      <w:pPr>
        <w:rPr>
          <w:rFonts w:ascii="Times New Roman" w:hAnsi="Times New Roman" w:cs="Times New Roman"/>
          <w:sz w:val="24"/>
          <w:szCs w:val="24"/>
          <w:lang w:val="es-ES"/>
        </w:rPr>
      </w:pPr>
      <w:r w:rsidRPr="00F25634">
        <w:rPr>
          <w:rFonts w:ascii="Times New Roman" w:hAnsi="Times New Roman" w:cs="Times New Roman"/>
          <w:sz w:val="24"/>
          <w:szCs w:val="24"/>
          <w:lang w:val="es-ES"/>
        </w:rPr>
        <w:t>El ideal de república liberal contemplaba la sepación de Estado e Iglesia y además el uso de la ciencia y la tecnología para su aplicación con miras al progreso de la Nación. Estas ideas estimularon la creación de la Universidad Nacional en 1867 y de la Dirección Nacional de Instrucción P</w:t>
      </w:r>
      <w:r w:rsidR="00E0373C" w:rsidRPr="00F25634">
        <w:rPr>
          <w:rFonts w:ascii="Times New Roman" w:hAnsi="Times New Roman" w:cs="Times New Roman"/>
          <w:sz w:val="24"/>
          <w:szCs w:val="24"/>
          <w:lang w:val="es-ES"/>
        </w:rPr>
        <w:t>ública</w:t>
      </w:r>
      <w:r w:rsidRPr="00F25634">
        <w:rPr>
          <w:rFonts w:ascii="Times New Roman" w:hAnsi="Times New Roman" w:cs="Times New Roman"/>
          <w:sz w:val="24"/>
          <w:szCs w:val="24"/>
          <w:lang w:val="es-ES"/>
        </w:rPr>
        <w:t xml:space="preserve"> en 1870. Esta última se creó a partir de un</w:t>
      </w:r>
      <w:r w:rsidR="00F91EF6" w:rsidRPr="00F25634">
        <w:rPr>
          <w:rFonts w:ascii="Times New Roman" w:hAnsi="Times New Roman" w:cs="Times New Roman"/>
          <w:sz w:val="24"/>
          <w:szCs w:val="24"/>
          <w:lang w:val="es-ES"/>
        </w:rPr>
        <w:t>a</w:t>
      </w:r>
      <w:r w:rsidRPr="00F25634">
        <w:rPr>
          <w:rFonts w:ascii="Times New Roman" w:hAnsi="Times New Roman" w:cs="Times New Roman"/>
          <w:sz w:val="24"/>
          <w:szCs w:val="24"/>
          <w:lang w:val="es-ES"/>
        </w:rPr>
        <w:t xml:space="preserve"> </w:t>
      </w:r>
      <w:r w:rsidR="002466B7" w:rsidRPr="00F25634">
        <w:rPr>
          <w:rFonts w:ascii="Times New Roman" w:hAnsi="Times New Roman" w:cs="Times New Roman"/>
          <w:sz w:val="24"/>
          <w:szCs w:val="24"/>
          <w:lang w:val="es-ES"/>
        </w:rPr>
        <w:t>ley</w:t>
      </w:r>
      <w:r w:rsidR="004F16C6" w:rsidRPr="00F25634">
        <w:rPr>
          <w:rFonts w:ascii="Times New Roman" w:hAnsi="Times New Roman" w:cs="Times New Roman"/>
          <w:sz w:val="24"/>
          <w:szCs w:val="24"/>
          <w:lang w:val="es-ES"/>
        </w:rPr>
        <w:t xml:space="preserve"> que esta</w:t>
      </w:r>
      <w:r w:rsidR="00E0373C" w:rsidRPr="00F25634">
        <w:rPr>
          <w:rFonts w:ascii="Times New Roman" w:hAnsi="Times New Roman" w:cs="Times New Roman"/>
          <w:sz w:val="24"/>
          <w:szCs w:val="24"/>
          <w:lang w:val="es-ES"/>
        </w:rPr>
        <w:t>blecía como obligatoria la educ</w:t>
      </w:r>
      <w:r w:rsidR="004F16C6" w:rsidRPr="00F25634">
        <w:rPr>
          <w:rFonts w:ascii="Times New Roman" w:hAnsi="Times New Roman" w:cs="Times New Roman"/>
          <w:sz w:val="24"/>
          <w:szCs w:val="24"/>
          <w:lang w:val="es-ES"/>
        </w:rPr>
        <w:t xml:space="preserve">ación </w:t>
      </w:r>
      <w:r w:rsidR="00F91EF6" w:rsidRPr="00F25634">
        <w:rPr>
          <w:rFonts w:ascii="Times New Roman" w:hAnsi="Times New Roman" w:cs="Times New Roman"/>
          <w:sz w:val="24"/>
          <w:szCs w:val="24"/>
          <w:lang w:val="es-ES"/>
        </w:rPr>
        <w:t xml:space="preserve">básica (o educación </w:t>
      </w:r>
      <w:r w:rsidR="004F16C6" w:rsidRPr="00F25634">
        <w:rPr>
          <w:rFonts w:ascii="Times New Roman" w:hAnsi="Times New Roman" w:cs="Times New Roman"/>
          <w:sz w:val="24"/>
          <w:szCs w:val="24"/>
          <w:lang w:val="es-ES"/>
        </w:rPr>
        <w:t xml:space="preserve">elemental) </w:t>
      </w:r>
      <w:r w:rsidR="00E0373C" w:rsidRPr="00F25634">
        <w:rPr>
          <w:rFonts w:ascii="Times New Roman" w:hAnsi="Times New Roman" w:cs="Times New Roman"/>
          <w:sz w:val="24"/>
          <w:szCs w:val="24"/>
          <w:lang w:val="es-ES"/>
        </w:rPr>
        <w:t xml:space="preserve">y llamaba </w:t>
      </w:r>
      <w:r w:rsidRPr="00F25634">
        <w:rPr>
          <w:rFonts w:ascii="Times New Roman" w:hAnsi="Times New Roman" w:cs="Times New Roman"/>
          <w:sz w:val="24"/>
          <w:szCs w:val="24"/>
          <w:lang w:val="es-ES"/>
        </w:rPr>
        <w:t>la atención sobre la importancia de la neutralidad religiosa.</w:t>
      </w:r>
      <w:r w:rsidR="00F91EF6" w:rsidRPr="00F25634">
        <w:rPr>
          <w:rFonts w:ascii="Times New Roman" w:hAnsi="Times New Roman" w:cs="Times New Roman"/>
          <w:sz w:val="24"/>
          <w:szCs w:val="24"/>
          <w:lang w:val="es-ES"/>
        </w:rPr>
        <w:t xml:space="preserve"> </w:t>
      </w:r>
    </w:p>
    <w:p w:rsidR="00F91EF6" w:rsidRPr="00F25634" w:rsidRDefault="00F91EF6">
      <w:pPr>
        <w:rPr>
          <w:rFonts w:ascii="Times New Roman" w:hAnsi="Times New Roman" w:cs="Times New Roman"/>
          <w:sz w:val="24"/>
          <w:szCs w:val="24"/>
          <w:lang w:val="es-ES"/>
        </w:rPr>
      </w:pPr>
    </w:p>
    <w:p w:rsidR="00F91EF6" w:rsidRPr="00F25634" w:rsidRDefault="00F91EF6">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ESCUELA DEMINERIA </w:t>
      </w:r>
    </w:p>
    <w:p w:rsidR="00F91EF6" w:rsidRPr="00F25634" w:rsidRDefault="00F91EF6" w:rsidP="00F91EF6">
      <w:pPr>
        <w:rPr>
          <w:rFonts w:ascii="Times New Roman" w:hAnsi="Times New Roman" w:cs="Times New Roman"/>
          <w:sz w:val="24"/>
          <w:szCs w:val="24"/>
          <w:lang w:val="es-ES"/>
        </w:rPr>
      </w:pPr>
      <w:r w:rsidRPr="00F25634">
        <w:rPr>
          <w:rFonts w:ascii="Times New Roman" w:hAnsi="Times New Roman" w:cs="Times New Roman"/>
          <w:color w:val="000000"/>
          <w:sz w:val="24"/>
          <w:szCs w:val="24"/>
        </w:rPr>
        <w:t>Escuela de Ingeniería en la Universidad de Antioquia 1874</w:t>
      </w:r>
    </w:p>
    <w:p w:rsidR="00F91EF6" w:rsidRPr="00F25634" w:rsidRDefault="00F91EF6">
      <w:pPr>
        <w:rPr>
          <w:rFonts w:ascii="Times New Roman" w:hAnsi="Times New Roman" w:cs="Times New Roman"/>
          <w:sz w:val="24"/>
          <w:szCs w:val="24"/>
          <w:lang w:val="es-ES"/>
        </w:rPr>
      </w:pPr>
    </w:p>
    <w:p w:rsidR="00F91EF6" w:rsidRPr="00F25634" w:rsidRDefault="00F91EF6" w:rsidP="00F91EF6">
      <w:pPr>
        <w:rPr>
          <w:rFonts w:ascii="Times New Roman" w:hAnsi="Times New Roman" w:cs="Times New Roman"/>
          <w:sz w:val="24"/>
          <w:szCs w:val="24"/>
          <w:lang w:val="es-ES"/>
        </w:rPr>
      </w:pPr>
      <w:r w:rsidRPr="00F25634">
        <w:rPr>
          <w:rFonts w:ascii="Times New Roman" w:hAnsi="Times New Roman" w:cs="Times New Roman"/>
          <w:sz w:val="24"/>
          <w:szCs w:val="24"/>
          <w:lang w:val="es-ES"/>
        </w:rPr>
        <w:t>DESTCADAO: OLIMPO NO SOLO PRESIDENTES SINO INTELECTUALES.</w:t>
      </w:r>
    </w:p>
    <w:p w:rsidR="00E0373C" w:rsidRPr="00F25634" w:rsidRDefault="00E0373C">
      <w:pPr>
        <w:rPr>
          <w:rFonts w:ascii="Times New Roman" w:hAnsi="Times New Roman" w:cs="Times New Roman"/>
          <w:sz w:val="24"/>
          <w:szCs w:val="24"/>
          <w:lang w:val="es-ES"/>
        </w:rPr>
      </w:pPr>
    </w:p>
    <w:p w:rsidR="00E0373C" w:rsidRPr="00F25634" w:rsidRDefault="00E0373C">
      <w:pPr>
        <w:rPr>
          <w:rFonts w:ascii="Times New Roman" w:hAnsi="Times New Roman" w:cs="Times New Roman"/>
          <w:sz w:val="24"/>
          <w:szCs w:val="24"/>
          <w:lang w:val="es-ES"/>
        </w:rPr>
      </w:pPr>
      <w:r w:rsidRPr="00F25634">
        <w:rPr>
          <w:rFonts w:ascii="Times New Roman" w:hAnsi="Times New Roman" w:cs="Times New Roman"/>
          <w:sz w:val="24"/>
          <w:szCs w:val="24"/>
          <w:lang w:val="es-ES"/>
        </w:rPr>
        <w:t>En aquel tiempo, la educación obligatoria</w:t>
      </w:r>
      <w:r w:rsidR="00A32938" w:rsidRPr="00F25634">
        <w:rPr>
          <w:rFonts w:ascii="Times New Roman" w:hAnsi="Times New Roman" w:cs="Times New Roman"/>
          <w:sz w:val="24"/>
          <w:szCs w:val="24"/>
          <w:lang w:val="es-ES"/>
        </w:rPr>
        <w:t xml:space="preserve"> </w:t>
      </w:r>
      <w:r w:rsidRPr="00F25634">
        <w:rPr>
          <w:rFonts w:ascii="Times New Roman" w:hAnsi="Times New Roman" w:cs="Times New Roman"/>
          <w:sz w:val="24"/>
          <w:szCs w:val="24"/>
          <w:lang w:val="es-ES"/>
        </w:rPr>
        <w:t>y la neutralidad religiosa, sumadas a la libertad de prensa y de expresión eran ideales opuestos a los que profesaba la ideología conservadora, cuya principal aliada era la Iglesia católica.</w:t>
      </w:r>
      <w:r w:rsidR="002466B7" w:rsidRPr="00F25634">
        <w:rPr>
          <w:rFonts w:ascii="Times New Roman" w:hAnsi="Times New Roman" w:cs="Times New Roman"/>
          <w:sz w:val="24"/>
          <w:szCs w:val="24"/>
          <w:lang w:val="es-ES"/>
        </w:rPr>
        <w:t xml:space="preserve"> </w:t>
      </w:r>
    </w:p>
    <w:p w:rsidR="00E0373C" w:rsidRPr="00F25634" w:rsidRDefault="007C107C">
      <w:pPr>
        <w:rPr>
          <w:rFonts w:ascii="Times New Roman" w:hAnsi="Times New Roman" w:cs="Times New Roman"/>
          <w:sz w:val="24"/>
          <w:szCs w:val="24"/>
          <w:lang w:val="es-ES"/>
        </w:rPr>
      </w:pPr>
      <w:r w:rsidRPr="00F25634">
        <w:rPr>
          <w:rFonts w:ascii="Times New Roman" w:hAnsi="Times New Roman" w:cs="Times New Roman"/>
          <w:sz w:val="24"/>
          <w:szCs w:val="24"/>
          <w:lang w:val="es-ES"/>
        </w:rPr>
        <w:lastRenderedPageBreak/>
        <w:t xml:space="preserve">Por lo tanto, </w:t>
      </w:r>
      <w:r w:rsidR="0097034F" w:rsidRPr="00F25634">
        <w:rPr>
          <w:rFonts w:ascii="Times New Roman" w:hAnsi="Times New Roman" w:cs="Times New Roman"/>
          <w:sz w:val="24"/>
          <w:szCs w:val="24"/>
          <w:lang w:val="es-ES"/>
        </w:rPr>
        <w:t xml:space="preserve">durante los gobiernos liberales </w:t>
      </w:r>
      <w:r w:rsidR="002466B7" w:rsidRPr="00F25634">
        <w:rPr>
          <w:rFonts w:ascii="Times New Roman" w:hAnsi="Times New Roman" w:cs="Times New Roman"/>
          <w:sz w:val="24"/>
          <w:szCs w:val="24"/>
          <w:lang w:val="es-ES"/>
        </w:rPr>
        <w:t>del O</w:t>
      </w:r>
      <w:r w:rsidR="00F91EF6" w:rsidRPr="00F25634">
        <w:rPr>
          <w:rFonts w:ascii="Times New Roman" w:hAnsi="Times New Roman" w:cs="Times New Roman"/>
          <w:sz w:val="24"/>
          <w:szCs w:val="24"/>
          <w:lang w:val="es-ES"/>
        </w:rPr>
        <w:t>limpo Radical hubo una fuerte confrontación</w:t>
      </w:r>
      <w:r w:rsidR="007C7BB6" w:rsidRPr="00F25634">
        <w:rPr>
          <w:rFonts w:ascii="Times New Roman" w:hAnsi="Times New Roman" w:cs="Times New Roman"/>
          <w:sz w:val="24"/>
          <w:szCs w:val="24"/>
          <w:lang w:val="es-ES"/>
        </w:rPr>
        <w:t xml:space="preserve">. En los </w:t>
      </w:r>
      <w:r w:rsidR="00F91EF6" w:rsidRPr="00F25634">
        <w:rPr>
          <w:rFonts w:ascii="Times New Roman" w:hAnsi="Times New Roman" w:cs="Times New Roman"/>
          <w:sz w:val="24"/>
          <w:szCs w:val="24"/>
          <w:lang w:val="es-ES"/>
        </w:rPr>
        <w:t>Es</w:t>
      </w:r>
      <w:r w:rsidR="007C7BB6" w:rsidRPr="00F25634">
        <w:rPr>
          <w:rFonts w:ascii="Times New Roman" w:hAnsi="Times New Roman" w:cs="Times New Roman"/>
          <w:sz w:val="24"/>
          <w:szCs w:val="24"/>
          <w:lang w:val="es-ES"/>
        </w:rPr>
        <w:t>tados de Antioquia y Cauca sacerdores y obispos que</w:t>
      </w:r>
      <w:r w:rsidR="00F91EF6" w:rsidRPr="00F25634">
        <w:rPr>
          <w:rFonts w:ascii="Times New Roman" w:hAnsi="Times New Roman" w:cs="Times New Roman"/>
          <w:sz w:val="24"/>
          <w:szCs w:val="24"/>
          <w:lang w:val="es-ES"/>
        </w:rPr>
        <w:t xml:space="preserve"> </w:t>
      </w:r>
      <w:r w:rsidR="007C7BB6" w:rsidRPr="00F25634">
        <w:rPr>
          <w:rFonts w:ascii="Times New Roman" w:hAnsi="Times New Roman" w:cs="Times New Roman"/>
          <w:sz w:val="24"/>
          <w:szCs w:val="24"/>
          <w:lang w:val="es-ES"/>
        </w:rPr>
        <w:t xml:space="preserve">apelaban al derecho de expresión que los mismos liberales habían establecido en la Constitución promovieron la lectura de textos religiosos y censuraron la lectura de periódicos y libros de ideas liberales. </w:t>
      </w:r>
      <w:r w:rsidR="007F11A6" w:rsidRPr="00F25634">
        <w:rPr>
          <w:rFonts w:ascii="Times New Roman" w:hAnsi="Times New Roman" w:cs="Times New Roman"/>
          <w:sz w:val="24"/>
          <w:szCs w:val="24"/>
          <w:lang w:val="es-ES"/>
        </w:rPr>
        <w:t>La confrontación llegó incluso a la excomunión de quienes fuera</w:t>
      </w:r>
      <w:r w:rsidR="00082A6E" w:rsidRPr="00F25634">
        <w:rPr>
          <w:rFonts w:ascii="Times New Roman" w:hAnsi="Times New Roman" w:cs="Times New Roman"/>
          <w:sz w:val="24"/>
          <w:szCs w:val="24"/>
          <w:lang w:val="es-ES"/>
        </w:rPr>
        <w:t>n</w:t>
      </w:r>
      <w:r w:rsidR="007F11A6" w:rsidRPr="00F25634">
        <w:rPr>
          <w:rFonts w:ascii="Times New Roman" w:hAnsi="Times New Roman" w:cs="Times New Roman"/>
          <w:sz w:val="24"/>
          <w:szCs w:val="24"/>
          <w:lang w:val="es-ES"/>
        </w:rPr>
        <w:t xml:space="preserve"> soprendidos en la lectura de libros prohibidos.</w:t>
      </w:r>
    </w:p>
    <w:p w:rsidR="00082A6E" w:rsidRPr="00F25634" w:rsidRDefault="00082A6E">
      <w:pPr>
        <w:rPr>
          <w:rFonts w:ascii="Times New Roman" w:hAnsi="Times New Roman" w:cs="Times New Roman"/>
          <w:sz w:val="24"/>
          <w:szCs w:val="24"/>
          <w:lang w:val="es-ES"/>
        </w:rPr>
      </w:pPr>
    </w:p>
    <w:p w:rsidR="00082A6E" w:rsidRPr="00F25634" w:rsidRDefault="00082A6E">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En parte, la molestia de los conservadores tenia que ver también con que </w:t>
      </w:r>
      <w:r w:rsidR="00BA7AF3" w:rsidRPr="00F25634">
        <w:rPr>
          <w:rFonts w:ascii="Times New Roman" w:hAnsi="Times New Roman" w:cs="Times New Roman"/>
          <w:sz w:val="24"/>
          <w:szCs w:val="24"/>
          <w:lang w:val="es-ES"/>
        </w:rPr>
        <w:t xml:space="preserve">el partido liberal era el centro de operaciones eran </w:t>
      </w:r>
      <w:r w:rsidRPr="00F25634">
        <w:rPr>
          <w:rFonts w:ascii="Times New Roman" w:hAnsi="Times New Roman" w:cs="Times New Roman"/>
          <w:sz w:val="24"/>
          <w:szCs w:val="24"/>
          <w:lang w:val="es-ES"/>
        </w:rPr>
        <w:t xml:space="preserve">los liberales en el poder, pertenecían en </w:t>
      </w:r>
      <w:r w:rsidR="008F53BB" w:rsidRPr="00F25634">
        <w:rPr>
          <w:rFonts w:ascii="Times New Roman" w:hAnsi="Times New Roman" w:cs="Times New Roman"/>
          <w:sz w:val="24"/>
          <w:szCs w:val="24"/>
          <w:lang w:val="es-ES"/>
        </w:rPr>
        <w:t xml:space="preserve">su mayoría a la logia masónica, que en aquel entonces era secreta. </w:t>
      </w:r>
    </w:p>
    <w:p w:rsidR="00BA7AF3" w:rsidRPr="00F25634" w:rsidRDefault="00BA7AF3">
      <w:pPr>
        <w:rPr>
          <w:rFonts w:ascii="Times New Roman" w:hAnsi="Times New Roman" w:cs="Times New Roman"/>
          <w:sz w:val="24"/>
          <w:szCs w:val="24"/>
          <w:lang w:val="es-ES"/>
        </w:rPr>
      </w:pPr>
    </w:p>
    <w:p w:rsidR="00BA7AF3" w:rsidRPr="00F25634" w:rsidRDefault="00BA7AF3">
      <w:pPr>
        <w:rPr>
          <w:rFonts w:ascii="Times New Roman" w:hAnsi="Times New Roman" w:cs="Times New Roman"/>
          <w:sz w:val="24"/>
          <w:szCs w:val="24"/>
          <w:lang w:val="es-ES"/>
        </w:rPr>
      </w:pPr>
      <w:r w:rsidRPr="00F25634">
        <w:rPr>
          <w:rFonts w:ascii="Times New Roman" w:hAnsi="Times New Roman" w:cs="Times New Roman"/>
          <w:sz w:val="24"/>
          <w:szCs w:val="24"/>
          <w:lang w:val="es-ES"/>
        </w:rPr>
        <w:t xml:space="preserve">Espíritu de comunion entre personas de la misma ideologia. Trabajadores, </w:t>
      </w:r>
      <w:r w:rsidR="008F53BB" w:rsidRPr="00F25634">
        <w:rPr>
          <w:rFonts w:ascii="Times New Roman" w:hAnsi="Times New Roman" w:cs="Times New Roman"/>
          <w:sz w:val="24"/>
          <w:szCs w:val="24"/>
          <w:lang w:val="es-ES"/>
        </w:rPr>
        <w:t>en un sistema lliberal el trabajador tiene más facilidades de ascender, que en un sistema conservador en qlue hay privlegios según familia y origen, en cambio se consiguen con trabajo. En grupo era más fácil.. red que consolidaba una clase dirigente. Defensores dela ciencia y dela tecnología</w:t>
      </w:r>
    </w:p>
    <w:p w:rsidR="008F53BB" w:rsidRPr="00F25634" w:rsidRDefault="008F53BB">
      <w:pPr>
        <w:rPr>
          <w:rFonts w:ascii="Times New Roman" w:hAnsi="Times New Roman" w:cs="Times New Roman"/>
          <w:sz w:val="24"/>
          <w:szCs w:val="24"/>
          <w:lang w:val="es-ES"/>
        </w:rPr>
      </w:pPr>
    </w:p>
    <w:p w:rsidR="008F53BB" w:rsidRPr="00F25634" w:rsidRDefault="008F53BB">
      <w:pPr>
        <w:rPr>
          <w:rFonts w:ascii="Times New Roman" w:hAnsi="Times New Roman" w:cs="Times New Roman"/>
          <w:sz w:val="24"/>
          <w:szCs w:val="24"/>
          <w:lang w:val="es-ES"/>
        </w:rPr>
      </w:pPr>
    </w:p>
    <w:p w:rsidR="008F53BB" w:rsidRPr="00F25634" w:rsidRDefault="008F53BB">
      <w:pPr>
        <w:rPr>
          <w:rFonts w:ascii="Times New Roman" w:hAnsi="Times New Roman" w:cs="Times New Roman"/>
          <w:sz w:val="24"/>
          <w:szCs w:val="24"/>
          <w:lang w:val="es-ES"/>
        </w:rPr>
      </w:pPr>
      <w:r w:rsidRPr="00F25634">
        <w:rPr>
          <w:rFonts w:ascii="Times New Roman" w:hAnsi="Times New Roman" w:cs="Times New Roman"/>
          <w:sz w:val="24"/>
          <w:szCs w:val="24"/>
          <w:lang w:val="es-ES"/>
        </w:rPr>
        <w:t>http://www.semana.com/nacion/multimedia/los-estudiantes-que-defendieron-las-instalaciones-de-la-universidad-nacional/428437-3</w:t>
      </w:r>
    </w:p>
    <w:p w:rsidR="00E0373C" w:rsidRPr="00F25634" w:rsidRDefault="00E0373C">
      <w:pPr>
        <w:rPr>
          <w:rFonts w:ascii="Times New Roman" w:hAnsi="Times New Roman" w:cs="Times New Roman"/>
          <w:sz w:val="24"/>
          <w:szCs w:val="24"/>
          <w:lang w:val="es-ES"/>
        </w:rPr>
      </w:pPr>
    </w:p>
    <w:p w:rsidR="00E95019" w:rsidRPr="00F25634" w:rsidRDefault="00E95019">
      <w:pPr>
        <w:rPr>
          <w:rFonts w:ascii="Times New Roman" w:hAnsi="Times New Roman" w:cs="Times New Roman"/>
          <w:sz w:val="24"/>
          <w:szCs w:val="24"/>
          <w:lang w:val="es-ES"/>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themeColor="text1"/>
          <w:sz w:val="24"/>
          <w:szCs w:val="24"/>
          <w:highlight w:val="yellow"/>
        </w:rPr>
        <w:t>SECCIÓN 2]</w:t>
      </w:r>
      <w:r w:rsidRPr="00F25634">
        <w:rPr>
          <w:rFonts w:ascii="Times New Roman" w:hAnsi="Times New Roman" w:cs="Times New Roman"/>
          <w:color w:val="000000" w:themeColor="text1"/>
          <w:sz w:val="24"/>
          <w:szCs w:val="24"/>
        </w:rPr>
        <w:t xml:space="preserve"> </w:t>
      </w:r>
      <w:r w:rsidRPr="00F25634">
        <w:rPr>
          <w:rFonts w:ascii="Times New Roman" w:hAnsi="Times New Roman" w:cs="Times New Roman"/>
          <w:b/>
          <w:color w:val="000000" w:themeColor="text1"/>
          <w:sz w:val="24"/>
          <w:szCs w:val="24"/>
        </w:rPr>
        <w:t xml:space="preserve">1.2 </w:t>
      </w:r>
      <w:r w:rsidRPr="00F25634">
        <w:rPr>
          <w:rFonts w:ascii="Times New Roman" w:hAnsi="Times New Roman" w:cs="Times New Roman"/>
          <w:b/>
          <w:color w:val="000000"/>
          <w:sz w:val="24"/>
          <w:szCs w:val="24"/>
        </w:rPr>
        <w:t xml:space="preserve">La Regeneración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La segunda mitad del siglo XIX Colombia vivió guerras civiles y confrontaciones entre los partidos, que a su vez tenían pugnas internas: había liberales radicales y liberales independientes, así como conservadores históricos y conservadores nacionalistas.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Entre 1863 y 1886 el país estuvo bajo el mando de los liberales radicales. Aquello se conoció como el “Olimpo radical”. El país se rigió por la Constitución de Rionegro que se promulgó en 1863. </w:t>
      </w: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yellow"/>
        </w:rPr>
      </w:pPr>
      <w:r w:rsidRPr="00F25634">
        <w:rPr>
          <w:rFonts w:ascii="Times New Roman" w:hAnsi="Times New Roman" w:cs="Times New Roman"/>
          <w:color w:val="000000"/>
          <w:sz w:val="24"/>
          <w:szCs w:val="24"/>
          <w:highlight w:val="yellow"/>
        </w:rPr>
        <w:t xml:space="preserve">Destacado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yellow"/>
        </w:rPr>
        <w:lastRenderedPageBreak/>
        <w:t>La Constitución de 1863 abolió la pena de muerte, separó a la Iglesia del Estado, decretó la educación laica y el libre cambio. Así mismo, promovió la libertad de culto y de pensamiento. En el campo administrativo y político, la Constitución estableció una confederación de nueve Estados soberanos. Llegó a su fin en 1886, con la Regeneración y el gobierno de Rafael Núñez.</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Durante esta etapa, la población tuvo más acceso a la educación, se crearon más periódicos y se fundó la Universidad Nacional. Sin embargo algunos sectores de la sociedad, particularmente los más conservadores, veían con malos ojos que el Estado se apartara de la Iglesia. Igualmente, grandes propietarios de la Costa, el Cauca y Antioquia, de filiación conservadora se resintieron al ser apartados de las decisiones del poder central, que tenía más empatía con liberales radicales del oriente del país.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Fue una época que trajo optimismo a los sectores populares pero que a la vez le fue cerrando el paso a la participación de los conservadores y ello trajo guerras civiles que se vivieron en distintos puntos del territorio. De nuevo, como al principio del siglo XIX, el país se vio en medio de la confrontación de enfoques sobre cómo dirigir el destino de la nación.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La división entre liberales independientes y radicales fue aprovechada por los conservadores. Rafael Núñez que era liberal independiente recibió el apoyo de estos últimos y ganó las elecciones de 1880. Desde entonces él y el conservador Miguel Antonio Caro tomaron las riendas del país, reformaron la Constitución y aplicaron una serie de medidas para poner en práctica un proyecto de nación basado en la cláusula “Libertad y Orden”.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yellow"/>
        </w:rPr>
      </w:pPr>
      <w:r w:rsidRPr="00F25634">
        <w:rPr>
          <w:rFonts w:ascii="Times New Roman" w:hAnsi="Times New Roman" w:cs="Times New Roman"/>
          <w:color w:val="000000"/>
          <w:sz w:val="24"/>
          <w:szCs w:val="24"/>
          <w:highlight w:val="yellow"/>
        </w:rPr>
        <w:t>RECUERDA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yellow"/>
        </w:rPr>
        <w:t>Rafael Núñez y Miguel Antonio Caro dirigieron un proyecto de Regeneración que buscaba estabilidad a partir del fortalecimiento del poder ejecutivo y del gobierno central, del papel de la Iglesia en el control moral y educativo, y de la limitación a los poderes regionales.</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principal aspecto que caracterizó a la Regeneración fue la reforma constitucional. Con la Constitución promulgada en 1886 la vida política del país cambió. Los ejes de la transformación fueron los siguientes: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De </w:t>
      </w:r>
      <w:r w:rsidRPr="00F25634">
        <w:rPr>
          <w:rFonts w:ascii="Times New Roman" w:hAnsi="Times New Roman" w:cs="Times New Roman"/>
          <w:b/>
          <w:color w:val="000000"/>
          <w:sz w:val="24"/>
          <w:szCs w:val="24"/>
        </w:rPr>
        <w:t>federalista</w:t>
      </w:r>
      <w:r w:rsidRPr="00F25634">
        <w:rPr>
          <w:rFonts w:ascii="Times New Roman" w:hAnsi="Times New Roman" w:cs="Times New Roman"/>
          <w:color w:val="000000"/>
          <w:sz w:val="24"/>
          <w:szCs w:val="24"/>
        </w:rPr>
        <w:t xml:space="preserve">, la república pasó a ser </w:t>
      </w:r>
      <w:r w:rsidRPr="00F25634">
        <w:rPr>
          <w:rFonts w:ascii="Times New Roman" w:hAnsi="Times New Roman" w:cs="Times New Roman"/>
          <w:b/>
          <w:color w:val="000000"/>
          <w:sz w:val="24"/>
          <w:szCs w:val="24"/>
        </w:rPr>
        <w:t xml:space="preserve">centralista </w:t>
      </w:r>
      <w:r w:rsidRPr="00F25634">
        <w:rPr>
          <w:rFonts w:ascii="Times New Roman" w:hAnsi="Times New Roman" w:cs="Times New Roman"/>
          <w:color w:val="000000"/>
          <w:sz w:val="24"/>
          <w:szCs w:val="24"/>
        </w:rPr>
        <w:t xml:space="preserve">(ya no hubo estados autónomos sino </w:t>
      </w:r>
      <w:r w:rsidRPr="00F25634">
        <w:rPr>
          <w:rFonts w:ascii="Times New Roman" w:hAnsi="Times New Roman" w:cs="Times New Roman"/>
          <w:b/>
          <w:color w:val="000000"/>
          <w:sz w:val="24"/>
          <w:szCs w:val="24"/>
        </w:rPr>
        <w:t>departamentos</w:t>
      </w:r>
      <w:r w:rsidRPr="00F25634">
        <w:rPr>
          <w:rFonts w:ascii="Times New Roman" w:hAnsi="Times New Roman" w:cs="Times New Roman"/>
          <w:color w:val="000000"/>
          <w:sz w:val="24"/>
          <w:szCs w:val="24"/>
        </w:rPr>
        <w:t>). Así mismo, el poder ejecutivo se fortaleció y se amplió el periodo presidencial; paso de dos a seis años.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El sufragio fue solamente un derecho para hombres, propietarios y que supieran leer.</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La </w:t>
      </w:r>
      <w:r w:rsidRPr="00F25634">
        <w:rPr>
          <w:rFonts w:ascii="Times New Roman" w:hAnsi="Times New Roman" w:cs="Times New Roman"/>
          <w:b/>
          <w:color w:val="000000"/>
          <w:sz w:val="24"/>
          <w:szCs w:val="24"/>
        </w:rPr>
        <w:t>religión católica</w:t>
      </w:r>
      <w:r w:rsidRPr="00F25634">
        <w:rPr>
          <w:rFonts w:ascii="Times New Roman" w:hAnsi="Times New Roman" w:cs="Times New Roman"/>
          <w:color w:val="000000"/>
          <w:sz w:val="24"/>
          <w:szCs w:val="24"/>
        </w:rPr>
        <w:t xml:space="preserve"> se convirtió en el principal mecanismo de cohesión del orden social. La Iglesia pasó a tener un papel protagónico en la vida política, social y cultural del país. Entre otras cosas, decidió sobre los contenidos que se estudiaba en las escuelas, colegios y universidades. Con la intervención de la Iglesia en distintos campos de la vida cotidiana, se esperaba que los ciudadanos se caracterizaran por sus buenos modales y fe cristiana.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Se firmó el </w:t>
      </w:r>
      <w:r w:rsidRPr="00F25634">
        <w:rPr>
          <w:rFonts w:ascii="Times New Roman" w:hAnsi="Times New Roman" w:cs="Times New Roman"/>
          <w:b/>
          <w:color w:val="000000" w:themeColor="text1"/>
          <w:sz w:val="24"/>
          <w:szCs w:val="24"/>
        </w:rPr>
        <w:t>Concordato</w:t>
      </w:r>
      <w:r w:rsidRPr="00F25634">
        <w:rPr>
          <w:rFonts w:ascii="Times New Roman" w:hAnsi="Times New Roman" w:cs="Times New Roman"/>
          <w:color w:val="000000" w:themeColor="text1"/>
          <w:sz w:val="24"/>
          <w:szCs w:val="24"/>
        </w:rPr>
        <w:t xml:space="preserve"> que es un acuerdo solemne establecido entre la Santa Sede y la autoridad suprema de un país, para reglamentar las relaciones mutuas entre la Iglesia católica y el Estado y declarar los derechos y deberes recíprocos [</w:t>
      </w:r>
      <w:hyperlink r:id="rId27" w:history="1">
        <w:r w:rsidRPr="00F25634">
          <w:rPr>
            <w:rStyle w:val="Hipervnculo"/>
            <w:rFonts w:ascii="Times New Roman" w:hAnsi="Times New Roman" w:cs="Times New Roman"/>
            <w:sz w:val="24"/>
            <w:szCs w:val="24"/>
          </w:rPr>
          <w:t>VER</w:t>
        </w:r>
      </w:hyperlink>
      <w:r w:rsidRPr="00F25634">
        <w:rPr>
          <w:rFonts w:ascii="Times New Roman" w:hAnsi="Times New Roman" w:cs="Times New Roman"/>
          <w:color w:val="000000" w:themeColor="text1"/>
          <w:sz w:val="24"/>
          <w:szCs w:val="24"/>
        </w:rPr>
        <w:t xml:space="preserve">]. Este acuerdo facilitó la intervención de la Iglesia en varios asuntos del Estado y de la vida pública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Se estableció la censura de prensa y el control sobre publicaciones como libros o cartillas.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Se creó la </w:t>
      </w:r>
      <w:r w:rsidRPr="00F25634">
        <w:rPr>
          <w:rFonts w:ascii="Times New Roman" w:hAnsi="Times New Roman" w:cs="Times New Roman"/>
          <w:b/>
          <w:color w:val="000000"/>
          <w:sz w:val="24"/>
          <w:szCs w:val="24"/>
        </w:rPr>
        <w:t>Ley de los Caballos</w:t>
      </w:r>
      <w:r w:rsidRPr="00F25634">
        <w:rPr>
          <w:rFonts w:ascii="Times New Roman" w:hAnsi="Times New Roman" w:cs="Times New Roman"/>
          <w:color w:val="000000"/>
          <w:sz w:val="24"/>
          <w:szCs w:val="24"/>
        </w:rPr>
        <w:t xml:space="preserve"> que le dio libertad al presidente para desterrar y confinar a los opositores al gobierno sin que tuvieran la posibilidad de defenderse en un juicio.</w:t>
      </w: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yellow"/>
        </w:rPr>
      </w:pPr>
      <w:r w:rsidRPr="00F25634">
        <w:rPr>
          <w:rFonts w:ascii="Times New Roman" w:hAnsi="Times New Roman" w:cs="Times New Roman"/>
          <w:color w:val="000000"/>
          <w:sz w:val="24"/>
          <w:szCs w:val="24"/>
          <w:highlight w:val="yellow"/>
        </w:rPr>
        <w:t>RECUERDA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yellow"/>
        </w:rPr>
        <w:t>Con la Constitución de 1886 dejamos de llamarnos República de la Nueva Granada y empezamos a llamarnos República de Colombia</w:t>
      </w:r>
      <w:r w:rsidRPr="00F25634">
        <w:rPr>
          <w:rFonts w:ascii="Times New Roman" w:hAnsi="Times New Roman" w:cs="Times New Roman"/>
          <w:color w:val="000000"/>
          <w:sz w:val="24"/>
          <w:szCs w:val="24"/>
        </w:rPr>
        <w:t>. Se eliminaron los estados federales y se crearon los departamentos.</w:t>
      </w: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highlight w:val="yellow"/>
        </w:rPr>
        <w:t>Practica</w:t>
      </w:r>
      <w:r w:rsidRPr="00F25634">
        <w:rPr>
          <w:rFonts w:ascii="Times New Roman" w:hAnsi="Times New Roman" w:cs="Times New Roman"/>
          <w:b/>
          <w:color w:val="000000"/>
          <w:sz w:val="24"/>
          <w:szCs w:val="24"/>
        </w:rPr>
        <w:t xml:space="preserve"> DEPARTAMENTOS CREADOS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lastRenderedPageBreak/>
        <w:t>Por más que se quiso, el periodo de la Regeneración liderado por Rafael Núñez y Miguel Antonio Caro no logró homogenizar a la sociedad e imponer el orden esperado. Para los liberales y grupo de librepensadores la injerencia de la Iglesia católica en todas las decisiones políticas iba en contravía de las ideas modernizadoras que habían tomado vuelo en países como Francia e Inglaterra, en donde la idea según la cual el poder y el saber vienen de Dios, había sido derrumbada al separarse la Iglesia del Estado.</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Así mismo, el sistema electoral y la posibilidad de la reelección dejaron sin espacio político a los liberales que tampoco podían manifestar sus opiniones a través de la prensa.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La Guerra de los Mi Días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Rafael Núñez murió en 1894 quedando en el poder Miguel Antonio Caro hasta 1898, año en que fue elegido otro conservador: Manuel Sanclemente.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Además del desalentador panorama político, en que los liberales habían sido completamente excluidos. el panorama económico empezó a empeorar con el derrumbe de los precios de los principales productos colombianos, como el café.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Los liberales radicales, con Rafael Uribe Uribe y Benjamín Herrera a la cabeza, se levantaron en armas en todo el país, aunque el epicentro fue el departamento de Santander.</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Esta guerra duró desde el 17 de octubre de 1899 hasta el 21 de noviembre de 1902 e involucró a la totalidad de la población del país, incluyendo a los niños y a las mujeres. Para los liberales el acceso a las armas fue muy limitado, por ello en muchas ocasiones pelearon con piedras o machetes. Esto los puso en desventaja frente al Ejército nacional que justamente en 1886 había empezado a dotarse de armas, a tecnificarse y a organizarse con ayuda internacional.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lastRenderedPageBreak/>
        <w:t xml:space="preserve">Las batallas de Bucaramanga, Peralonso y Palonegro fueron definitivas para el desarrollo de la guerra debido a que definieron la relación de fuerzas entre los bandos. En la de Bucaramanga, ocurrida entre el 11 y el 13 de noviembre, Rafael Uribe Uribe intentó tomarse la ciudad con su ejército de liberales mal armados pero rápidamente fue derrotado. Por el contrario, en la de Peralonso triunfaron los liberales, asunto que les dio más fuerza moral para seguir. Pero en la de Palonegro fueron derrotados nuevamente. Estas guerras fueron tremendamente sangrientas. El número de bajas se contaba por centenas en cada batalla.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Luego de estas batallas ocurridas en el departamento de Santander, y que significaron graves derrotas para los liberales, estos se dispersaron a otros departamentos para seguir con el combate. Se organizaron guerrillas y el gobierno respondió con más fuerza. Esto recrudeció la guerra y terminó involucrando a la población civil. A pesar que los liberales contaban con apoyo internacional (Ecuador, en los frentes del sur; Venezuela en los frentes santandereanos; Nicaragua y Salvador en los frentes del norte y el Caribe), la fuerza del gobierno  conservadora era muy superior.</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En el departamento de Panamá se vivieron batallas de gran importancia. Sin embargo, allí el general liberal Benjamín Herrera, que había logrado dar golpes contundentes a las tropas gobiernistas, se vio cercado por las tropas de </w:t>
      </w:r>
      <w:r w:rsidRPr="00F25634">
        <w:rPr>
          <w:rFonts w:ascii="Times New Roman" w:hAnsi="Times New Roman" w:cs="Times New Roman"/>
          <w:i/>
          <w:color w:val="000000"/>
          <w:sz w:val="24"/>
          <w:szCs w:val="24"/>
        </w:rPr>
        <w:t>marines</w:t>
      </w:r>
      <w:r w:rsidRPr="00F25634">
        <w:rPr>
          <w:rFonts w:ascii="Times New Roman" w:hAnsi="Times New Roman" w:cs="Times New Roman"/>
          <w:color w:val="000000"/>
          <w:sz w:val="24"/>
          <w:szCs w:val="24"/>
        </w:rPr>
        <w:t>, integrantes del cuerpo militar estadounidense que defendían los intereses de ese país en la región. Aunque Panamá era territorio colombiano, el Tratado Mallarino-Bidlack [</w:t>
      </w:r>
      <w:hyperlink r:id="rId28" w:history="1">
        <w:r w:rsidRPr="00F25634">
          <w:rPr>
            <w:rStyle w:val="Hipervnculo"/>
            <w:rFonts w:ascii="Times New Roman" w:hAnsi="Times New Roman" w:cs="Times New Roman"/>
            <w:sz w:val="24"/>
            <w:szCs w:val="24"/>
          </w:rPr>
          <w:t>VER</w:t>
        </w:r>
      </w:hyperlink>
      <w:r w:rsidRPr="00F25634">
        <w:rPr>
          <w:rFonts w:ascii="Times New Roman" w:hAnsi="Times New Roman" w:cs="Times New Roman"/>
          <w:color w:val="000000"/>
          <w:sz w:val="24"/>
          <w:szCs w:val="24"/>
        </w:rPr>
        <w:t xml:space="preserve">] que se había firmado en 1846, abrió la posibilidad de que los estadounidenses ingresaran al territorio nacional en Panamá.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Al verse arrinconado y en una gran desventaja el general Benjamín Herrera debió aceptar la firma de la paz el 21 de noviembre de 1902. Esta firma se dio a bordo de un buque de la armada norteamericana, el Wisconsin. Pocos días antes, el 24 de octubre, después de sucesivas derrotas y del desgaste de las tropas liberales, el general Uribe Uribe había firmado el tratado de paz de Neerlandia.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green"/>
        </w:rPr>
      </w:pPr>
      <w:r w:rsidRPr="00F25634">
        <w:rPr>
          <w:rFonts w:ascii="Times New Roman" w:hAnsi="Times New Roman" w:cs="Times New Roman"/>
          <w:color w:val="000000"/>
          <w:sz w:val="24"/>
          <w:szCs w:val="24"/>
          <w:highlight w:val="green"/>
        </w:rPr>
        <w:t>Recuerda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green"/>
        </w:rPr>
        <w:t>Cerca a la ciudad de Ciénaga, en una hacienda llamada Neerlandia el general liberal Rafael Uribe Uribe firmó con el gobierno conservador de Jose Manuel Marroquín el Tratado de Neerlandia (24 de octubre de 1902). Así mismo en el acorazado norteamericano Winsconsin se firmó el tratado definitivo con el que se dio fin a la Guerra de los Mil Días (21 de noviembre de 1902).</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yellow"/>
        </w:rPr>
      </w:pPr>
      <w:r w:rsidRPr="00F25634">
        <w:rPr>
          <w:rFonts w:ascii="Times New Roman" w:hAnsi="Times New Roman" w:cs="Times New Roman"/>
          <w:color w:val="000000"/>
          <w:sz w:val="24"/>
          <w:szCs w:val="24"/>
          <w:highlight w:val="yellow"/>
        </w:rPr>
        <w:t>Destacado</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yellow"/>
        </w:rPr>
        <w:t>Durante la Guerra de los Mil días fueron presidentes los conservadores Manuel Antonio Sanclemente (1898-1900) y José Manuel Marroquín (1900 a 1904).</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highlight w:val="green"/>
        </w:rPr>
      </w:pPr>
      <w:r w:rsidRPr="00F25634">
        <w:rPr>
          <w:rFonts w:ascii="Times New Roman" w:hAnsi="Times New Roman" w:cs="Times New Roman"/>
          <w:b/>
          <w:color w:val="000000"/>
          <w:sz w:val="24"/>
          <w:szCs w:val="24"/>
          <w:highlight w:val="green"/>
        </w:rPr>
        <w:t xml:space="preserve">PROFUNDIZA </w:t>
      </w: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highlight w:val="green"/>
        </w:rPr>
        <w:t>La pérdida de Panamá</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VIDEO </w:t>
      </w:r>
    </w:p>
    <w:p w:rsidR="00E95019" w:rsidRPr="00F25634" w:rsidRDefault="00F25634" w:rsidP="00E95019">
      <w:pPr>
        <w:tabs>
          <w:tab w:val="right" w:pos="8498"/>
        </w:tabs>
        <w:spacing w:line="360" w:lineRule="auto"/>
        <w:rPr>
          <w:rFonts w:ascii="Times New Roman" w:hAnsi="Times New Roman" w:cs="Times New Roman"/>
          <w:color w:val="000000"/>
          <w:sz w:val="24"/>
          <w:szCs w:val="24"/>
        </w:rPr>
      </w:pPr>
      <w:hyperlink r:id="rId29" w:history="1">
        <w:r w:rsidR="00E95019" w:rsidRPr="00F25634">
          <w:rPr>
            <w:rStyle w:val="Hipervnculo"/>
            <w:rFonts w:ascii="Times New Roman" w:hAnsi="Times New Roman" w:cs="Times New Roman"/>
            <w:sz w:val="24"/>
            <w:szCs w:val="24"/>
          </w:rPr>
          <w:t>http://aulaplaneta.planetasaber.com/encyclopedia/default.asp?idpack=10&amp;idpil=VI002035&amp;ruta=aulaplaneta&amp;DATA=pko%2fcI%2b9FnR4vxM1V4%2f2zTfqpXb%2b3YLTbbj%2btkCHHwY%3d</w:t>
        </w:r>
      </w:hyperlink>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6D6E71"/>
          <w:sz w:val="24"/>
          <w:szCs w:val="24"/>
        </w:rPr>
      </w:pPr>
      <w:r w:rsidRPr="00F25634">
        <w:rPr>
          <w:rFonts w:ascii="Times New Roman" w:hAnsi="Times New Roman" w:cs="Times New Roman"/>
          <w:color w:val="6D6E71"/>
          <w:sz w:val="24"/>
          <w:szCs w:val="24"/>
        </w:rPr>
        <w:t xml:space="preserve">Al disolverse la Gran Colombia, Panamá siguió ligada a Colombia. En 1841 y 1853 se proclamó independiente por algunos meses, con el nombre de Estado del Istmo de Panamá. La importancia del istmo como comunicación entre el Atlántico y el Pacífico se acrecentó con la colonización de la costa oeste  estadounidense y el descubrimiento de oro en California. En 1846, el presidente de Colombia, Tomás Cipriano Mosquera, concedió a </w:t>
      </w:r>
      <w:r w:rsidRPr="00F25634">
        <w:rPr>
          <w:rFonts w:ascii="Times New Roman" w:hAnsi="Times New Roman" w:cs="Times New Roman"/>
          <w:color w:val="6D6E71"/>
          <w:sz w:val="24"/>
          <w:szCs w:val="24"/>
        </w:rPr>
        <w:lastRenderedPageBreak/>
        <w:t xml:space="preserve">Estados Unidos los derechos de construcción de un ferrocarril a través del istmo. También Francia y el Reino Unido se interesaron en la construcción de un canal interoceánico, </w:t>
      </w:r>
    </w:p>
    <w:p w:rsidR="00E95019" w:rsidRPr="00F25634" w:rsidRDefault="00E95019" w:rsidP="00E95019">
      <w:pPr>
        <w:tabs>
          <w:tab w:val="right" w:pos="8498"/>
        </w:tabs>
        <w:spacing w:line="360" w:lineRule="auto"/>
        <w:rPr>
          <w:rFonts w:ascii="Times New Roman" w:hAnsi="Times New Roman" w:cs="Times New Roman"/>
          <w:color w:val="6D6E71"/>
          <w:sz w:val="24"/>
          <w:szCs w:val="24"/>
        </w:rPr>
      </w:pPr>
      <w:r w:rsidRPr="00F25634">
        <w:rPr>
          <w:rFonts w:ascii="Times New Roman" w:hAnsi="Times New Roman" w:cs="Times New Roman"/>
          <w:color w:val="6D6E71"/>
          <w:sz w:val="24"/>
          <w:szCs w:val="24"/>
        </w:rPr>
        <w:t xml:space="preserve">Francia hizo un intento de construcción del canal pero quebró, lo que facilitó que proyecto quedara en manos de Estados Unidos, que aliado con las elites panameñas propició la separación de Panamá en 1903. Colombia no reconoció la independencia panameña hasta 1914; en 1921, un tratado delimitó las fronteras entre ambos países. </w:t>
      </w: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color w:val="6D6E71"/>
          <w:sz w:val="24"/>
          <w:szCs w:val="24"/>
        </w:rPr>
        <w:t xml:space="preserve">En 1903, el Gobierno panameño firmó el </w:t>
      </w:r>
      <w:r w:rsidRPr="00F25634">
        <w:rPr>
          <w:rStyle w:val="remision"/>
          <w:rFonts w:ascii="Times New Roman" w:hAnsi="Times New Roman" w:cs="Times New Roman"/>
          <w:color w:val="6D6E71"/>
          <w:sz w:val="24"/>
          <w:szCs w:val="24"/>
        </w:rPr>
        <w:t xml:space="preserve">tratado de </w:t>
      </w:r>
      <w:r w:rsidRPr="00F25634">
        <w:rPr>
          <w:rStyle w:val="oblique1"/>
          <w:rFonts w:ascii="Times New Roman" w:hAnsi="Times New Roman" w:cs="Times New Roman"/>
          <w:color w:val="6D6E71"/>
          <w:sz w:val="24"/>
          <w:szCs w:val="24"/>
        </w:rPr>
        <w:t>Hay-Bunau-Varilla</w:t>
      </w:r>
      <w:r w:rsidRPr="00F25634">
        <w:rPr>
          <w:rFonts w:ascii="Times New Roman" w:hAnsi="Times New Roman" w:cs="Times New Roman"/>
          <w:color w:val="6D6E71"/>
          <w:sz w:val="24"/>
          <w:szCs w:val="24"/>
        </w:rPr>
        <w:t xml:space="preserve">, que cedió a Estados Unidos, a perpetuidad, la </w:t>
      </w:r>
      <w:r w:rsidRPr="00F25634">
        <w:rPr>
          <w:rStyle w:val="oblique1"/>
          <w:rFonts w:ascii="Times New Roman" w:hAnsi="Times New Roman" w:cs="Times New Roman"/>
          <w:color w:val="6D6E71"/>
          <w:sz w:val="24"/>
          <w:szCs w:val="24"/>
        </w:rPr>
        <w:t>Zona del canal de Panamá</w:t>
      </w:r>
      <w:r w:rsidRPr="00F25634">
        <w:rPr>
          <w:rFonts w:ascii="Times New Roman" w:hAnsi="Times New Roman" w:cs="Times New Roman"/>
          <w:color w:val="6D6E71"/>
          <w:sz w:val="24"/>
          <w:szCs w:val="24"/>
        </w:rPr>
        <w:t>, a cambio de una cuota anual. Las condiciones estipuladas en el tratado significaban, de hecho, la plena soberanía estadounidense sobre la Zona; la devolución de la soberanía a Panamá sería desde entonces la base del movimiento nacionalista panameño. El primer presidente fue Manuel Amador Guerrero (1904-1908). La política de Panamá giró desde un principio alrededor de Estados Unidos y de las negociaciones con este país sobre la cuota anual pagada por el canal. Las plantaciones tropicales, así como las pocas líneas férreas existentes fuera de la Zona del Canal, fueron monopolizadas pronto por la United Fruit. El canal se inauguró en 1914, durante la primera presidencia de Belisario Porras (1912-1916).</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highlight w:val="green"/>
        </w:rPr>
      </w:pPr>
      <w:r w:rsidRPr="00F25634">
        <w:rPr>
          <w:rFonts w:ascii="Times New Roman" w:hAnsi="Times New Roman" w:cs="Times New Roman"/>
          <w:b/>
          <w:color w:val="000000"/>
          <w:sz w:val="24"/>
          <w:szCs w:val="24"/>
          <w:highlight w:val="green"/>
        </w:rPr>
        <w:t xml:space="preserve">PROFUNDIZA </w:t>
      </w: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highlight w:val="green"/>
        </w:rPr>
        <w:t xml:space="preserve">La guerra de los mil </w:t>
      </w:r>
      <w:r w:rsidRPr="00F25634">
        <w:rPr>
          <w:rFonts w:ascii="Times New Roman" w:hAnsi="Times New Roman" w:cs="Times New Roman"/>
          <w:b/>
          <w:color w:val="000000"/>
          <w:sz w:val="24"/>
          <w:szCs w:val="24"/>
          <w:highlight w:val="yellow"/>
        </w:rPr>
        <w:t>días</w:t>
      </w:r>
      <w:r w:rsidRPr="00F25634">
        <w:rPr>
          <w:rFonts w:ascii="Times New Roman" w:hAnsi="Times New Roman" w:cs="Times New Roman"/>
          <w:b/>
          <w:color w:val="000000"/>
          <w:sz w:val="24"/>
          <w:szCs w:val="24"/>
        </w:rPr>
        <w:t xml:space="preserve"> GARCIA mÁRQUEZ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El quinquenio de Rafael Reyes(1904-1909)</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país quedó devastado luego de la Guerra de los Mil Días y debía resurgir de las cenizas. Se dieron las elecciones y debido a que el sistema electoral impedía la participación real de los liberales de nuevo ganó un conservador. Sin embargo, se trataba de Rafael Reyes, un político hábil que entendió que la participación de los liberales en la toma de decisiones le traería un poco de paz al país, luego de los mil días de guerra. Así mismo, Reyes era un </w:t>
      </w:r>
      <w:r w:rsidRPr="00F25634">
        <w:rPr>
          <w:rFonts w:ascii="Times New Roman" w:hAnsi="Times New Roman" w:cs="Times New Roman"/>
          <w:color w:val="000000"/>
          <w:sz w:val="24"/>
          <w:szCs w:val="24"/>
        </w:rPr>
        <w:lastRenderedPageBreak/>
        <w:t>empresario que tuvo en cuenta la gravedad de la guerra en su dimensión económica: las exportaciones de los productos nacionales disminuyeron.</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Bajo el lema de “Unión y concordia” Reyes invitó a algunos liberales a hacer parte del gabinete de ministros, puntualmente a Lucas Caballero como ministro de Hacienda y a Enrique Cortés en el de Relaciones Exteriores.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Reyes gobernó por cinco años, de allí que a su gobierno se le conocer como el “quinquenio de Reyes”. En aquel periodo la economía colombiana se concentró en la exportación de café, banano, tabaco, caucho y quina, pero debido a que la industria nacional era escasa fue necesario importar mercancías de diferente tipo. No obstante, el país vio cómo se fortalecieron algunos sectores de la industria, particularmente la cervecera y la cementera.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Durante el quinquenio el Estado fortaleció su intervención en proyectos de obras civiles. Por ello, una de las creaciones importantes fue el Ministerio de Obras Públicas con el que se inició un gran plan de construcción de vías férreas y fluviales. Los principales centros de producción de materias primas empezaron a conectarse gracias al tren y a la navegación por el río Magdalena.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Sin duda fue un panorama que generó optimismo. Sin embargo, durante el mandato de Reyes muchas tierras fueron entregadas a empresas extranjeras para la extracción de recursos como el petróleo y el banano, fundamentalmente. El presidente dio grandes facilidades para que multinacionales como la United Fruit Company explotaran recursos nacionales.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derrumbe del gobierno de Reyes fue fraguándose con la acción de la oposición, dirigida por el conservador Miguel Antonio Caro, quien miraba con malos ojos que Reyes congeniara con los liberales y logró poco a poco que el Congreso obstaculizara las </w:t>
      </w:r>
      <w:r w:rsidRPr="00F25634">
        <w:rPr>
          <w:rFonts w:ascii="Times New Roman" w:hAnsi="Times New Roman" w:cs="Times New Roman"/>
          <w:color w:val="000000"/>
          <w:sz w:val="24"/>
          <w:szCs w:val="24"/>
        </w:rPr>
        <w:lastRenderedPageBreak/>
        <w:t xml:space="preserve">decisiones del presidente. Esto llevó a que el presidente lo cerrara, asunto que fue visto como un acto de autoritarismo.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Finalmente, el presidente y su hija fueron víctimas de un atentado que terminó llevándolo a renunciar a cargo.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green"/>
        </w:rPr>
      </w:pPr>
      <w:r w:rsidRPr="00F25634">
        <w:rPr>
          <w:rFonts w:ascii="Times New Roman" w:hAnsi="Times New Roman" w:cs="Times New Roman"/>
          <w:color w:val="000000"/>
          <w:sz w:val="24"/>
          <w:szCs w:val="24"/>
          <w:highlight w:val="green"/>
        </w:rPr>
        <w:t>DESTACADO</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green"/>
        </w:rPr>
        <w:t>Aunque Rafael Reyes era conservador, se alió con algunos liberales para gobernar. Esto despertó molestia en sectores más radicales de su propio partido que finalmente se convirtieron en opositores y presionaron para que renunciara.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Luego de Rafael Reyes vinieron dos gobiernos que tuvieron corta duración, el de los generales Jorge Holguín Mallarino y Ramón González Valencia. Finalmente una Asamblea Constituyente eligió a Carlos E. Restrepo un conservador moderado.</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green"/>
        </w:rPr>
      </w:pPr>
      <w:r w:rsidRPr="00F25634">
        <w:rPr>
          <w:rFonts w:ascii="Times New Roman" w:hAnsi="Times New Roman" w:cs="Times New Roman"/>
          <w:color w:val="000000"/>
          <w:sz w:val="24"/>
          <w:szCs w:val="24"/>
          <w:highlight w:val="green"/>
        </w:rPr>
        <w:t>DESTACADO</w:t>
      </w: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green"/>
        </w:rPr>
      </w:pPr>
      <w:r w:rsidRPr="00F25634">
        <w:rPr>
          <w:rFonts w:ascii="Times New Roman" w:hAnsi="Times New Roman" w:cs="Times New Roman"/>
          <w:color w:val="000000"/>
          <w:sz w:val="24"/>
          <w:szCs w:val="24"/>
          <w:highlight w:val="green"/>
        </w:rPr>
        <w:t>La reforma constitucional de 1910</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green"/>
        </w:rPr>
        <w:t>Durante el gobierno de Ramón González valencia se convocó a una Asamblea Constituyente cuyo objetivo fue revisar y reformar la constitución de 1886. Entre otras reformas se acordó: proteger el derecho a ejercer oposición, limitar el poder del presidente, reducir el periodo de mandato de seis a cuatro años y anular la reelección, entre otras. Tras las discusiones de la Asamblea fue elegido presidente de la República el conservador Carlos E. Restrepo.</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r w:rsidRPr="00F25634">
        <w:rPr>
          <w:rFonts w:ascii="Times New Roman" w:hAnsi="Times New Roman" w:cs="Times New Roman"/>
          <w:b/>
          <w:color w:val="000000"/>
          <w:sz w:val="24"/>
          <w:szCs w:val="24"/>
        </w:rPr>
        <w:t>La Unión Republicana</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presidente Carlos E. Restrepo, de origen antioqueño logró convocar un grupo de liberales y conservadores que estuvieran en capacidad de pasar por encima de los odios de </w:t>
      </w:r>
      <w:r w:rsidRPr="00F25634">
        <w:rPr>
          <w:rFonts w:ascii="Times New Roman" w:hAnsi="Times New Roman" w:cs="Times New Roman"/>
          <w:color w:val="000000"/>
          <w:sz w:val="24"/>
          <w:szCs w:val="24"/>
        </w:rPr>
        <w:lastRenderedPageBreak/>
        <w:t>partido e interesados en modernizar el país. Esta Unión fue agrupó a personajes de la élite colombiana que luego gobernaron por el resto del periodo conocido como la Hegemonía conservadora (Pedro nel Ospina) y también algunos liberales que gobernaron décadas más tarde (Enrique Olaya Herrera y Eduardo Santos).</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rPr>
        <w:t xml:space="preserve">El gobierno republicano de Carlos E. Restrepo promovió la tolerancia política y el impulso de la industria. Sin embargo su orientación laica (hacia la separación Iglesia y Estado) despertó desconfianza entre los conservadores más radicales que volvieron al poder una vez terminó la presidencia de Restrepo. </w:t>
      </w:r>
    </w:p>
    <w:p w:rsidR="00E95019" w:rsidRPr="00F25634" w:rsidRDefault="00E95019" w:rsidP="00E95019">
      <w:pPr>
        <w:tabs>
          <w:tab w:val="right" w:pos="8498"/>
        </w:tabs>
        <w:spacing w:line="360" w:lineRule="auto"/>
        <w:rPr>
          <w:rFonts w:ascii="Times New Roman" w:hAnsi="Times New Roman" w:cs="Times New Roman"/>
          <w:color w:val="000000"/>
          <w:sz w:val="24"/>
          <w:szCs w:val="24"/>
          <w:highlight w:val="green"/>
        </w:rPr>
      </w:pPr>
      <w:r w:rsidRPr="00F25634">
        <w:rPr>
          <w:rFonts w:ascii="Times New Roman" w:hAnsi="Times New Roman" w:cs="Times New Roman"/>
          <w:color w:val="000000"/>
          <w:sz w:val="24"/>
          <w:szCs w:val="24"/>
          <w:highlight w:val="green"/>
        </w:rPr>
        <w:t>DESTACADO</w:t>
      </w:r>
    </w:p>
    <w:p w:rsidR="00E95019" w:rsidRPr="00F25634" w:rsidRDefault="00E95019" w:rsidP="00E95019">
      <w:pPr>
        <w:tabs>
          <w:tab w:val="right" w:pos="8498"/>
        </w:tabs>
        <w:spacing w:line="360" w:lineRule="auto"/>
        <w:rPr>
          <w:rFonts w:ascii="Times New Roman" w:hAnsi="Times New Roman" w:cs="Times New Roman"/>
          <w:color w:val="000000"/>
          <w:sz w:val="24"/>
          <w:szCs w:val="24"/>
        </w:rPr>
      </w:pPr>
      <w:r w:rsidRPr="00F25634">
        <w:rPr>
          <w:rFonts w:ascii="Times New Roman" w:hAnsi="Times New Roman" w:cs="Times New Roman"/>
          <w:color w:val="000000"/>
          <w:sz w:val="24"/>
          <w:szCs w:val="24"/>
          <w:highlight w:val="green"/>
        </w:rPr>
        <w:t>Durante el gobierno de Carlos E. Restrepo, el 6 de abril 1914 se firmó el Tratado Thompson-Urrutia que reconoció la separación de Panamá. Con el Tratado Colombia dejó de reclamar la soberanía sobre el territorio panameño y Estados Unidos se comprometió a pagarle a Colombia 25 millones de dólares como indemnización.</w:t>
      </w:r>
      <w:r w:rsidRPr="00F25634">
        <w:rPr>
          <w:rFonts w:ascii="Times New Roman" w:hAnsi="Times New Roman" w:cs="Times New Roman"/>
          <w:color w:val="000000"/>
          <w:sz w:val="24"/>
          <w:szCs w:val="24"/>
        </w:rPr>
        <w:t xml:space="preserve"> </w:t>
      </w:r>
    </w:p>
    <w:p w:rsidR="00E95019" w:rsidRPr="00F25634" w:rsidRDefault="00E95019" w:rsidP="00E95019">
      <w:pPr>
        <w:tabs>
          <w:tab w:val="right" w:pos="8498"/>
        </w:tabs>
        <w:spacing w:line="360" w:lineRule="auto"/>
        <w:rPr>
          <w:rFonts w:ascii="Times New Roman" w:hAnsi="Times New Roman" w:cs="Times New Roman"/>
          <w:b/>
          <w:color w:val="000000"/>
          <w:sz w:val="24"/>
          <w:szCs w:val="24"/>
        </w:rPr>
      </w:pPr>
    </w:p>
    <w:p w:rsidR="00E95019" w:rsidRPr="00F25634" w:rsidRDefault="00E95019">
      <w:pPr>
        <w:rPr>
          <w:rFonts w:ascii="Times New Roman" w:hAnsi="Times New Roman" w:cs="Times New Roman"/>
          <w:sz w:val="24"/>
          <w:szCs w:val="24"/>
        </w:rPr>
      </w:pPr>
    </w:p>
    <w:sectPr w:rsidR="00E95019" w:rsidRPr="00F256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A5A"/>
    <w:multiLevelType w:val="hybridMultilevel"/>
    <w:tmpl w:val="428C6840"/>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DB74AE8"/>
    <w:multiLevelType w:val="hybridMultilevel"/>
    <w:tmpl w:val="EFCCF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D3C3845"/>
    <w:multiLevelType w:val="hybridMultilevel"/>
    <w:tmpl w:val="401E4364"/>
    <w:lvl w:ilvl="0" w:tplc="46F47948">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F8435BD"/>
    <w:multiLevelType w:val="hybridMultilevel"/>
    <w:tmpl w:val="61D239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E8"/>
    <w:rsid w:val="00010718"/>
    <w:rsid w:val="00050FF6"/>
    <w:rsid w:val="00076FC1"/>
    <w:rsid w:val="00082A6E"/>
    <w:rsid w:val="000B00B7"/>
    <w:rsid w:val="000D2B0E"/>
    <w:rsid w:val="00101E59"/>
    <w:rsid w:val="00214C64"/>
    <w:rsid w:val="002466B7"/>
    <w:rsid w:val="00284427"/>
    <w:rsid w:val="002904C3"/>
    <w:rsid w:val="00376331"/>
    <w:rsid w:val="003978F7"/>
    <w:rsid w:val="003A6C4A"/>
    <w:rsid w:val="003B1207"/>
    <w:rsid w:val="003C1F25"/>
    <w:rsid w:val="003D2552"/>
    <w:rsid w:val="003E2AEB"/>
    <w:rsid w:val="00413C2C"/>
    <w:rsid w:val="0046646E"/>
    <w:rsid w:val="00477CC8"/>
    <w:rsid w:val="004A5889"/>
    <w:rsid w:val="004C758A"/>
    <w:rsid w:val="004E5240"/>
    <w:rsid w:val="004F16C6"/>
    <w:rsid w:val="005475C4"/>
    <w:rsid w:val="005A31C3"/>
    <w:rsid w:val="00651194"/>
    <w:rsid w:val="0069141D"/>
    <w:rsid w:val="006A1D81"/>
    <w:rsid w:val="006B0079"/>
    <w:rsid w:val="00764A86"/>
    <w:rsid w:val="007A6BD7"/>
    <w:rsid w:val="007C107C"/>
    <w:rsid w:val="007C48F6"/>
    <w:rsid w:val="007C7BB6"/>
    <w:rsid w:val="007E4BFE"/>
    <w:rsid w:val="007F11A6"/>
    <w:rsid w:val="0080631F"/>
    <w:rsid w:val="00812F5B"/>
    <w:rsid w:val="008270E8"/>
    <w:rsid w:val="00857154"/>
    <w:rsid w:val="00862F7E"/>
    <w:rsid w:val="00894C72"/>
    <w:rsid w:val="008F53BB"/>
    <w:rsid w:val="00955711"/>
    <w:rsid w:val="0097034F"/>
    <w:rsid w:val="0097787F"/>
    <w:rsid w:val="00985DCB"/>
    <w:rsid w:val="009939C2"/>
    <w:rsid w:val="00994D30"/>
    <w:rsid w:val="009C7E6E"/>
    <w:rsid w:val="009D4B8A"/>
    <w:rsid w:val="009E53EC"/>
    <w:rsid w:val="00A2273B"/>
    <w:rsid w:val="00A229C8"/>
    <w:rsid w:val="00A32938"/>
    <w:rsid w:val="00A71B85"/>
    <w:rsid w:val="00AC288E"/>
    <w:rsid w:val="00AF1EB8"/>
    <w:rsid w:val="00AF3E16"/>
    <w:rsid w:val="00B1487D"/>
    <w:rsid w:val="00B26504"/>
    <w:rsid w:val="00B416BE"/>
    <w:rsid w:val="00B85373"/>
    <w:rsid w:val="00B9291D"/>
    <w:rsid w:val="00B94A5D"/>
    <w:rsid w:val="00BA7AF3"/>
    <w:rsid w:val="00BB2A3B"/>
    <w:rsid w:val="00BC4E72"/>
    <w:rsid w:val="00BC5B7A"/>
    <w:rsid w:val="00BC6B28"/>
    <w:rsid w:val="00C0309B"/>
    <w:rsid w:val="00C540A2"/>
    <w:rsid w:val="00C7362B"/>
    <w:rsid w:val="00C84E93"/>
    <w:rsid w:val="00CA5D2B"/>
    <w:rsid w:val="00CC6D3A"/>
    <w:rsid w:val="00D51178"/>
    <w:rsid w:val="00D7437E"/>
    <w:rsid w:val="00D822C3"/>
    <w:rsid w:val="00D97614"/>
    <w:rsid w:val="00DA1579"/>
    <w:rsid w:val="00E0373C"/>
    <w:rsid w:val="00E22875"/>
    <w:rsid w:val="00E26DE1"/>
    <w:rsid w:val="00E36784"/>
    <w:rsid w:val="00E80BBC"/>
    <w:rsid w:val="00E95019"/>
    <w:rsid w:val="00EB661F"/>
    <w:rsid w:val="00EC052F"/>
    <w:rsid w:val="00EF0A7E"/>
    <w:rsid w:val="00EF301C"/>
    <w:rsid w:val="00F25634"/>
    <w:rsid w:val="00F91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 w:type="paragraph" w:styleId="Encabezado">
    <w:name w:val="header"/>
    <w:basedOn w:val="Normal"/>
    <w:link w:val="EncabezadoCar"/>
    <w:uiPriority w:val="99"/>
    <w:unhideWhenUsed/>
    <w:rsid w:val="004C758A"/>
    <w:pPr>
      <w:tabs>
        <w:tab w:val="center" w:pos="4252"/>
        <w:tab w:val="right" w:pos="8504"/>
      </w:tabs>
      <w:spacing w:after="0" w:line="240" w:lineRule="auto"/>
    </w:pPr>
    <w:rPr>
      <w:rFonts w:ascii="Times New Roman" w:eastAsia="Times New Roman" w:hAnsi="Times New Roman" w:cs="Times New Roman"/>
      <w:noProof w:val="0"/>
      <w:sz w:val="24"/>
      <w:szCs w:val="24"/>
      <w:lang w:eastAsia="es-CO"/>
    </w:rPr>
  </w:style>
  <w:style w:type="character" w:customStyle="1" w:styleId="EncabezadoCar">
    <w:name w:val="Encabezado Car"/>
    <w:basedOn w:val="Fuentedeprrafopredeter"/>
    <w:link w:val="Encabezado"/>
    <w:uiPriority w:val="99"/>
    <w:rsid w:val="004C758A"/>
    <w:rPr>
      <w:rFonts w:ascii="Times New Roman" w:eastAsia="Times New Roman" w:hAnsi="Times New Roman" w:cs="Times New Roman"/>
      <w:sz w:val="24"/>
      <w:szCs w:val="24"/>
      <w:lang w:eastAsia="es-CO"/>
    </w:rPr>
  </w:style>
  <w:style w:type="table" w:styleId="Tablaconcuadrcula">
    <w:name w:val="Table Grid"/>
    <w:basedOn w:val="Tablanormal"/>
    <w:rsid w:val="004C758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w-mmv-image-desc">
    <w:name w:val="mw-mmv-image-desc"/>
    <w:basedOn w:val="Normal"/>
    <w:rsid w:val="003D2552"/>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customStyle="1" w:styleId="tab1">
    <w:name w:val="tab1"/>
    <w:basedOn w:val="Normal"/>
    <w:rsid w:val="005A31C3"/>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un">
    <w:name w:val="un"/>
    <w:basedOn w:val="Fuentedeprrafopredeter"/>
    <w:rsid w:val="00F256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4">
    <w:name w:val="heading 4"/>
    <w:basedOn w:val="Normal"/>
    <w:link w:val="Ttulo4Car"/>
    <w:uiPriority w:val="9"/>
    <w:qFormat/>
    <w:rsid w:val="00985DCB"/>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entry1">
    <w:name w:val="titentry1"/>
    <w:basedOn w:val="Fuentedeprrafopredeter"/>
    <w:rsid w:val="00284427"/>
    <w:rPr>
      <w:rFonts w:ascii="Georgia" w:hAnsi="Georgia" w:hint="default"/>
      <w:b w:val="0"/>
      <w:bCs w:val="0"/>
      <w:strike w:val="0"/>
      <w:dstrike w:val="0"/>
      <w:color w:val="002952"/>
      <w:sz w:val="36"/>
      <w:szCs w:val="36"/>
      <w:u w:val="none"/>
      <w:effect w:val="none"/>
    </w:rPr>
  </w:style>
  <w:style w:type="character" w:customStyle="1" w:styleId="lemmavariantref1">
    <w:name w:val="lemmavariantref1"/>
    <w:basedOn w:val="Fuentedeprrafopredeter"/>
    <w:rsid w:val="00284427"/>
    <w:rPr>
      <w:rFonts w:ascii="Georgia" w:hAnsi="Georgia" w:hint="default"/>
      <w:b w:val="0"/>
      <w:bCs w:val="0"/>
      <w:i w:val="0"/>
      <w:iCs w:val="0"/>
      <w:strike w:val="0"/>
      <w:dstrike w:val="0"/>
      <w:vanish w:val="0"/>
      <w:webHidden w:val="0"/>
      <w:color w:val="6D6E71"/>
      <w:sz w:val="18"/>
      <w:szCs w:val="18"/>
      <w:u w:val="none"/>
      <w:effect w:val="none"/>
      <w:specVanish w:val="0"/>
    </w:rPr>
  </w:style>
  <w:style w:type="paragraph" w:styleId="Textodeglobo">
    <w:name w:val="Balloon Text"/>
    <w:basedOn w:val="Normal"/>
    <w:link w:val="TextodegloboCar"/>
    <w:uiPriority w:val="99"/>
    <w:semiHidden/>
    <w:unhideWhenUsed/>
    <w:rsid w:val="00B416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BE"/>
    <w:rPr>
      <w:rFonts w:ascii="Tahoma" w:hAnsi="Tahoma" w:cs="Tahoma"/>
      <w:noProof/>
      <w:sz w:val="16"/>
      <w:szCs w:val="16"/>
    </w:rPr>
  </w:style>
  <w:style w:type="paragraph" w:styleId="Prrafodelista">
    <w:name w:val="List Paragraph"/>
    <w:basedOn w:val="Normal"/>
    <w:uiPriority w:val="34"/>
    <w:qFormat/>
    <w:rsid w:val="00B9291D"/>
    <w:pPr>
      <w:ind w:left="720"/>
      <w:contextualSpacing/>
    </w:pPr>
  </w:style>
  <w:style w:type="character" w:styleId="Hipervnculo">
    <w:name w:val="Hyperlink"/>
    <w:basedOn w:val="Fuentedeprrafopredeter"/>
    <w:uiPriority w:val="99"/>
    <w:unhideWhenUsed/>
    <w:rsid w:val="0097787F"/>
    <w:rPr>
      <w:color w:val="0000FF" w:themeColor="hyperlink"/>
      <w:u w:val="single"/>
    </w:rPr>
  </w:style>
  <w:style w:type="paragraph" w:customStyle="1" w:styleId="contenido">
    <w:name w:val="contenido"/>
    <w:basedOn w:val="Normal"/>
    <w:rsid w:val="00D51178"/>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visitado">
    <w:name w:val="FollowedHyperlink"/>
    <w:basedOn w:val="Fuentedeprrafopredeter"/>
    <w:uiPriority w:val="99"/>
    <w:semiHidden/>
    <w:unhideWhenUsed/>
    <w:rsid w:val="00D51178"/>
    <w:rPr>
      <w:color w:val="800080" w:themeColor="followedHyperlink"/>
      <w:u w:val="single"/>
    </w:rPr>
  </w:style>
  <w:style w:type="character" w:customStyle="1" w:styleId="naranja11serif1">
    <w:name w:val="naranja_11serif1"/>
    <w:basedOn w:val="Fuentedeprrafopredeter"/>
    <w:rsid w:val="0069141D"/>
    <w:rPr>
      <w:rFonts w:ascii="Georgia" w:hAnsi="Georgia" w:hint="default"/>
      <w:b/>
      <w:bCs/>
      <w:strike w:val="0"/>
      <w:dstrike w:val="0"/>
      <w:color w:val="BF3707"/>
      <w:sz w:val="17"/>
      <w:szCs w:val="17"/>
      <w:u w:val="none"/>
      <w:effect w:val="none"/>
    </w:rPr>
  </w:style>
  <w:style w:type="character" w:customStyle="1" w:styleId="Ttulo4Car">
    <w:name w:val="Título 4 Car"/>
    <w:basedOn w:val="Fuentedeprrafopredeter"/>
    <w:link w:val="Ttulo4"/>
    <w:uiPriority w:val="9"/>
    <w:rsid w:val="00985DCB"/>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985DCB"/>
    <w:rPr>
      <w:b/>
      <w:bCs/>
    </w:rPr>
  </w:style>
  <w:style w:type="paragraph" w:styleId="NormalWeb">
    <w:name w:val="Normal (Web)"/>
    <w:basedOn w:val="Normal"/>
    <w:uiPriority w:val="99"/>
    <w:semiHidden/>
    <w:unhideWhenUsed/>
    <w:rsid w:val="00985DC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oblique1">
    <w:name w:val="oblique1"/>
    <w:basedOn w:val="Fuentedeprrafopredeter"/>
    <w:rsid w:val="00E95019"/>
    <w:rPr>
      <w:i/>
      <w:iCs/>
    </w:rPr>
  </w:style>
  <w:style w:type="character" w:customStyle="1" w:styleId="remision">
    <w:name w:val="remision"/>
    <w:basedOn w:val="Fuentedeprrafopredeter"/>
    <w:rsid w:val="00E95019"/>
  </w:style>
  <w:style w:type="paragraph" w:styleId="Encabezado">
    <w:name w:val="header"/>
    <w:basedOn w:val="Normal"/>
    <w:link w:val="EncabezadoCar"/>
    <w:uiPriority w:val="99"/>
    <w:unhideWhenUsed/>
    <w:rsid w:val="004C758A"/>
    <w:pPr>
      <w:tabs>
        <w:tab w:val="center" w:pos="4252"/>
        <w:tab w:val="right" w:pos="8504"/>
      </w:tabs>
      <w:spacing w:after="0" w:line="240" w:lineRule="auto"/>
    </w:pPr>
    <w:rPr>
      <w:rFonts w:ascii="Times New Roman" w:eastAsia="Times New Roman" w:hAnsi="Times New Roman" w:cs="Times New Roman"/>
      <w:noProof w:val="0"/>
      <w:sz w:val="24"/>
      <w:szCs w:val="24"/>
      <w:lang w:eastAsia="es-CO"/>
    </w:rPr>
  </w:style>
  <w:style w:type="character" w:customStyle="1" w:styleId="EncabezadoCar">
    <w:name w:val="Encabezado Car"/>
    <w:basedOn w:val="Fuentedeprrafopredeter"/>
    <w:link w:val="Encabezado"/>
    <w:uiPriority w:val="99"/>
    <w:rsid w:val="004C758A"/>
    <w:rPr>
      <w:rFonts w:ascii="Times New Roman" w:eastAsia="Times New Roman" w:hAnsi="Times New Roman" w:cs="Times New Roman"/>
      <w:sz w:val="24"/>
      <w:szCs w:val="24"/>
      <w:lang w:eastAsia="es-CO"/>
    </w:rPr>
  </w:style>
  <w:style w:type="table" w:styleId="Tablaconcuadrcula">
    <w:name w:val="Table Grid"/>
    <w:basedOn w:val="Tablanormal"/>
    <w:rsid w:val="004C758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w-mmv-image-desc">
    <w:name w:val="mw-mmv-image-desc"/>
    <w:basedOn w:val="Normal"/>
    <w:rsid w:val="003D2552"/>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customStyle="1" w:styleId="tab1">
    <w:name w:val="tab1"/>
    <w:basedOn w:val="Normal"/>
    <w:rsid w:val="005A31C3"/>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un">
    <w:name w:val="un"/>
    <w:basedOn w:val="Fuentedeprrafopredeter"/>
    <w:rsid w:val="00F2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9246">
      <w:bodyDiv w:val="1"/>
      <w:marLeft w:val="0"/>
      <w:marRight w:val="0"/>
      <w:marTop w:val="0"/>
      <w:marBottom w:val="0"/>
      <w:divBdr>
        <w:top w:val="none" w:sz="0" w:space="0" w:color="auto"/>
        <w:left w:val="none" w:sz="0" w:space="0" w:color="auto"/>
        <w:bottom w:val="none" w:sz="0" w:space="0" w:color="auto"/>
        <w:right w:val="none" w:sz="0" w:space="0" w:color="auto"/>
      </w:divBdr>
      <w:divsChild>
        <w:div w:id="1106583319">
          <w:marLeft w:val="0"/>
          <w:marRight w:val="0"/>
          <w:marTop w:val="0"/>
          <w:marBottom w:val="0"/>
          <w:divBdr>
            <w:top w:val="none" w:sz="0" w:space="0" w:color="auto"/>
            <w:left w:val="none" w:sz="0" w:space="0" w:color="auto"/>
            <w:bottom w:val="none" w:sz="0" w:space="0" w:color="auto"/>
            <w:right w:val="none" w:sz="0" w:space="0" w:color="auto"/>
          </w:divBdr>
          <w:divsChild>
            <w:div w:id="1366322492">
              <w:marLeft w:val="0"/>
              <w:marRight w:val="0"/>
              <w:marTop w:val="0"/>
              <w:marBottom w:val="0"/>
              <w:divBdr>
                <w:top w:val="none" w:sz="0" w:space="0" w:color="auto"/>
                <w:left w:val="none" w:sz="0" w:space="0" w:color="auto"/>
                <w:bottom w:val="none" w:sz="0" w:space="0" w:color="auto"/>
                <w:right w:val="none" w:sz="0" w:space="0" w:color="auto"/>
              </w:divBdr>
              <w:divsChild>
                <w:div w:id="612202857">
                  <w:marLeft w:val="0"/>
                  <w:marRight w:val="0"/>
                  <w:marTop w:val="0"/>
                  <w:marBottom w:val="0"/>
                  <w:divBdr>
                    <w:top w:val="none" w:sz="0" w:space="0" w:color="auto"/>
                    <w:left w:val="none" w:sz="0" w:space="0" w:color="auto"/>
                    <w:bottom w:val="none" w:sz="0" w:space="0" w:color="auto"/>
                    <w:right w:val="none" w:sz="0" w:space="0" w:color="auto"/>
                  </w:divBdr>
                  <w:divsChild>
                    <w:div w:id="330060396">
                      <w:marLeft w:val="0"/>
                      <w:marRight w:val="0"/>
                      <w:marTop w:val="0"/>
                      <w:marBottom w:val="0"/>
                      <w:divBdr>
                        <w:top w:val="none" w:sz="0" w:space="0" w:color="auto"/>
                        <w:left w:val="none" w:sz="0" w:space="0" w:color="auto"/>
                        <w:bottom w:val="none" w:sz="0" w:space="0" w:color="auto"/>
                        <w:right w:val="none" w:sz="0" w:space="0" w:color="auto"/>
                      </w:divBdr>
                      <w:divsChild>
                        <w:div w:id="1161773728">
                          <w:marLeft w:val="0"/>
                          <w:marRight w:val="0"/>
                          <w:marTop w:val="0"/>
                          <w:marBottom w:val="0"/>
                          <w:divBdr>
                            <w:top w:val="none" w:sz="0" w:space="0" w:color="auto"/>
                            <w:left w:val="none" w:sz="0" w:space="0" w:color="auto"/>
                            <w:bottom w:val="none" w:sz="0" w:space="0" w:color="auto"/>
                            <w:right w:val="none" w:sz="0" w:space="0" w:color="auto"/>
                          </w:divBdr>
                          <w:divsChild>
                            <w:div w:id="1624732418">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sChild>
                                    <w:div w:id="2122020563">
                                      <w:marLeft w:val="0"/>
                                      <w:marRight w:val="0"/>
                                      <w:marTop w:val="0"/>
                                      <w:marBottom w:val="0"/>
                                      <w:divBdr>
                                        <w:top w:val="none" w:sz="0" w:space="0" w:color="auto"/>
                                        <w:left w:val="none" w:sz="0" w:space="0" w:color="auto"/>
                                        <w:bottom w:val="none" w:sz="0" w:space="0" w:color="auto"/>
                                        <w:right w:val="none" w:sz="0" w:space="0" w:color="auto"/>
                                      </w:divBdr>
                                      <w:divsChild>
                                        <w:div w:id="1952131111">
                                          <w:marLeft w:val="0"/>
                                          <w:marRight w:val="0"/>
                                          <w:marTop w:val="0"/>
                                          <w:marBottom w:val="0"/>
                                          <w:divBdr>
                                            <w:top w:val="none" w:sz="0" w:space="0" w:color="auto"/>
                                            <w:left w:val="none" w:sz="0" w:space="0" w:color="auto"/>
                                            <w:bottom w:val="none" w:sz="0" w:space="0" w:color="auto"/>
                                            <w:right w:val="none" w:sz="0" w:space="0" w:color="auto"/>
                                          </w:divBdr>
                                          <w:divsChild>
                                            <w:div w:id="2112968059">
                                              <w:marLeft w:val="0"/>
                                              <w:marRight w:val="0"/>
                                              <w:marTop w:val="0"/>
                                              <w:marBottom w:val="0"/>
                                              <w:divBdr>
                                                <w:top w:val="none" w:sz="0" w:space="0" w:color="auto"/>
                                                <w:left w:val="none" w:sz="0" w:space="0" w:color="auto"/>
                                                <w:bottom w:val="none" w:sz="0" w:space="0" w:color="auto"/>
                                                <w:right w:val="none" w:sz="0" w:space="0" w:color="auto"/>
                                              </w:divBdr>
                                              <w:divsChild>
                                                <w:div w:id="1166213607">
                                                  <w:marLeft w:val="0"/>
                                                  <w:marRight w:val="0"/>
                                                  <w:marTop w:val="0"/>
                                                  <w:marBottom w:val="0"/>
                                                  <w:divBdr>
                                                    <w:top w:val="none" w:sz="0" w:space="0" w:color="auto"/>
                                                    <w:left w:val="none" w:sz="0" w:space="0" w:color="auto"/>
                                                    <w:bottom w:val="none" w:sz="0" w:space="0" w:color="auto"/>
                                                    <w:right w:val="none" w:sz="0" w:space="0" w:color="auto"/>
                                                  </w:divBdr>
                                                  <w:divsChild>
                                                    <w:div w:id="1387022643">
                                                      <w:marLeft w:val="0"/>
                                                      <w:marRight w:val="0"/>
                                                      <w:marTop w:val="0"/>
                                                      <w:marBottom w:val="0"/>
                                                      <w:divBdr>
                                                        <w:top w:val="none" w:sz="0" w:space="0" w:color="auto"/>
                                                        <w:left w:val="none" w:sz="0" w:space="0" w:color="auto"/>
                                                        <w:bottom w:val="none" w:sz="0" w:space="0" w:color="auto"/>
                                                        <w:right w:val="none" w:sz="0" w:space="0" w:color="auto"/>
                                                      </w:divBdr>
                                                      <w:divsChild>
                                                        <w:div w:id="723482578">
                                                          <w:marLeft w:val="0"/>
                                                          <w:marRight w:val="0"/>
                                                          <w:marTop w:val="0"/>
                                                          <w:marBottom w:val="0"/>
                                                          <w:divBdr>
                                                            <w:top w:val="none" w:sz="0" w:space="0" w:color="auto"/>
                                                            <w:left w:val="none" w:sz="0" w:space="0" w:color="auto"/>
                                                            <w:bottom w:val="none" w:sz="0" w:space="0" w:color="auto"/>
                                                            <w:right w:val="none" w:sz="0" w:space="0" w:color="auto"/>
                                                          </w:divBdr>
                                                          <w:divsChild>
                                                            <w:div w:id="540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6680970">
      <w:bodyDiv w:val="1"/>
      <w:marLeft w:val="0"/>
      <w:marRight w:val="0"/>
      <w:marTop w:val="0"/>
      <w:marBottom w:val="0"/>
      <w:divBdr>
        <w:top w:val="none" w:sz="0" w:space="0" w:color="auto"/>
        <w:left w:val="none" w:sz="0" w:space="0" w:color="auto"/>
        <w:bottom w:val="none" w:sz="0" w:space="0" w:color="auto"/>
        <w:right w:val="none" w:sz="0" w:space="0" w:color="auto"/>
      </w:divBdr>
      <w:divsChild>
        <w:div w:id="980769630">
          <w:marLeft w:val="0"/>
          <w:marRight w:val="0"/>
          <w:marTop w:val="0"/>
          <w:marBottom w:val="0"/>
          <w:divBdr>
            <w:top w:val="none" w:sz="0" w:space="0" w:color="auto"/>
            <w:left w:val="none" w:sz="0" w:space="0" w:color="auto"/>
            <w:bottom w:val="none" w:sz="0" w:space="0" w:color="auto"/>
            <w:right w:val="none" w:sz="0" w:space="0" w:color="auto"/>
          </w:divBdr>
          <w:divsChild>
            <w:div w:id="1538547163">
              <w:marLeft w:val="0"/>
              <w:marRight w:val="0"/>
              <w:marTop w:val="0"/>
              <w:marBottom w:val="0"/>
              <w:divBdr>
                <w:top w:val="none" w:sz="0" w:space="0" w:color="auto"/>
                <w:left w:val="none" w:sz="0" w:space="0" w:color="auto"/>
                <w:bottom w:val="none" w:sz="0" w:space="0" w:color="auto"/>
                <w:right w:val="none" w:sz="0" w:space="0" w:color="auto"/>
              </w:divBdr>
              <w:divsChild>
                <w:div w:id="1978486391">
                  <w:marLeft w:val="0"/>
                  <w:marRight w:val="0"/>
                  <w:marTop w:val="0"/>
                  <w:marBottom w:val="0"/>
                  <w:divBdr>
                    <w:top w:val="none" w:sz="0" w:space="0" w:color="auto"/>
                    <w:left w:val="none" w:sz="0" w:space="0" w:color="auto"/>
                    <w:bottom w:val="none" w:sz="0" w:space="0" w:color="auto"/>
                    <w:right w:val="none" w:sz="0" w:space="0" w:color="auto"/>
                  </w:divBdr>
                  <w:divsChild>
                    <w:div w:id="929316221">
                      <w:marLeft w:val="0"/>
                      <w:marRight w:val="0"/>
                      <w:marTop w:val="0"/>
                      <w:marBottom w:val="0"/>
                      <w:divBdr>
                        <w:top w:val="none" w:sz="0" w:space="0" w:color="auto"/>
                        <w:left w:val="none" w:sz="0" w:space="0" w:color="auto"/>
                        <w:bottom w:val="none" w:sz="0" w:space="0" w:color="auto"/>
                        <w:right w:val="none" w:sz="0" w:space="0" w:color="auto"/>
                      </w:divBdr>
                      <w:divsChild>
                        <w:div w:id="1081096828">
                          <w:marLeft w:val="0"/>
                          <w:marRight w:val="0"/>
                          <w:marTop w:val="0"/>
                          <w:marBottom w:val="0"/>
                          <w:divBdr>
                            <w:top w:val="none" w:sz="0" w:space="0" w:color="auto"/>
                            <w:left w:val="none" w:sz="0" w:space="0" w:color="auto"/>
                            <w:bottom w:val="none" w:sz="0" w:space="0" w:color="auto"/>
                            <w:right w:val="none" w:sz="0" w:space="0" w:color="auto"/>
                          </w:divBdr>
                          <w:divsChild>
                            <w:div w:id="255018074">
                              <w:marLeft w:val="0"/>
                              <w:marRight w:val="0"/>
                              <w:marTop w:val="0"/>
                              <w:marBottom w:val="0"/>
                              <w:divBdr>
                                <w:top w:val="none" w:sz="0" w:space="0" w:color="auto"/>
                                <w:left w:val="none" w:sz="0" w:space="0" w:color="auto"/>
                                <w:bottom w:val="none" w:sz="0" w:space="0" w:color="auto"/>
                                <w:right w:val="none" w:sz="0" w:space="0" w:color="auto"/>
                              </w:divBdr>
                              <w:divsChild>
                                <w:div w:id="737174205">
                                  <w:marLeft w:val="0"/>
                                  <w:marRight w:val="0"/>
                                  <w:marTop w:val="0"/>
                                  <w:marBottom w:val="0"/>
                                  <w:divBdr>
                                    <w:top w:val="none" w:sz="0" w:space="0" w:color="auto"/>
                                    <w:left w:val="none" w:sz="0" w:space="0" w:color="auto"/>
                                    <w:bottom w:val="none" w:sz="0" w:space="0" w:color="auto"/>
                                    <w:right w:val="none" w:sz="0" w:space="0" w:color="auto"/>
                                  </w:divBdr>
                                  <w:divsChild>
                                    <w:div w:id="944465581">
                                      <w:marLeft w:val="0"/>
                                      <w:marRight w:val="0"/>
                                      <w:marTop w:val="0"/>
                                      <w:marBottom w:val="0"/>
                                      <w:divBdr>
                                        <w:top w:val="none" w:sz="0" w:space="0" w:color="auto"/>
                                        <w:left w:val="none" w:sz="0" w:space="0" w:color="auto"/>
                                        <w:bottom w:val="none" w:sz="0" w:space="0" w:color="auto"/>
                                        <w:right w:val="none" w:sz="0" w:space="0" w:color="auto"/>
                                      </w:divBdr>
                                      <w:divsChild>
                                        <w:div w:id="1217353609">
                                          <w:marLeft w:val="0"/>
                                          <w:marRight w:val="0"/>
                                          <w:marTop w:val="0"/>
                                          <w:marBottom w:val="0"/>
                                          <w:divBdr>
                                            <w:top w:val="none" w:sz="0" w:space="0" w:color="auto"/>
                                            <w:left w:val="none" w:sz="0" w:space="0" w:color="auto"/>
                                            <w:bottom w:val="none" w:sz="0" w:space="0" w:color="auto"/>
                                            <w:right w:val="none" w:sz="0" w:space="0" w:color="auto"/>
                                          </w:divBdr>
                                          <w:divsChild>
                                            <w:div w:id="1630285889">
                                              <w:marLeft w:val="0"/>
                                              <w:marRight w:val="0"/>
                                              <w:marTop w:val="0"/>
                                              <w:marBottom w:val="0"/>
                                              <w:divBdr>
                                                <w:top w:val="none" w:sz="0" w:space="0" w:color="auto"/>
                                                <w:left w:val="none" w:sz="0" w:space="0" w:color="auto"/>
                                                <w:bottom w:val="none" w:sz="0" w:space="0" w:color="auto"/>
                                                <w:right w:val="none" w:sz="0" w:space="0" w:color="auto"/>
                                              </w:divBdr>
                                              <w:divsChild>
                                                <w:div w:id="1069424725">
                                                  <w:marLeft w:val="0"/>
                                                  <w:marRight w:val="0"/>
                                                  <w:marTop w:val="0"/>
                                                  <w:marBottom w:val="0"/>
                                                  <w:divBdr>
                                                    <w:top w:val="none" w:sz="0" w:space="0" w:color="auto"/>
                                                    <w:left w:val="none" w:sz="0" w:space="0" w:color="auto"/>
                                                    <w:bottom w:val="none" w:sz="0" w:space="0" w:color="auto"/>
                                                    <w:right w:val="none" w:sz="0" w:space="0" w:color="auto"/>
                                                  </w:divBdr>
                                                  <w:divsChild>
                                                    <w:div w:id="1116605943">
                                                      <w:marLeft w:val="0"/>
                                                      <w:marRight w:val="0"/>
                                                      <w:marTop w:val="0"/>
                                                      <w:marBottom w:val="0"/>
                                                      <w:divBdr>
                                                        <w:top w:val="none" w:sz="0" w:space="0" w:color="auto"/>
                                                        <w:left w:val="none" w:sz="0" w:space="0" w:color="auto"/>
                                                        <w:bottom w:val="none" w:sz="0" w:space="0" w:color="auto"/>
                                                        <w:right w:val="none" w:sz="0" w:space="0" w:color="auto"/>
                                                      </w:divBdr>
                                                      <w:divsChild>
                                                        <w:div w:id="1091967717">
                                                          <w:marLeft w:val="0"/>
                                                          <w:marRight w:val="0"/>
                                                          <w:marTop w:val="0"/>
                                                          <w:marBottom w:val="0"/>
                                                          <w:divBdr>
                                                            <w:top w:val="none" w:sz="0" w:space="0" w:color="auto"/>
                                                            <w:left w:val="none" w:sz="0" w:space="0" w:color="auto"/>
                                                            <w:bottom w:val="none" w:sz="0" w:space="0" w:color="auto"/>
                                                            <w:right w:val="none" w:sz="0" w:space="0" w:color="auto"/>
                                                          </w:divBdr>
                                                          <w:divsChild>
                                                            <w:div w:id="5778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233958">
      <w:bodyDiv w:val="1"/>
      <w:marLeft w:val="0"/>
      <w:marRight w:val="0"/>
      <w:marTop w:val="0"/>
      <w:marBottom w:val="0"/>
      <w:divBdr>
        <w:top w:val="none" w:sz="0" w:space="0" w:color="auto"/>
        <w:left w:val="none" w:sz="0" w:space="0" w:color="auto"/>
        <w:bottom w:val="none" w:sz="0" w:space="0" w:color="auto"/>
        <w:right w:val="none" w:sz="0" w:space="0" w:color="auto"/>
      </w:divBdr>
      <w:divsChild>
        <w:div w:id="983437810">
          <w:marLeft w:val="0"/>
          <w:marRight w:val="0"/>
          <w:marTop w:val="0"/>
          <w:marBottom w:val="0"/>
          <w:divBdr>
            <w:top w:val="none" w:sz="0" w:space="0" w:color="auto"/>
            <w:left w:val="none" w:sz="0" w:space="0" w:color="auto"/>
            <w:bottom w:val="none" w:sz="0" w:space="0" w:color="auto"/>
            <w:right w:val="none" w:sz="0" w:space="0" w:color="auto"/>
          </w:divBdr>
          <w:divsChild>
            <w:div w:id="1136144732">
              <w:marLeft w:val="0"/>
              <w:marRight w:val="0"/>
              <w:marTop w:val="0"/>
              <w:marBottom w:val="0"/>
              <w:divBdr>
                <w:top w:val="none" w:sz="0" w:space="0" w:color="auto"/>
                <w:left w:val="none" w:sz="0" w:space="0" w:color="auto"/>
                <w:bottom w:val="none" w:sz="0" w:space="0" w:color="auto"/>
                <w:right w:val="none" w:sz="0" w:space="0" w:color="auto"/>
              </w:divBdr>
              <w:divsChild>
                <w:div w:id="540244405">
                  <w:marLeft w:val="0"/>
                  <w:marRight w:val="0"/>
                  <w:marTop w:val="0"/>
                  <w:marBottom w:val="0"/>
                  <w:divBdr>
                    <w:top w:val="none" w:sz="0" w:space="0" w:color="auto"/>
                    <w:left w:val="none" w:sz="0" w:space="0" w:color="auto"/>
                    <w:bottom w:val="none" w:sz="0" w:space="0" w:color="auto"/>
                    <w:right w:val="none" w:sz="0" w:space="0" w:color="auto"/>
                  </w:divBdr>
                  <w:divsChild>
                    <w:div w:id="731776184">
                      <w:marLeft w:val="0"/>
                      <w:marRight w:val="0"/>
                      <w:marTop w:val="0"/>
                      <w:marBottom w:val="0"/>
                      <w:divBdr>
                        <w:top w:val="none" w:sz="0" w:space="0" w:color="auto"/>
                        <w:left w:val="none" w:sz="0" w:space="0" w:color="auto"/>
                        <w:bottom w:val="none" w:sz="0" w:space="0" w:color="auto"/>
                        <w:right w:val="none" w:sz="0" w:space="0" w:color="auto"/>
                      </w:divBdr>
                      <w:divsChild>
                        <w:div w:id="1508247353">
                          <w:marLeft w:val="0"/>
                          <w:marRight w:val="0"/>
                          <w:marTop w:val="0"/>
                          <w:marBottom w:val="0"/>
                          <w:divBdr>
                            <w:top w:val="none" w:sz="0" w:space="0" w:color="auto"/>
                            <w:left w:val="none" w:sz="0" w:space="0" w:color="auto"/>
                            <w:bottom w:val="none" w:sz="0" w:space="0" w:color="auto"/>
                            <w:right w:val="none" w:sz="0" w:space="0" w:color="auto"/>
                          </w:divBdr>
                          <w:divsChild>
                            <w:div w:id="574163951">
                              <w:marLeft w:val="0"/>
                              <w:marRight w:val="0"/>
                              <w:marTop w:val="0"/>
                              <w:marBottom w:val="0"/>
                              <w:divBdr>
                                <w:top w:val="none" w:sz="0" w:space="0" w:color="auto"/>
                                <w:left w:val="none" w:sz="0" w:space="0" w:color="auto"/>
                                <w:bottom w:val="none" w:sz="0" w:space="0" w:color="auto"/>
                                <w:right w:val="none" w:sz="0" w:space="0" w:color="auto"/>
                              </w:divBdr>
                              <w:divsChild>
                                <w:div w:id="1927037257">
                                  <w:marLeft w:val="0"/>
                                  <w:marRight w:val="0"/>
                                  <w:marTop w:val="0"/>
                                  <w:marBottom w:val="0"/>
                                  <w:divBdr>
                                    <w:top w:val="none" w:sz="0" w:space="0" w:color="auto"/>
                                    <w:left w:val="none" w:sz="0" w:space="0" w:color="auto"/>
                                    <w:bottom w:val="none" w:sz="0" w:space="0" w:color="auto"/>
                                    <w:right w:val="none" w:sz="0" w:space="0" w:color="auto"/>
                                  </w:divBdr>
                                  <w:divsChild>
                                    <w:div w:id="2022660148">
                                      <w:marLeft w:val="0"/>
                                      <w:marRight w:val="0"/>
                                      <w:marTop w:val="0"/>
                                      <w:marBottom w:val="0"/>
                                      <w:divBdr>
                                        <w:top w:val="none" w:sz="0" w:space="0" w:color="auto"/>
                                        <w:left w:val="none" w:sz="0" w:space="0" w:color="auto"/>
                                        <w:bottom w:val="none" w:sz="0" w:space="0" w:color="auto"/>
                                        <w:right w:val="none" w:sz="0" w:space="0" w:color="auto"/>
                                      </w:divBdr>
                                      <w:divsChild>
                                        <w:div w:id="1836261541">
                                          <w:marLeft w:val="0"/>
                                          <w:marRight w:val="0"/>
                                          <w:marTop w:val="0"/>
                                          <w:marBottom w:val="0"/>
                                          <w:divBdr>
                                            <w:top w:val="none" w:sz="0" w:space="0" w:color="auto"/>
                                            <w:left w:val="none" w:sz="0" w:space="0" w:color="auto"/>
                                            <w:bottom w:val="none" w:sz="0" w:space="0" w:color="auto"/>
                                            <w:right w:val="none" w:sz="0" w:space="0" w:color="auto"/>
                                          </w:divBdr>
                                          <w:divsChild>
                                            <w:div w:id="1540507786">
                                              <w:marLeft w:val="0"/>
                                              <w:marRight w:val="0"/>
                                              <w:marTop w:val="0"/>
                                              <w:marBottom w:val="0"/>
                                              <w:divBdr>
                                                <w:top w:val="none" w:sz="0" w:space="0" w:color="auto"/>
                                                <w:left w:val="none" w:sz="0" w:space="0" w:color="auto"/>
                                                <w:bottom w:val="none" w:sz="0" w:space="0" w:color="auto"/>
                                                <w:right w:val="none" w:sz="0" w:space="0" w:color="auto"/>
                                              </w:divBdr>
                                              <w:divsChild>
                                                <w:div w:id="1540585169">
                                                  <w:marLeft w:val="0"/>
                                                  <w:marRight w:val="0"/>
                                                  <w:marTop w:val="0"/>
                                                  <w:marBottom w:val="0"/>
                                                  <w:divBdr>
                                                    <w:top w:val="none" w:sz="0" w:space="0" w:color="auto"/>
                                                    <w:left w:val="none" w:sz="0" w:space="0" w:color="auto"/>
                                                    <w:bottom w:val="none" w:sz="0" w:space="0" w:color="auto"/>
                                                    <w:right w:val="none" w:sz="0" w:space="0" w:color="auto"/>
                                                  </w:divBdr>
                                                  <w:divsChild>
                                                    <w:div w:id="32770681">
                                                      <w:marLeft w:val="0"/>
                                                      <w:marRight w:val="0"/>
                                                      <w:marTop w:val="0"/>
                                                      <w:marBottom w:val="0"/>
                                                      <w:divBdr>
                                                        <w:top w:val="none" w:sz="0" w:space="0" w:color="auto"/>
                                                        <w:left w:val="none" w:sz="0" w:space="0" w:color="auto"/>
                                                        <w:bottom w:val="none" w:sz="0" w:space="0" w:color="auto"/>
                                                        <w:right w:val="none" w:sz="0" w:space="0" w:color="auto"/>
                                                      </w:divBdr>
                                                      <w:divsChild>
                                                        <w:div w:id="160244828">
                                                          <w:marLeft w:val="0"/>
                                                          <w:marRight w:val="0"/>
                                                          <w:marTop w:val="0"/>
                                                          <w:marBottom w:val="0"/>
                                                          <w:divBdr>
                                                            <w:top w:val="none" w:sz="0" w:space="0" w:color="auto"/>
                                                            <w:left w:val="none" w:sz="0" w:space="0" w:color="auto"/>
                                                            <w:bottom w:val="none" w:sz="0" w:space="0" w:color="auto"/>
                                                            <w:right w:val="none" w:sz="0" w:space="0" w:color="auto"/>
                                                          </w:divBdr>
                                                          <w:divsChild>
                                                            <w:div w:id="14296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Historia_del_constitucionalismo_colombiano" TargetMode="External"/><Relationship Id="rId18" Type="http://schemas.openxmlformats.org/officeDocument/2006/relationships/hyperlink" Target="http://www.numiscol.org/oldsite/img_numisma/est_unidos_nv_granada_3pesos.jpg" TargetMode="External"/><Relationship Id="rId26" Type="http://schemas.openxmlformats.org/officeDocument/2006/relationships/hyperlink" Target="http://www.banrepcultural.org/node/124640" TargetMode="External"/><Relationship Id="rId3" Type="http://schemas.openxmlformats.org/officeDocument/2006/relationships/styles" Target="styles.xml"/><Relationship Id="rId21" Type="http://schemas.openxmlformats.org/officeDocument/2006/relationships/hyperlink" Target="http://www.numiscol.org/oldsite/img_numisma/estado_soberno_del_cauca.jpg" TargetMode="External"/><Relationship Id="rId7" Type="http://schemas.openxmlformats.org/officeDocument/2006/relationships/hyperlink" Target="http://upload.wikimedia.org/wikipedia/commons/5/50/Mariano_Ospina_Rodr%C3%ADguez_1.jpg" TargetMode="External"/><Relationship Id="rId12" Type="http://schemas.openxmlformats.org/officeDocument/2006/relationships/image" Target="media/image3.jpeg"/><Relationship Id="rId17" Type="http://schemas.openxmlformats.org/officeDocument/2006/relationships/hyperlink" Target="http://www.numiscol.org/oldsite/img_numisma/est_unidos_nv_granada.jpg" TargetMode="External"/><Relationship Id="rId25" Type="http://schemas.openxmlformats.org/officeDocument/2006/relationships/hyperlink" Target="http://www.lablaa.org/blaavirtual/exhibiciones/ferrocarriles/secciones/galeria4.htm"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A0Z01&amp;ruta=aulaplaneta&amp;DATA=lDSdercaiPGWFSNlfs9yfDfqpXb%2b3YLTbbj%2btkCHHwY%3d" TargetMode="External"/><Relationship Id="rId20" Type="http://schemas.openxmlformats.org/officeDocument/2006/relationships/hyperlink" Target="http://www.numiscol.org/oldsite/img_numisma/est_unidos_col_5pesos.jpg" TargetMode="External"/><Relationship Id="rId29" Type="http://schemas.openxmlformats.org/officeDocument/2006/relationships/hyperlink" Target="http://aulaplaneta.planetasaber.com/encyclopedia/default.asp?idpack=10&amp;idpil=VI002035&amp;ruta=aulaplaneta&amp;DATA=pko%2fcI%2b9FnR4vxM1V4%2f2zTfqpXb%2b3YLTbbj%2btkCHHwY%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pload.wikimedia.org/wikipedia/commons/a/af/Juan_Jose_Nieto_Gil.jpg" TargetMode="External"/><Relationship Id="rId24" Type="http://schemas.openxmlformats.org/officeDocument/2006/relationships/hyperlink" Target="http://www.numiscol.org/oldsite/img_numisma/bnal_impresion_exterior_1881.jpg"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ww.numiscol.org/oldsite/img_numisma/1r_billete_bnacional_1881.jpg" TargetMode="External"/><Relationship Id="rId28" Type="http://schemas.openxmlformats.org/officeDocument/2006/relationships/hyperlink" Target="http://aulaplaneta.planetasaber.com/encyclopedia/default.asp?idpack=3&amp;idpil=7410104&amp;ruta=aulaplaneta&amp;DATA=pko%2fcI%2b9FnS7imMlVrgZlTfqpXb%2b3YLTbbj%2btkCHHwY%3d" TargetMode="External"/><Relationship Id="rId10" Type="http://schemas.openxmlformats.org/officeDocument/2006/relationships/image" Target="media/image2.jpeg"/><Relationship Id="rId19" Type="http://schemas.openxmlformats.org/officeDocument/2006/relationships/hyperlink" Target="http://www.numiscol.org/oldsite/img_numisma/est_unidos_col_1peso.jp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pload.wikimedia.org/wikipedia/commons/0/07/Mapa_de_la_Confederaci%C3%B3n_Granadina_%281858%29.jpg" TargetMode="External"/><Relationship Id="rId14" Type="http://schemas.openxmlformats.org/officeDocument/2006/relationships/image" Target="media/image4.jpeg"/><Relationship Id="rId22" Type="http://schemas.openxmlformats.org/officeDocument/2006/relationships/hyperlink" Target="http://www.numiscol.org/oldsite/img_numisma/banco_de_pamplona.jpg" TargetMode="External"/><Relationship Id="rId27" Type="http://schemas.openxmlformats.org/officeDocument/2006/relationships/hyperlink" Target="http://www.banrepcultural.org/node/3278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3AD26-2433-43E5-929E-EEB0C41D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20</Pages>
  <Words>5253</Words>
  <Characters>28895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LARA</dc:creator>
  <cp:lastModifiedBy>ANA MARIA LARA</cp:lastModifiedBy>
  <cp:revision>26</cp:revision>
  <cp:lastPrinted>2015-05-20T18:19:00Z</cp:lastPrinted>
  <dcterms:created xsi:type="dcterms:W3CDTF">2015-05-20T14:31:00Z</dcterms:created>
  <dcterms:modified xsi:type="dcterms:W3CDTF">2015-05-29T01:49:00Z</dcterms:modified>
</cp:coreProperties>
</file>