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D1A7" w14:textId="77777777" w:rsidR="003B1207" w:rsidRPr="00F25634" w:rsidRDefault="003B12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4C758A" w:rsidRPr="00F25634" w14:paraId="5EC52271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C98D2E7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FD398" w14:textId="77777777" w:rsidR="004C758A" w:rsidRPr="00F25634" w:rsidRDefault="004C758A" w:rsidP="004C758A">
            <w:pPr>
              <w:pStyle w:val="Encabezado"/>
              <w:spacing w:line="360" w:lineRule="auto"/>
              <w:ind w:right="360"/>
              <w:rPr>
                <w:b/>
              </w:rPr>
            </w:pPr>
            <w:r w:rsidRPr="00F25634">
              <w:rPr>
                <w:b/>
              </w:rPr>
              <w:t>Colombia en la segunda mitad del siglo XIX</w:t>
            </w:r>
          </w:p>
        </w:tc>
      </w:tr>
      <w:tr w:rsidR="004C758A" w:rsidRPr="00F25634" w14:paraId="710B161A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BC73A0B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A8E8A" w14:textId="77777777" w:rsidR="004C758A" w:rsidRPr="00F25634" w:rsidRDefault="004C758A" w:rsidP="004C758A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C758A" w:rsidRPr="00F25634" w14:paraId="40C0540B" w14:textId="77777777" w:rsidTr="00B50B9F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15BD8B5" w14:textId="77777777" w:rsidR="004C758A" w:rsidRPr="00F25634" w:rsidRDefault="004C758A" w:rsidP="00B50B9F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57BEF" w14:textId="4E2E1A18" w:rsidR="004C758A" w:rsidRPr="00F25634" w:rsidRDefault="004C758A" w:rsidP="000D1A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En la segunda mitad del siglo XIX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la vida 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en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 transformó tras la puesta en marcha de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un conjunto de reformas liberales que reorientaron su destino político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social,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económico</w:t>
            </w:r>
            <w:r w:rsidR="004754C6">
              <w:rPr>
                <w:rFonts w:ascii="Times New Roman" w:hAnsi="Times New Roman" w:cs="Times New Roman"/>
                <w:sz w:val="24"/>
                <w:szCs w:val="24"/>
              </w:rPr>
              <w:t xml:space="preserve"> y cultural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D1AA8">
              <w:rPr>
                <w:rFonts w:ascii="Times New Roman" w:hAnsi="Times New Roman" w:cs="Times New Roman"/>
                <w:sz w:val="24"/>
                <w:szCs w:val="24"/>
              </w:rPr>
              <w:t xml:space="preserve">to implicó 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>duras c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onfrontaciones con la Iglesia, redefiniciones del poder ciudadano e intentos de modernización</w:t>
            </w:r>
            <w:r w:rsidR="00477CC8"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económica.</w:t>
            </w:r>
          </w:p>
        </w:tc>
      </w:tr>
    </w:tbl>
    <w:p w14:paraId="2D650A21" w14:textId="77777777" w:rsidR="004C758A" w:rsidRDefault="004C758A">
      <w:pPr>
        <w:rPr>
          <w:rFonts w:ascii="Times New Roman" w:hAnsi="Times New Roman" w:cs="Times New Roman"/>
          <w:sz w:val="24"/>
          <w:szCs w:val="24"/>
        </w:rPr>
      </w:pPr>
    </w:p>
    <w:p w14:paraId="0AF0F11C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TABLA DE CONTENIDO</w:t>
      </w:r>
    </w:p>
    <w:p w14:paraId="585E87ED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F25634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Las reformas liberales de mitad de siglo</w:t>
      </w:r>
    </w:p>
    <w:p w14:paraId="3D917740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.1 Consolidación </w:t>
      </w:r>
    </w:p>
    <w:p w14:paraId="10989829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 La hegemonía liberal</w:t>
      </w:r>
    </w:p>
    <w:p w14:paraId="4912226E" w14:textId="77777777" w:rsidR="00EC265F" w:rsidRPr="00F25634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 xml:space="preserve">2.1 El Olimpo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F25634">
        <w:rPr>
          <w:rFonts w:ascii="Times New Roman" w:hAnsi="Times New Roman" w:cs="Times New Roman"/>
          <w:b/>
          <w:sz w:val="24"/>
          <w:szCs w:val="24"/>
        </w:rPr>
        <w:t>adical</w:t>
      </w:r>
    </w:p>
    <w:p w14:paraId="57BF9F04" w14:textId="77777777" w:rsidR="00EC265F" w:rsidRDefault="00EC265F" w:rsidP="00EC26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 economía y l</w:t>
      </w:r>
      <w:r w:rsidRPr="00F25634">
        <w:rPr>
          <w:rFonts w:ascii="Times New Roman" w:hAnsi="Times New Roman" w:cs="Times New Roman"/>
          <w:b/>
          <w:sz w:val="24"/>
          <w:szCs w:val="24"/>
        </w:rPr>
        <w:t>os primeros ferrocarriles</w:t>
      </w:r>
    </w:p>
    <w:p w14:paraId="6D443A1C" w14:textId="77777777" w:rsidR="00EC265F" w:rsidRPr="00F25634" w:rsidRDefault="00EC265F" w:rsidP="00EC265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F25634">
        <w:rPr>
          <w:rFonts w:ascii="Times New Roman" w:hAnsi="Times New Roman" w:cs="Times New Roman"/>
          <w:b/>
          <w:sz w:val="24"/>
          <w:szCs w:val="24"/>
          <w:lang w:val="es-ES"/>
        </w:rPr>
        <w:t>La educación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¿laica o católica?</w:t>
      </w:r>
    </w:p>
    <w:p w14:paraId="6D764652" w14:textId="77777777" w:rsidR="00EC265F" w:rsidRDefault="00EC265F" w:rsidP="00EC265F">
      <w:pPr>
        <w:shd w:val="clear" w:color="auto" w:fill="FFFFFF"/>
        <w:tabs>
          <w:tab w:val="left" w:pos="6767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Consolidación</w:t>
      </w:r>
    </w:p>
    <w:p w14:paraId="6D74A542" w14:textId="77777777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Regeneración </w:t>
      </w:r>
    </w:p>
    <w:p w14:paraId="2EF4BD5A" w14:textId="724872E3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</w:t>
      </w:r>
      <w:r w:rsidR="004830F7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>uerra de los Mi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Días</w:t>
      </w:r>
    </w:p>
    <w:p w14:paraId="7E110094" w14:textId="77777777" w:rsidR="00EC265F" w:rsidRPr="00F25634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Consolidación </w:t>
      </w:r>
    </w:p>
    <w:p w14:paraId="6D503AA1" w14:textId="77777777" w:rsidR="00EC265F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Urbanismo y vida cotidiana</w:t>
      </w:r>
    </w:p>
    <w:p w14:paraId="39E61EE9" w14:textId="77777777" w:rsidR="00EC265F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4.1Consolidación</w:t>
      </w:r>
    </w:p>
    <w:p w14:paraId="4C3CA430" w14:textId="77777777" w:rsidR="00EC265F" w:rsidRPr="001C1BDC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C1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Competencias</w:t>
      </w:r>
    </w:p>
    <w:p w14:paraId="4D73B395" w14:textId="77777777" w:rsidR="00EC265F" w:rsidRPr="00343929" w:rsidRDefault="00EC265F" w:rsidP="00EC265F">
      <w:pPr>
        <w:tabs>
          <w:tab w:val="right" w:pos="8498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 de tema</w:t>
      </w:r>
    </w:p>
    <w:p w14:paraId="7786D6F2" w14:textId="77777777" w:rsidR="00EC265F" w:rsidRPr="00F25634" w:rsidRDefault="00EC265F">
      <w:pPr>
        <w:rPr>
          <w:rFonts w:ascii="Times New Roman" w:hAnsi="Times New Roman" w:cs="Times New Roman"/>
          <w:sz w:val="24"/>
          <w:szCs w:val="24"/>
        </w:rPr>
      </w:pPr>
    </w:p>
    <w:p w14:paraId="18426F8E" w14:textId="77777777" w:rsidR="00B85373" w:rsidRPr="00F25634" w:rsidRDefault="00B85373">
      <w:pPr>
        <w:rPr>
          <w:rFonts w:ascii="Times New Roman" w:hAnsi="Times New Roman" w:cs="Times New Roman"/>
          <w:sz w:val="24"/>
          <w:szCs w:val="24"/>
        </w:rPr>
      </w:pPr>
    </w:p>
    <w:p w14:paraId="47BE4CB6" w14:textId="0B608CF0" w:rsidR="00B85373" w:rsidRPr="00F25634" w:rsidRDefault="00477CC8" w:rsidP="00477CC8">
      <w:pP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[SECCIÓN 1]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85373" w:rsidRPr="00F25634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Las reformas liberales de mitad de siglo</w:t>
      </w:r>
    </w:p>
    <w:p w14:paraId="6A91CFCF" w14:textId="40109ACB" w:rsidR="003A6C4A" w:rsidRPr="00F25634" w:rsidRDefault="001C30F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0D1AA8">
        <w:rPr>
          <w:rFonts w:ascii="Times New Roman" w:hAnsi="Times New Roman" w:cs="Times New Roman"/>
          <w:sz w:val="24"/>
          <w:szCs w:val="24"/>
        </w:rPr>
        <w:t xml:space="preserve"> la mitad del siglo XIX, g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ran parte del continente americano </w:t>
      </w:r>
      <w:r w:rsidR="000D1AA8">
        <w:rPr>
          <w:rFonts w:ascii="Times New Roman" w:hAnsi="Times New Roman" w:cs="Times New Roman"/>
          <w:sz w:val="24"/>
          <w:szCs w:val="24"/>
        </w:rPr>
        <w:t>dio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un vuelco hacia las </w:t>
      </w:r>
      <w:r w:rsidR="002904C3" w:rsidRPr="000278E0">
        <w:rPr>
          <w:rFonts w:ascii="Times New Roman" w:hAnsi="Times New Roman" w:cs="Times New Roman"/>
          <w:b/>
          <w:sz w:val="24"/>
          <w:szCs w:val="24"/>
        </w:rPr>
        <w:t>ideas liberales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. A la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República de la Nueva Granada</w:t>
      </w:r>
      <w:r w:rsidR="002904C3" w:rsidRPr="00F25634">
        <w:rPr>
          <w:rFonts w:ascii="Times New Roman" w:hAnsi="Times New Roman" w:cs="Times New Roman"/>
          <w:sz w:val="24"/>
          <w:szCs w:val="24"/>
        </w:rPr>
        <w:t>, como se llamó Colombia entre 1831 y 1858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707D9A">
        <w:rPr>
          <w:rFonts w:ascii="Times New Roman" w:hAnsi="Times New Roman" w:cs="Times New Roman"/>
          <w:sz w:val="24"/>
          <w:szCs w:val="24"/>
        </w:rPr>
        <w:t>sig</w:t>
      </w:r>
      <w:r w:rsidR="00477CC8" w:rsidRPr="00F25634">
        <w:rPr>
          <w:rFonts w:ascii="Times New Roman" w:hAnsi="Times New Roman" w:cs="Times New Roman"/>
          <w:sz w:val="24"/>
          <w:szCs w:val="24"/>
        </w:rPr>
        <w:t>uieron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2904C3" w:rsidRPr="00F25634">
        <w:rPr>
          <w:rFonts w:ascii="Times New Roman" w:hAnsi="Times New Roman" w:cs="Times New Roman"/>
          <w:sz w:val="24"/>
          <w:szCs w:val="24"/>
        </w:rPr>
        <w:t>, que llegó hasta 1863 y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más tarde</w:t>
      </w:r>
      <w:r w:rsid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2904C3" w:rsidRPr="004754C6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0D1AA8" w:rsidRPr="000D1AA8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hasta 1886.</w:t>
      </w:r>
    </w:p>
    <w:p w14:paraId="76DE3567" w14:textId="6469124E" w:rsidR="003A6C4A" w:rsidRDefault="000D1AA8" w:rsidP="003A6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el periodo </w:t>
      </w:r>
      <w:r>
        <w:rPr>
          <w:rFonts w:ascii="Times New Roman" w:hAnsi="Times New Roman" w:cs="Times New Roman"/>
          <w:sz w:val="24"/>
          <w:szCs w:val="24"/>
        </w:rPr>
        <w:t>de los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Estados Unidos de Colombia </w:t>
      </w:r>
      <w:r w:rsidR="000278E0">
        <w:rPr>
          <w:rFonts w:ascii="Times New Roman" w:hAnsi="Times New Roman" w:cs="Times New Roman"/>
          <w:sz w:val="24"/>
          <w:szCs w:val="24"/>
        </w:rPr>
        <w:t>ocurrieron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2904C3" w:rsidRPr="00F25634">
        <w:rPr>
          <w:rFonts w:ascii="Times New Roman" w:hAnsi="Times New Roman" w:cs="Times New Roman"/>
          <w:sz w:val="24"/>
          <w:szCs w:val="24"/>
        </w:rPr>
        <w:t>importantes reformas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impulsadas inicialmente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por figuras como el presidente </w:t>
      </w:r>
      <w:r w:rsidR="002904C3" w:rsidRPr="00F25634">
        <w:rPr>
          <w:rFonts w:ascii="Times New Roman" w:hAnsi="Times New Roman" w:cs="Times New Roman"/>
          <w:b/>
          <w:sz w:val="24"/>
          <w:szCs w:val="24"/>
        </w:rPr>
        <w:t>Tomás Cipriano</w:t>
      </w:r>
      <w:r w:rsidR="000278E0">
        <w:rPr>
          <w:rFonts w:ascii="Times New Roman" w:hAnsi="Times New Roman" w:cs="Times New Roman"/>
          <w:b/>
          <w:sz w:val="24"/>
          <w:szCs w:val="24"/>
        </w:rPr>
        <w:t xml:space="preserve"> de Mosquera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, quien promovió </w:t>
      </w:r>
      <w:r w:rsidR="002904C3" w:rsidRPr="00F25634">
        <w:rPr>
          <w:rFonts w:ascii="Times New Roman" w:hAnsi="Times New Roman" w:cs="Times New Roman"/>
          <w:sz w:val="24"/>
          <w:szCs w:val="24"/>
        </w:rPr>
        <w:t>un conjunto de cambios orientados a insertar al país en la economía internacional.</w:t>
      </w:r>
      <w:r w:rsidR="00812F5B" w:rsidRPr="00F25634">
        <w:rPr>
          <w:rFonts w:ascii="Times New Roman" w:hAnsi="Times New Roman" w:cs="Times New Roman"/>
          <w:sz w:val="24"/>
          <w:szCs w:val="24"/>
        </w:rPr>
        <w:t xml:space="preserve"> Esta dinámica se prolongó hasta el final del siglo XIX</w:t>
      </w:r>
      <w:r w:rsidR="000278E0">
        <w:rPr>
          <w:rFonts w:ascii="Times New Roman" w:hAnsi="Times New Roman" w:cs="Times New Roman"/>
          <w:sz w:val="24"/>
          <w:szCs w:val="24"/>
        </w:rPr>
        <w:t>,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durante una época en la que </w:t>
      </w:r>
      <w:r w:rsidR="000278E0">
        <w:rPr>
          <w:rFonts w:ascii="Times New Roman" w:hAnsi="Times New Roman" w:cs="Times New Roman"/>
          <w:sz w:val="24"/>
          <w:szCs w:val="24"/>
        </w:rPr>
        <w:t xml:space="preserve">los </w:t>
      </w:r>
      <w:r w:rsidR="003A6C4A" w:rsidRPr="00F25634">
        <w:rPr>
          <w:rFonts w:ascii="Times New Roman" w:hAnsi="Times New Roman" w:cs="Times New Roman"/>
          <w:sz w:val="24"/>
          <w:szCs w:val="24"/>
        </w:rPr>
        <w:t>liberales mantuvieron la hegem</w:t>
      </w:r>
      <w:r w:rsidR="000278E0">
        <w:rPr>
          <w:rFonts w:ascii="Times New Roman" w:hAnsi="Times New Roman" w:cs="Times New Roman"/>
          <w:sz w:val="24"/>
          <w:szCs w:val="24"/>
        </w:rPr>
        <w:t>o</w:t>
      </w:r>
      <w:r w:rsidR="003A6C4A" w:rsidRPr="00F25634">
        <w:rPr>
          <w:rFonts w:ascii="Times New Roman" w:hAnsi="Times New Roman" w:cs="Times New Roman"/>
          <w:sz w:val="24"/>
          <w:szCs w:val="24"/>
        </w:rPr>
        <w:t>nía en el poder.</w:t>
      </w:r>
      <w:r w:rsidR="002904C3" w:rsidRPr="00F2563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471196" w:rsidRPr="00F25634" w14:paraId="121DECEA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314DD62B" w14:textId="77777777" w:rsidR="00471196" w:rsidRPr="00F25634" w:rsidRDefault="00471196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71196" w:rsidRPr="00F25634" w14:paraId="13D63DA7" w14:textId="77777777" w:rsidTr="00C151EA">
        <w:tc>
          <w:tcPr>
            <w:tcW w:w="2518" w:type="dxa"/>
          </w:tcPr>
          <w:p w14:paraId="211696D0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A4802D" w14:textId="3B5D9F4E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F4)</w:t>
            </w:r>
          </w:p>
        </w:tc>
      </w:tr>
      <w:tr w:rsidR="00471196" w:rsidRPr="00F25634" w14:paraId="0B2443D1" w14:textId="77777777" w:rsidTr="00C151EA">
        <w:tc>
          <w:tcPr>
            <w:tcW w:w="2518" w:type="dxa"/>
          </w:tcPr>
          <w:p w14:paraId="1D07FA86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622ABC3" w14:textId="77777777" w:rsidR="00471196" w:rsidRPr="001972D2" w:rsidRDefault="00471196" w:rsidP="00C151EA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2D2">
              <w:rPr>
                <w:rFonts w:ascii="Times New Roman" w:hAnsi="Times New Roman" w:cs="Times New Roman"/>
                <w:sz w:val="24"/>
                <w:szCs w:val="24"/>
              </w:rPr>
              <w:t xml:space="preserve">El primer proyecto modernizador de la sociedad colombiana a mediados del siglo XIX </w:t>
            </w:r>
          </w:p>
        </w:tc>
      </w:tr>
      <w:tr w:rsidR="00471196" w:rsidRPr="00F25634" w14:paraId="0D3FF512" w14:textId="77777777" w:rsidTr="00C151EA">
        <w:tc>
          <w:tcPr>
            <w:tcW w:w="2518" w:type="dxa"/>
          </w:tcPr>
          <w:p w14:paraId="094A5297" w14:textId="77777777" w:rsidR="00471196" w:rsidRPr="00F25634" w:rsidRDefault="00471196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34F1E09" w14:textId="77777777" w:rsidR="00471196" w:rsidRPr="00F25634" w:rsidRDefault="00471196" w:rsidP="00C151E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Interactivo que expone el proyecto de sociedad que impulsaron las reformas liberales de mitad del siglo XIX en Colombia</w:t>
            </w:r>
          </w:p>
        </w:tc>
      </w:tr>
    </w:tbl>
    <w:p w14:paraId="11B54F47" w14:textId="77777777" w:rsidR="00C151EA" w:rsidRDefault="00C151EA" w:rsidP="003A6C4A">
      <w:pPr>
        <w:rPr>
          <w:rFonts w:ascii="Times New Roman" w:hAnsi="Times New Roman" w:cs="Times New Roman"/>
          <w:sz w:val="24"/>
          <w:szCs w:val="24"/>
        </w:rPr>
      </w:pPr>
    </w:p>
    <w:p w14:paraId="45B39E43" w14:textId="1503274A" w:rsidR="002904C3" w:rsidRDefault="002904C3" w:rsidP="003A6C4A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 antecedente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estas reformas </w:t>
      </w:r>
      <w:r w:rsidR="000278E0">
        <w:rPr>
          <w:rFonts w:ascii="Times New Roman" w:hAnsi="Times New Roman" w:cs="Times New Roman"/>
          <w:sz w:val="24"/>
          <w:szCs w:val="24"/>
        </w:rPr>
        <w:t>fue</w:t>
      </w:r>
      <w:r w:rsidRPr="00F25634">
        <w:rPr>
          <w:rFonts w:ascii="Times New Roman" w:hAnsi="Times New Roman" w:cs="Times New Roman"/>
          <w:sz w:val="24"/>
          <w:szCs w:val="24"/>
        </w:rPr>
        <w:t xml:space="preserve"> el resentimiento que despertó el presidente conservador </w:t>
      </w:r>
      <w:r w:rsidRPr="00F25634">
        <w:rPr>
          <w:rFonts w:ascii="Times New Roman" w:hAnsi="Times New Roman" w:cs="Times New Roman"/>
          <w:b/>
          <w:sz w:val="24"/>
          <w:szCs w:val="24"/>
        </w:rPr>
        <w:t>Mariano Ospina Rodríguez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0278E0">
        <w:rPr>
          <w:rFonts w:ascii="Times New Roman" w:hAnsi="Times New Roman" w:cs="Times New Roman"/>
          <w:sz w:val="24"/>
          <w:szCs w:val="24"/>
        </w:rPr>
        <w:t>pues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3A6C4A" w:rsidRPr="00F25634">
        <w:rPr>
          <w:rFonts w:ascii="Times New Roman" w:hAnsi="Times New Roman" w:cs="Times New Roman"/>
          <w:sz w:val="24"/>
          <w:szCs w:val="24"/>
        </w:rPr>
        <w:t>durante su mandato (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>1857</w:t>
      </w:r>
      <w:r w:rsidR="00DC5B29">
        <w:rPr>
          <w:rFonts w:ascii="Times New Roman" w:hAnsi="Times New Roman" w:cs="Times New Roman"/>
          <w:color w:val="222222"/>
          <w:sz w:val="24"/>
          <w:szCs w:val="24"/>
        </w:rPr>
        <w:t>-</w:t>
      </w:r>
      <w:r w:rsidR="003A6C4A" w:rsidRPr="00F25634">
        <w:rPr>
          <w:rFonts w:ascii="Times New Roman" w:hAnsi="Times New Roman" w:cs="Times New Roman"/>
          <w:color w:val="222222"/>
          <w:sz w:val="24"/>
          <w:szCs w:val="24"/>
        </w:rPr>
        <w:t xml:space="preserve">1861) </w:t>
      </w:r>
      <w:r w:rsidRPr="00F25634">
        <w:rPr>
          <w:rFonts w:ascii="Times New Roman" w:hAnsi="Times New Roman" w:cs="Times New Roman"/>
          <w:sz w:val="24"/>
          <w:szCs w:val="24"/>
        </w:rPr>
        <w:t>excluyó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a los liberales </w:t>
      </w:r>
      <w:r w:rsidR="003A6C4A" w:rsidRPr="00F25634">
        <w:rPr>
          <w:rFonts w:ascii="Times New Roman" w:hAnsi="Times New Roman" w:cs="Times New Roman"/>
          <w:sz w:val="24"/>
          <w:szCs w:val="24"/>
        </w:rPr>
        <w:t>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los cargos públicos </w:t>
      </w:r>
      <w:r w:rsidR="000278E0">
        <w:rPr>
          <w:rFonts w:ascii="Times New Roman" w:hAnsi="Times New Roman" w:cs="Times New Roman"/>
          <w:sz w:val="24"/>
          <w:szCs w:val="24"/>
        </w:rPr>
        <w:t>e insistió en</w:t>
      </w:r>
      <w:r w:rsidRPr="00F25634">
        <w:rPr>
          <w:rFonts w:ascii="Times New Roman" w:hAnsi="Times New Roman" w:cs="Times New Roman"/>
          <w:sz w:val="24"/>
          <w:szCs w:val="24"/>
        </w:rPr>
        <w:t xml:space="preserve"> darle más poder al </w:t>
      </w:r>
      <w:r w:rsidR="00C86C8D">
        <w:rPr>
          <w:rFonts w:ascii="Times New Roman" w:hAnsi="Times New Roman" w:cs="Times New Roman"/>
          <w:sz w:val="24"/>
          <w:szCs w:val="24"/>
        </w:rPr>
        <w:t>estado</w:t>
      </w:r>
      <w:r w:rsidRPr="00F25634">
        <w:rPr>
          <w:rFonts w:ascii="Times New Roman" w:hAnsi="Times New Roman" w:cs="Times New Roman"/>
          <w:sz w:val="24"/>
          <w:szCs w:val="24"/>
        </w:rPr>
        <w:t xml:space="preserve"> de Antioquia </w:t>
      </w:r>
      <w:r w:rsidR="003A6C4A" w:rsidRPr="00F25634">
        <w:rPr>
          <w:rFonts w:ascii="Times New Roman" w:hAnsi="Times New Roman" w:cs="Times New Roman"/>
          <w:sz w:val="24"/>
          <w:szCs w:val="24"/>
        </w:rPr>
        <w:t xml:space="preserve">(de mayoría conservadora)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a los demás.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6C6B15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7A47D63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3C1BBFEB" w14:textId="77777777" w:rsidTr="00B50B9F">
        <w:tc>
          <w:tcPr>
            <w:tcW w:w="1668" w:type="dxa"/>
          </w:tcPr>
          <w:p w14:paraId="63362D6C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307964C6" w14:textId="77777777" w:rsidR="003D2552" w:rsidRPr="00F25634" w:rsidRDefault="003D2552" w:rsidP="003D255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CS_08_08_IMG01</w:t>
            </w:r>
          </w:p>
        </w:tc>
      </w:tr>
      <w:tr w:rsidR="003D2552" w:rsidRPr="00F25634" w14:paraId="0C614E7F" w14:textId="77777777" w:rsidTr="00B50B9F">
        <w:tc>
          <w:tcPr>
            <w:tcW w:w="1668" w:type="dxa"/>
          </w:tcPr>
          <w:p w14:paraId="0F9E78DC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D8F4545" w14:textId="77777777" w:rsidR="003D2552" w:rsidRPr="00F25634" w:rsidRDefault="003D2552" w:rsidP="003D25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Mariano Ospina Rodríguez</w:t>
            </w:r>
          </w:p>
        </w:tc>
      </w:tr>
      <w:tr w:rsidR="003D2552" w:rsidRPr="00F25634" w14:paraId="27CCCB19" w14:textId="77777777" w:rsidTr="00B50B9F">
        <w:tc>
          <w:tcPr>
            <w:tcW w:w="1668" w:type="dxa"/>
          </w:tcPr>
          <w:p w14:paraId="0C0D1D3B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06DCB233" w14:textId="63166A35" w:rsidR="003D2552" w:rsidRDefault="006250DE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8" w:history="1">
              <w:r w:rsidR="00DC5B29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http://www.banrepcultural.org/node/133334</w:t>
              </w:r>
            </w:hyperlink>
          </w:p>
          <w:p w14:paraId="6BDD6732" w14:textId="06A377B4" w:rsidR="00DC5B29" w:rsidRPr="00F25634" w:rsidRDefault="00DC5B29" w:rsidP="00B50B9F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5EB01073" wp14:editId="13BDB900">
                  <wp:extent cx="685800" cy="1071563"/>
                  <wp:effectExtent l="0" t="0" r="0" b="0"/>
                  <wp:docPr id="2" name="Imagen 2" descr="http://banrepcultural.org/sites/default/files/90240/1857-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anrepcultural.org/sites/default/files/90240/1857-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30" cy="1077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2DD1128F" w14:textId="77777777" w:rsidTr="00B50B9F">
        <w:tc>
          <w:tcPr>
            <w:tcW w:w="1668" w:type="dxa"/>
          </w:tcPr>
          <w:p w14:paraId="76984124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A07F1B9" w14:textId="54885E43" w:rsidR="003D2552" w:rsidRPr="00F25634" w:rsidRDefault="003D2552" w:rsidP="00477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B29">
              <w:rPr>
                <w:rFonts w:ascii="Times New Roman" w:hAnsi="Times New Roman" w:cs="Times New Roman"/>
                <w:b/>
                <w:sz w:val="24"/>
                <w:szCs w:val="24"/>
              </w:rPr>
              <w:t>Mariano Ospina Rodríguez</w:t>
            </w:r>
            <w:r w:rsidR="00DC5B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5B29" w:rsidRPr="00471196">
              <w:rPr>
                <w:rFonts w:ascii="Times New Roman" w:hAnsi="Times New Roman" w:cs="Times New Roman"/>
                <w:b/>
                <w:sz w:val="24"/>
                <w:szCs w:val="24"/>
              </w:rPr>
              <w:t>(1857-1861)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, de filiación co</w:t>
            </w:r>
            <w:r w:rsidR="001C30F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servadora, </w:t>
            </w:r>
            <w:r w:rsidR="001E2A3B">
              <w:rPr>
                <w:rFonts w:ascii="Times New Roman" w:hAnsi="Times New Roman" w:cs="Times New Roman"/>
                <w:sz w:val="24"/>
                <w:szCs w:val="24"/>
              </w:rPr>
              <w:t xml:space="preserve"> excluy</w:t>
            </w:r>
            <w:r w:rsidR="00D6093F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="001E2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a los liberales del poder.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Al finalizar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su mandato, los liberales realizaron un conjunto de reformas que </w:t>
            </w:r>
            <w:r w:rsidR="00DC5B29">
              <w:rPr>
                <w:rFonts w:ascii="Times New Roman" w:hAnsi="Times New Roman" w:cs="Times New Roman"/>
                <w:sz w:val="24"/>
                <w:szCs w:val="24"/>
              </w:rPr>
              <w:t>pretendi</w:t>
            </w:r>
            <w:r w:rsidR="00C86C8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cambiar </w:t>
            </w:r>
            <w:r w:rsidR="001E2A3B">
              <w:rPr>
                <w:rFonts w:ascii="Times New Roman" w:hAnsi="Times New Roman" w:cs="Times New Roman"/>
                <w:sz w:val="24"/>
                <w:szCs w:val="24"/>
              </w:rPr>
              <w:t xml:space="preserve">de manera radical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a la sociedad.</w:t>
            </w:r>
          </w:p>
        </w:tc>
      </w:tr>
    </w:tbl>
    <w:p w14:paraId="48C1D54F" w14:textId="77777777" w:rsidR="003A6C4A" w:rsidRPr="00F25634" w:rsidRDefault="003D2552" w:rsidP="003A6C4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256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9108F66" w14:textId="77777777" w:rsidR="005930EB" w:rsidRDefault="002904C3" w:rsidP="00BC6B2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lastRenderedPageBreak/>
        <w:t xml:space="preserve">En </w:t>
      </w:r>
      <w:r w:rsidRPr="005930EB">
        <w:rPr>
          <w:rFonts w:ascii="Times New Roman" w:hAnsi="Times New Roman" w:cs="Times New Roman"/>
          <w:b/>
          <w:sz w:val="24"/>
          <w:szCs w:val="24"/>
        </w:rPr>
        <w:t>1858</w:t>
      </w:r>
      <w:r w:rsidRPr="00F25634">
        <w:rPr>
          <w:rFonts w:ascii="Times New Roman" w:hAnsi="Times New Roman" w:cs="Times New Roman"/>
          <w:sz w:val="24"/>
          <w:szCs w:val="24"/>
        </w:rPr>
        <w:t xml:space="preserve">, Ospina </w:t>
      </w:r>
      <w:r w:rsidR="00471196">
        <w:rPr>
          <w:rFonts w:ascii="Times New Roman" w:hAnsi="Times New Roman" w:cs="Times New Roman"/>
          <w:sz w:val="24"/>
          <w:szCs w:val="24"/>
        </w:rPr>
        <w:t>Rodríguez promovió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reforma constitucional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la que se c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reó la </w:t>
      </w:r>
      <w:r w:rsidR="00BC6B28" w:rsidRPr="00471196">
        <w:rPr>
          <w:rFonts w:ascii="Times New Roman" w:hAnsi="Times New Roman" w:cs="Times New Roman"/>
          <w:b/>
          <w:sz w:val="24"/>
          <w:szCs w:val="24"/>
        </w:rPr>
        <w:t>Confederación Granadina</w:t>
      </w:r>
      <w:r w:rsidR="00BC6B28" w:rsidRPr="00F25634">
        <w:rPr>
          <w:rFonts w:ascii="Times New Roman" w:hAnsi="Times New Roman" w:cs="Times New Roman"/>
          <w:sz w:val="24"/>
          <w:szCs w:val="24"/>
        </w:rPr>
        <w:t xml:space="preserve">, conformada por </w:t>
      </w:r>
      <w:r w:rsidR="005930EB">
        <w:rPr>
          <w:rFonts w:ascii="Times New Roman" w:hAnsi="Times New Roman" w:cs="Times New Roman"/>
          <w:sz w:val="24"/>
          <w:szCs w:val="24"/>
        </w:rPr>
        <w:t xml:space="preserve">gran parte del 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>actual</w:t>
      </w:r>
      <w:r w:rsidR="005930EB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 territorio</w:t>
      </w:r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 de Colombia y Panamá</w:t>
      </w:r>
      <w:bookmarkStart w:id="1" w:name="3485233"/>
      <w:bookmarkEnd w:id="1"/>
      <w:r w:rsidR="00BC6B28" w:rsidRPr="00F25634">
        <w:rPr>
          <w:rStyle w:val="lemmavariantref1"/>
          <w:rFonts w:ascii="Times New Roman" w:hAnsi="Times New Roman" w:cs="Times New Roman"/>
          <w:color w:val="000000" w:themeColor="text1"/>
          <w:sz w:val="24"/>
          <w:szCs w:val="24"/>
          <w:specVanish w:val="0"/>
        </w:rPr>
        <w:t xml:space="preserve">. </w:t>
      </w:r>
      <w:r w:rsidR="0047119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república se convirtió en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federativa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constituida por </w:t>
      </w:r>
      <w:r w:rsidR="00BC6B28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ocho estados</w:t>
      </w:r>
      <w:r w:rsidR="00BC6B28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soberanos confederados. </w:t>
      </w:r>
      <w:r w:rsidR="005930EB" w:rsidRPr="00F25634">
        <w:rPr>
          <w:rFonts w:ascii="Times New Roman" w:hAnsi="Times New Roman" w:cs="Times New Roman"/>
          <w:sz w:val="24"/>
          <w:szCs w:val="24"/>
        </w:rPr>
        <w:t xml:space="preserve">Los liberales veían cómo iban perdiendo su poder.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3D2552" w:rsidRPr="00F25634" w14:paraId="47C064F4" w14:textId="77777777" w:rsidTr="00B50B9F">
        <w:tc>
          <w:tcPr>
            <w:tcW w:w="9054" w:type="dxa"/>
            <w:gridSpan w:val="2"/>
            <w:shd w:val="clear" w:color="auto" w:fill="0D0D0D" w:themeFill="text1" w:themeFillTint="F2"/>
          </w:tcPr>
          <w:p w14:paraId="2A5CDE14" w14:textId="77777777" w:rsidR="003D2552" w:rsidRPr="00F25634" w:rsidRDefault="003D2552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2552" w:rsidRPr="00F25634" w14:paraId="2874785D" w14:textId="77777777" w:rsidTr="00B50B9F">
        <w:tc>
          <w:tcPr>
            <w:tcW w:w="1668" w:type="dxa"/>
          </w:tcPr>
          <w:p w14:paraId="3AEDCD9E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FF5EC3B" w14:textId="77777777" w:rsidR="003D2552" w:rsidRPr="00F25634" w:rsidRDefault="003D2552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CS_08_08_IMG02</w:t>
            </w:r>
          </w:p>
        </w:tc>
      </w:tr>
      <w:tr w:rsidR="003D2552" w:rsidRPr="00F25634" w14:paraId="56A26BFA" w14:textId="77777777" w:rsidTr="00B50B9F">
        <w:tc>
          <w:tcPr>
            <w:tcW w:w="1668" w:type="dxa"/>
          </w:tcPr>
          <w:p w14:paraId="173A54F7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33DA3EA7" w14:textId="0D31D8D9" w:rsidR="003D2552" w:rsidRPr="00F25634" w:rsidRDefault="00FE165C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</w:t>
            </w:r>
            <w:r w:rsidR="003D2552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Confederación Granadina</w:t>
            </w:r>
          </w:p>
        </w:tc>
      </w:tr>
      <w:tr w:rsidR="003D2552" w:rsidRPr="00F25634" w14:paraId="28816787" w14:textId="77777777" w:rsidTr="00B50B9F">
        <w:tc>
          <w:tcPr>
            <w:tcW w:w="1668" w:type="dxa"/>
          </w:tcPr>
          <w:p w14:paraId="30153175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D57AAF0" w14:textId="32F0A551" w:rsidR="003D2552" w:rsidRPr="00F25634" w:rsidRDefault="006250DE" w:rsidP="003D255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D2552" w:rsidRPr="00F2563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http://upload.wikimedia.org/wikipedia/commons/0/07/Mapa_de_la_Confederaci%C3%B3n_Granadina_%281858%29.jpg</w:t>
              </w:r>
            </w:hyperlink>
            <w:r w:rsidR="005C227B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A8C06B" w14:textId="77777777" w:rsidR="003D2552" w:rsidRDefault="003D2552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drawing>
                <wp:inline distT="0" distB="0" distL="0" distR="0" wp14:anchorId="35D1E69B" wp14:editId="3EFB318D">
                  <wp:extent cx="1615440" cy="1327834"/>
                  <wp:effectExtent l="0" t="0" r="3810" b="5715"/>
                  <wp:docPr id="4" name="Imagen 4" descr="http://upload.wikimedia.org/wikipedia/commons/0/07/Mapa_de_la_Confederaci%C3%B3n_Granadina_%281858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0/07/Mapa_de_la_Confederaci%C3%B3n_Granadina_%281858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36" cy="133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B23FE" w14:textId="0D8568F1" w:rsidR="005C227B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Y </w:t>
            </w:r>
            <w:hyperlink r:id="rId12" w:history="1">
              <w:r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http://apredecol.blogspot.com.co/p/confederacion-granadina.html</w:t>
              </w:r>
            </w:hyperlink>
          </w:p>
          <w:p w14:paraId="5745B6C4" w14:textId="21544369" w:rsidR="005C227B" w:rsidRPr="00F25634" w:rsidRDefault="005C227B" w:rsidP="003D255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6D15F409" wp14:editId="1C8E7190">
                  <wp:extent cx="1501092" cy="1193368"/>
                  <wp:effectExtent l="0" t="0" r="4445" b="6985"/>
                  <wp:docPr id="7" name="Imagen 7" descr="http://3.bp.blogspot.com/-c-70V13eicE/URgByWEK4qI/AAAAAAAAAqE/YSa0hjPgq4E/s320/2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c-70V13eicE/URgByWEK4qI/AAAAAAAAAqE/YSa0hjPgq4E/s320/2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905" cy="120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552" w:rsidRPr="00F25634" w14:paraId="5D0AE0DB" w14:textId="77777777" w:rsidTr="00B50B9F">
        <w:tc>
          <w:tcPr>
            <w:tcW w:w="1668" w:type="dxa"/>
          </w:tcPr>
          <w:p w14:paraId="076D7638" w14:textId="77777777" w:rsidR="003D2552" w:rsidRPr="00F25634" w:rsidRDefault="003D2552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45A736C" w14:textId="2D2D91D6" w:rsidR="003D2552" w:rsidRPr="00F25634" w:rsidRDefault="003D2552" w:rsidP="00192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ocho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 w:rsidR="005C22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conformaban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 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Confederación Granadina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eran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Santander.</w:t>
            </w:r>
          </w:p>
        </w:tc>
      </w:tr>
    </w:tbl>
    <w:p w14:paraId="09465151" w14:textId="77777777" w:rsidR="002904C3" w:rsidRDefault="00B94A5D" w:rsidP="00BB2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7C1329" w14:textId="1FCABF8E" w:rsidR="00572C10" w:rsidRPr="00F25634" w:rsidRDefault="00572C10" w:rsidP="00BB2A3B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</w:t>
      </w:r>
      <w:r w:rsidRPr="00F25634">
        <w:rPr>
          <w:rFonts w:ascii="Times New Roman" w:hAnsi="Times New Roman" w:cs="Times New Roman"/>
          <w:b/>
          <w:sz w:val="24"/>
          <w:szCs w:val="24"/>
        </w:rPr>
        <w:t>1859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desató una nueva </w:t>
      </w:r>
      <w:r w:rsidRPr="00F25634">
        <w:rPr>
          <w:rFonts w:ascii="Times New Roman" w:hAnsi="Times New Roman" w:cs="Times New Roman"/>
          <w:b/>
          <w:sz w:val="24"/>
          <w:szCs w:val="24"/>
        </w:rPr>
        <w:t>guerra civil</w:t>
      </w:r>
      <w:r w:rsidRPr="00F25634">
        <w:rPr>
          <w:rFonts w:ascii="Times New Roman" w:hAnsi="Times New Roman" w:cs="Times New Roman"/>
          <w:sz w:val="24"/>
          <w:szCs w:val="24"/>
        </w:rPr>
        <w:t xml:space="preserve">. En el estado del </w:t>
      </w:r>
      <w:r w:rsidRPr="00F25634">
        <w:rPr>
          <w:rFonts w:ascii="Times New Roman" w:hAnsi="Times New Roman" w:cs="Times New Roman"/>
          <w:b/>
          <w:sz w:val="24"/>
          <w:szCs w:val="24"/>
        </w:rPr>
        <w:t>Cauca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con el expresidente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la cabeza, </w:t>
      </w:r>
      <w:r>
        <w:rPr>
          <w:rFonts w:ascii="Times New Roman" w:hAnsi="Times New Roman" w:cs="Times New Roman"/>
          <w:sz w:val="24"/>
          <w:szCs w:val="24"/>
        </w:rPr>
        <w:t xml:space="preserve">los liberales </w:t>
      </w:r>
      <w:r w:rsidRPr="00F25634">
        <w:rPr>
          <w:rFonts w:ascii="Times New Roman" w:hAnsi="Times New Roman" w:cs="Times New Roman"/>
          <w:sz w:val="24"/>
          <w:szCs w:val="24"/>
        </w:rPr>
        <w:t xml:space="preserve">tomaron las armas y fueron apoyados por </w:t>
      </w:r>
      <w:r w:rsidRPr="00F25634">
        <w:rPr>
          <w:rFonts w:ascii="Times New Roman" w:hAnsi="Times New Roman" w:cs="Times New Roman"/>
          <w:b/>
          <w:sz w:val="24"/>
          <w:szCs w:val="24"/>
        </w:rPr>
        <w:t>Juan José Nieto</w:t>
      </w:r>
      <w:r>
        <w:rPr>
          <w:rFonts w:ascii="Times New Roman" w:hAnsi="Times New Roman" w:cs="Times New Roman"/>
          <w:sz w:val="24"/>
          <w:szCs w:val="24"/>
        </w:rPr>
        <w:t>, afrodescendiente nacido en Sibarco, corregimiento del municipio de Baranoa, Atlántico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Juntos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firmaron el </w:t>
      </w:r>
      <w:r w:rsidRPr="005930EB">
        <w:rPr>
          <w:rFonts w:ascii="Times New Roman" w:hAnsi="Times New Roman" w:cs="Times New Roman"/>
          <w:b/>
          <w:sz w:val="24"/>
          <w:szCs w:val="24"/>
        </w:rPr>
        <w:t>Tratado de Unión y Confederación de los estados del Cauca y Bolívar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organizaron un gobierno provisional de lo 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desde entonces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llamaron los </w:t>
      </w:r>
      <w:r w:rsidRPr="005930EB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Pr="00F25634">
        <w:rPr>
          <w:rFonts w:ascii="Times New Roman" w:hAnsi="Times New Roman" w:cs="Times New Roman"/>
          <w:sz w:val="24"/>
          <w:szCs w:val="24"/>
        </w:rPr>
        <w:t>. Juan José Nieto fue presidente de la Confederación Granadina en 1861.</w:t>
      </w:r>
    </w:p>
    <w:p w14:paraId="57550D3F" w14:textId="598ED1C3" w:rsidR="00FE165C" w:rsidRDefault="002904C3" w:rsidP="00BC6B28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guerra se prolongó hasta finales de 1862</w:t>
      </w:r>
      <w:r w:rsidR="005C227B">
        <w:rPr>
          <w:rFonts w:ascii="Times New Roman" w:hAnsi="Times New Roman" w:cs="Times New Roman"/>
          <w:sz w:val="24"/>
          <w:szCs w:val="24"/>
        </w:rPr>
        <w:t>. C</w:t>
      </w:r>
      <w:r w:rsidRPr="00F25634">
        <w:rPr>
          <w:rFonts w:ascii="Times New Roman" w:hAnsi="Times New Roman" w:cs="Times New Roman"/>
          <w:sz w:val="24"/>
          <w:szCs w:val="24"/>
        </w:rPr>
        <w:t xml:space="preserve">oncluyó definitivamente con el </w:t>
      </w:r>
      <w:r w:rsidRPr="00F25634">
        <w:rPr>
          <w:rFonts w:ascii="Times New Roman" w:hAnsi="Times New Roman" w:cs="Times New Roman"/>
          <w:b/>
          <w:sz w:val="24"/>
          <w:szCs w:val="24"/>
        </w:rPr>
        <w:t>triunfo de los liberales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 w:rsidRPr="005C227B">
        <w:rPr>
          <w:rFonts w:ascii="Times New Roman" w:hAnsi="Times New Roman" w:cs="Times New Roman"/>
          <w:sz w:val="24"/>
          <w:szCs w:val="24"/>
        </w:rPr>
        <w:t>y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con la ocupación de la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presidencia</w:t>
      </w:r>
      <w:r w:rsidR="005C227B">
        <w:rPr>
          <w:rFonts w:ascii="Times New Roman" w:hAnsi="Times New Roman" w:cs="Times New Roman"/>
          <w:sz w:val="24"/>
          <w:szCs w:val="24"/>
        </w:rPr>
        <w:t xml:space="preserve"> por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Tomás Cipriano de Mosquera</w:t>
      </w:r>
      <w:r w:rsidR="00E03074" w:rsidRPr="005C227B">
        <w:rPr>
          <w:rFonts w:ascii="Times New Roman" w:hAnsi="Times New Roman" w:cs="Times New Roman"/>
          <w:sz w:val="24"/>
          <w:szCs w:val="24"/>
        </w:rPr>
        <w:t>.</w:t>
      </w:r>
      <w:r w:rsidR="005C2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227B">
        <w:rPr>
          <w:rFonts w:ascii="Times New Roman" w:hAnsi="Times New Roman" w:cs="Times New Roman"/>
          <w:sz w:val="24"/>
          <w:szCs w:val="24"/>
        </w:rPr>
        <w:t xml:space="preserve">El 8 de mayo de </w:t>
      </w:r>
      <w:r w:rsidR="005C227B" w:rsidRPr="005C227B">
        <w:rPr>
          <w:rFonts w:ascii="Times New Roman" w:hAnsi="Times New Roman" w:cs="Times New Roman"/>
          <w:b/>
          <w:sz w:val="24"/>
          <w:szCs w:val="24"/>
        </w:rPr>
        <w:t>1863</w:t>
      </w:r>
      <w:r w:rsidR="005C227B">
        <w:rPr>
          <w:rFonts w:ascii="Times New Roman" w:hAnsi="Times New Roman" w:cs="Times New Roman"/>
          <w:sz w:val="24"/>
          <w:szCs w:val="24"/>
        </w:rPr>
        <w:t xml:space="preserve"> s</w:t>
      </w:r>
      <w:r w:rsidR="00E03074" w:rsidRPr="005C227B">
        <w:rPr>
          <w:rFonts w:ascii="Times New Roman" w:hAnsi="Times New Roman" w:cs="Times New Roman"/>
          <w:sz w:val="24"/>
          <w:szCs w:val="24"/>
        </w:rPr>
        <w:t>e</w:t>
      </w:r>
      <w:r w:rsidR="00E03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074">
        <w:rPr>
          <w:rFonts w:ascii="Times New Roman" w:hAnsi="Times New Roman" w:cs="Times New Roman"/>
          <w:sz w:val="24"/>
          <w:szCs w:val="24"/>
        </w:rPr>
        <w:t xml:space="preserve">creó </w:t>
      </w: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F25634">
        <w:rPr>
          <w:rFonts w:ascii="Times New Roman" w:hAnsi="Times New Roman" w:cs="Times New Roman"/>
          <w:b/>
          <w:sz w:val="24"/>
          <w:szCs w:val="24"/>
        </w:rPr>
        <w:t>Constitución de Rionegro</w:t>
      </w:r>
      <w:r w:rsidR="005C227B">
        <w:rPr>
          <w:rFonts w:ascii="Times New Roman" w:hAnsi="Times New Roman" w:cs="Times New Roman"/>
          <w:sz w:val="24"/>
          <w:szCs w:val="24"/>
        </w:rPr>
        <w:t xml:space="preserve"> y d</w:t>
      </w:r>
      <w:r w:rsidRPr="00F25634">
        <w:rPr>
          <w:rFonts w:ascii="Times New Roman" w:hAnsi="Times New Roman" w:cs="Times New Roman"/>
          <w:sz w:val="24"/>
          <w:szCs w:val="24"/>
        </w:rPr>
        <w:t xml:space="preserve">esde entonces el país </w:t>
      </w:r>
      <w:r w:rsidR="005C227B">
        <w:rPr>
          <w:rFonts w:ascii="Times New Roman" w:hAnsi="Times New Roman" w:cs="Times New Roman"/>
          <w:sz w:val="24"/>
          <w:szCs w:val="24"/>
        </w:rPr>
        <w:t xml:space="preserve">se </w:t>
      </w:r>
      <w:r w:rsidR="005C227B">
        <w:rPr>
          <w:rFonts w:ascii="Times New Roman" w:hAnsi="Times New Roman" w:cs="Times New Roman"/>
          <w:sz w:val="24"/>
          <w:szCs w:val="24"/>
        </w:rPr>
        <w:lastRenderedPageBreak/>
        <w:t>denominó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Estados Unidos de Colombia</w:t>
      </w:r>
      <w:r w:rsidR="00572C10">
        <w:rPr>
          <w:rFonts w:ascii="Times New Roman" w:hAnsi="Times New Roman" w:cs="Times New Roman"/>
          <w:sz w:val="24"/>
          <w:szCs w:val="24"/>
        </w:rPr>
        <w:t xml:space="preserve">. Además, el territorio se dividió en </w:t>
      </w:r>
      <w:r w:rsidRPr="00F25634">
        <w:rPr>
          <w:rFonts w:ascii="Times New Roman" w:hAnsi="Times New Roman" w:cs="Times New Roman"/>
          <w:b/>
          <w:sz w:val="24"/>
          <w:szCs w:val="24"/>
        </w:rPr>
        <w:t>nueve esta</w:t>
      </w:r>
      <w:r w:rsidR="00FE165C">
        <w:rPr>
          <w:rFonts w:ascii="Times New Roman" w:hAnsi="Times New Roman" w:cs="Times New Roman"/>
          <w:b/>
          <w:sz w:val="24"/>
          <w:szCs w:val="24"/>
        </w:rPr>
        <w:t>dos</w:t>
      </w:r>
      <w:r w:rsidR="00FE165C" w:rsidRPr="00FE165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FE165C" w:rsidRPr="00F25634" w14:paraId="5244553B" w14:textId="77777777" w:rsidTr="00C151EA">
        <w:tc>
          <w:tcPr>
            <w:tcW w:w="9054" w:type="dxa"/>
            <w:gridSpan w:val="2"/>
            <w:shd w:val="clear" w:color="auto" w:fill="0D0D0D" w:themeFill="text1" w:themeFillTint="F2"/>
          </w:tcPr>
          <w:p w14:paraId="74EA0EBD" w14:textId="030311C5" w:rsidR="00FE165C" w:rsidRPr="00F25634" w:rsidRDefault="00FE165C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magen (fotografía, gráfica o ilustración)</w:t>
            </w:r>
          </w:p>
        </w:tc>
      </w:tr>
      <w:tr w:rsidR="00FE165C" w:rsidRPr="00F25634" w14:paraId="3BC344AF" w14:textId="77777777" w:rsidTr="00C151EA">
        <w:tc>
          <w:tcPr>
            <w:tcW w:w="1668" w:type="dxa"/>
          </w:tcPr>
          <w:p w14:paraId="228699EB" w14:textId="77777777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CB8BEA" w14:textId="6F355E52" w:rsidR="00FE165C" w:rsidRPr="00F25634" w:rsidRDefault="00FE165C" w:rsidP="00C151E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CS_08_08_IMG03</w:t>
            </w:r>
          </w:p>
        </w:tc>
      </w:tr>
      <w:tr w:rsidR="00FE165C" w:rsidRPr="00F25634" w14:paraId="31AF7044" w14:textId="77777777" w:rsidTr="00C151EA">
        <w:tc>
          <w:tcPr>
            <w:tcW w:w="1668" w:type="dxa"/>
          </w:tcPr>
          <w:p w14:paraId="4D2EBBA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14E1B37D" w14:textId="04227956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Estados Unidos de Colombia</w:t>
            </w:r>
          </w:p>
        </w:tc>
      </w:tr>
      <w:tr w:rsidR="00FE165C" w:rsidRPr="00F25634" w14:paraId="17DF19B9" w14:textId="77777777" w:rsidTr="00C151EA">
        <w:tc>
          <w:tcPr>
            <w:tcW w:w="1668" w:type="dxa"/>
          </w:tcPr>
          <w:p w14:paraId="3272C0D6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16AF0FA6" w14:textId="70819A18" w:rsidR="00FE165C" w:rsidRDefault="006250DE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hyperlink r:id="rId14" w:history="1">
              <w:r w:rsidR="00FE165C" w:rsidRPr="00FB7683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http://www.banrepcultural.org/node/97190/zoomify</w:t>
              </w:r>
            </w:hyperlink>
          </w:p>
          <w:p w14:paraId="44B6120B" w14:textId="35257032" w:rsidR="00FE165C" w:rsidRPr="00F25634" w:rsidRDefault="00FE165C" w:rsidP="00C151E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72AEBD96" wp14:editId="560D441D">
                  <wp:extent cx="1905000" cy="1507682"/>
                  <wp:effectExtent l="0" t="0" r="0" b="0"/>
                  <wp:docPr id="16" name="Imagen 16" descr="http://www.banrepcultural.org/sites/default/files/imagecache/imagen-galeria-430x250/images/brblaa10782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nrepcultural.org/sites/default/files/imagecache/imagen-galeria-430x250/images/brblaa10782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783" cy="151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5C" w:rsidRPr="00F25634" w14:paraId="6BCC07C4" w14:textId="77777777" w:rsidTr="00C151EA">
        <w:tc>
          <w:tcPr>
            <w:tcW w:w="1668" w:type="dxa"/>
          </w:tcPr>
          <w:p w14:paraId="64EA8CFF" w14:textId="77777777" w:rsidR="00FE165C" w:rsidRPr="00F25634" w:rsidRDefault="00FE165C" w:rsidP="00C151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52FF4B9" w14:textId="0E95248F" w:rsidR="00FE165C" w:rsidRPr="00F25634" w:rsidRDefault="00FE165C" w:rsidP="0051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nueve</w:t>
            </w:r>
            <w:r w:rsidRPr="005C22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estados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que </w:t>
            </w:r>
            <w:r w:rsidR="00510D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formaron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parte de los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fueron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Antioquia, Bolívar, Boyacá, Cauca, Cundinamarca, Magdalena, </w:t>
            </w:r>
            <w:r w:rsidR="00192FA8"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Panamá</w:t>
            </w:r>
            <w:r w:rsidR="00192F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Santander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Tolima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9AA433A" w14:textId="23825A2F" w:rsidR="002904C3" w:rsidRDefault="002904C3" w:rsidP="00BC6B28">
      <w:pPr>
        <w:rPr>
          <w:rFonts w:ascii="Times New Roman" w:hAnsi="Times New Roman" w:cs="Times New Roman"/>
          <w:sz w:val="24"/>
          <w:szCs w:val="24"/>
        </w:rPr>
      </w:pPr>
    </w:p>
    <w:p w14:paraId="6568B03B" w14:textId="77777777" w:rsidR="00192FA8" w:rsidRDefault="00192FA8" w:rsidP="00192FA8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Constitución</w:t>
      </w:r>
      <w:r>
        <w:rPr>
          <w:rFonts w:ascii="Times New Roman" w:hAnsi="Times New Roman" w:cs="Times New Roman"/>
          <w:b/>
          <w:sz w:val="24"/>
          <w:szCs w:val="24"/>
        </w:rPr>
        <w:t xml:space="preserve"> de Ri</w:t>
      </w:r>
      <w:r w:rsidRPr="00192FA8">
        <w:rPr>
          <w:rFonts w:ascii="Times New Roman" w:hAnsi="Times New Roman" w:cs="Times New Roman"/>
          <w:b/>
          <w:sz w:val="24"/>
          <w:szCs w:val="24"/>
        </w:rPr>
        <w:t>onegro o de 1863</w:t>
      </w:r>
      <w:r w:rsidRPr="00F25634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consolidó a partir de </w:t>
      </w:r>
      <w:r w:rsidRPr="00192FA8">
        <w:rPr>
          <w:rFonts w:ascii="Times New Roman" w:hAnsi="Times New Roman" w:cs="Times New Roman"/>
          <w:b/>
          <w:sz w:val="24"/>
          <w:szCs w:val="24"/>
        </w:rPr>
        <w:t>principios liberales</w:t>
      </w:r>
      <w:r>
        <w:rPr>
          <w:rFonts w:ascii="Times New Roman" w:hAnsi="Times New Roman" w:cs="Times New Roman"/>
          <w:sz w:val="24"/>
          <w:szCs w:val="24"/>
        </w:rPr>
        <w:t>, con los que intentó cambiar el orden social:</w:t>
      </w:r>
    </w:p>
    <w:p w14:paraId="364C649D" w14:textId="1EE6B551" w:rsidR="00192FA8" w:rsidRDefault="00192FA8" w:rsidP="00192FA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Librecambio y desarrollo agrícola y</w:t>
      </w:r>
      <w:r w:rsidRPr="00192FA8">
        <w:rPr>
          <w:rFonts w:ascii="Times New Roman" w:hAnsi="Times New Roman" w:cs="Times New Roman"/>
          <w:b/>
          <w:sz w:val="24"/>
          <w:szCs w:val="24"/>
        </w:rPr>
        <w:t xml:space="preserve"> minero</w:t>
      </w:r>
      <w:r w:rsidRPr="00192F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pues se </w:t>
      </w:r>
      <w:r w:rsidRPr="00192FA8">
        <w:rPr>
          <w:rFonts w:ascii="Times New Roman" w:hAnsi="Times New Roman" w:cs="Times New Roman"/>
          <w:sz w:val="24"/>
          <w:szCs w:val="24"/>
        </w:rPr>
        <w:t xml:space="preserve">quiso facilitar el ingreso del país a la </w:t>
      </w:r>
      <w:r w:rsidRPr="00192FA8">
        <w:rPr>
          <w:rFonts w:ascii="Times New Roman" w:hAnsi="Times New Roman" w:cs="Times New Roman"/>
          <w:b/>
          <w:sz w:val="24"/>
          <w:szCs w:val="24"/>
        </w:rPr>
        <w:t>economía internacional</w:t>
      </w:r>
      <w:r>
        <w:rPr>
          <w:rFonts w:ascii="Times New Roman" w:hAnsi="Times New Roman" w:cs="Times New Roman"/>
          <w:sz w:val="24"/>
          <w:szCs w:val="24"/>
        </w:rPr>
        <w:t xml:space="preserve"> mediante </w:t>
      </w:r>
      <w:r w:rsidRPr="00192FA8">
        <w:rPr>
          <w:rFonts w:ascii="Times New Roman" w:hAnsi="Times New Roman" w:cs="Times New Roman"/>
          <w:sz w:val="24"/>
          <w:szCs w:val="24"/>
        </w:rPr>
        <w:t xml:space="preserve">la </w:t>
      </w:r>
      <w:r w:rsidRPr="00192FA8">
        <w:rPr>
          <w:rFonts w:ascii="Times New Roman" w:hAnsi="Times New Roman" w:cs="Times New Roman"/>
          <w:b/>
          <w:sz w:val="24"/>
          <w:szCs w:val="24"/>
        </w:rPr>
        <w:t>exportación de bienes primarios</w:t>
      </w:r>
      <w:r w:rsidRPr="00192FA8">
        <w:rPr>
          <w:rFonts w:ascii="Times New Roman" w:hAnsi="Times New Roman" w:cs="Times New Roman"/>
          <w:sz w:val="24"/>
          <w:szCs w:val="24"/>
        </w:rPr>
        <w:t>.</w:t>
      </w:r>
    </w:p>
    <w:p w14:paraId="02F215DA" w14:textId="24EBEE5F" w:rsidR="00192FA8" w:rsidRPr="00EC24F5" w:rsidRDefault="00EC24F5" w:rsidP="00EC24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laico</w:t>
      </w:r>
      <w:r>
        <w:rPr>
          <w:rFonts w:ascii="Times New Roman" w:hAnsi="Times New Roman" w:cs="Times New Roman"/>
          <w:sz w:val="24"/>
          <w:szCs w:val="24"/>
        </w:rPr>
        <w:t xml:space="preserve">, es decir, </w:t>
      </w:r>
      <w:r w:rsidRPr="00EC24F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in la intervención de</w:t>
      </w:r>
      <w:r w:rsidRPr="00EC24F5">
        <w:rPr>
          <w:rFonts w:ascii="Times New Roman" w:hAnsi="Times New Roman" w:cs="Times New Roman"/>
          <w:b/>
          <w:sz w:val="24"/>
          <w:szCs w:val="24"/>
        </w:rPr>
        <w:t xml:space="preserve"> la Iglesia</w:t>
      </w:r>
      <w:r>
        <w:rPr>
          <w:rFonts w:ascii="Times New Roman" w:hAnsi="Times New Roman" w:cs="Times New Roman"/>
          <w:sz w:val="24"/>
          <w:szCs w:val="24"/>
        </w:rPr>
        <w:t xml:space="preserve">. Los jesuitas fueron expulsados y se les confiscaron tierras a comunidades religiosas, con el objetivo de 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liberar la </w:t>
      </w:r>
      <w:r w:rsidR="00192FA8" w:rsidRPr="00EC24F5">
        <w:rPr>
          <w:rFonts w:ascii="Times New Roman" w:hAnsi="Times New Roman" w:cs="Times New Roman"/>
          <w:b/>
          <w:sz w:val="24"/>
          <w:szCs w:val="24"/>
        </w:rPr>
        <w:t>propiedad raíz</w:t>
      </w:r>
      <w:r w:rsidR="00192FA8" w:rsidRPr="00EC24F5">
        <w:rPr>
          <w:rFonts w:ascii="Times New Roman" w:hAnsi="Times New Roman" w:cs="Times New Roman"/>
          <w:sz w:val="24"/>
          <w:szCs w:val="24"/>
        </w:rPr>
        <w:t xml:space="preserve"> para facilitar su compra y venta.</w:t>
      </w:r>
    </w:p>
    <w:p w14:paraId="1C3CF436" w14:textId="0AA82ADD" w:rsidR="00192FA8" w:rsidRDefault="00192FA8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</w:rPr>
        <w:t>Federal</w:t>
      </w:r>
      <w:r w:rsidR="00EC24F5">
        <w:rPr>
          <w:rFonts w:ascii="Times New Roman" w:hAnsi="Times New Roman" w:cs="Times New Roman"/>
          <w:b/>
          <w:sz w:val="24"/>
          <w:szCs w:val="24"/>
        </w:rPr>
        <w:t>ismo</w:t>
      </w:r>
      <w:r w:rsidR="00EC24F5">
        <w:rPr>
          <w:rFonts w:ascii="Times New Roman" w:hAnsi="Times New Roman" w:cs="Times New Roman"/>
          <w:sz w:val="24"/>
          <w:szCs w:val="24"/>
        </w:rPr>
        <w:t xml:space="preserve">, con el establecimiento de </w:t>
      </w:r>
      <w:r w:rsidRPr="00F25634">
        <w:rPr>
          <w:rFonts w:ascii="Times New Roman" w:hAnsi="Times New Roman" w:cs="Times New Roman"/>
          <w:sz w:val="24"/>
          <w:szCs w:val="24"/>
        </w:rPr>
        <w:t xml:space="preserve">una </w:t>
      </w:r>
      <w:r w:rsidRPr="00EC24F5">
        <w:rPr>
          <w:rFonts w:ascii="Times New Roman" w:hAnsi="Times New Roman" w:cs="Times New Roman"/>
          <w:b/>
          <w:sz w:val="24"/>
          <w:szCs w:val="24"/>
        </w:rPr>
        <w:t>confederación de nueve estados</w:t>
      </w:r>
      <w:r w:rsidRPr="00F25634">
        <w:rPr>
          <w:rFonts w:ascii="Times New Roman" w:hAnsi="Times New Roman" w:cs="Times New Roman"/>
          <w:sz w:val="24"/>
          <w:szCs w:val="24"/>
        </w:rPr>
        <w:t xml:space="preserve"> con </w:t>
      </w:r>
      <w:r w:rsidRPr="00EC24F5">
        <w:rPr>
          <w:rFonts w:ascii="Times New Roman" w:hAnsi="Times New Roman" w:cs="Times New Roman"/>
          <w:b/>
          <w:sz w:val="24"/>
          <w:szCs w:val="24"/>
        </w:rPr>
        <w:t>autonomía económica y administrativa</w:t>
      </w:r>
      <w:r w:rsidRPr="00F25634">
        <w:rPr>
          <w:rFonts w:ascii="Times New Roman" w:hAnsi="Times New Roman" w:cs="Times New Roman"/>
          <w:sz w:val="24"/>
          <w:szCs w:val="24"/>
        </w:rPr>
        <w:t>. Cada estado er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24F5">
        <w:rPr>
          <w:rFonts w:ascii="Times New Roman" w:hAnsi="Times New Roman" w:cs="Times New Roman"/>
          <w:sz w:val="24"/>
          <w:szCs w:val="24"/>
        </w:rPr>
        <w:t xml:space="preserve"> respons</w:t>
      </w:r>
      <w:r w:rsidRPr="00F25634">
        <w:rPr>
          <w:rFonts w:ascii="Times New Roman" w:hAnsi="Times New Roman" w:cs="Times New Roman"/>
          <w:sz w:val="24"/>
          <w:szCs w:val="24"/>
        </w:rPr>
        <w:t>able de</w:t>
      </w:r>
      <w:r w:rsidR="00EC24F5">
        <w:rPr>
          <w:rFonts w:ascii="Times New Roman" w:hAnsi="Times New Roman" w:cs="Times New Roman"/>
          <w:sz w:val="24"/>
          <w:szCs w:val="24"/>
        </w:rPr>
        <w:t xml:space="preserve"> su </w:t>
      </w:r>
      <w:r w:rsidRPr="00F25634">
        <w:rPr>
          <w:rFonts w:ascii="Times New Roman" w:hAnsi="Times New Roman" w:cs="Times New Roman"/>
          <w:sz w:val="24"/>
          <w:szCs w:val="24"/>
        </w:rPr>
        <w:t>orden interno</w:t>
      </w:r>
      <w:r w:rsidR="00EC24F5">
        <w:rPr>
          <w:rFonts w:ascii="Times New Roman" w:hAnsi="Times New Roman" w:cs="Times New Roman"/>
          <w:sz w:val="24"/>
          <w:szCs w:val="24"/>
        </w:rPr>
        <w:t>, lo que impedía que el Estado central interviniera en ellos así el o</w:t>
      </w:r>
      <w:r w:rsidR="0067766A">
        <w:rPr>
          <w:rFonts w:ascii="Times New Roman" w:hAnsi="Times New Roman" w:cs="Times New Roman"/>
          <w:sz w:val="24"/>
          <w:szCs w:val="24"/>
        </w:rPr>
        <w:t>r</w:t>
      </w:r>
      <w:r w:rsidR="00EC24F5">
        <w:rPr>
          <w:rFonts w:ascii="Times New Roman" w:hAnsi="Times New Roman" w:cs="Times New Roman"/>
          <w:sz w:val="24"/>
          <w:szCs w:val="24"/>
        </w:rPr>
        <w:t>den público se viera afec</w:t>
      </w:r>
      <w:r w:rsidR="001C30F8">
        <w:rPr>
          <w:rFonts w:ascii="Times New Roman" w:hAnsi="Times New Roman" w:cs="Times New Roman"/>
          <w:sz w:val="24"/>
          <w:szCs w:val="24"/>
        </w:rPr>
        <w:t>tado. Sin embar</w:t>
      </w:r>
      <w:r w:rsidR="00EC24F5">
        <w:rPr>
          <w:rFonts w:ascii="Times New Roman" w:hAnsi="Times New Roman" w:cs="Times New Roman"/>
          <w:sz w:val="24"/>
          <w:szCs w:val="24"/>
        </w:rPr>
        <w:t xml:space="preserve">go, el </w:t>
      </w:r>
      <w:r w:rsidR="00A519CD">
        <w:rPr>
          <w:rFonts w:ascii="Times New Roman" w:hAnsi="Times New Roman" w:cs="Times New Roman"/>
          <w:sz w:val="24"/>
          <w:szCs w:val="24"/>
        </w:rPr>
        <w:t>G</w:t>
      </w:r>
      <w:r w:rsidRPr="00F25634">
        <w:rPr>
          <w:rFonts w:ascii="Times New Roman" w:hAnsi="Times New Roman" w:cs="Times New Roman"/>
          <w:sz w:val="24"/>
          <w:szCs w:val="24"/>
        </w:rPr>
        <w:t xml:space="preserve">obierno central </w:t>
      </w:r>
      <w:r w:rsidR="00EC24F5">
        <w:rPr>
          <w:rFonts w:ascii="Times New Roman" w:hAnsi="Times New Roman" w:cs="Times New Roman"/>
          <w:sz w:val="24"/>
          <w:szCs w:val="24"/>
        </w:rPr>
        <w:t>controlaba el E</w:t>
      </w:r>
      <w:r w:rsidRPr="00F25634">
        <w:rPr>
          <w:rFonts w:ascii="Times New Roman" w:hAnsi="Times New Roman" w:cs="Times New Roman"/>
          <w:sz w:val="24"/>
          <w:szCs w:val="24"/>
        </w:rPr>
        <w:t xml:space="preserve">jército </w:t>
      </w:r>
      <w:r w:rsidR="00EC24F5">
        <w:rPr>
          <w:rFonts w:ascii="Times New Roman" w:hAnsi="Times New Roman" w:cs="Times New Roman"/>
          <w:sz w:val="24"/>
          <w:szCs w:val="24"/>
        </w:rPr>
        <w:t>N</w:t>
      </w:r>
      <w:r w:rsidRPr="00F25634">
        <w:rPr>
          <w:rFonts w:ascii="Times New Roman" w:hAnsi="Times New Roman" w:cs="Times New Roman"/>
          <w:sz w:val="24"/>
          <w:szCs w:val="24"/>
        </w:rPr>
        <w:t xml:space="preserve">acional, las relaciones exteriores, el sistema monetario y el crédito público. </w:t>
      </w:r>
    </w:p>
    <w:p w14:paraId="6545A28C" w14:textId="23E2A5E0" w:rsidR="00EC24F5" w:rsidRPr="00F25634" w:rsidRDefault="00EC24F5" w:rsidP="00EC24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Más fuerza al poder </w:t>
      </w:r>
      <w:r w:rsidR="00510D0D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egislativo que al </w:t>
      </w:r>
      <w:r w:rsidR="00510D0D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jecutivo</w:t>
      </w:r>
      <w:r w:rsidRPr="00EC24F5">
        <w:rPr>
          <w:rFonts w:ascii="Times New Roman" w:hAnsi="Times New Roman" w:cs="Times New Roman"/>
          <w:sz w:val="24"/>
          <w:szCs w:val="24"/>
        </w:rPr>
        <w:t>, para evitar fenómenos como el caudillismo.</w:t>
      </w:r>
    </w:p>
    <w:p w14:paraId="761ABA43" w14:textId="0BD96E7A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Abolición de la pena de muerte</w:t>
      </w:r>
      <w:r w:rsidRPr="001C30F8">
        <w:rPr>
          <w:rFonts w:ascii="Times New Roman" w:hAnsi="Times New Roman" w:cs="Times New Roman"/>
          <w:sz w:val="24"/>
          <w:szCs w:val="24"/>
        </w:rPr>
        <w:t>.</w:t>
      </w:r>
    </w:p>
    <w:p w14:paraId="4C1990EB" w14:textId="54A3C58B" w:rsidR="00EC24F5" w:rsidRDefault="00EC24F5" w:rsidP="00192F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Garantías para las libertades </w:t>
      </w:r>
      <w:r w:rsidRPr="00EC24F5">
        <w:rPr>
          <w:rFonts w:ascii="Times New Roman" w:hAnsi="Times New Roman" w:cs="Times New Roman"/>
          <w:sz w:val="24"/>
          <w:szCs w:val="24"/>
        </w:rPr>
        <w:t>de expresión, de prensa y de culto.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BD5DC1" w:rsidRPr="00F25634" w14:paraId="2A42EA4D" w14:textId="77777777" w:rsidTr="00C151EA">
        <w:tc>
          <w:tcPr>
            <w:tcW w:w="9054" w:type="dxa"/>
            <w:gridSpan w:val="2"/>
            <w:shd w:val="clear" w:color="auto" w:fill="000000" w:themeFill="text1"/>
          </w:tcPr>
          <w:p w14:paraId="0F6B8110" w14:textId="77777777" w:rsidR="00BD5DC1" w:rsidRPr="00F25634" w:rsidRDefault="00BD5DC1" w:rsidP="00C151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D5DC1" w:rsidRPr="00F25634" w14:paraId="6131BA9A" w14:textId="77777777" w:rsidTr="00C151EA">
        <w:tc>
          <w:tcPr>
            <w:tcW w:w="2518" w:type="dxa"/>
          </w:tcPr>
          <w:p w14:paraId="64235B3F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706078" w14:textId="21ED2EF0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M10A)</w:t>
            </w:r>
          </w:p>
        </w:tc>
      </w:tr>
      <w:tr w:rsidR="00BD5DC1" w:rsidRPr="00F25634" w14:paraId="33F31CC3" w14:textId="77777777" w:rsidTr="00C151EA">
        <w:tc>
          <w:tcPr>
            <w:tcW w:w="2518" w:type="dxa"/>
          </w:tcPr>
          <w:p w14:paraId="4BD08C12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A9A7E7C" w14:textId="051F55C9" w:rsidR="00BD5DC1" w:rsidRPr="00F25634" w:rsidRDefault="00BD5DC1" w:rsidP="00BD5DC1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Comprende la trascendencia de la</w:t>
            </w: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Constitución de Rionegro</w:t>
            </w:r>
          </w:p>
        </w:tc>
      </w:tr>
      <w:tr w:rsidR="00BD5DC1" w:rsidRPr="00F25634" w14:paraId="705ABABE" w14:textId="77777777" w:rsidTr="00C151EA">
        <w:tc>
          <w:tcPr>
            <w:tcW w:w="2518" w:type="dxa"/>
          </w:tcPr>
          <w:p w14:paraId="10A323C8" w14:textId="77777777" w:rsidR="00BD5DC1" w:rsidRPr="00F25634" w:rsidRDefault="00BD5DC1" w:rsidP="00C151E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DA0794F" w14:textId="64F4C273" w:rsidR="00BD5DC1" w:rsidRPr="00F25634" w:rsidRDefault="00BD5DC1" w:rsidP="00BD5DC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comprender </w:t>
            </w:r>
            <w:r w:rsidRPr="00F25634">
              <w:rPr>
                <w:b w:val="0"/>
                <w:color w:val="000000" w:themeColor="text1"/>
              </w:rPr>
              <w:t xml:space="preserve">las </w:t>
            </w:r>
            <w:r>
              <w:rPr>
                <w:b w:val="0"/>
                <w:color w:val="000000" w:themeColor="text1"/>
              </w:rPr>
              <w:t xml:space="preserve">transformaciones sociales que promovió </w:t>
            </w:r>
            <w:r w:rsidRPr="00F25634">
              <w:rPr>
                <w:b w:val="0"/>
                <w:color w:val="000000" w:themeColor="text1"/>
              </w:rPr>
              <w:t>la Constitución de Rionegro</w:t>
            </w:r>
          </w:p>
        </w:tc>
      </w:tr>
    </w:tbl>
    <w:p w14:paraId="337F5E2D" w14:textId="77777777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</w:p>
    <w:p w14:paraId="7CEF89AE" w14:textId="2F39FB1C" w:rsidR="00BD5DC1" w:rsidRDefault="00BD5DC1" w:rsidP="00BC6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l defender las libertades individuales, </w:t>
      </w:r>
      <w:r>
        <w:rPr>
          <w:rFonts w:ascii="Times New Roman" w:hAnsi="Times New Roman" w:cs="Times New Roman"/>
          <w:sz w:val="24"/>
          <w:szCs w:val="24"/>
        </w:rPr>
        <w:t xml:space="preserve">promover </w:t>
      </w:r>
      <w:r w:rsidRPr="00F25634">
        <w:rPr>
          <w:rFonts w:ascii="Times New Roman" w:hAnsi="Times New Roman" w:cs="Times New Roman"/>
          <w:sz w:val="24"/>
          <w:szCs w:val="24"/>
        </w:rPr>
        <w:t>el libre comercio y abogar por un Estado laico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Constitución de 1</w:t>
      </w:r>
      <w:r w:rsidRPr="00F25634">
        <w:rPr>
          <w:rFonts w:ascii="Times New Roman" w:hAnsi="Times New Roman" w:cs="Times New Roman"/>
          <w:sz w:val="24"/>
          <w:szCs w:val="24"/>
        </w:rPr>
        <w:t>863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introducir al país en la </w:t>
      </w:r>
      <w:r w:rsidRPr="00BD5DC1">
        <w:rPr>
          <w:rFonts w:ascii="Times New Roman" w:hAnsi="Times New Roman" w:cs="Times New Roman"/>
          <w:b/>
          <w:sz w:val="24"/>
          <w:szCs w:val="24"/>
        </w:rPr>
        <w:t>modernidad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25F023F1" w14:textId="34DBFA30" w:rsidR="00BD5DC1" w:rsidRPr="00F25634" w:rsidRDefault="00BD5DC1" w:rsidP="00BD5DC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En un país </w:t>
      </w:r>
      <w:r>
        <w:rPr>
          <w:rFonts w:ascii="Times New Roman" w:hAnsi="Times New Roman" w:cs="Times New Roman"/>
          <w:sz w:val="24"/>
          <w:szCs w:val="24"/>
        </w:rPr>
        <w:t>donde</w:t>
      </w:r>
      <w:r w:rsidRPr="00F25634">
        <w:rPr>
          <w:rFonts w:ascii="Times New Roman" w:hAnsi="Times New Roman" w:cs="Times New Roman"/>
          <w:sz w:val="24"/>
          <w:szCs w:val="24"/>
        </w:rPr>
        <w:t xml:space="preserve"> las guerras civiles </w:t>
      </w:r>
      <w:r w:rsidR="000D2DB9">
        <w:rPr>
          <w:rFonts w:ascii="Times New Roman" w:hAnsi="Times New Roman" w:cs="Times New Roman"/>
          <w:sz w:val="24"/>
          <w:szCs w:val="24"/>
        </w:rPr>
        <w:t>eran muy frecuentes</w:t>
      </w:r>
      <w:r w:rsidRPr="00F25634">
        <w:rPr>
          <w:rFonts w:ascii="Times New Roman" w:hAnsi="Times New Roman" w:cs="Times New Roman"/>
          <w:sz w:val="24"/>
          <w:szCs w:val="24"/>
        </w:rPr>
        <w:t xml:space="preserve">, resultaba difícil que los estados federados mantuvieran la paz. La Constitución </w:t>
      </w:r>
      <w:r>
        <w:rPr>
          <w:rFonts w:ascii="Times New Roman" w:hAnsi="Times New Roman" w:cs="Times New Roman"/>
          <w:sz w:val="24"/>
          <w:szCs w:val="24"/>
        </w:rPr>
        <w:t xml:space="preserve">de 1863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quiso que esa paz se lograra gracias a la </w:t>
      </w:r>
      <w:r w:rsidRPr="00BD5DC1">
        <w:rPr>
          <w:rFonts w:ascii="Times New Roman" w:hAnsi="Times New Roman" w:cs="Times New Roman"/>
          <w:b/>
          <w:sz w:val="24"/>
          <w:szCs w:val="24"/>
        </w:rPr>
        <w:t>capacidad de los ciudadanos de educarse y de aplicar normas mínimas de convivencia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  <w:r w:rsidR="008802F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0B00B7" w:rsidRPr="00F25634" w14:paraId="3CFD6B58" w14:textId="77777777" w:rsidTr="00BD5DC1">
        <w:tc>
          <w:tcPr>
            <w:tcW w:w="8828" w:type="dxa"/>
            <w:gridSpan w:val="2"/>
            <w:shd w:val="clear" w:color="auto" w:fill="000000" w:themeFill="text1"/>
          </w:tcPr>
          <w:p w14:paraId="2B998E86" w14:textId="77777777" w:rsidR="000B00B7" w:rsidRPr="00F25634" w:rsidRDefault="000B00B7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00B7" w:rsidRPr="00F25634" w14:paraId="381E7612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610BDF71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1F87CF0A" w14:textId="77777777" w:rsidR="000B00B7" w:rsidRPr="00F25634" w:rsidRDefault="000B00B7" w:rsidP="000B00B7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sz w:val="24"/>
                <w:szCs w:val="24"/>
              </w:rPr>
              <w:t>La Constitucion de Rionegro (1863)</w:t>
            </w:r>
          </w:p>
        </w:tc>
      </w:tr>
      <w:tr w:rsidR="000B00B7" w:rsidRPr="00F25634" w14:paraId="649AB7FF" w14:textId="77777777" w:rsidTr="00BD5DC1">
        <w:trPr>
          <w:trHeight w:val="318"/>
        </w:trPr>
        <w:tc>
          <w:tcPr>
            <w:tcW w:w="1216" w:type="dxa"/>
            <w:shd w:val="clear" w:color="auto" w:fill="auto"/>
          </w:tcPr>
          <w:p w14:paraId="03A4564D" w14:textId="77777777" w:rsidR="000B00B7" w:rsidRPr="00F25634" w:rsidRDefault="000B00B7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612" w:type="dxa"/>
            <w:shd w:val="clear" w:color="auto" w:fill="auto"/>
          </w:tcPr>
          <w:p w14:paraId="218E2128" w14:textId="5F75E7AA" w:rsidR="000B00B7" w:rsidRPr="00F25634" w:rsidRDefault="000B00B7" w:rsidP="00320D46">
            <w:pPr>
              <w:tabs>
                <w:tab w:val="right" w:pos="849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Con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67766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stitución de Rionegro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los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Estados Unidos de Colombia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intentaron modernizarse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 xml:space="preserve">. Esto se 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reflejaba en la idea de que el Estado central debía facilitar al máximo la </w:t>
            </w:r>
            <w:r w:rsidRPr="00BD5DC1">
              <w:rPr>
                <w:rFonts w:ascii="Times New Roman" w:hAnsi="Times New Roman" w:cs="Times New Roman"/>
                <w:b/>
                <w:sz w:val="24"/>
                <w:szCs w:val="24"/>
              </w:rPr>
              <w:t>libertad de competencia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>. Aquello era difícil en un país que acaba</w:t>
            </w:r>
            <w:r w:rsidR="00BD5DC1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vivir una guerra civil y cuya población, por lo tanto</w:t>
            </w:r>
            <w:r w:rsidR="00320D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necesitaba mayores estímulos y protección por parte del Estado para reponerse económicamente.</w:t>
            </w:r>
          </w:p>
        </w:tc>
      </w:tr>
    </w:tbl>
    <w:p w14:paraId="1E91A1E2" w14:textId="77777777" w:rsidR="000B00B7" w:rsidRDefault="000B00B7" w:rsidP="00651194">
      <w:pPr>
        <w:rPr>
          <w:rFonts w:ascii="Times New Roman" w:hAnsi="Times New Roman" w:cs="Times New Roman"/>
          <w:sz w:val="24"/>
          <w:szCs w:val="24"/>
        </w:rPr>
      </w:pPr>
    </w:p>
    <w:p w14:paraId="53FC1253" w14:textId="57C6B77B" w:rsidR="00F25634" w:rsidRDefault="00F25634" w:rsidP="00651194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.1 Consolidación </w:t>
      </w:r>
    </w:p>
    <w:p w14:paraId="2BABF19D" w14:textId="77777777" w:rsidR="00F25634" w:rsidRPr="006F562D" w:rsidRDefault="00F25634" w:rsidP="00F2563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5A31C3" w:rsidRPr="00F25634" w14:paraId="58FB356B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62E3D1F9" w14:textId="77777777" w:rsidR="005A31C3" w:rsidRPr="00F25634" w:rsidRDefault="005A31C3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81689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A31C3" w:rsidRPr="00F25634" w14:paraId="2EC20199" w14:textId="77777777" w:rsidTr="00B50B9F">
        <w:tc>
          <w:tcPr>
            <w:tcW w:w="2518" w:type="dxa"/>
          </w:tcPr>
          <w:p w14:paraId="383D1C4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B733B98" w14:textId="232E762B" w:rsidR="005A31C3" w:rsidRPr="00F25634" w:rsidRDefault="005A31C3" w:rsidP="006D19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6D19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151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51EA" w:rsidRPr="00C151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5A31C3" w:rsidRPr="00F25634" w14:paraId="6270DB19" w14:textId="77777777" w:rsidTr="00B50B9F">
        <w:tc>
          <w:tcPr>
            <w:tcW w:w="2518" w:type="dxa"/>
          </w:tcPr>
          <w:p w14:paraId="0EFF2F3B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6EC3A3D3" w14:textId="7619D40F" w:rsidR="005A31C3" w:rsidRPr="006D1996" w:rsidRDefault="003E4FAE" w:rsidP="003E4FAE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6D19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Las reformas liberales de mitad de siglo </w:t>
            </w:r>
          </w:p>
        </w:tc>
      </w:tr>
      <w:tr w:rsidR="005A31C3" w:rsidRPr="00F25634" w14:paraId="4619D8F6" w14:textId="77777777" w:rsidTr="00B50B9F">
        <w:tc>
          <w:tcPr>
            <w:tcW w:w="2518" w:type="dxa"/>
          </w:tcPr>
          <w:p w14:paraId="1E923B41" w14:textId="77777777" w:rsidR="005A31C3" w:rsidRPr="00F25634" w:rsidRDefault="005A31C3" w:rsidP="00B50B9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AF7F90A" w14:textId="67FFE447" w:rsidR="005A31C3" w:rsidRPr="00F25634" w:rsidRDefault="003E4FAE" w:rsidP="00320D4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E4FAE">
              <w:rPr>
                <w:b w:val="0"/>
                <w:color w:val="000000" w:themeColor="text1"/>
              </w:rPr>
              <w:t xml:space="preserve">Actividades </w:t>
            </w:r>
            <w:r w:rsidR="00320D46">
              <w:rPr>
                <w:b w:val="0"/>
                <w:color w:val="000000" w:themeColor="text1"/>
              </w:rPr>
              <w:t>sobre Las reformas liberales de mitad de siglo</w:t>
            </w:r>
          </w:p>
        </w:tc>
      </w:tr>
    </w:tbl>
    <w:p w14:paraId="68A53799" w14:textId="77777777" w:rsidR="0097787F" w:rsidRPr="00F25634" w:rsidRDefault="0097787F" w:rsidP="00D822C3">
      <w:pPr>
        <w:rPr>
          <w:rFonts w:ascii="Times New Roman" w:hAnsi="Times New Roman" w:cs="Times New Roman"/>
          <w:color w:val="000099"/>
          <w:sz w:val="24"/>
          <w:szCs w:val="24"/>
        </w:rPr>
      </w:pPr>
    </w:p>
    <w:p w14:paraId="2552C771" w14:textId="46CCB522" w:rsidR="00894C72" w:rsidRPr="00F25634" w:rsidRDefault="00955711" w:rsidP="00894C72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1]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2 La hegemoní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 liberal</w:t>
      </w:r>
    </w:p>
    <w:p w14:paraId="73BA123D" w14:textId="42256E48" w:rsidR="00E26DE1" w:rsidRDefault="007750E8" w:rsidP="00D8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se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promulgó la Constitución de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1863</w:t>
      </w:r>
      <w:r w:rsidR="00C151EA">
        <w:rPr>
          <w:rFonts w:ascii="Times New Roman" w:hAnsi="Times New Roman" w:cs="Times New Roman"/>
          <w:sz w:val="24"/>
          <w:szCs w:val="24"/>
        </w:rPr>
        <w:t>,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los </w:t>
      </w:r>
      <w:r w:rsidR="00894C72" w:rsidRPr="00C151EA">
        <w:rPr>
          <w:rFonts w:ascii="Times New Roman" w:hAnsi="Times New Roman" w:cs="Times New Roman"/>
          <w:b/>
          <w:sz w:val="24"/>
          <w:szCs w:val="24"/>
        </w:rPr>
        <w:t>liberales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ocuparon el poder. </w:t>
      </w:r>
      <w:r w:rsidR="00C151EA">
        <w:rPr>
          <w:rFonts w:ascii="Times New Roman" w:hAnsi="Times New Roman" w:cs="Times New Roman"/>
          <w:sz w:val="24"/>
          <w:szCs w:val="24"/>
        </w:rPr>
        <w:t>Lo hicieron</w:t>
      </w:r>
      <w:r w:rsidR="00894C72" w:rsidRPr="00F25634">
        <w:rPr>
          <w:rFonts w:ascii="Times New Roman" w:hAnsi="Times New Roman" w:cs="Times New Roman"/>
          <w:sz w:val="24"/>
          <w:szCs w:val="24"/>
        </w:rPr>
        <w:t xml:space="preserve"> hasta </w:t>
      </w:r>
      <w:r w:rsidR="00894C72" w:rsidRPr="00A60679">
        <w:rPr>
          <w:rFonts w:ascii="Times New Roman" w:hAnsi="Times New Roman" w:cs="Times New Roman"/>
          <w:b/>
          <w:sz w:val="24"/>
          <w:szCs w:val="24"/>
        </w:rPr>
        <w:t>18</w:t>
      </w:r>
      <w:r w:rsidR="00E26DE1" w:rsidRPr="00A60679">
        <w:rPr>
          <w:rFonts w:ascii="Times New Roman" w:hAnsi="Times New Roman" w:cs="Times New Roman"/>
          <w:b/>
          <w:sz w:val="24"/>
          <w:szCs w:val="24"/>
        </w:rPr>
        <w:t>78</w:t>
      </w:r>
      <w:r w:rsidR="00A6067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60679" w:rsidRPr="00F25634" w14:paraId="665B2683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71471B5" w14:textId="77777777" w:rsidR="00A60679" w:rsidRPr="00F25634" w:rsidRDefault="00A6067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magen (fotografía, gráfica o ilustración)</w:t>
            </w:r>
          </w:p>
        </w:tc>
      </w:tr>
      <w:tr w:rsidR="00A60679" w:rsidRPr="00F25634" w14:paraId="6DA6FCD6" w14:textId="77777777" w:rsidTr="005635AA">
        <w:tc>
          <w:tcPr>
            <w:tcW w:w="1668" w:type="dxa"/>
          </w:tcPr>
          <w:p w14:paraId="51E14FDF" w14:textId="77777777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4BC20783" w14:textId="56F1D700" w:rsidR="00A60679" w:rsidRPr="00F25634" w:rsidRDefault="00A6067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CS_08_08_IMG04</w:t>
            </w:r>
          </w:p>
        </w:tc>
      </w:tr>
      <w:tr w:rsidR="00A60679" w:rsidRPr="00F25634" w14:paraId="45FDF189" w14:textId="77777777" w:rsidTr="005635AA">
        <w:tc>
          <w:tcPr>
            <w:tcW w:w="1668" w:type="dxa"/>
          </w:tcPr>
          <w:p w14:paraId="3A3E8C30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C94DD64" w14:textId="4CE84128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Tomás Cipriano de Mosquera</w:t>
            </w:r>
          </w:p>
        </w:tc>
      </w:tr>
      <w:tr w:rsidR="00A60679" w:rsidRPr="00F25634" w14:paraId="4195B616" w14:textId="77777777" w:rsidTr="005635AA">
        <w:tc>
          <w:tcPr>
            <w:tcW w:w="1668" w:type="dxa"/>
          </w:tcPr>
          <w:p w14:paraId="3A27F50E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534C3665" w14:textId="35B1FB1E" w:rsidR="00A60679" w:rsidRDefault="006250DE" w:rsidP="005635AA">
            <w:pPr>
              <w:spacing w:after="200" w:line="276" w:lineRule="auto"/>
            </w:pPr>
            <w:hyperlink r:id="rId16" w:history="1">
              <w:r w:rsidR="00A60679" w:rsidRPr="003A4B81">
                <w:rPr>
                  <w:rStyle w:val="Hipervnculo"/>
                </w:rPr>
                <w:t>http://www.banrepcultural.org/node/32580</w:t>
              </w:r>
            </w:hyperlink>
          </w:p>
          <w:p w14:paraId="1863A3F5" w14:textId="6A20F90D" w:rsidR="00A60679" w:rsidRPr="00F25634" w:rsidRDefault="00A60679" w:rsidP="005635AA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lang w:eastAsia="es-CO"/>
              </w:rPr>
              <w:drawing>
                <wp:inline distT="0" distB="0" distL="0" distR="0" wp14:anchorId="1F175804" wp14:editId="27D3EB50">
                  <wp:extent cx="1673597" cy="1691640"/>
                  <wp:effectExtent l="0" t="0" r="3175" b="3810"/>
                  <wp:docPr id="5" name="Imagen 5" descr="http://www.banrepcultural.org/sites/default/files/lablaa/revistas/credencial/julio1991/images/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nrepcultural.org/sites/default/files/lablaa/revistas/credencial/julio1991/images/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429" cy="1695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79" w:rsidRPr="00F25634" w14:paraId="6B9CA2C3" w14:textId="77777777" w:rsidTr="005635AA">
        <w:tc>
          <w:tcPr>
            <w:tcW w:w="1668" w:type="dxa"/>
          </w:tcPr>
          <w:p w14:paraId="277739CB" w14:textId="77777777" w:rsidR="00A60679" w:rsidRPr="00F25634" w:rsidRDefault="00A6067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23F0E562" w14:textId="3168B5C4" w:rsidR="00A60679" w:rsidRPr="00F25634" w:rsidRDefault="00A60679" w:rsidP="00A6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1EA">
              <w:rPr>
                <w:rFonts w:ascii="Times New Roman" w:hAnsi="Times New Roman" w:cs="Times New Roman"/>
                <w:b/>
                <w:sz w:val="24"/>
                <w:szCs w:val="24"/>
              </w:rPr>
              <w:t>Tomás Cipriano de Mosquera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fue el líder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samblea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que diseñó la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Constitución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 de 1863. Estaba a la cabeza de </w:t>
            </w:r>
            <w:r w:rsidRPr="00A60679">
              <w:rPr>
                <w:rFonts w:ascii="Times New Roman" w:hAnsi="Times New Roman" w:cs="Times New Roman"/>
                <w:b/>
                <w:sz w:val="24"/>
                <w:szCs w:val="24"/>
              </w:rPr>
              <w:t>los liberales radicales</w:t>
            </w:r>
            <w:r w:rsidRPr="00F25634">
              <w:rPr>
                <w:rFonts w:ascii="Times New Roman" w:hAnsi="Times New Roman" w:cs="Times New Roman"/>
                <w:sz w:val="24"/>
                <w:szCs w:val="24"/>
              </w:rPr>
              <w:t xml:space="preserve">, la mayoría de ellos con la ambición de crear </w:t>
            </w:r>
            <w:r w:rsidRPr="00A60679">
              <w:rPr>
                <w:rFonts w:ascii="Times New Roman" w:hAnsi="Times New Roman" w:cs="Times New Roman"/>
                <w:sz w:val="24"/>
                <w:szCs w:val="24"/>
              </w:rPr>
              <w:t>industrias para la exportación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6EF98FF4" w14:textId="77777777" w:rsidR="00A60679" w:rsidRDefault="00A60679" w:rsidP="00D822C3">
      <w:pPr>
        <w:rPr>
          <w:rFonts w:ascii="Times New Roman" w:hAnsi="Times New Roman" w:cs="Times New Roman"/>
          <w:sz w:val="24"/>
          <w:szCs w:val="24"/>
        </w:rPr>
      </w:pPr>
    </w:p>
    <w:p w14:paraId="01F43D01" w14:textId="57E92E5F" w:rsidR="00A60679" w:rsidRDefault="00894C72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El primer presidente </w:t>
      </w:r>
      <w:r w:rsidR="00DA1579" w:rsidRPr="00F25634">
        <w:rPr>
          <w:rFonts w:ascii="Times New Roman" w:hAnsi="Times New Roman" w:cs="Times New Roman"/>
          <w:sz w:val="24"/>
          <w:szCs w:val="24"/>
        </w:rPr>
        <w:t>de</w:t>
      </w:r>
      <w:r w:rsidR="00A60679">
        <w:rPr>
          <w:rFonts w:ascii="Times New Roman" w:hAnsi="Times New Roman" w:cs="Times New Roman"/>
          <w:sz w:val="24"/>
          <w:szCs w:val="24"/>
        </w:rPr>
        <w:t>l periodo hegemónico liberal</w:t>
      </w:r>
      <w:r w:rsidR="00DA1579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fue </w:t>
      </w:r>
      <w:r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(</w:t>
      </w:r>
      <w:r w:rsidR="00A60679" w:rsidRPr="00A60679">
        <w:rPr>
          <w:rFonts w:ascii="Times New Roman" w:hAnsi="Times New Roman" w:cs="Times New Roman"/>
          <w:b/>
          <w:sz w:val="24"/>
          <w:szCs w:val="24"/>
        </w:rPr>
        <w:t>1</w:t>
      </w:r>
      <w:r w:rsidR="00C7362B" w:rsidRPr="00A60679">
        <w:rPr>
          <w:rFonts w:ascii="Times New Roman" w:hAnsi="Times New Roman" w:cs="Times New Roman"/>
          <w:b/>
          <w:sz w:val="24"/>
          <w:szCs w:val="24"/>
        </w:rPr>
        <w:t>862-1864)</w:t>
      </w:r>
      <w:r w:rsidRPr="00F25634">
        <w:rPr>
          <w:rFonts w:ascii="Times New Roman" w:hAnsi="Times New Roman" w:cs="Times New Roman"/>
          <w:sz w:val="24"/>
          <w:szCs w:val="24"/>
        </w:rPr>
        <w:t xml:space="preserve">. </w:t>
      </w:r>
      <w:r w:rsidR="00A60679">
        <w:rPr>
          <w:rFonts w:ascii="Times New Roman" w:hAnsi="Times New Roman" w:cs="Times New Roman"/>
          <w:sz w:val="24"/>
          <w:szCs w:val="24"/>
        </w:rPr>
        <w:t>Conoce más sobre este líder [</w:t>
      </w:r>
      <w:hyperlink r:id="rId18" w:history="1">
        <w:r w:rsidR="00A60679" w:rsidRPr="00A60679">
          <w:rPr>
            <w:rStyle w:val="Hipervnculo"/>
            <w:rFonts w:ascii="Times New Roman" w:hAnsi="Times New Roman" w:cs="Times New Roman"/>
            <w:sz w:val="24"/>
            <w:szCs w:val="24"/>
          </w:rPr>
          <w:t>VER</w:t>
        </w:r>
      </w:hyperlink>
      <w:r w:rsidR="00A60679">
        <w:rPr>
          <w:rFonts w:ascii="Times New Roman" w:hAnsi="Times New Roman" w:cs="Times New Roman"/>
          <w:sz w:val="24"/>
          <w:szCs w:val="24"/>
        </w:rPr>
        <w:t>].</w:t>
      </w:r>
    </w:p>
    <w:p w14:paraId="445AA658" w14:textId="796B5CEA" w:rsidR="00DA1579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Sin embargo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su comportamiento</w:t>
      </w:r>
      <w:r w:rsid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 veces </w:t>
      </w:r>
      <w:r w:rsidRPr="00F25634">
        <w:rPr>
          <w:rFonts w:ascii="Times New Roman" w:hAnsi="Times New Roman" w:cs="Times New Roman"/>
          <w:b/>
          <w:sz w:val="24"/>
          <w:szCs w:val="24"/>
        </w:rPr>
        <w:t>autoritario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de tipo </w:t>
      </w:r>
      <w:r w:rsidRPr="00F25634">
        <w:rPr>
          <w:rFonts w:ascii="Times New Roman" w:hAnsi="Times New Roman" w:cs="Times New Roman"/>
          <w:b/>
          <w:sz w:val="24"/>
          <w:szCs w:val="24"/>
        </w:rPr>
        <w:t>caudillista</w:t>
      </w:r>
      <w:r w:rsidR="00A60679" w:rsidRPr="00A6067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le </w:t>
      </w:r>
      <w:r w:rsidR="00A60679">
        <w:rPr>
          <w:rFonts w:ascii="Times New Roman" w:hAnsi="Times New Roman" w:cs="Times New Roman"/>
          <w:sz w:val="24"/>
          <w:szCs w:val="24"/>
        </w:rPr>
        <w:t>res</w:t>
      </w:r>
      <w:r w:rsidRPr="00F25634">
        <w:rPr>
          <w:rFonts w:ascii="Times New Roman" w:hAnsi="Times New Roman" w:cs="Times New Roman"/>
          <w:sz w:val="24"/>
          <w:szCs w:val="24"/>
        </w:rPr>
        <w:t xml:space="preserve">tó seguidores </w:t>
      </w:r>
      <w:r w:rsidR="00E935DA">
        <w:rPr>
          <w:rFonts w:ascii="Times New Roman" w:hAnsi="Times New Roman" w:cs="Times New Roman"/>
          <w:sz w:val="24"/>
          <w:szCs w:val="24"/>
        </w:rPr>
        <w:t xml:space="preserve">en el </w:t>
      </w:r>
      <w:r w:rsidR="00E26DE1" w:rsidRPr="00F25634">
        <w:rPr>
          <w:rFonts w:ascii="Times New Roman" w:hAnsi="Times New Roman" w:cs="Times New Roman"/>
          <w:sz w:val="24"/>
          <w:szCs w:val="24"/>
        </w:rPr>
        <w:t>propio partido</w:t>
      </w:r>
      <w:r w:rsidR="00A60679">
        <w:rPr>
          <w:rFonts w:ascii="Times New Roman" w:hAnsi="Times New Roman" w:cs="Times New Roman"/>
          <w:sz w:val="24"/>
          <w:szCs w:val="24"/>
        </w:rPr>
        <w:t xml:space="preserve"> liberal</w:t>
      </w:r>
      <w:r w:rsidR="00E26DE1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94362E" w:rsidRPr="00F25634" w14:paraId="4783675C" w14:textId="77777777" w:rsidTr="007C1533">
        <w:tc>
          <w:tcPr>
            <w:tcW w:w="9054" w:type="dxa"/>
            <w:gridSpan w:val="2"/>
            <w:shd w:val="clear" w:color="auto" w:fill="000000" w:themeFill="text1"/>
          </w:tcPr>
          <w:p w14:paraId="4E630353" w14:textId="77777777" w:rsidR="0094362E" w:rsidRPr="00F25634" w:rsidRDefault="0094362E" w:rsidP="007C153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4362E" w:rsidRPr="00F25634" w14:paraId="513531CC" w14:textId="77777777" w:rsidTr="007C1533">
        <w:tc>
          <w:tcPr>
            <w:tcW w:w="2518" w:type="dxa"/>
          </w:tcPr>
          <w:p w14:paraId="172116F5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B7A6302" w14:textId="3CD12A1C" w:rsidR="0094362E" w:rsidRPr="00F25634" w:rsidRDefault="0094362E" w:rsidP="009436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AA5D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A5D69" w:rsidRPr="00AA5D6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F1)</w:t>
            </w:r>
          </w:p>
        </w:tc>
      </w:tr>
      <w:tr w:rsidR="0094362E" w:rsidRPr="00F25634" w14:paraId="7E961811" w14:textId="77777777" w:rsidTr="007C1533">
        <w:tc>
          <w:tcPr>
            <w:tcW w:w="2518" w:type="dxa"/>
          </w:tcPr>
          <w:p w14:paraId="00C43282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1D25F13" w14:textId="7646CD5C" w:rsidR="00473EED" w:rsidRPr="0094362E" w:rsidRDefault="00473EED" w:rsidP="0094362E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forma de </w:t>
            </w:r>
            <w:r w:rsidRPr="00473EED">
              <w:rPr>
                <w:rFonts w:ascii="Times New Roman" w:hAnsi="Times New Roman" w:cs="Times New Roman"/>
                <w:sz w:val="24"/>
                <w:szCs w:val="24"/>
              </w:rPr>
              <w:t>gobierno federalista durante la hegemonía liberal</w:t>
            </w:r>
          </w:p>
        </w:tc>
      </w:tr>
      <w:tr w:rsidR="0094362E" w:rsidRPr="00F25634" w14:paraId="5E70FDBD" w14:textId="77777777" w:rsidTr="007C1533">
        <w:tc>
          <w:tcPr>
            <w:tcW w:w="2518" w:type="dxa"/>
          </w:tcPr>
          <w:p w14:paraId="5F264A68" w14:textId="77777777" w:rsidR="0094362E" w:rsidRPr="00F25634" w:rsidRDefault="0094362E" w:rsidP="007C15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B015D9C" w14:textId="7492F9E0" w:rsidR="0094362E" w:rsidRPr="00F25634" w:rsidRDefault="001972D2" w:rsidP="0094362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1972D2">
              <w:rPr>
                <w:b w:val="0"/>
                <w:color w:val="000000" w:themeColor="text1"/>
              </w:rPr>
              <w:t>Interactivo que expone el funcionamiento del federalismo como principio clave del gobierno de las élites liberales colombianas entre 1853 y 1885</w:t>
            </w:r>
          </w:p>
        </w:tc>
      </w:tr>
    </w:tbl>
    <w:p w14:paraId="4F5F7C54" w14:textId="77777777" w:rsidR="0094362E" w:rsidRDefault="0094362E" w:rsidP="00D822C3">
      <w:pPr>
        <w:rPr>
          <w:rFonts w:ascii="Times New Roman" w:hAnsi="Times New Roman" w:cs="Times New Roman"/>
          <w:sz w:val="24"/>
          <w:szCs w:val="24"/>
        </w:rPr>
      </w:pPr>
    </w:p>
    <w:p w14:paraId="64AC654B" w14:textId="5B790C26" w:rsidR="00E26DE1" w:rsidRPr="00F25634" w:rsidRDefault="0095571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[SECCIÓN 2]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 xml:space="preserve">El Olimpo </w:t>
      </w:r>
      <w:r w:rsidR="00D61691">
        <w:rPr>
          <w:rFonts w:ascii="Times New Roman" w:hAnsi="Times New Roman" w:cs="Times New Roman"/>
          <w:b/>
          <w:sz w:val="24"/>
          <w:szCs w:val="24"/>
        </w:rPr>
        <w:t>R</w:t>
      </w:r>
      <w:r w:rsidR="00E26DE1" w:rsidRPr="00F25634">
        <w:rPr>
          <w:rFonts w:ascii="Times New Roman" w:hAnsi="Times New Roman" w:cs="Times New Roman"/>
          <w:b/>
          <w:sz w:val="24"/>
          <w:szCs w:val="24"/>
        </w:rPr>
        <w:t>adical</w:t>
      </w:r>
    </w:p>
    <w:p w14:paraId="44B6DA98" w14:textId="26D8762B" w:rsidR="00E26DE1" w:rsidRPr="00AA5D69" w:rsidRDefault="00E26DE1" w:rsidP="00D822C3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 xml:space="preserve">Una vez </w:t>
      </w:r>
      <w:r w:rsidR="00AA5D69">
        <w:rPr>
          <w:rFonts w:ascii="Times New Roman" w:hAnsi="Times New Roman" w:cs="Times New Roman"/>
          <w:sz w:val="24"/>
          <w:szCs w:val="24"/>
        </w:rPr>
        <w:t xml:space="preserve">Tomás Cipriano de </w:t>
      </w:r>
      <w:r w:rsidRPr="00F25634">
        <w:rPr>
          <w:rFonts w:ascii="Times New Roman" w:hAnsi="Times New Roman" w:cs="Times New Roman"/>
          <w:sz w:val="24"/>
          <w:szCs w:val="24"/>
        </w:rPr>
        <w:t>Mosquera se retiró del poder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Pr="00F25634">
        <w:rPr>
          <w:rFonts w:ascii="Times New Roman" w:hAnsi="Times New Roman" w:cs="Times New Roman"/>
          <w:sz w:val="24"/>
          <w:szCs w:val="24"/>
        </w:rPr>
        <w:t xml:space="preserve"> ascendió el primer presidente de</w:t>
      </w:r>
      <w:r w:rsidR="00B62522">
        <w:rPr>
          <w:rFonts w:ascii="Times New Roman" w:hAnsi="Times New Roman" w:cs="Times New Roman"/>
          <w:sz w:val="24"/>
          <w:szCs w:val="24"/>
        </w:rPr>
        <w:t xml:space="preserve">l periodo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se conoció como el </w:t>
      </w:r>
      <w:r w:rsidR="00D61691">
        <w:rPr>
          <w:rFonts w:ascii="Times New Roman" w:hAnsi="Times New Roman" w:cs="Times New Roman"/>
          <w:b/>
          <w:sz w:val="24"/>
          <w:szCs w:val="24"/>
        </w:rPr>
        <w:t>Olimpo R</w:t>
      </w:r>
      <w:r w:rsidRPr="00AA5D69">
        <w:rPr>
          <w:rFonts w:ascii="Times New Roman" w:hAnsi="Times New Roman" w:cs="Times New Roman"/>
          <w:b/>
          <w:sz w:val="24"/>
          <w:szCs w:val="24"/>
        </w:rPr>
        <w:t>adical</w:t>
      </w:r>
      <w:r w:rsidR="00AA5D69">
        <w:rPr>
          <w:rFonts w:ascii="Times New Roman" w:hAnsi="Times New Roman" w:cs="Times New Roman"/>
          <w:sz w:val="24"/>
          <w:szCs w:val="24"/>
        </w:rPr>
        <w:t>. Tomó este nombre por ser</w:t>
      </w:r>
      <w:r w:rsidRPr="00F25634">
        <w:rPr>
          <w:rFonts w:ascii="Times New Roman" w:hAnsi="Times New Roman" w:cs="Times New Roman"/>
          <w:sz w:val="24"/>
          <w:szCs w:val="24"/>
        </w:rPr>
        <w:t xml:space="preserve"> un</w:t>
      </w:r>
      <w:r w:rsidR="007750E8">
        <w:rPr>
          <w:rFonts w:ascii="Times New Roman" w:hAnsi="Times New Roman" w:cs="Times New Roman"/>
          <w:sz w:val="24"/>
          <w:szCs w:val="24"/>
        </w:rPr>
        <w:t>a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etapa</w:t>
      </w:r>
      <w:r w:rsidRPr="00F25634">
        <w:rPr>
          <w:rFonts w:ascii="Times New Roman" w:hAnsi="Times New Roman" w:cs="Times New Roman"/>
          <w:sz w:val="24"/>
          <w:szCs w:val="24"/>
        </w:rPr>
        <w:t xml:space="preserve"> en</w:t>
      </w:r>
      <w:r w:rsidR="007750E8">
        <w:rPr>
          <w:rFonts w:ascii="Times New Roman" w:hAnsi="Times New Roman" w:cs="Times New Roman"/>
          <w:sz w:val="24"/>
          <w:szCs w:val="24"/>
        </w:rPr>
        <w:t xml:space="preserve"> la</w:t>
      </w:r>
      <w:r w:rsidRPr="00F25634">
        <w:rPr>
          <w:rFonts w:ascii="Times New Roman" w:hAnsi="Times New Roman" w:cs="Times New Roman"/>
          <w:sz w:val="24"/>
          <w:szCs w:val="24"/>
        </w:rPr>
        <w:t xml:space="preserve"> que el país estuvo </w:t>
      </w:r>
      <w:r w:rsidR="00B62522">
        <w:rPr>
          <w:rFonts w:ascii="Times New Roman" w:hAnsi="Times New Roman" w:cs="Times New Roman"/>
          <w:sz w:val="24"/>
          <w:szCs w:val="24"/>
        </w:rPr>
        <w:t xml:space="preserve">dirigido </w:t>
      </w:r>
      <w:r w:rsidRPr="00F25634">
        <w:rPr>
          <w:rFonts w:ascii="Times New Roman" w:hAnsi="Times New Roman" w:cs="Times New Roman"/>
          <w:sz w:val="24"/>
          <w:szCs w:val="24"/>
        </w:rPr>
        <w:t xml:space="preserve">por </w:t>
      </w:r>
      <w:r w:rsidRPr="00F25634">
        <w:rPr>
          <w:rFonts w:ascii="Times New Roman" w:hAnsi="Times New Roman" w:cs="Times New Roman"/>
          <w:b/>
          <w:sz w:val="24"/>
          <w:szCs w:val="24"/>
        </w:rPr>
        <w:t>intelectuales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b/>
          <w:sz w:val="24"/>
          <w:szCs w:val="24"/>
        </w:rPr>
        <w:t>industriales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F25634">
        <w:rPr>
          <w:rFonts w:ascii="Times New Roman" w:hAnsi="Times New Roman" w:cs="Times New Roman"/>
          <w:b/>
          <w:sz w:val="24"/>
          <w:szCs w:val="24"/>
        </w:rPr>
        <w:t>comerciantes</w:t>
      </w:r>
      <w:r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liberales</w:t>
      </w:r>
      <w:r w:rsidR="00E935DA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que quisieron construir una </w:t>
      </w:r>
      <w:r w:rsidRPr="00F25634">
        <w:rPr>
          <w:rFonts w:ascii="Times New Roman" w:hAnsi="Times New Roman" w:cs="Times New Roman"/>
          <w:b/>
          <w:sz w:val="24"/>
          <w:szCs w:val="24"/>
        </w:rPr>
        <w:t>república laica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respetuosa de</w:t>
      </w:r>
      <w:r w:rsidR="00955711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</w:rPr>
        <w:t xml:space="preserve">los </w:t>
      </w:r>
      <w:r w:rsidRPr="00F25634">
        <w:rPr>
          <w:rFonts w:ascii="Times New Roman" w:hAnsi="Times New Roman" w:cs="Times New Roman"/>
          <w:b/>
          <w:sz w:val="24"/>
          <w:szCs w:val="24"/>
        </w:rPr>
        <w:t>derechos individuales</w:t>
      </w:r>
      <w:r w:rsidRPr="00F25634">
        <w:rPr>
          <w:rFonts w:ascii="Times New Roman" w:hAnsi="Times New Roman" w:cs="Times New Roman"/>
          <w:sz w:val="24"/>
          <w:szCs w:val="24"/>
        </w:rPr>
        <w:t>.</w:t>
      </w:r>
    </w:p>
    <w:p w14:paraId="35ECC5B9" w14:textId="4945451E" w:rsidR="00C84E93" w:rsidRPr="00F25634" w:rsidRDefault="00DA1579" w:rsidP="00D822C3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La figura central del Oli</w:t>
      </w:r>
      <w:r w:rsidR="00D61691">
        <w:rPr>
          <w:rFonts w:ascii="Times New Roman" w:hAnsi="Times New Roman" w:cs="Times New Roman"/>
          <w:sz w:val="24"/>
          <w:szCs w:val="24"/>
        </w:rPr>
        <w:t>m</w:t>
      </w:r>
      <w:r w:rsidRPr="00F25634">
        <w:rPr>
          <w:rFonts w:ascii="Times New Roman" w:hAnsi="Times New Roman" w:cs="Times New Roman"/>
          <w:sz w:val="24"/>
          <w:szCs w:val="24"/>
        </w:rPr>
        <w:t xml:space="preserve">po Radical fue </w:t>
      </w:r>
      <w:r w:rsidRPr="00F25634">
        <w:rPr>
          <w:rFonts w:ascii="Times New Roman" w:hAnsi="Times New Roman" w:cs="Times New Roman"/>
          <w:b/>
          <w:sz w:val="24"/>
          <w:szCs w:val="24"/>
        </w:rPr>
        <w:t>Manuel Murillo Toro</w:t>
      </w:r>
      <w:r w:rsidR="00AA5D69">
        <w:rPr>
          <w:rFonts w:ascii="Times New Roman" w:hAnsi="Times New Roman" w:cs="Times New Roman"/>
          <w:sz w:val="24"/>
          <w:szCs w:val="24"/>
        </w:rPr>
        <w:t xml:space="preserve">, </w:t>
      </w:r>
      <w:r w:rsidRPr="00F25634">
        <w:rPr>
          <w:rFonts w:ascii="Times New Roman" w:hAnsi="Times New Roman" w:cs="Times New Roman"/>
          <w:sz w:val="24"/>
          <w:szCs w:val="24"/>
        </w:rPr>
        <w:t xml:space="preserve">quien gobernó entre </w:t>
      </w:r>
      <w:r w:rsidRPr="00B62522">
        <w:rPr>
          <w:rFonts w:ascii="Times New Roman" w:hAnsi="Times New Roman" w:cs="Times New Roman"/>
          <w:b/>
          <w:sz w:val="24"/>
          <w:szCs w:val="24"/>
        </w:rPr>
        <w:t>1864 y 1866</w:t>
      </w:r>
      <w:r w:rsidR="00AA5D69">
        <w:rPr>
          <w:rFonts w:ascii="Times New Roman" w:hAnsi="Times New Roman" w:cs="Times New Roman"/>
          <w:sz w:val="24"/>
          <w:szCs w:val="24"/>
        </w:rPr>
        <w:t>,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luego de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1872 a 1874</w:t>
      </w:r>
      <w:r w:rsidR="00AA5D69">
        <w:rPr>
          <w:rFonts w:ascii="Times New Roman" w:hAnsi="Times New Roman" w:cs="Times New Roman"/>
          <w:sz w:val="24"/>
          <w:szCs w:val="24"/>
        </w:rPr>
        <w:t xml:space="preserve">. </w:t>
      </w:r>
      <w:r w:rsidR="00D61691">
        <w:rPr>
          <w:rFonts w:ascii="Times New Roman" w:hAnsi="Times New Roman" w:cs="Times New Roman"/>
          <w:sz w:val="24"/>
          <w:szCs w:val="24"/>
        </w:rPr>
        <w:t>Durante su gobierno, quiso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controlar las pasiones políticas que llevaban a enfrentamientos entre liberales y conservadores, trabajando por profu</w:t>
      </w:r>
      <w:r w:rsidR="0067766A">
        <w:rPr>
          <w:rFonts w:ascii="Times New Roman" w:hAnsi="Times New Roman" w:cs="Times New Roman"/>
          <w:sz w:val="24"/>
          <w:szCs w:val="24"/>
        </w:rPr>
        <w:t>n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dizar en la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tolerancia</w:t>
      </w:r>
      <w:r w:rsidR="00C7362B" w:rsidRPr="00F2563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A5D2B" w:rsidRPr="00F25634" w14:paraId="46FE4ECD" w14:textId="77777777" w:rsidTr="00AA5D69">
        <w:tc>
          <w:tcPr>
            <w:tcW w:w="9054" w:type="dxa"/>
            <w:gridSpan w:val="2"/>
            <w:shd w:val="clear" w:color="auto" w:fill="0D0D0D" w:themeFill="text1" w:themeFillTint="F2"/>
          </w:tcPr>
          <w:p w14:paraId="1AD3B61E" w14:textId="77777777" w:rsidR="00CA5D2B" w:rsidRPr="00F25634" w:rsidRDefault="00CA5D2B" w:rsidP="00B50B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A5D2B" w:rsidRPr="00F25634" w14:paraId="61CD3937" w14:textId="77777777" w:rsidTr="00AA5D69">
        <w:tc>
          <w:tcPr>
            <w:tcW w:w="1668" w:type="dxa"/>
          </w:tcPr>
          <w:p w14:paraId="2521E744" w14:textId="77777777" w:rsidR="00CA5D2B" w:rsidRPr="00F25634" w:rsidRDefault="00CA5D2B" w:rsidP="00B50B9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20B1D88C" w14:textId="77777777" w:rsidR="00CA5D2B" w:rsidRPr="00F25634" w:rsidRDefault="00CA5D2B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195F4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CA5D2B" w:rsidRPr="00F25634" w14:paraId="65231E60" w14:textId="77777777" w:rsidTr="00AA5D69">
        <w:tc>
          <w:tcPr>
            <w:tcW w:w="1668" w:type="dxa"/>
          </w:tcPr>
          <w:p w14:paraId="1918E25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AAF60D8" w14:textId="15BB94D0" w:rsidR="00CA5D2B" w:rsidRPr="00F25634" w:rsidRDefault="00AA5D69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Manuel Murillo Toro</w:t>
            </w:r>
          </w:p>
        </w:tc>
      </w:tr>
      <w:tr w:rsidR="00CA5D2B" w:rsidRPr="00F25634" w14:paraId="169C7B79" w14:textId="77777777" w:rsidTr="00AA5D69">
        <w:tc>
          <w:tcPr>
            <w:tcW w:w="1668" w:type="dxa"/>
          </w:tcPr>
          <w:p w14:paraId="0F5135E6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23D16DC2" w14:textId="03944482" w:rsidR="00AA5D69" w:rsidRDefault="00D61691" w:rsidP="00AA5D69">
            <w:pPr>
              <w:spacing w:after="200" w:line="276" w:lineRule="auto"/>
              <w:rPr>
                <w:rFonts w:ascii="Century Gothic" w:hAnsi="Century Gothic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A5D69">
              <w:rPr>
                <w:rFonts w:ascii="Century Gothic" w:hAnsi="Century Gothic"/>
                <w:sz w:val="20"/>
                <w:szCs w:val="20"/>
              </w:rPr>
              <w:t>ttp://www.banrepcultural.org/blaavirtual/revistas/credencial/enero2012/telegrafia</w:t>
            </w:r>
          </w:p>
          <w:p w14:paraId="41C0A591" w14:textId="151016ED" w:rsidR="00CA5D2B" w:rsidRPr="00AA5D69" w:rsidRDefault="00AA5D69" w:rsidP="00AA5D69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3E796EEB" wp14:editId="3BF0844B">
                  <wp:extent cx="952500" cy="1261517"/>
                  <wp:effectExtent l="0" t="0" r="0" b="0"/>
                  <wp:docPr id="11" name="Imagen 11" descr="Manuel Murillo To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nuel Murillo To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168" cy="126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D2B" w:rsidRPr="00F25634" w14:paraId="011C5386" w14:textId="77777777" w:rsidTr="00AA5D69">
        <w:tc>
          <w:tcPr>
            <w:tcW w:w="1668" w:type="dxa"/>
          </w:tcPr>
          <w:p w14:paraId="0C398DF4" w14:textId="77777777" w:rsidR="00CA5D2B" w:rsidRPr="00F25634" w:rsidRDefault="00CA5D2B" w:rsidP="00B50B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4830325" w14:textId="25B1B86C" w:rsidR="00CA5D2B" w:rsidRPr="00F25634" w:rsidRDefault="00AA5D69" w:rsidP="00C86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Murillo Toro (presidente</w:t>
            </w:r>
            <w:r w:rsidR="006776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dos veces: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1864-1866</w:t>
            </w:r>
            <w:r w:rsidR="00A57D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1872-1874)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1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caracterizó por diseñar políticas de reconstrucción nacional, con las que buscó reducir la deuda externa.</w:t>
            </w:r>
          </w:p>
        </w:tc>
      </w:tr>
    </w:tbl>
    <w:p w14:paraId="5ADBEDE3" w14:textId="77777777" w:rsidR="00637F2B" w:rsidRDefault="00637F2B">
      <w:pPr>
        <w:rPr>
          <w:rFonts w:ascii="Times New Roman" w:hAnsi="Times New Roman" w:cs="Times New Roman"/>
          <w:sz w:val="24"/>
          <w:szCs w:val="24"/>
        </w:rPr>
      </w:pPr>
    </w:p>
    <w:p w14:paraId="090A44E4" w14:textId="134893D2" w:rsidR="00C84E93" w:rsidRPr="00F25634" w:rsidRDefault="00D6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e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n </w:t>
      </w:r>
      <w:r w:rsidR="0046646E" w:rsidRPr="00D61691">
        <w:rPr>
          <w:rFonts w:ascii="Times New Roman" w:hAnsi="Times New Roman" w:cs="Times New Roman"/>
          <w:b/>
          <w:sz w:val="24"/>
          <w:szCs w:val="24"/>
        </w:rPr>
        <w:t>1866</w:t>
      </w:r>
      <w:r>
        <w:rPr>
          <w:rFonts w:ascii="Times New Roman" w:hAnsi="Times New Roman" w:cs="Times New Roman"/>
          <w:sz w:val="24"/>
          <w:szCs w:val="24"/>
        </w:rPr>
        <w:t>,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46646E" w:rsidRPr="00F25634">
        <w:rPr>
          <w:rFonts w:ascii="Times New Roman" w:hAnsi="Times New Roman" w:cs="Times New Roman"/>
          <w:sz w:val="24"/>
          <w:szCs w:val="24"/>
        </w:rPr>
        <w:t>ret</w:t>
      </w:r>
      <w:r w:rsidR="00C7362B" w:rsidRPr="00F25634">
        <w:rPr>
          <w:rFonts w:ascii="Times New Roman" w:hAnsi="Times New Roman" w:cs="Times New Roman"/>
          <w:sz w:val="24"/>
          <w:szCs w:val="24"/>
        </w:rPr>
        <w:t>o</w:t>
      </w:r>
      <w:r w:rsidR="0046646E" w:rsidRPr="00F25634">
        <w:rPr>
          <w:rFonts w:ascii="Times New Roman" w:hAnsi="Times New Roman" w:cs="Times New Roman"/>
          <w:sz w:val="24"/>
          <w:szCs w:val="24"/>
        </w:rPr>
        <w:t>r</w:t>
      </w:r>
      <w:r w:rsidR="00C7362B" w:rsidRPr="00F25634">
        <w:rPr>
          <w:rFonts w:ascii="Times New Roman" w:hAnsi="Times New Roman" w:cs="Times New Roman"/>
          <w:sz w:val="24"/>
          <w:szCs w:val="24"/>
        </w:rPr>
        <w:t>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 la presidencia</w:t>
      </w:r>
      <w:r w:rsidR="00C7362B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BC5B7A" w:rsidRPr="00D61691">
        <w:rPr>
          <w:rFonts w:ascii="Times New Roman" w:hAnsi="Times New Roman" w:cs="Times New Roman"/>
          <w:sz w:val="24"/>
          <w:szCs w:val="24"/>
        </w:rPr>
        <w:t xml:space="preserve">de </w:t>
      </w:r>
      <w:r w:rsidR="00C7362B" w:rsidRPr="00F25634">
        <w:rPr>
          <w:rFonts w:ascii="Times New Roman" w:hAnsi="Times New Roman" w:cs="Times New Roman"/>
          <w:b/>
          <w:sz w:val="24"/>
          <w:szCs w:val="24"/>
        </w:rPr>
        <w:t>Tomás Cipriano de Mosquera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 representó el regreso de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una política que buscaba </w:t>
      </w:r>
      <w:r w:rsidR="0046646E" w:rsidRPr="00F25634">
        <w:rPr>
          <w:rFonts w:ascii="Times New Roman" w:hAnsi="Times New Roman" w:cs="Times New Roman"/>
          <w:sz w:val="24"/>
          <w:szCs w:val="24"/>
        </w:rPr>
        <w:t xml:space="preserve">apartar </w:t>
      </w:r>
      <w:r w:rsidR="004E5240" w:rsidRPr="00F25634">
        <w:rPr>
          <w:rFonts w:ascii="Times New Roman" w:hAnsi="Times New Roman" w:cs="Times New Roman"/>
          <w:sz w:val="24"/>
          <w:szCs w:val="24"/>
        </w:rPr>
        <w:t xml:space="preserve">del poder </w:t>
      </w:r>
      <w:r w:rsidR="0046646E" w:rsidRPr="00F25634">
        <w:rPr>
          <w:rFonts w:ascii="Times New Roman" w:hAnsi="Times New Roman" w:cs="Times New Roman"/>
          <w:sz w:val="24"/>
          <w:szCs w:val="24"/>
        </w:rPr>
        <w:t>a los conservadores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y consolidar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Estado laico. 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El </w:t>
      </w:r>
      <w:r w:rsidR="00C84E93" w:rsidRPr="00F25634">
        <w:rPr>
          <w:rFonts w:ascii="Times New Roman" w:hAnsi="Times New Roman" w:cs="Times New Roman"/>
          <w:b/>
          <w:sz w:val="24"/>
          <w:szCs w:val="24"/>
        </w:rPr>
        <w:t>cierre del Congreso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 la república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parte de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Mosquera </w:t>
      </w:r>
      <w:r>
        <w:rPr>
          <w:rFonts w:ascii="Times New Roman" w:hAnsi="Times New Roman" w:cs="Times New Roman"/>
          <w:sz w:val="24"/>
          <w:szCs w:val="24"/>
        </w:rPr>
        <w:t xml:space="preserve">y los cuestionamientos </w:t>
      </w:r>
      <w:r w:rsidR="00C84E93" w:rsidRPr="00F25634">
        <w:rPr>
          <w:rFonts w:ascii="Times New Roman" w:hAnsi="Times New Roman" w:cs="Times New Roman"/>
          <w:sz w:val="24"/>
          <w:szCs w:val="24"/>
        </w:rPr>
        <w:t>por sus actuaciones en el campo de las relaciones internacionales</w:t>
      </w:r>
      <w:r w:rsidR="00154711">
        <w:rPr>
          <w:rFonts w:ascii="Times New Roman" w:hAnsi="Times New Roman" w:cs="Times New Roman"/>
          <w:sz w:val="24"/>
          <w:szCs w:val="24"/>
        </w:rPr>
        <w:t>,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le vali</w:t>
      </w:r>
      <w:r>
        <w:rPr>
          <w:rFonts w:ascii="Times New Roman" w:hAnsi="Times New Roman" w:cs="Times New Roman"/>
          <w:sz w:val="24"/>
          <w:szCs w:val="24"/>
        </w:rPr>
        <w:t>eron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el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destierro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 y el </w:t>
      </w:r>
      <w:r w:rsidR="00C84E93" w:rsidRPr="00D61691">
        <w:rPr>
          <w:rFonts w:ascii="Times New Roman" w:hAnsi="Times New Roman" w:cs="Times New Roman"/>
          <w:b/>
          <w:sz w:val="24"/>
          <w:szCs w:val="24"/>
        </w:rPr>
        <w:t>desprecio de sus copartidarios</w:t>
      </w:r>
      <w:r w:rsidR="00C84E93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1862A" w14:textId="7B5A05F4" w:rsidR="00C84E93" w:rsidRDefault="00E26DE1">
      <w:pPr>
        <w:rPr>
          <w:rFonts w:ascii="Times New Roman" w:hAnsi="Times New Roman" w:cs="Times New Roman"/>
          <w:sz w:val="24"/>
          <w:szCs w:val="24"/>
        </w:rPr>
      </w:pPr>
      <w:r w:rsidRPr="00F25634">
        <w:rPr>
          <w:rFonts w:ascii="Times New Roman" w:hAnsi="Times New Roman" w:cs="Times New Roman"/>
          <w:sz w:val="24"/>
          <w:szCs w:val="24"/>
        </w:rPr>
        <w:t>De</w:t>
      </w:r>
      <w:r w:rsidR="00CA5D2B" w:rsidRPr="00F25634">
        <w:rPr>
          <w:rFonts w:ascii="Times New Roman" w:hAnsi="Times New Roman" w:cs="Times New Roman"/>
          <w:sz w:val="24"/>
          <w:szCs w:val="24"/>
        </w:rPr>
        <w:t>l</w:t>
      </w:r>
      <w:r w:rsidRPr="00F25634">
        <w:rPr>
          <w:rFonts w:ascii="Times New Roman" w:hAnsi="Times New Roman" w:cs="Times New Roman"/>
          <w:sz w:val="24"/>
          <w:szCs w:val="24"/>
        </w:rPr>
        <w:t xml:space="preserve"> Olimpo Radical también </w:t>
      </w:r>
      <w:r w:rsidR="00A57D5C">
        <w:rPr>
          <w:rFonts w:ascii="Times New Roman" w:hAnsi="Times New Roman" w:cs="Times New Roman"/>
          <w:sz w:val="24"/>
          <w:szCs w:val="24"/>
        </w:rPr>
        <w:t xml:space="preserve">formaron </w:t>
      </w:r>
      <w:r w:rsidRPr="00F25634">
        <w:rPr>
          <w:rFonts w:ascii="Times New Roman" w:hAnsi="Times New Roman" w:cs="Times New Roman"/>
          <w:sz w:val="24"/>
          <w:szCs w:val="24"/>
        </w:rPr>
        <w:t xml:space="preserve">parte los presidentes </w:t>
      </w:r>
      <w:r w:rsidRPr="00B62522">
        <w:rPr>
          <w:rFonts w:ascii="Times New Roman" w:hAnsi="Times New Roman" w:cs="Times New Roman"/>
          <w:b/>
          <w:sz w:val="24"/>
          <w:szCs w:val="24"/>
        </w:rPr>
        <w:t>Manuel María de los Santos Acosta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(1867-1868)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 xml:space="preserve">José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Santos Guti</w:t>
      </w:r>
      <w:r w:rsidR="00A57D5C">
        <w:rPr>
          <w:rFonts w:ascii="Times New Roman" w:hAnsi="Times New Roman" w:cs="Times New Roman"/>
          <w:b/>
          <w:sz w:val="24"/>
          <w:szCs w:val="24"/>
        </w:rPr>
        <w:t>é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rrez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(1868-1870)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C84E93" w:rsidRPr="00B62522">
        <w:rPr>
          <w:rFonts w:ascii="Times New Roman" w:hAnsi="Times New Roman" w:cs="Times New Roman"/>
          <w:b/>
          <w:sz w:val="24"/>
          <w:szCs w:val="24"/>
        </w:rPr>
        <w:t>Eustorgio Salgar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(1870-1872)</w:t>
      </w:r>
      <w:r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Pr="00B62522">
        <w:rPr>
          <w:rFonts w:ascii="Times New Roman" w:hAnsi="Times New Roman" w:cs="Times New Roman"/>
          <w:b/>
          <w:sz w:val="24"/>
          <w:szCs w:val="24"/>
        </w:rPr>
        <w:t>Santiago Pére</w:t>
      </w:r>
      <w:r w:rsidR="00AF3E16" w:rsidRPr="00B62522">
        <w:rPr>
          <w:rFonts w:ascii="Times New Roman" w:hAnsi="Times New Roman" w:cs="Times New Roman"/>
          <w:b/>
          <w:sz w:val="24"/>
          <w:szCs w:val="24"/>
        </w:rPr>
        <w:t>z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(1874-1876)</w:t>
      </w:r>
      <w:r w:rsidRPr="00F25634">
        <w:rPr>
          <w:rFonts w:ascii="Times New Roman" w:hAnsi="Times New Roman" w:cs="Times New Roman"/>
          <w:sz w:val="24"/>
          <w:szCs w:val="24"/>
        </w:rPr>
        <w:t xml:space="preserve"> y </w:t>
      </w:r>
      <w:r w:rsidRPr="00B62522">
        <w:rPr>
          <w:rFonts w:ascii="Times New Roman" w:hAnsi="Times New Roman" w:cs="Times New Roman"/>
          <w:b/>
          <w:sz w:val="24"/>
          <w:szCs w:val="24"/>
        </w:rPr>
        <w:t>Aquileo Parra</w:t>
      </w:r>
      <w:r w:rsidR="00D61691">
        <w:rPr>
          <w:rFonts w:ascii="Times New Roman" w:hAnsi="Times New Roman" w:cs="Times New Roman"/>
          <w:b/>
          <w:sz w:val="24"/>
          <w:szCs w:val="24"/>
        </w:rPr>
        <w:t xml:space="preserve"> (1876-1878)</w:t>
      </w:r>
      <w:r w:rsidR="00D61691">
        <w:rPr>
          <w:rFonts w:ascii="Times New Roman" w:hAnsi="Times New Roman" w:cs="Times New Roman"/>
          <w:sz w:val="24"/>
          <w:szCs w:val="24"/>
        </w:rPr>
        <w:t xml:space="preserve">. </w:t>
      </w:r>
      <w:r w:rsidR="00AF3E16" w:rsidRPr="00F25634">
        <w:rPr>
          <w:rFonts w:ascii="Times New Roman" w:hAnsi="Times New Roman" w:cs="Times New Roman"/>
          <w:sz w:val="24"/>
          <w:szCs w:val="24"/>
        </w:rPr>
        <w:t>Todos ellos</w:t>
      </w:r>
      <w:r w:rsidR="00B62522">
        <w:rPr>
          <w:rFonts w:ascii="Times New Roman" w:hAnsi="Times New Roman" w:cs="Times New Roman"/>
          <w:sz w:val="24"/>
          <w:szCs w:val="24"/>
        </w:rPr>
        <w:t xml:space="preserve">, </w:t>
      </w:r>
      <w:r w:rsidR="00AF3E16" w:rsidRPr="00F25634">
        <w:rPr>
          <w:rFonts w:ascii="Times New Roman" w:hAnsi="Times New Roman" w:cs="Times New Roman"/>
          <w:sz w:val="24"/>
          <w:szCs w:val="24"/>
        </w:rPr>
        <w:t>de pensamiento liberal</w:t>
      </w:r>
      <w:r w:rsidR="00F25634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C05C39">
        <w:rPr>
          <w:rFonts w:ascii="Times New Roman" w:hAnsi="Times New Roman" w:cs="Times New Roman"/>
          <w:sz w:val="24"/>
          <w:szCs w:val="24"/>
        </w:rPr>
        <w:t>promovieron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el Estado laico, el libre cambio, el desarrollo</w:t>
      </w:r>
      <w:r w:rsid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AF3E16" w:rsidRPr="00F25634">
        <w:rPr>
          <w:rFonts w:ascii="Times New Roman" w:hAnsi="Times New Roman" w:cs="Times New Roman"/>
          <w:sz w:val="24"/>
          <w:szCs w:val="24"/>
        </w:rPr>
        <w:t>del comercio, la ciencia y la tecnología</w:t>
      </w:r>
      <w:r w:rsidR="00637F2B">
        <w:rPr>
          <w:rFonts w:ascii="Times New Roman" w:hAnsi="Times New Roman" w:cs="Times New Roman"/>
          <w:sz w:val="24"/>
          <w:szCs w:val="24"/>
        </w:rPr>
        <w:t>,</w:t>
      </w:r>
      <w:r w:rsidR="00AF3E16" w:rsidRPr="00F25634">
        <w:rPr>
          <w:rFonts w:ascii="Times New Roman" w:hAnsi="Times New Roman" w:cs="Times New Roman"/>
          <w:sz w:val="24"/>
          <w:szCs w:val="24"/>
        </w:rPr>
        <w:t xml:space="preserve"> y el respeto por las libertades individuales.</w:t>
      </w:r>
      <w:r w:rsidR="008802F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AA5D69" w:rsidRPr="00F25634" w14:paraId="43E02BE4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791C0B08" w14:textId="77777777" w:rsidR="00AA5D69" w:rsidRPr="00F25634" w:rsidRDefault="00AA5D69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A5D69" w:rsidRPr="00F25634" w14:paraId="5C0A1551" w14:textId="77777777" w:rsidTr="005635AA">
        <w:tc>
          <w:tcPr>
            <w:tcW w:w="1668" w:type="dxa"/>
          </w:tcPr>
          <w:p w14:paraId="0A009895" w14:textId="77777777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3EA3BEF" w14:textId="309F3DDE" w:rsidR="00AA5D69" w:rsidRPr="00F25634" w:rsidRDefault="00AA5D69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637F2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AA5D69" w:rsidRPr="00F25634" w14:paraId="66406028" w14:textId="77777777" w:rsidTr="005635AA">
        <w:tc>
          <w:tcPr>
            <w:tcW w:w="1668" w:type="dxa"/>
          </w:tcPr>
          <w:p w14:paraId="09E0A7EF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A9737B2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telégrafo</w:t>
            </w:r>
          </w:p>
        </w:tc>
      </w:tr>
      <w:tr w:rsidR="00AA5D69" w:rsidRPr="00F25634" w14:paraId="324B791C" w14:textId="77777777" w:rsidTr="005635AA">
        <w:tc>
          <w:tcPr>
            <w:tcW w:w="1668" w:type="dxa"/>
          </w:tcPr>
          <w:p w14:paraId="4EB5DD1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1EF66D1" w14:textId="191A9035" w:rsidR="00AA5D69" w:rsidRDefault="006250DE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637F2B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http://hispanicasaber.planetasaber.com/encyclopedia/default.asp?idpack=9&amp;idpil=000A0Z01&amp;ruta=Buscador</w:t>
              </w:r>
            </w:hyperlink>
          </w:p>
          <w:p w14:paraId="1D0951B1" w14:textId="55ED26F5" w:rsidR="00637F2B" w:rsidRPr="00F25634" w:rsidRDefault="00637F2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53BE77B8" wp14:editId="4D5F8C3F">
                  <wp:extent cx="1094740" cy="1377032"/>
                  <wp:effectExtent l="0" t="0" r="0" b="0"/>
                  <wp:docPr id="13" name="Imagen 13" descr="http://static0.planetasaber.com/encyclopedia/Data/Imagenes/FOTOS/000A0Z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tatic0.planetasaber.com/encyclopedia/Data/Imagenes/FOTOS/000A0Z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618" cy="138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A4810" w14:textId="106A9A5B" w:rsidR="00AA5D69" w:rsidRPr="00F25634" w:rsidRDefault="00AA5D69" w:rsidP="00637F2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A5D69" w:rsidRPr="00F25634" w14:paraId="7F5C2416" w14:textId="77777777" w:rsidTr="005635AA">
        <w:tc>
          <w:tcPr>
            <w:tcW w:w="1668" w:type="dxa"/>
          </w:tcPr>
          <w:p w14:paraId="14720536" w14:textId="77777777" w:rsidR="00AA5D69" w:rsidRPr="00F25634" w:rsidRDefault="00AA5D69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DBAB91A" w14:textId="47A36B49" w:rsidR="00AA5D69" w:rsidRPr="00F25634" w:rsidRDefault="00AA5D69" w:rsidP="00E41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el primer gobierno de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Manuel Murillo Toro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los Estados Unidos de Colombia conocieron por primera vez </w:t>
            </w:r>
            <w:r w:rsidRPr="00637F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 telégrafo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un dispositivo óptico, mecánico o electromecánico</w:t>
            </w:r>
            <w:r w:rsidR="000238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F256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empleado para el intercambio de mensajes mediante la transmisión y la recepción de señales en código.</w:t>
            </w:r>
            <w:r w:rsidR="00637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411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637F2B" w:rsidRPr="00C86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Electrotecnia El telégrafo de Morse de 1837</w:t>
            </w:r>
            <w:r w:rsidR="00E411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637F2B" w:rsidRPr="00C86C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Museo Histórico de Correos y Telecomunicaciones, Roma, Italia)</w:t>
            </w:r>
            <w:r w:rsidR="00637F2B" w:rsidRPr="00F2563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</w:tc>
      </w:tr>
    </w:tbl>
    <w:p w14:paraId="2736B720" w14:textId="77777777" w:rsidR="00AA5D69" w:rsidRPr="00F25634" w:rsidRDefault="00AA5D69">
      <w:pPr>
        <w:rPr>
          <w:rFonts w:ascii="Times New Roman" w:hAnsi="Times New Roman" w:cs="Times New Roman"/>
          <w:sz w:val="24"/>
          <w:szCs w:val="24"/>
        </w:rPr>
      </w:pPr>
    </w:p>
    <w:p w14:paraId="5784E0F5" w14:textId="50CF1AD6" w:rsidR="00D51178" w:rsidRPr="00F25634" w:rsidRDefault="00B62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m</w:t>
      </w:r>
      <w:r w:rsidR="00857154" w:rsidRPr="00F25634">
        <w:rPr>
          <w:rFonts w:ascii="Times New Roman" w:hAnsi="Times New Roman" w:cs="Times New Roman"/>
          <w:sz w:val="24"/>
          <w:szCs w:val="24"/>
        </w:rPr>
        <w:t>uchos sectores sociales del país</w:t>
      </w:r>
      <w:r w:rsidR="00637F2B">
        <w:rPr>
          <w:rFonts w:ascii="Times New Roman" w:hAnsi="Times New Roman" w:cs="Times New Roman"/>
          <w:sz w:val="24"/>
          <w:szCs w:val="24"/>
        </w:rPr>
        <w:t>, principalmente conservadores,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</w:t>
      </w:r>
      <w:r w:rsidR="007750E8">
        <w:rPr>
          <w:rFonts w:ascii="Times New Roman" w:hAnsi="Times New Roman" w:cs="Times New Roman"/>
          <w:sz w:val="24"/>
          <w:szCs w:val="24"/>
        </w:rPr>
        <w:t>eran practicantes convencidos de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 la </w:t>
      </w:r>
      <w:r w:rsidR="00857154" w:rsidRPr="00637F2B">
        <w:rPr>
          <w:rFonts w:ascii="Times New Roman" w:hAnsi="Times New Roman" w:cs="Times New Roman"/>
          <w:b/>
          <w:sz w:val="24"/>
          <w:szCs w:val="24"/>
        </w:rPr>
        <w:t>religión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, </w:t>
      </w:r>
      <w:r w:rsidR="00637F2B">
        <w:rPr>
          <w:rFonts w:ascii="Times New Roman" w:hAnsi="Times New Roman" w:cs="Times New Roman"/>
          <w:sz w:val="24"/>
          <w:szCs w:val="24"/>
        </w:rPr>
        <w:t xml:space="preserve">durante el Olimpo Radical </w:t>
      </w:r>
      <w:r>
        <w:rPr>
          <w:rFonts w:ascii="Times New Roman" w:hAnsi="Times New Roman" w:cs="Times New Roman"/>
          <w:sz w:val="24"/>
          <w:szCs w:val="24"/>
        </w:rPr>
        <w:t xml:space="preserve">hubo profundas </w:t>
      </w:r>
      <w:r w:rsidR="00857154" w:rsidRPr="00C86C8D">
        <w:rPr>
          <w:rFonts w:ascii="Times New Roman" w:hAnsi="Times New Roman" w:cs="Times New Roman"/>
          <w:sz w:val="24"/>
          <w:szCs w:val="24"/>
        </w:rPr>
        <w:t xml:space="preserve">confrontaciones </w:t>
      </w:r>
      <w:r w:rsidRPr="00C86C8D">
        <w:rPr>
          <w:rFonts w:ascii="Times New Roman" w:hAnsi="Times New Roman" w:cs="Times New Roman"/>
          <w:sz w:val="24"/>
          <w:szCs w:val="24"/>
        </w:rPr>
        <w:t>entre</w:t>
      </w:r>
      <w:r w:rsidRPr="00637F2B">
        <w:rPr>
          <w:rFonts w:ascii="Times New Roman" w:hAnsi="Times New Roman" w:cs="Times New Roman"/>
          <w:b/>
          <w:sz w:val="24"/>
          <w:szCs w:val="24"/>
        </w:rPr>
        <w:t xml:space="preserve"> los liberales</w:t>
      </w:r>
      <w:r w:rsidR="00637F2B" w:rsidRPr="00637F2B">
        <w:rPr>
          <w:rFonts w:ascii="Times New Roman" w:hAnsi="Times New Roman" w:cs="Times New Roman"/>
          <w:b/>
          <w:sz w:val="24"/>
          <w:szCs w:val="24"/>
        </w:rPr>
        <w:t xml:space="preserve"> en el poder y </w:t>
      </w:r>
      <w:r w:rsidRPr="00637F2B">
        <w:rPr>
          <w:rFonts w:ascii="Times New Roman" w:hAnsi="Times New Roman" w:cs="Times New Roman"/>
          <w:b/>
          <w:sz w:val="24"/>
          <w:szCs w:val="24"/>
        </w:rPr>
        <w:t>los conservadores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7154" w:rsidRPr="00F25634">
        <w:rPr>
          <w:rFonts w:ascii="Times New Roman" w:hAnsi="Times New Roman" w:cs="Times New Roman"/>
          <w:sz w:val="24"/>
          <w:szCs w:val="24"/>
        </w:rPr>
        <w:t>muy cercanos a la Iglesia</w:t>
      </w:r>
      <w:r w:rsidR="00637F2B">
        <w:rPr>
          <w:rFonts w:ascii="Times New Roman" w:hAnsi="Times New Roman" w:cs="Times New Roman"/>
          <w:sz w:val="24"/>
          <w:szCs w:val="24"/>
        </w:rPr>
        <w:t xml:space="preserve"> católica</w:t>
      </w:r>
      <w:r w:rsidR="00857154" w:rsidRPr="00F2563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816890" w:rsidRPr="00F25634" w14:paraId="4A814646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1FB6FFD5" w14:textId="77777777" w:rsidR="00816890" w:rsidRPr="00F25634" w:rsidRDefault="00816890" w:rsidP="008168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816890" w:rsidRPr="00F25634" w14:paraId="143E18D8" w14:textId="77777777" w:rsidTr="00E64B69">
        <w:tc>
          <w:tcPr>
            <w:tcW w:w="2518" w:type="dxa"/>
          </w:tcPr>
          <w:p w14:paraId="5C71D899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68F5860" w14:textId="73ED0386" w:rsidR="00816890" w:rsidRPr="00F25634" w:rsidRDefault="00816890" w:rsidP="00473EE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473E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930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3031"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M1C)</w:t>
            </w:r>
          </w:p>
        </w:tc>
      </w:tr>
      <w:tr w:rsidR="00816890" w:rsidRPr="00F25634" w14:paraId="465D6CDA" w14:textId="77777777" w:rsidTr="00E64B69">
        <w:tc>
          <w:tcPr>
            <w:tcW w:w="2518" w:type="dxa"/>
          </w:tcPr>
          <w:p w14:paraId="7082992D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D3B489C" w14:textId="4EBAE0C5" w:rsidR="00816890" w:rsidRPr="00193031" w:rsidRDefault="00193031" w:rsidP="00193031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Conoce acerca de l</w:t>
            </w:r>
            <w:r w:rsidR="00473EED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introducción de l</w:t>
            </w:r>
            <w:r w:rsidR="00AF120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os medios de comunicación modernos </w:t>
            </w:r>
            <w:r w:rsidR="00816890" w:rsidRPr="0019303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en Colombia</w:t>
            </w:r>
          </w:p>
        </w:tc>
      </w:tr>
      <w:tr w:rsidR="00816890" w:rsidRPr="00F25634" w14:paraId="4812BC24" w14:textId="77777777" w:rsidTr="00E64B69">
        <w:tc>
          <w:tcPr>
            <w:tcW w:w="2518" w:type="dxa"/>
          </w:tcPr>
          <w:p w14:paraId="0925BB6B" w14:textId="77777777" w:rsidR="00816890" w:rsidRPr="00F25634" w:rsidRDefault="00816890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793B1A5" w14:textId="5C891C60" w:rsidR="00816890" w:rsidRPr="00F25634" w:rsidRDefault="00816890" w:rsidP="00193031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</w:t>
            </w:r>
            <w:r w:rsidR="00193031">
              <w:rPr>
                <w:b w:val="0"/>
                <w:color w:val="000000" w:themeColor="text1"/>
              </w:rPr>
              <w:t>para</w:t>
            </w:r>
            <w:r>
              <w:rPr>
                <w:b w:val="0"/>
                <w:color w:val="000000" w:themeColor="text1"/>
              </w:rPr>
              <w:t xml:space="preserve"> </w:t>
            </w:r>
            <w:r w:rsidR="00AF1200">
              <w:rPr>
                <w:b w:val="0"/>
                <w:color w:val="000000" w:themeColor="text1"/>
              </w:rPr>
              <w:t xml:space="preserve">comprender </w:t>
            </w:r>
            <w:r w:rsidR="00193031">
              <w:rPr>
                <w:b w:val="0"/>
                <w:color w:val="000000" w:themeColor="text1"/>
              </w:rPr>
              <w:t>por qué</w:t>
            </w:r>
            <w:r w:rsidR="00AF1200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durante el Olimpo Radical se impulsaron sistemas </w:t>
            </w:r>
            <w:r w:rsidR="00473EED">
              <w:rPr>
                <w:b w:val="0"/>
                <w:color w:val="000000" w:themeColor="text1"/>
              </w:rPr>
              <w:t xml:space="preserve">modernos </w:t>
            </w:r>
            <w:r>
              <w:rPr>
                <w:b w:val="0"/>
                <w:color w:val="000000" w:themeColor="text1"/>
              </w:rPr>
              <w:t>de comunicación</w:t>
            </w:r>
            <w:r w:rsidR="00193031">
              <w:rPr>
                <w:b w:val="0"/>
                <w:color w:val="000000" w:themeColor="text1"/>
              </w:rPr>
              <w:t xml:space="preserve">, </w:t>
            </w:r>
            <w:r w:rsidR="00AF1200">
              <w:rPr>
                <w:b w:val="0"/>
                <w:color w:val="000000" w:themeColor="text1"/>
              </w:rPr>
              <w:t>como la prensa y el telégrafo</w:t>
            </w:r>
          </w:p>
        </w:tc>
      </w:tr>
    </w:tbl>
    <w:p w14:paraId="11C88992" w14:textId="77777777" w:rsidR="002466B7" w:rsidRDefault="002466B7">
      <w:pPr>
        <w:rPr>
          <w:rFonts w:ascii="Times New Roman" w:hAnsi="Times New Roman" w:cs="Times New Roman"/>
          <w:sz w:val="24"/>
          <w:szCs w:val="24"/>
        </w:rPr>
      </w:pPr>
    </w:p>
    <w:p w14:paraId="46418CEF" w14:textId="69B4E763" w:rsidR="00076FC1" w:rsidRPr="00F25634" w:rsidRDefault="00F979AB">
      <w:pPr>
        <w:rPr>
          <w:rFonts w:ascii="Times New Roman" w:hAnsi="Times New Roman" w:cs="Times New Roman"/>
          <w:b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F256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 economía y l</w:t>
      </w:r>
      <w:r w:rsidR="00985DCB" w:rsidRPr="00F25634">
        <w:rPr>
          <w:rFonts w:ascii="Times New Roman" w:hAnsi="Times New Roman" w:cs="Times New Roman"/>
          <w:b/>
          <w:sz w:val="24"/>
          <w:szCs w:val="24"/>
        </w:rPr>
        <w:t>os primeros ferrocarriles</w:t>
      </w:r>
    </w:p>
    <w:p w14:paraId="5BC887E6" w14:textId="63579CEB" w:rsidR="000D2B0E" w:rsidRPr="00F25634" w:rsidRDefault="000D2B0E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país empezó a transformar su </w:t>
      </w:r>
      <w:r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infraestructura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segunda mitad del siglo XIX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A pesar de las guerras civiles, la pobreza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y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los bajos índices de desarrollo, el Estado impulsó la construcción de los primero</w:t>
      </w:r>
      <w:r w:rsidR="00F979AB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</w:t>
      </w:r>
      <w:r w:rsidR="00B26504" w:rsidRPr="0037266A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ferrocarriles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. Con ello quería seguir el ejemplo de los países industrializados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,</w:t>
      </w:r>
      <w:r w:rsidR="00B26504"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como Francia e Inglaterra.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Conoce el papel determinante que </w:t>
      </w:r>
      <w:r w:rsidR="00023880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desempeñó 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el ferrocarril hacia finales del siglo XIX</w:t>
      </w:r>
      <w:r w:rsidR="00023880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,</w:t>
      </w:r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como dinamizador de la economía, instrumento de colonización y medio de transporte de lujo [</w:t>
      </w:r>
      <w:hyperlink r:id="rId22" w:history="1">
        <w:r w:rsidR="0037266A" w:rsidRPr="0037266A">
          <w:rPr>
            <w:rStyle w:val="Hipervnculo"/>
            <w:rFonts w:ascii="Times New Roman" w:eastAsia="Times New Roman" w:hAnsi="Times New Roman" w:cs="Times New Roman"/>
            <w:bCs/>
            <w:noProof w:val="0"/>
            <w:sz w:val="24"/>
            <w:szCs w:val="24"/>
            <w:lang w:val="es-ES" w:eastAsia="es-CO"/>
          </w:rPr>
          <w:t>VER</w:t>
        </w:r>
      </w:hyperlink>
      <w:r w:rsidR="0037266A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].</w:t>
      </w:r>
    </w:p>
    <w:p w14:paraId="37126742" w14:textId="4B3A54B8" w:rsidR="00B26504" w:rsidRDefault="00B26504" w:rsidP="0098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Desde que triunfó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el movimiento de 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Independencia, 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comenzó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a pensar</w:t>
      </w:r>
      <w:r w:rsidR="008E4FB2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>se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en la importancia de unir los dos océanos</w:t>
      </w:r>
      <w:r w:rsidR="00C86C8D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que bañan el 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país. Por su posición geográfica, </w:t>
      </w:r>
      <w:r w:rsidRPr="008E4F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ES" w:eastAsia="es-CO"/>
        </w:rPr>
        <w:t>Panamá</w:t>
      </w:r>
      <w:r w:rsidRPr="00F25634">
        <w:rPr>
          <w:rFonts w:ascii="Times New Roman" w:eastAsia="Times New Roman" w:hAnsi="Times New Roman" w:cs="Times New Roman"/>
          <w:bCs/>
          <w:noProof w:val="0"/>
          <w:sz w:val="24"/>
          <w:szCs w:val="24"/>
          <w:lang w:val="es-ES" w:eastAsia="es-CO"/>
        </w:rPr>
        <w:t xml:space="preserve"> fue el lugar elegido para adelantar las primeras construcciones de las ferrovías que unirían el Pacífico con el Atlántico.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8E4FB2" w:rsidRPr="00F25634" w14:paraId="50FC8BD8" w14:textId="77777777" w:rsidTr="00CA6EAE">
        <w:tc>
          <w:tcPr>
            <w:tcW w:w="9054" w:type="dxa"/>
            <w:gridSpan w:val="2"/>
            <w:shd w:val="clear" w:color="auto" w:fill="0D0D0D" w:themeFill="text1" w:themeFillTint="F2"/>
          </w:tcPr>
          <w:p w14:paraId="7F21DBDC" w14:textId="77777777" w:rsidR="008E4FB2" w:rsidRPr="00F25634" w:rsidRDefault="008E4FB2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E4FB2" w:rsidRPr="00F25634" w14:paraId="40616FC8" w14:textId="77777777" w:rsidTr="00CA6EAE">
        <w:tc>
          <w:tcPr>
            <w:tcW w:w="1668" w:type="dxa"/>
          </w:tcPr>
          <w:p w14:paraId="038DC04E" w14:textId="77777777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701713D9" w14:textId="7CF875B3" w:rsidR="008E4FB2" w:rsidRPr="00F25634" w:rsidRDefault="008E4FB2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8E4FB2" w:rsidRPr="00F25634" w14:paraId="3F1473CE" w14:textId="77777777" w:rsidTr="00CA6EAE">
        <w:tc>
          <w:tcPr>
            <w:tcW w:w="1668" w:type="dxa"/>
          </w:tcPr>
          <w:p w14:paraId="750A208C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208F9359" w14:textId="1564B616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Ferrocarril de Panamá</w:t>
            </w:r>
          </w:p>
        </w:tc>
      </w:tr>
      <w:tr w:rsidR="008E4FB2" w:rsidRPr="00F25634" w14:paraId="51CCDCE6" w14:textId="77777777" w:rsidTr="00CA6EAE">
        <w:tc>
          <w:tcPr>
            <w:tcW w:w="1668" w:type="dxa"/>
          </w:tcPr>
          <w:p w14:paraId="0EAB81B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3F0C1282" w14:textId="2F04201C" w:rsidR="008E4FB2" w:rsidRDefault="006250DE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8E4FB2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http://www.banrepcultural.org/blaavirtual/exhibiciones/ferrocarriles/secciones/historia_general.htm</w:t>
              </w:r>
            </w:hyperlink>
          </w:p>
          <w:p w14:paraId="3C3EAFC1" w14:textId="06FF61C2" w:rsidR="008E4FB2" w:rsidRPr="00F25634" w:rsidRDefault="008E4FB2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70AD140E" wp14:editId="169E204E">
                  <wp:extent cx="990600" cy="1406652"/>
                  <wp:effectExtent l="0" t="0" r="0" b="3175"/>
                  <wp:docPr id="17" name="Imagen 17" descr="http://www.banrepcultural.org/blaavirtual/exhibiciones/ferrocarriles/imagenes/secciones/historia_panama_18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nrepcultural.org/blaavirtual/exhibiciones/ferrocarriles/imagenes/secciones/historia_panama_18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40" cy="141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9577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E4FB2" w:rsidRPr="00F25634" w14:paraId="708F4685" w14:textId="77777777" w:rsidTr="00CA6EAE">
        <w:tc>
          <w:tcPr>
            <w:tcW w:w="1668" w:type="dxa"/>
          </w:tcPr>
          <w:p w14:paraId="3B4342A4" w14:textId="77777777" w:rsidR="008E4FB2" w:rsidRPr="00F25634" w:rsidRDefault="008E4FB2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E605450" w14:textId="17D0E4D9" w:rsidR="008E4FB2" w:rsidRPr="008E4FB2" w:rsidRDefault="008E4FB2" w:rsidP="00751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Entre 1850 y 1855 se construyó, con dineros estadounidenses, la vía del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Ferrocarril de Panamá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que llegó a tener casi 80 kilómetros de extensión. </w:t>
            </w:r>
            <w:r w:rsidR="00751F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ue inaugurada oficialmente el 28 de enero de </w:t>
            </w:r>
            <w:r w:rsidRPr="008E4FB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1855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15AC43D" w14:textId="0E288F03" w:rsidR="00CA6EAE" w:rsidRDefault="00CA6EAE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Esta fue una obra de la hegemonía liberal con la que se quiso estimular el desarrollo del país.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Estados Unidos de América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tenían gran interés en esta zona, pues era clave en la comunicación del Atlántico con el Pacífico.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Sin embargo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lejanía de</w:t>
      </w:r>
      <w:r w:rsidR="00C86C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Panamá </w:t>
      </w:r>
      <w:r w:rsidR="00C86C8D">
        <w:rPr>
          <w:rFonts w:ascii="Times New Roman" w:hAnsi="Times New Roman" w:cs="Times New Roman"/>
          <w:color w:val="000000"/>
          <w:sz w:val="24"/>
          <w:szCs w:val="24"/>
        </w:rPr>
        <w:t xml:space="preserve">respecto a los lugares más centrales 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E41139">
        <w:rPr>
          <w:rFonts w:ascii="Times New Roman" w:hAnsi="Times New Roman" w:cs="Times New Roman"/>
          <w:color w:val="000000"/>
          <w:sz w:val="24"/>
          <w:szCs w:val="24"/>
        </w:rPr>
        <w:t xml:space="preserve">su </w:t>
      </w:r>
      <w:r w:rsidRPr="00CA6EAE">
        <w:rPr>
          <w:rFonts w:ascii="Times New Roman" w:hAnsi="Times New Roman" w:cs="Times New Roman"/>
          <w:b/>
          <w:color w:val="000000"/>
          <w:sz w:val="24"/>
          <w:szCs w:val="24"/>
        </w:rPr>
        <w:t>pérdida en 1903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 xml:space="preserve"> hicieron de esta obra un asunto poco r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Pr="00DA403F">
        <w:rPr>
          <w:rFonts w:ascii="Times New Roman" w:hAnsi="Times New Roman" w:cs="Times New Roman"/>
          <w:color w:val="000000"/>
          <w:sz w:val="24"/>
          <w:szCs w:val="24"/>
        </w:rPr>
        <w:t>table para la nación.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B2A351" w14:textId="640A130B" w:rsidR="00D97614" w:rsidRPr="00F25634" w:rsidRDefault="00A50C89" w:rsidP="0021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Como a </w:t>
      </w:r>
      <w:r w:rsidR="00EF301C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mediados de siglo el país s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 regía por un </w:t>
      </w:r>
      <w:r w:rsidR="00D97614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sistema federal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, los distintos </w:t>
      </w:r>
      <w:r w:rsidR="00E41139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stados que lo conformaban tenían autonomía para decidir sobre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su infraestructura. Luego del F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errocarril de Panamá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="00D97614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el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estado de Bolívar</w:t>
      </w:r>
      <w:r w:rsidR="008E4FB2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inició la construcción del suyo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en </w:t>
      </w:r>
      <w:r w:rsidR="007C48F6" w:rsidRPr="008E4FB2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1869</w:t>
      </w:r>
      <w:r w:rsidR="007C48F6"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. </w:t>
      </w:r>
    </w:p>
    <w:p w14:paraId="71B85CBB" w14:textId="12DF76CC" w:rsidR="007C48F6" w:rsidRDefault="00E22875" w:rsidP="007C48F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979AB">
        <w:rPr>
          <w:rFonts w:ascii="Times New Roman" w:hAnsi="Times New Roman" w:cs="Times New Roman"/>
          <w:b/>
          <w:sz w:val="24"/>
          <w:szCs w:val="24"/>
          <w:lang w:val="es-ES"/>
        </w:rPr>
        <w:t>Cronología del tren</w:t>
      </w:r>
      <w:r w:rsidR="00CA6E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en Colombia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CA6EAE" w14:paraId="2358C885" w14:textId="77777777" w:rsidTr="005D1BC7">
        <w:trPr>
          <w:jc w:val="center"/>
        </w:trPr>
        <w:tc>
          <w:tcPr>
            <w:tcW w:w="2972" w:type="dxa"/>
            <w:shd w:val="clear" w:color="auto" w:fill="BFBFBF" w:themeFill="background1" w:themeFillShade="BF"/>
          </w:tcPr>
          <w:p w14:paraId="6FBF18F7" w14:textId="33125909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construcción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112DC12E" w14:textId="17FC5F6E" w:rsidR="00CA6EAE" w:rsidRPr="00CA6EAE" w:rsidRDefault="00CA6EAE" w:rsidP="00CA6E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Lugar de construcción</w:t>
            </w:r>
          </w:p>
        </w:tc>
      </w:tr>
      <w:tr w:rsidR="00CA6EAE" w14:paraId="3DEF19DA" w14:textId="77777777" w:rsidTr="005D1BC7">
        <w:trPr>
          <w:jc w:val="center"/>
        </w:trPr>
        <w:tc>
          <w:tcPr>
            <w:tcW w:w="2972" w:type="dxa"/>
          </w:tcPr>
          <w:p w14:paraId="201162BF" w14:textId="56E26AA5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1850-1855</w:t>
            </w:r>
          </w:p>
        </w:tc>
        <w:tc>
          <w:tcPr>
            <w:tcW w:w="4253" w:type="dxa"/>
          </w:tcPr>
          <w:p w14:paraId="5605F75A" w14:textId="5647AAF1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Panamá</w:t>
            </w:r>
          </w:p>
        </w:tc>
      </w:tr>
      <w:tr w:rsidR="00CA6EAE" w14:paraId="1F8D61C9" w14:textId="77777777" w:rsidTr="005D1BC7">
        <w:trPr>
          <w:jc w:val="center"/>
        </w:trPr>
        <w:tc>
          <w:tcPr>
            <w:tcW w:w="2972" w:type="dxa"/>
          </w:tcPr>
          <w:p w14:paraId="18BF9817" w14:textId="19B4F824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1869-1873</w:t>
            </w:r>
          </w:p>
        </w:tc>
        <w:tc>
          <w:tcPr>
            <w:tcW w:w="4253" w:type="dxa"/>
          </w:tcPr>
          <w:p w14:paraId="093A604F" w14:textId="4C43369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Bolívar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 en Barranquilla</w:t>
            </w:r>
          </w:p>
        </w:tc>
      </w:tr>
      <w:tr w:rsidR="00CA6EAE" w14:paraId="1C975FC6" w14:textId="77777777" w:rsidTr="005D1BC7">
        <w:trPr>
          <w:jc w:val="center"/>
        </w:trPr>
        <w:tc>
          <w:tcPr>
            <w:tcW w:w="2972" w:type="dxa"/>
          </w:tcPr>
          <w:p w14:paraId="0DED2082" w14:textId="74B93B73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1874-1914</w:t>
            </w:r>
          </w:p>
        </w:tc>
        <w:tc>
          <w:tcPr>
            <w:tcW w:w="4253" w:type="dxa"/>
          </w:tcPr>
          <w:p w14:paraId="5D04CF73" w14:textId="3D23E206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Antioquia</w:t>
            </w:r>
          </w:p>
        </w:tc>
      </w:tr>
      <w:tr w:rsidR="00CA6EAE" w14:paraId="5333E57D" w14:textId="77777777" w:rsidTr="005D1BC7">
        <w:trPr>
          <w:jc w:val="center"/>
        </w:trPr>
        <w:tc>
          <w:tcPr>
            <w:tcW w:w="2972" w:type="dxa"/>
          </w:tcPr>
          <w:p w14:paraId="7641DF1B" w14:textId="3184B53C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1878-1888</w:t>
            </w:r>
          </w:p>
        </w:tc>
        <w:tc>
          <w:tcPr>
            <w:tcW w:w="4253" w:type="dxa"/>
          </w:tcPr>
          <w:p w14:paraId="58190724" w14:textId="63ECBCAB" w:rsidR="00CA6EAE" w:rsidRDefault="00CA6EAE" w:rsidP="00CA6EA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Cúcuta</w:t>
            </w:r>
          </w:p>
        </w:tc>
      </w:tr>
      <w:tr w:rsidR="00CA6EAE" w14:paraId="1A540FD0" w14:textId="77777777" w:rsidTr="005D1BC7">
        <w:trPr>
          <w:jc w:val="center"/>
        </w:trPr>
        <w:tc>
          <w:tcPr>
            <w:tcW w:w="2972" w:type="dxa"/>
          </w:tcPr>
          <w:p w14:paraId="08F7DE74" w14:textId="7CBBEB5B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1878-1927</w:t>
            </w:r>
          </w:p>
        </w:tc>
        <w:tc>
          <w:tcPr>
            <w:tcW w:w="4253" w:type="dxa"/>
          </w:tcPr>
          <w:p w14:paraId="281DCD27" w14:textId="0C0EDEC4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del Pacífico</w:t>
            </w:r>
          </w:p>
        </w:tc>
      </w:tr>
      <w:tr w:rsidR="00CA6EAE" w14:paraId="78DBE908" w14:textId="77777777" w:rsidTr="005D1BC7">
        <w:trPr>
          <w:jc w:val="center"/>
        </w:trPr>
        <w:tc>
          <w:tcPr>
            <w:tcW w:w="2972" w:type="dxa"/>
          </w:tcPr>
          <w:p w14:paraId="25EF4C58" w14:textId="1BED7D9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1881-1907</w:t>
            </w:r>
          </w:p>
        </w:tc>
        <w:tc>
          <w:tcPr>
            <w:tcW w:w="4253" w:type="dxa"/>
          </w:tcPr>
          <w:p w14:paraId="6850A522" w14:textId="594513FC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La Dorada</w:t>
            </w:r>
          </w:p>
        </w:tc>
      </w:tr>
      <w:tr w:rsidR="00CA6EAE" w14:paraId="0A9A6360" w14:textId="77777777" w:rsidTr="005D1BC7">
        <w:trPr>
          <w:jc w:val="center"/>
        </w:trPr>
        <w:tc>
          <w:tcPr>
            <w:tcW w:w="2972" w:type="dxa"/>
          </w:tcPr>
          <w:p w14:paraId="2787D663" w14:textId="46E570EE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1881-1909</w:t>
            </w:r>
          </w:p>
        </w:tc>
        <w:tc>
          <w:tcPr>
            <w:tcW w:w="4253" w:type="dxa"/>
          </w:tcPr>
          <w:p w14:paraId="21385ED2" w14:textId="6C4CBA33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Girardot</w:t>
            </w:r>
          </w:p>
        </w:tc>
      </w:tr>
      <w:tr w:rsidR="00CA6EAE" w14:paraId="36AB9414" w14:textId="77777777" w:rsidTr="005D1BC7">
        <w:trPr>
          <w:jc w:val="center"/>
        </w:trPr>
        <w:tc>
          <w:tcPr>
            <w:tcW w:w="2972" w:type="dxa"/>
          </w:tcPr>
          <w:p w14:paraId="5FE31F7B" w14:textId="21268C9D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1881-1936</w:t>
            </w:r>
          </w:p>
        </w:tc>
        <w:tc>
          <w:tcPr>
            <w:tcW w:w="4253" w:type="dxa"/>
          </w:tcPr>
          <w:p w14:paraId="273BA812" w14:textId="5B51BE97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la Sabana y Cundinamarca </w:t>
            </w:r>
          </w:p>
        </w:tc>
      </w:tr>
      <w:tr w:rsidR="00CA6EAE" w14:paraId="3E34A8C2" w14:textId="77777777" w:rsidTr="005D1BC7">
        <w:trPr>
          <w:jc w:val="center"/>
        </w:trPr>
        <w:tc>
          <w:tcPr>
            <w:tcW w:w="2972" w:type="dxa"/>
          </w:tcPr>
          <w:p w14:paraId="6F5C9F6D" w14:textId="0D94908F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1881-1943</w:t>
            </w:r>
          </w:p>
        </w:tc>
        <w:tc>
          <w:tcPr>
            <w:tcW w:w="4253" w:type="dxa"/>
          </w:tcPr>
          <w:p w14:paraId="4F5D0279" w14:textId="6A099B38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Puerto Wilches</w:t>
            </w:r>
          </w:p>
        </w:tc>
      </w:tr>
      <w:tr w:rsidR="00CA6EAE" w14:paraId="6481A54D" w14:textId="77777777" w:rsidTr="005D1BC7">
        <w:trPr>
          <w:jc w:val="center"/>
        </w:trPr>
        <w:tc>
          <w:tcPr>
            <w:tcW w:w="2972" w:type="dxa"/>
          </w:tcPr>
          <w:p w14:paraId="053AFB4A" w14:textId="38ADBBF0" w:rsidR="00CA6EAE" w:rsidRPr="005D1BC7" w:rsidRDefault="00CA6EAE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1882-1906</w:t>
            </w:r>
          </w:p>
        </w:tc>
        <w:tc>
          <w:tcPr>
            <w:tcW w:w="4253" w:type="dxa"/>
          </w:tcPr>
          <w:p w14:paraId="42C6ED12" w14:textId="024091EF" w:rsidR="00CA6EAE" w:rsidRDefault="00CA6EAE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Ferrocarril de Santa Marta</w:t>
            </w:r>
          </w:p>
        </w:tc>
      </w:tr>
      <w:tr w:rsidR="00CA6EAE" w14:paraId="6D8FEE4A" w14:textId="77777777" w:rsidTr="005D1BC7">
        <w:trPr>
          <w:jc w:val="center"/>
        </w:trPr>
        <w:tc>
          <w:tcPr>
            <w:tcW w:w="2972" w:type="dxa"/>
          </w:tcPr>
          <w:p w14:paraId="5CAF6C0A" w14:textId="1EF2A8CE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1889-1894</w:t>
            </w:r>
          </w:p>
        </w:tc>
        <w:tc>
          <w:tcPr>
            <w:tcW w:w="4253" w:type="dxa"/>
          </w:tcPr>
          <w:p w14:paraId="50D09925" w14:textId="3D902A7E" w:rsidR="00CA6EAE" w:rsidRDefault="005D1BC7" w:rsidP="005D1BC7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 xml:space="preserve">Ferrocarril de Cartagena </w:t>
            </w:r>
          </w:p>
        </w:tc>
      </w:tr>
      <w:tr w:rsidR="00CA6EAE" w14:paraId="0F30FE4F" w14:textId="77777777" w:rsidTr="005D1BC7">
        <w:trPr>
          <w:jc w:val="center"/>
        </w:trPr>
        <w:tc>
          <w:tcPr>
            <w:tcW w:w="2972" w:type="dxa"/>
          </w:tcPr>
          <w:p w14:paraId="45B58285" w14:textId="5E429BE2" w:rsidR="00CA6EAE" w:rsidRPr="005D1BC7" w:rsidRDefault="005D1BC7" w:rsidP="005D1B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D1BC7">
              <w:rPr>
                <w:rStyle w:val="naranja11serif1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1889-1935</w:t>
            </w:r>
          </w:p>
        </w:tc>
        <w:tc>
          <w:tcPr>
            <w:tcW w:w="4253" w:type="dxa"/>
          </w:tcPr>
          <w:p w14:paraId="5F5D090C" w14:textId="283CD506" w:rsidR="00CA6EAE" w:rsidRDefault="005D1BC7" w:rsidP="007C48F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CA6EAE">
              <w:rPr>
                <w:rFonts w:ascii="Times New Roman" w:hAnsi="Times New Roman" w:cs="Times New Roman"/>
                <w:sz w:val="24"/>
                <w:szCs w:val="24"/>
              </w:rPr>
              <w:t>Ferrocarr</w:t>
            </w:r>
            <w:r w:rsidR="005F3F3B">
              <w:rPr>
                <w:rFonts w:ascii="Times New Roman" w:hAnsi="Times New Roman" w:cs="Times New Roman"/>
                <w:sz w:val="24"/>
                <w:szCs w:val="24"/>
              </w:rPr>
              <w:t>il del Norte (Bogotá-Zipaquirá)</w:t>
            </w:r>
          </w:p>
        </w:tc>
      </w:tr>
    </w:tbl>
    <w:p w14:paraId="5C633080" w14:textId="718981E2" w:rsidR="00982DAA" w:rsidRPr="00F25634" w:rsidRDefault="00982DAA" w:rsidP="00982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</w:pP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Durante el Olimpo Radical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,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particularmente en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periodo presidencial de Manuel Murillo Toro, el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tren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tomó gran impulso, se importó el primer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telégrafo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y se inició la </w:t>
      </w:r>
      <w:r w:rsidRPr="00CA6EAE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ES" w:eastAsia="es-CO"/>
        </w:rPr>
        <w:t>navegación a vapor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 </w:t>
      </w:r>
      <w:r w:rsidR="00A50C89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por 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 xml:space="preserve">el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río M</w:t>
      </w:r>
      <w:r w:rsidRPr="00F25634"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agdalena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5D1BC7" w:rsidRPr="00F25634" w14:paraId="243DA4DB" w14:textId="77777777" w:rsidTr="005D1BC7">
        <w:tc>
          <w:tcPr>
            <w:tcW w:w="8828" w:type="dxa"/>
            <w:gridSpan w:val="2"/>
            <w:shd w:val="clear" w:color="auto" w:fill="000000" w:themeFill="text1"/>
          </w:tcPr>
          <w:p w14:paraId="79E6BF16" w14:textId="77777777" w:rsidR="005D1BC7" w:rsidRPr="00F25634" w:rsidRDefault="005D1BC7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D1BC7" w:rsidRPr="00F25634" w14:paraId="2199E57D" w14:textId="77777777" w:rsidTr="005D1BC7">
        <w:tc>
          <w:tcPr>
            <w:tcW w:w="2474" w:type="dxa"/>
          </w:tcPr>
          <w:p w14:paraId="6BEA34C1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12F6D018" w14:textId="3B2F25BB" w:rsidR="005D1BC7" w:rsidRPr="00F25634" w:rsidRDefault="005D1BC7" w:rsidP="005D1BC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6A</w:t>
            </w:r>
            <w:r w:rsidRPr="001930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5D1BC7" w:rsidRPr="00F25634" w14:paraId="206271B9" w14:textId="77777777" w:rsidTr="005D1BC7">
        <w:tc>
          <w:tcPr>
            <w:tcW w:w="2474" w:type="dxa"/>
          </w:tcPr>
          <w:p w14:paraId="2805ABCD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7C9CA492" w14:textId="00BCB849" w:rsidR="005D1BC7" w:rsidRPr="00193031" w:rsidRDefault="005D1BC7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Identifica el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papel económico de los ferrocarriles y de la navegación a vapor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durante </w:t>
            </w:r>
            <w:r w:rsidRPr="000D5608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hegemonía liberal</w:t>
            </w:r>
          </w:p>
        </w:tc>
      </w:tr>
      <w:tr w:rsidR="005D1BC7" w:rsidRPr="00F25634" w14:paraId="52C93C6E" w14:textId="77777777" w:rsidTr="005D1BC7">
        <w:tc>
          <w:tcPr>
            <w:tcW w:w="2474" w:type="dxa"/>
          </w:tcPr>
          <w:p w14:paraId="7BB18345" w14:textId="77777777" w:rsidR="005D1BC7" w:rsidRPr="00F25634" w:rsidRDefault="005D1BC7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6405EFB1" w14:textId="4D22B076" w:rsidR="005D1BC7" w:rsidRPr="00F25634" w:rsidRDefault="005D1BC7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7C1533">
              <w:rPr>
                <w:b w:val="0"/>
                <w:color w:val="000000" w:themeColor="text1"/>
              </w:rPr>
              <w:t>Actividad que permite comprender cómo Colombia se articuló con el mercado mundial durante la segunda mitad del siglo XIX</w:t>
            </w:r>
          </w:p>
        </w:tc>
      </w:tr>
    </w:tbl>
    <w:p w14:paraId="73E3FB53" w14:textId="77777777" w:rsidR="001202AB" w:rsidRDefault="001202AB" w:rsidP="007C48F6">
      <w:pPr>
        <w:rPr>
          <w:rFonts w:ascii="Times New Roman" w:hAnsi="Times New Roman" w:cs="Times New Roman"/>
          <w:sz w:val="24"/>
          <w:szCs w:val="24"/>
        </w:rPr>
      </w:pPr>
    </w:p>
    <w:p w14:paraId="2327B776" w14:textId="7B0171E1" w:rsidR="005475C4" w:rsidRPr="00F25634" w:rsidRDefault="00F979AB" w:rsidP="00F979A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[SECCIÓN </w:t>
      </w:r>
      <w:r w:rsidR="00FC2C5D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="00880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63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>La educación</w:t>
      </w:r>
      <w:r w:rsidR="005D1BC7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475C4" w:rsidRPr="00F25634">
        <w:rPr>
          <w:rFonts w:ascii="Times New Roman" w:hAnsi="Times New Roman" w:cs="Times New Roman"/>
          <w:b/>
          <w:sz w:val="24"/>
          <w:szCs w:val="24"/>
          <w:lang w:val="es-ES"/>
        </w:rPr>
        <w:t xml:space="preserve">¿laica o </w:t>
      </w:r>
      <w:r w:rsidR="00BC4E72" w:rsidRPr="00F25634">
        <w:rPr>
          <w:rFonts w:ascii="Times New Roman" w:hAnsi="Times New Roman" w:cs="Times New Roman"/>
          <w:b/>
          <w:sz w:val="24"/>
          <w:szCs w:val="24"/>
          <w:lang w:val="es-ES"/>
        </w:rPr>
        <w:t>católica?</w:t>
      </w:r>
    </w:p>
    <w:p w14:paraId="45B5F6F8" w14:textId="36B77B82" w:rsidR="00BC4E72" w:rsidRPr="00F25634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982DAA">
        <w:rPr>
          <w:rFonts w:ascii="Times New Roman" w:hAnsi="Times New Roman" w:cs="Times New Roman"/>
          <w:b/>
          <w:sz w:val="24"/>
          <w:szCs w:val="24"/>
          <w:lang w:val="es-ES"/>
        </w:rPr>
        <w:t>educación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fue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>otro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06CD0">
        <w:rPr>
          <w:rFonts w:ascii="Times New Roman" w:hAnsi="Times New Roman" w:cs="Times New Roman"/>
          <w:sz w:val="24"/>
          <w:szCs w:val="24"/>
          <w:lang w:val="es-ES"/>
        </w:rPr>
        <w:t xml:space="preserve">frente de conflicto 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durante la segunda mitad del siglo XIX. Desde la </w:t>
      </w:r>
      <w:r w:rsidR="003846FA"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olonia, la mayoría de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establecimientos educativos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esta</w:t>
      </w:r>
      <w:r w:rsidR="00E41139">
        <w:rPr>
          <w:rFonts w:ascii="Times New Roman" w:hAnsi="Times New Roman" w:cs="Times New Roman"/>
          <w:sz w:val="24"/>
          <w:szCs w:val="24"/>
          <w:lang w:val="es-ES"/>
        </w:rPr>
        <w:t>ba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mano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s de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comu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nidades religiosas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. P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ero una vez se puso en marcha la </w:t>
      </w:r>
      <w:r w:rsidR="003846FA">
        <w:rPr>
          <w:rFonts w:ascii="Times New Roman" w:hAnsi="Times New Roman" w:cs="Times New Roman"/>
          <w:b/>
          <w:sz w:val="24"/>
          <w:szCs w:val="24"/>
          <w:lang w:val="es-ES"/>
        </w:rPr>
        <w:t>C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onstitución de Rionegro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los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sacerdotes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debier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on limitarse a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culto religioso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se intentó que los establecimientos educativos pasaran a manos </w:t>
      </w:r>
      <w:r w:rsidR="00862F7E" w:rsidRPr="00173203">
        <w:rPr>
          <w:rFonts w:ascii="Times New Roman" w:hAnsi="Times New Roman" w:cs="Times New Roman"/>
          <w:b/>
          <w:sz w:val="24"/>
          <w:szCs w:val="24"/>
          <w:lang w:val="es-ES"/>
        </w:rPr>
        <w:t>civiles</w:t>
      </w:r>
      <w:r w:rsidR="00862F7E"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0D05E69" w14:textId="7F4D7245" w:rsidR="00BC4E72" w:rsidRDefault="00BC4E7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>Para los liberales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r w:rsidRPr="005F3F3B">
        <w:rPr>
          <w:rFonts w:ascii="Times New Roman" w:hAnsi="Times New Roman" w:cs="Times New Roman"/>
          <w:b/>
          <w:sz w:val="24"/>
          <w:szCs w:val="24"/>
          <w:lang w:val="es-ES"/>
        </w:rPr>
        <w:t>modelo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ciudadano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ya no era aquel que actuaba bajo la moral católica, sino 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el de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una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persona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educada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crítica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, inspirada e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n los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intelectuales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maestros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, capaz de formar su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457782">
        <w:rPr>
          <w:rFonts w:ascii="Times New Roman" w:hAnsi="Times New Roman" w:cs="Times New Roman"/>
          <w:sz w:val="24"/>
          <w:szCs w:val="24"/>
          <w:lang w:val="es-ES"/>
        </w:rPr>
        <w:t>ación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Por ello, fue una época de gran impulso a las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universidades</w:t>
      </w:r>
      <w:r w:rsidR="005F3F3B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E4BFE" w:rsidRPr="00173203">
        <w:rPr>
          <w:rFonts w:ascii="Times New Roman" w:hAnsi="Times New Roman" w:cs="Times New Roman"/>
          <w:b/>
          <w:sz w:val="24"/>
          <w:szCs w:val="24"/>
          <w:lang w:val="es-ES"/>
        </w:rPr>
        <w:t>escuelas</w:t>
      </w:r>
      <w:r w:rsidR="005F3F3B" w:rsidRPr="005F3F3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E4BF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también 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 xml:space="preserve">a la </w:t>
      </w:r>
      <w:r w:rsidR="00173203" w:rsidRPr="00173203">
        <w:rPr>
          <w:rFonts w:ascii="Times New Roman" w:hAnsi="Times New Roman" w:cs="Times New Roman"/>
          <w:b/>
          <w:sz w:val="24"/>
          <w:szCs w:val="24"/>
          <w:lang w:val="es-ES"/>
        </w:rPr>
        <w:t>prensa</w:t>
      </w:r>
      <w:r w:rsidR="0017320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5F3F3B" w:rsidRPr="00F25634" w14:paraId="540B8CF6" w14:textId="77777777" w:rsidTr="005635AA">
        <w:tc>
          <w:tcPr>
            <w:tcW w:w="9054" w:type="dxa"/>
            <w:gridSpan w:val="2"/>
            <w:shd w:val="clear" w:color="auto" w:fill="0D0D0D" w:themeFill="text1" w:themeFillTint="F2"/>
          </w:tcPr>
          <w:p w14:paraId="414D7844" w14:textId="77777777" w:rsidR="005F3F3B" w:rsidRPr="00F25634" w:rsidRDefault="005F3F3B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F3F3B" w:rsidRPr="00F25634" w14:paraId="581AC5EB" w14:textId="77777777" w:rsidTr="005635AA">
        <w:tc>
          <w:tcPr>
            <w:tcW w:w="1668" w:type="dxa"/>
          </w:tcPr>
          <w:p w14:paraId="5A2BA56A" w14:textId="77777777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5775AA80" w14:textId="1819F5CC" w:rsidR="005F3F3B" w:rsidRPr="00F25634" w:rsidRDefault="005F3F3B" w:rsidP="00563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5F3F3B" w:rsidRPr="00F25634" w14:paraId="13E5AB57" w14:textId="77777777" w:rsidTr="005635AA">
        <w:tc>
          <w:tcPr>
            <w:tcW w:w="1668" w:type="dxa"/>
          </w:tcPr>
          <w:p w14:paraId="1627A4E9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09EE3EA3" w14:textId="36009E1E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Periódicos radicales</w:t>
            </w:r>
          </w:p>
        </w:tc>
      </w:tr>
      <w:tr w:rsidR="005F3F3B" w:rsidRPr="00F25634" w14:paraId="23B9E0F6" w14:textId="77777777" w:rsidTr="005635AA">
        <w:tc>
          <w:tcPr>
            <w:tcW w:w="1668" w:type="dxa"/>
          </w:tcPr>
          <w:p w14:paraId="6CEADD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B76207A" w14:textId="4255D6D0" w:rsidR="005F3F3B" w:rsidRDefault="006250DE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5F3F3B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http://www.banrepcultural.org/node/32669</w:t>
              </w:r>
            </w:hyperlink>
          </w:p>
          <w:p w14:paraId="204231B5" w14:textId="63260DD3" w:rsidR="005F3F3B" w:rsidRPr="00F25634" w:rsidRDefault="005F3F3B" w:rsidP="005635A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45ED4487" wp14:editId="0A62A46F">
                  <wp:extent cx="1908810" cy="181243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470" cy="181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9A4F4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F3F3B" w:rsidRPr="00F25634" w14:paraId="478CDC1D" w14:textId="77777777" w:rsidTr="005635AA">
        <w:tc>
          <w:tcPr>
            <w:tcW w:w="1668" w:type="dxa"/>
          </w:tcPr>
          <w:p w14:paraId="2CF7F950" w14:textId="77777777" w:rsidR="005F3F3B" w:rsidRPr="00F25634" w:rsidRDefault="005F3F3B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0243187" w14:textId="3809FA8D" w:rsidR="005F3F3B" w:rsidRPr="00B01FD5" w:rsidRDefault="00B01FD5" w:rsidP="0038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Durante la hegemonía liberal surgieron periódicos como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Radical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 Republicano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La Defensa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El </w:t>
            </w:r>
            <w:r w:rsidR="003846F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elator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B01F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libertad de prensa y de expresión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eran ideales opuestos a los que profesaba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 los conservadores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lo cual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durante los gobiernos del Olimpo Radical hubo una fuerte confrontación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liberales y conservadores alrededor de estos aspectos</w:t>
            </w: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</w:tr>
    </w:tbl>
    <w:p w14:paraId="7BB6E0A0" w14:textId="77777777" w:rsidR="00983A93" w:rsidRDefault="00983A93" w:rsidP="00B01FD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9377F0" w14:textId="40FF5F75" w:rsidR="00B01FD5" w:rsidRPr="00FE62C8" w:rsidRDefault="00B01FD5" w:rsidP="00B01F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En los </w:t>
      </w:r>
      <w:r w:rsidR="00E41139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stados de </w:t>
      </w:r>
      <w:r w:rsidRPr="00C535E2">
        <w:rPr>
          <w:rFonts w:ascii="Times New Roman" w:hAnsi="Times New Roman" w:cs="Times New Roman"/>
          <w:b/>
          <w:sz w:val="24"/>
          <w:szCs w:val="24"/>
          <w:lang w:val="es-ES"/>
        </w:rPr>
        <w:t>Antioquia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983A93">
        <w:rPr>
          <w:rFonts w:ascii="Times New Roman" w:hAnsi="Times New Roman" w:cs="Times New Roman"/>
          <w:b/>
          <w:sz w:val="24"/>
          <w:szCs w:val="24"/>
          <w:lang w:val="es-ES"/>
        </w:rPr>
        <w:t>Cauca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83A93">
        <w:rPr>
          <w:rFonts w:ascii="Times New Roman" w:hAnsi="Times New Roman" w:cs="Times New Roman"/>
          <w:sz w:val="24"/>
          <w:szCs w:val="24"/>
          <w:lang w:val="es-ES"/>
        </w:rPr>
        <w:t>sacerdores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obispos que apelaban al derecho de expresión que los mismos liberales stableci</w:t>
      </w:r>
      <w:r w:rsidR="00EA020B">
        <w:rPr>
          <w:rFonts w:ascii="Times New Roman" w:hAnsi="Times New Roman" w:cs="Times New Roman"/>
          <w:sz w:val="24"/>
          <w:szCs w:val="24"/>
          <w:lang w:val="es-ES"/>
        </w:rPr>
        <w:t>eron</w:t>
      </w:r>
      <w:r w:rsidR="00C86C8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en la Constitución</w:t>
      </w:r>
      <w:r w:rsidR="00983A93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promovieron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lectura de textos religiosos y censuraron la lectura de periódicos y libros de ideas liberales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La confrontación llegó incluso 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excomunión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de quienes fueran soprendidos en la lectura de libros prohibidos</w:t>
      </w:r>
      <w:r w:rsidR="00983A93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por la Iglesia católica, la mayor aliada de los conservadores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F2273BE" w14:textId="1B362629" w:rsidR="00F91EF6" w:rsidRPr="00F25634" w:rsidRDefault="00B54E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Precisamente,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 ideal de república liberal contemplaba la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sepa</w:t>
      </w:r>
      <w:r w:rsidR="00FE62C8">
        <w:rPr>
          <w:rFonts w:ascii="Times New Roman" w:hAnsi="Times New Roman" w:cs="Times New Roman"/>
          <w:b/>
          <w:sz w:val="24"/>
          <w:szCs w:val="24"/>
          <w:lang w:val="es-ES"/>
        </w:rPr>
        <w:t>ra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ción de Estado e Iglesia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además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la aplicación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ciencia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tecnología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con miras al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progreso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de la 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ación. Estas ideas estimularon la creación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Universidad Nacional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1867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y de la </w:t>
      </w:r>
      <w:r w:rsidRPr="00173203">
        <w:rPr>
          <w:rFonts w:ascii="Times New Roman" w:hAnsi="Times New Roman" w:cs="Times New Roman"/>
          <w:b/>
          <w:sz w:val="24"/>
          <w:szCs w:val="24"/>
          <w:lang w:val="es-ES"/>
        </w:rPr>
        <w:t>Dirección Nacional de Instrucción Pública</w:t>
      </w:r>
      <w:r w:rsidR="00FE62C8" w:rsidRP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en 1870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antecesora del Ministerio de Educación Nacional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. Esta última se creó a partir de una ley que establecía como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obligatoria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educación básica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(o educación elemental) y llamaba la atención sobre la importancia de la </w:t>
      </w:r>
      <w:r w:rsidRPr="000855E6">
        <w:rPr>
          <w:rFonts w:ascii="Times New Roman" w:hAnsi="Times New Roman" w:cs="Times New Roman"/>
          <w:b/>
          <w:sz w:val="24"/>
          <w:szCs w:val="24"/>
          <w:lang w:val="es-ES"/>
        </w:rPr>
        <w:t>neutralidad religiosa</w:t>
      </w:r>
      <w:r w:rsidRPr="00F2563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838"/>
      </w:tblGrid>
      <w:tr w:rsidR="000855E6" w:rsidRPr="00F25634" w14:paraId="65FA4B5D" w14:textId="77777777" w:rsidTr="00B50B9F">
        <w:tc>
          <w:tcPr>
            <w:tcW w:w="9054" w:type="dxa"/>
            <w:gridSpan w:val="2"/>
            <w:shd w:val="clear" w:color="auto" w:fill="000000" w:themeFill="text1"/>
          </w:tcPr>
          <w:p w14:paraId="27BF039C" w14:textId="77777777" w:rsidR="000855E6" w:rsidRPr="00F25634" w:rsidRDefault="000855E6" w:rsidP="00B50B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855E6" w:rsidRPr="00F25634" w14:paraId="32D79364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4E2A2ADE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838" w:type="dxa"/>
            <w:shd w:val="clear" w:color="auto" w:fill="auto"/>
          </w:tcPr>
          <w:p w14:paraId="28467A89" w14:textId="31DE4750" w:rsidR="000855E6" w:rsidRPr="00FE62C8" w:rsidRDefault="000855E6" w:rsidP="00FE62C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Escuela de Ingeniería en la Universidad de Antioquia </w:t>
            </w:r>
          </w:p>
        </w:tc>
      </w:tr>
      <w:tr w:rsidR="000855E6" w:rsidRPr="00F25634" w14:paraId="281AE676" w14:textId="77777777" w:rsidTr="000855E6">
        <w:trPr>
          <w:trHeight w:val="318"/>
        </w:trPr>
        <w:tc>
          <w:tcPr>
            <w:tcW w:w="1216" w:type="dxa"/>
            <w:shd w:val="clear" w:color="auto" w:fill="auto"/>
          </w:tcPr>
          <w:p w14:paraId="133E30F5" w14:textId="77777777" w:rsidR="000855E6" w:rsidRPr="00F25634" w:rsidRDefault="000855E6" w:rsidP="00B50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838" w:type="dxa"/>
            <w:shd w:val="clear" w:color="auto" w:fill="auto"/>
          </w:tcPr>
          <w:p w14:paraId="53E8E15F" w14:textId="6E0B8439" w:rsidR="000855E6" w:rsidRPr="00F25634" w:rsidRDefault="000855E6" w:rsidP="00FE6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pesar de las pugnas ideológicas con los conservadores, el Olimpo Radical fue </w:t>
            </w:r>
            <w:r w:rsidR="00FE62C8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periodo en el que se estimuló la educación en diversas disciplinas. Ejemplo de ello </w:t>
            </w:r>
            <w:r w:rsidR="009160F2">
              <w:rPr>
                <w:rFonts w:ascii="Times New Roman" w:hAnsi="Times New Roman" w:cs="Times New Roman"/>
                <w:sz w:val="24"/>
                <w:szCs w:val="24"/>
              </w:rPr>
              <w:t>fue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</w:t>
            </w:r>
            <w:r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Escuela de Ingeniería</w:t>
            </w:r>
            <w:r w:rsidR="009160F2" w:rsidRPr="00FE62C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en la Universidad de Antioquia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buscó 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promover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investigación y práctica científicas para la explotación de oro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767748" w:rsidRPr="00C86C8D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VER</w:t>
            </w:r>
            <w:r w:rsidR="00767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="00FE62C8" w:rsidRP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http://docencia.udea.edu.co/regionalizacion/irs-406/contenido/laescuela</w:t>
            </w:r>
            <w:r w:rsidR="00FE6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="009160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B07F464" w14:textId="77777777" w:rsidR="00F91EF6" w:rsidRPr="00F25634" w:rsidRDefault="00F91E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CC517D" w14:textId="0F594AE1" w:rsidR="00FE62C8" w:rsidRDefault="000855E6" w:rsidP="00C535E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 mo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lestia de los conservadores </w:t>
      </w:r>
      <w:r w:rsidR="007816A4">
        <w:rPr>
          <w:rFonts w:ascii="Times New Roman" w:hAnsi="Times New Roman" w:cs="Times New Roman"/>
          <w:sz w:val="24"/>
          <w:szCs w:val="24"/>
          <w:lang w:val="es-ES"/>
        </w:rPr>
        <w:t xml:space="preserve">también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>tení</w:t>
      </w:r>
      <w:r w:rsidR="00082A6E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a que ver con que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C86C8D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artido </w:t>
      </w:r>
      <w:r w:rsidR="00C86C8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iberal era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considerado </w:t>
      </w:r>
      <w:r w:rsidR="00BA7AF3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el centro de operaciones 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F53BB" w:rsidRPr="00C535E2">
        <w:rPr>
          <w:rFonts w:ascii="Times New Roman" w:hAnsi="Times New Roman" w:cs="Times New Roman"/>
          <w:b/>
          <w:sz w:val="24"/>
          <w:szCs w:val="24"/>
          <w:lang w:val="es-ES"/>
        </w:rPr>
        <w:t>logia masónica</w:t>
      </w:r>
      <w:r w:rsidR="008F53BB" w:rsidRPr="00F25634">
        <w:rPr>
          <w:rFonts w:ascii="Times New Roman" w:hAnsi="Times New Roman" w:cs="Times New Roman"/>
          <w:sz w:val="24"/>
          <w:szCs w:val="24"/>
          <w:lang w:val="es-ES"/>
        </w:rPr>
        <w:t>, que</w:t>
      </w:r>
      <w:r w:rsidR="00C535E2">
        <w:rPr>
          <w:rFonts w:ascii="Times New Roman" w:hAnsi="Times New Roman" w:cs="Times New Roman"/>
          <w:sz w:val="24"/>
          <w:szCs w:val="24"/>
          <w:lang w:val="es-ES"/>
        </w:rPr>
        <w:t xml:space="preserve"> en aquel entonces era secreta y se caracterizaba por: </w:t>
      </w:r>
    </w:p>
    <w:p w14:paraId="65676684" w14:textId="0E61439D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efender la ciencia y la tecnología</w:t>
      </w:r>
      <w:r w:rsidR="003846FA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como estrategias para el progreso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C112B0" w14:textId="6299EB3B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7816A4" w:rsidRPr="00FE62C8">
        <w:rPr>
          <w:rFonts w:ascii="Times New Roman" w:hAnsi="Times New Roman" w:cs="Times New Roman"/>
          <w:sz w:val="24"/>
          <w:szCs w:val="24"/>
          <w:lang w:val="es-ES"/>
        </w:rPr>
        <w:t>ener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un e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spíritu de comuni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n entre personas de la misma ideolog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í</w:t>
      </w:r>
      <w:r w:rsidR="00BA7AF3" w:rsidRPr="00FE62C8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D83186B" w14:textId="446B86B9" w:rsidR="00FE62C8" w:rsidRDefault="00FE62C8" w:rsidP="00FE6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anifestar interés y afecto por los ideales de la </w:t>
      </w:r>
      <w:r w:rsidR="00653065">
        <w:rPr>
          <w:rFonts w:ascii="Times New Roman" w:hAnsi="Times New Roman" w:cs="Times New Roman"/>
          <w:sz w:val="24"/>
          <w:szCs w:val="24"/>
          <w:lang w:val="es-ES"/>
        </w:rPr>
        <w:t>Revolución f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>rancesa</w:t>
      </w:r>
      <w:r w:rsidR="003846FA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535E2"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que promovían el ascenso social a través del trabajo. </w:t>
      </w:r>
    </w:p>
    <w:p w14:paraId="4BBA9858" w14:textId="437998F5" w:rsidR="00BA7AF3" w:rsidRPr="00FE62C8" w:rsidRDefault="00C535E2" w:rsidP="00FE62C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62C8">
        <w:rPr>
          <w:rFonts w:ascii="Times New Roman" w:hAnsi="Times New Roman" w:cs="Times New Roman"/>
          <w:sz w:val="24"/>
          <w:szCs w:val="24"/>
          <w:lang w:val="es-ES"/>
        </w:rPr>
        <w:t>Aquello iba en contravía de un orden conservador</w:t>
      </w:r>
      <w:r w:rsidR="00FE62C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basado en </w:t>
      </w:r>
      <w:r w:rsidR="00FF2944" w:rsidRPr="00FE62C8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a idea de que el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poder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y la </w:t>
      </w:r>
      <w:r w:rsidRPr="00653065">
        <w:rPr>
          <w:rFonts w:ascii="Times New Roman" w:hAnsi="Times New Roman" w:cs="Times New Roman"/>
          <w:b/>
          <w:sz w:val="24"/>
          <w:szCs w:val="24"/>
          <w:lang w:val="es-ES"/>
        </w:rPr>
        <w:t>servidumbre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Pr="00FE62C8">
        <w:rPr>
          <w:rFonts w:ascii="Times New Roman" w:hAnsi="Times New Roman" w:cs="Times New Roman"/>
          <w:b/>
          <w:sz w:val="24"/>
          <w:szCs w:val="24"/>
          <w:lang w:val="es-ES"/>
        </w:rPr>
        <w:t>heredan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según 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8F53BB" w:rsidRPr="00653065">
        <w:rPr>
          <w:rFonts w:ascii="Times New Roman" w:hAnsi="Times New Roman" w:cs="Times New Roman"/>
          <w:sz w:val="24"/>
          <w:szCs w:val="24"/>
          <w:lang w:val="es-ES"/>
        </w:rPr>
        <w:t>origen</w:t>
      </w:r>
      <w:r w:rsidRPr="00653065">
        <w:rPr>
          <w:rFonts w:ascii="Times New Roman" w:hAnsi="Times New Roman" w:cs="Times New Roman"/>
          <w:sz w:val="24"/>
          <w:szCs w:val="24"/>
          <w:lang w:val="es-ES"/>
        </w:rPr>
        <w:t xml:space="preserve"> social.</w:t>
      </w:r>
      <w:r w:rsidRPr="00FE62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76B38" w:rsidRPr="00F25634" w14:paraId="6FDE9D4F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50733C56" w14:textId="5CCDA312" w:rsidR="00B76B38" w:rsidRPr="00F25634" w:rsidRDefault="00B76B38" w:rsidP="00097A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</w:t>
            </w:r>
            <w:r w:rsidR="00097A3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76B38" w:rsidRPr="00F25634" w14:paraId="5369E7C2" w14:textId="77777777" w:rsidTr="00E64B69">
        <w:tc>
          <w:tcPr>
            <w:tcW w:w="2518" w:type="dxa"/>
          </w:tcPr>
          <w:p w14:paraId="4A45D962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4B15DD7" w14:textId="0EAABFFE" w:rsidR="00B76B38" w:rsidRPr="00F25634" w:rsidRDefault="00B76B38" w:rsidP="00097A3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97A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76B38" w:rsidRPr="00F25634" w14:paraId="5747A033" w14:textId="77777777" w:rsidTr="00E64B69">
        <w:tc>
          <w:tcPr>
            <w:tcW w:w="2518" w:type="dxa"/>
          </w:tcPr>
          <w:p w14:paraId="43CC2183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092E7B94" w14:textId="0B4489CB" w:rsidR="00B76B38" w:rsidRPr="007C1533" w:rsidRDefault="00653065" w:rsidP="00097A3F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Analiza l</w:t>
            </w:r>
            <w:r w:rsidR="007C1533" w:rsidRPr="007C153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dos proyectos educativos en conflicto durante el siglo XIX: científico y religioso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Pr="00653065">
              <w:rPr>
                <w:rFonts w:ascii="Times New Roman" w:hAnsi="Times New Roman" w:cs="Times New Roman"/>
                <w:noProof w:val="0"/>
                <w:color w:val="FF0000"/>
                <w:sz w:val="24"/>
                <w:szCs w:val="24"/>
              </w:rPr>
              <w:t>(Motor M3A)</w:t>
            </w:r>
          </w:p>
        </w:tc>
      </w:tr>
      <w:tr w:rsidR="00B76B38" w:rsidRPr="00F25634" w14:paraId="7CDC3826" w14:textId="77777777" w:rsidTr="00E64B69">
        <w:tc>
          <w:tcPr>
            <w:tcW w:w="2518" w:type="dxa"/>
          </w:tcPr>
          <w:p w14:paraId="71D9B0A5" w14:textId="77777777" w:rsidR="00B76B38" w:rsidRPr="00F25634" w:rsidRDefault="00B76B38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75AAE44" w14:textId="5F66E69E" w:rsidR="00B76B38" w:rsidRPr="00F25634" w:rsidRDefault="00B76B38" w:rsidP="003735DC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Actividad que permite </w:t>
            </w:r>
            <w:r w:rsidR="00097A3F">
              <w:rPr>
                <w:b w:val="0"/>
                <w:color w:val="000000" w:themeColor="text1"/>
              </w:rPr>
              <w:t xml:space="preserve">comparar </w:t>
            </w:r>
            <w:r>
              <w:rPr>
                <w:b w:val="0"/>
                <w:color w:val="000000" w:themeColor="text1"/>
              </w:rPr>
              <w:t>l</w:t>
            </w:r>
            <w:r w:rsidR="00097A3F">
              <w:rPr>
                <w:b w:val="0"/>
                <w:color w:val="000000" w:themeColor="text1"/>
              </w:rPr>
              <w:t xml:space="preserve">os </w:t>
            </w:r>
            <w:r w:rsidR="003735DC">
              <w:rPr>
                <w:b w:val="0"/>
                <w:color w:val="000000" w:themeColor="text1"/>
              </w:rPr>
              <w:t xml:space="preserve">modelos </w:t>
            </w:r>
            <w:r w:rsidR="00097A3F">
              <w:rPr>
                <w:b w:val="0"/>
                <w:color w:val="000000" w:themeColor="text1"/>
              </w:rPr>
              <w:t xml:space="preserve">educativos </w:t>
            </w:r>
            <w:r w:rsidR="003735DC">
              <w:rPr>
                <w:b w:val="0"/>
                <w:color w:val="000000" w:themeColor="text1"/>
              </w:rPr>
              <w:t xml:space="preserve">que defendieron </w:t>
            </w:r>
            <w:r w:rsidR="00097A3F">
              <w:rPr>
                <w:b w:val="0"/>
                <w:color w:val="000000" w:themeColor="text1"/>
              </w:rPr>
              <w:t>los liberales y los conservadores durante la segunda mitad del siglo XIX</w:t>
            </w:r>
          </w:p>
        </w:tc>
      </w:tr>
    </w:tbl>
    <w:p w14:paraId="2762F4A7" w14:textId="77777777" w:rsidR="00E95019" w:rsidRDefault="00E9501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1ABF59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2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2A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Consolidación</w:t>
      </w:r>
    </w:p>
    <w:p w14:paraId="032B87A3" w14:textId="77777777" w:rsidR="006C2AC4" w:rsidRDefault="006C2AC4" w:rsidP="006C2AC4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Style w:val="un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6C2AC4" w:rsidRPr="00F25634" w14:paraId="525D533C" w14:textId="77777777" w:rsidTr="00653065">
        <w:tc>
          <w:tcPr>
            <w:tcW w:w="8828" w:type="dxa"/>
            <w:gridSpan w:val="2"/>
            <w:shd w:val="clear" w:color="auto" w:fill="000000" w:themeFill="text1"/>
          </w:tcPr>
          <w:p w14:paraId="522AE343" w14:textId="77777777" w:rsidR="006C2AC4" w:rsidRPr="00F25634" w:rsidRDefault="006C2AC4" w:rsidP="002C48F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 w:rsidR="002C48F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6C2AC4" w:rsidRPr="00F25634" w14:paraId="528CBE01" w14:textId="77777777" w:rsidTr="00653065">
        <w:tc>
          <w:tcPr>
            <w:tcW w:w="2474" w:type="dxa"/>
          </w:tcPr>
          <w:p w14:paraId="614F1317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319C4195" w14:textId="536EEC08" w:rsidR="006C2AC4" w:rsidRPr="00F25634" w:rsidRDefault="006C2AC4" w:rsidP="00016CB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 w:rsidR="00016C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6530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53065" w:rsidRPr="006530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6C2AC4" w:rsidRPr="00F25634" w14:paraId="2FA82FD6" w14:textId="77777777" w:rsidTr="00653065">
        <w:tc>
          <w:tcPr>
            <w:tcW w:w="2474" w:type="dxa"/>
          </w:tcPr>
          <w:p w14:paraId="42E9DD4F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20DBE9E1" w14:textId="0D441AA0" w:rsidR="006C2AC4" w:rsidRPr="00016CBD" w:rsidRDefault="00447755" w:rsidP="0065306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653065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hegemonía liberal</w:t>
            </w:r>
          </w:p>
        </w:tc>
      </w:tr>
      <w:tr w:rsidR="006C2AC4" w:rsidRPr="00F25634" w14:paraId="7241BA3D" w14:textId="77777777" w:rsidTr="00653065">
        <w:tc>
          <w:tcPr>
            <w:tcW w:w="2474" w:type="dxa"/>
          </w:tcPr>
          <w:p w14:paraId="623FE913" w14:textId="77777777" w:rsidR="006C2AC4" w:rsidRPr="00F25634" w:rsidRDefault="006C2AC4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48DD70EB" w14:textId="4FBC2169" w:rsidR="006C2AC4" w:rsidRPr="00F25634" w:rsidRDefault="00447755" w:rsidP="0065306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447755">
              <w:rPr>
                <w:b w:val="0"/>
                <w:color w:val="000000" w:themeColor="text1"/>
              </w:rPr>
              <w:t xml:space="preserve">Actividades </w:t>
            </w:r>
            <w:r w:rsidR="00653065">
              <w:rPr>
                <w:b w:val="0"/>
                <w:color w:val="000000" w:themeColor="text1"/>
              </w:rPr>
              <w:t>sobre La hegemonía liberal</w:t>
            </w:r>
          </w:p>
        </w:tc>
      </w:tr>
    </w:tbl>
    <w:p w14:paraId="6161D508" w14:textId="77777777" w:rsidR="00653065" w:rsidRDefault="00653065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33EEAC" w14:textId="77777777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="00E95019"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29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E95019" w:rsidRPr="00F25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Regeneración </w:t>
      </w:r>
    </w:p>
    <w:p w14:paraId="219EAD0A" w14:textId="77777777" w:rsidR="00FE0CBF" w:rsidRDefault="00FE0CB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Durante la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segunda mitad del siglo XIX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Colombia vivió guerras civiles y confrontaciones entre los partidos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políticos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que a su vez tenían </w:t>
      </w:r>
      <w:r w:rsidR="00E95019" w:rsidRPr="00FE0CBF">
        <w:rPr>
          <w:rFonts w:ascii="Times New Roman" w:hAnsi="Times New Roman" w:cs="Times New Roman"/>
          <w:b/>
          <w:color w:val="000000"/>
          <w:sz w:val="24"/>
          <w:szCs w:val="24"/>
        </w:rPr>
        <w:t>pugnas internas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0A04A441" w14:textId="0E2681EE" w:rsid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el Partido Liberal,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liberales radicales y liberales independientes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57F25C" w14:textId="4C3CAD1D" w:rsidR="00FF2944" w:rsidRPr="00FE0CBF" w:rsidRDefault="00FE0CBF" w:rsidP="00FE0CBF">
      <w:pPr>
        <w:pStyle w:val="Prrafodelista"/>
        <w:numPr>
          <w:ilvl w:val="0"/>
          <w:numId w:val="7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 el </w:t>
      </w:r>
      <w:r w:rsidR="00C86C8D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artido </w:t>
      </w:r>
      <w:r w:rsidR="00C86C8D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onservador, entre</w:t>
      </w:r>
      <w:r w:rsidR="00E95019" w:rsidRPr="00FE0CBF">
        <w:rPr>
          <w:rFonts w:ascii="Times New Roman" w:hAnsi="Times New Roman" w:cs="Times New Roman"/>
          <w:color w:val="000000"/>
          <w:sz w:val="24"/>
          <w:szCs w:val="24"/>
        </w:rPr>
        <w:t xml:space="preserve"> conservadores históricos y conservadores nacionalistas.</w:t>
      </w:r>
    </w:p>
    <w:p w14:paraId="2CF97DE7" w14:textId="41A33C66" w:rsidR="00E95019" w:rsidRPr="00F25634" w:rsidRDefault="00FF2944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orden político, al mando de los liberales, había excluido del poder 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>a los conservadores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94689">
        <w:rPr>
          <w:rFonts w:ascii="Times New Roman" w:hAnsi="Times New Roman" w:cs="Times New Roman"/>
          <w:color w:val="000000"/>
          <w:sz w:val="24"/>
          <w:szCs w:val="24"/>
        </w:rPr>
        <w:t xml:space="preserve"> quienes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veían con malos ojos que el Estado se apartara de la Iglesia. Igualmente, grandes propietarios de la 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osta</w:t>
      </w:r>
      <w:r w:rsidR="00FE0CB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Caribe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Cauca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Antioquia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filiación conservadora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se resintieron al ser apartados de las decisiones del poder central, que tenía más empatía con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r w:rsidR="00E95019" w:rsidRPr="00B94689">
        <w:rPr>
          <w:rFonts w:ascii="Times New Roman" w:hAnsi="Times New Roman" w:cs="Times New Roman"/>
          <w:b/>
          <w:color w:val="000000"/>
          <w:sz w:val="24"/>
          <w:szCs w:val="24"/>
        </w:rPr>
        <w:t>oriente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país. De nuevo, como al principio del siglo XIX,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se presentó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confrontación de enfoques sobre cómo dirigir el destino de la nación. </w:t>
      </w:r>
    </w:p>
    <w:p w14:paraId="7A5FCF85" w14:textId="44FABD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división entre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liberales independientes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radicales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 aprovechada por los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conservadores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Rafael Núñez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liberal independiente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recibió el apoyo de 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 xml:space="preserve">los conservadores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y ganó las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elecciones de 1880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 Desde entonces</w:t>
      </w:r>
      <w:r w:rsidR="00FE0C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él y el conservador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Miguel Antonio Caro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tomaron las riendas del país, </w:t>
      </w:r>
      <w:r w:rsidRPr="00B94689">
        <w:rPr>
          <w:rFonts w:ascii="Times New Roman" w:hAnsi="Times New Roman" w:cs="Times New Roman"/>
          <w:b/>
          <w:color w:val="000000"/>
          <w:sz w:val="24"/>
          <w:szCs w:val="24"/>
        </w:rPr>
        <w:t>reformaron la Constitución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aplicaron una serie de medidas para poner en práctica un proyecto de nación basado en la cláusula </w:t>
      </w:r>
      <w:r w:rsidRPr="00FE0CBF">
        <w:rPr>
          <w:rFonts w:ascii="Times New Roman" w:hAnsi="Times New Roman" w:cs="Times New Roman"/>
          <w:b/>
          <w:color w:val="000000"/>
          <w:sz w:val="24"/>
          <w:szCs w:val="24"/>
        </w:rPr>
        <w:t>“Libertad y Orden”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6"/>
        <w:gridCol w:w="7612"/>
      </w:tblGrid>
      <w:tr w:rsidR="002567A8" w:rsidRPr="00F25634" w14:paraId="62F3254A" w14:textId="77777777" w:rsidTr="00E63B9D">
        <w:tc>
          <w:tcPr>
            <w:tcW w:w="8828" w:type="dxa"/>
            <w:gridSpan w:val="2"/>
            <w:shd w:val="clear" w:color="auto" w:fill="000000" w:themeFill="text1"/>
          </w:tcPr>
          <w:p w14:paraId="266DF23F" w14:textId="77777777" w:rsidR="002567A8" w:rsidRPr="00F25634" w:rsidRDefault="002567A8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2567A8" w:rsidRPr="00F25634" w14:paraId="51EBE289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24EA6FE3" w14:textId="77777777" w:rsidR="002567A8" w:rsidRPr="00F25634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5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7612" w:type="dxa"/>
            <w:shd w:val="clear" w:color="auto" w:fill="auto"/>
          </w:tcPr>
          <w:p w14:paraId="4C040976" w14:textId="44CD1091" w:rsidR="002567A8" w:rsidRPr="00F25634" w:rsidRDefault="002567A8" w:rsidP="002567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 Regeneración y la Constitución de 1886</w:t>
            </w:r>
          </w:p>
        </w:tc>
      </w:tr>
      <w:tr w:rsidR="002567A8" w:rsidRPr="00F25634" w14:paraId="1D64F30E" w14:textId="77777777" w:rsidTr="00E63B9D">
        <w:trPr>
          <w:trHeight w:val="318"/>
        </w:trPr>
        <w:tc>
          <w:tcPr>
            <w:tcW w:w="1216" w:type="dxa"/>
            <w:shd w:val="clear" w:color="auto" w:fill="auto"/>
          </w:tcPr>
          <w:p w14:paraId="615E8679" w14:textId="77777777" w:rsidR="002567A8" w:rsidRPr="00B94689" w:rsidRDefault="002567A8" w:rsidP="005635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946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7612" w:type="dxa"/>
            <w:shd w:val="clear" w:color="auto" w:fill="auto"/>
          </w:tcPr>
          <w:p w14:paraId="458BC081" w14:textId="3250EB48" w:rsidR="002567A8" w:rsidRPr="00B94689" w:rsidRDefault="002567A8" w:rsidP="002567A8">
            <w:pPr>
              <w:tabs>
                <w:tab w:val="right" w:pos="849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Rafael Núñez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Miguel Antonio Caro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dirigieron un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proyecto de Regeneración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buscaba acabar con la hegemonía liberal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había separado a la Iglesia del Estado.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Juntos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crearon la </w:t>
            </w:r>
            <w:r w:rsidRPr="002567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Constitución de 1886</w:t>
            </w:r>
            <w:r w:rsidRPr="00B946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con la que se fortaleció el poder ejecutivo y papel de la Iglesia en el control moral y educativo. </w:t>
            </w:r>
          </w:p>
        </w:tc>
      </w:tr>
    </w:tbl>
    <w:p w14:paraId="0E81D8FC" w14:textId="77777777" w:rsidR="002567A8" w:rsidRDefault="002567A8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E63B9D" w:rsidRPr="00F25634" w14:paraId="1E03A35F" w14:textId="77777777" w:rsidTr="005635AA">
        <w:tc>
          <w:tcPr>
            <w:tcW w:w="8828" w:type="dxa"/>
            <w:gridSpan w:val="2"/>
            <w:shd w:val="clear" w:color="auto" w:fill="000000" w:themeFill="text1"/>
          </w:tcPr>
          <w:p w14:paraId="62BD94D5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67A40075" w14:textId="77777777" w:rsidTr="005635AA">
        <w:tc>
          <w:tcPr>
            <w:tcW w:w="2474" w:type="dxa"/>
          </w:tcPr>
          <w:p w14:paraId="0C9F2DE2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4" w:type="dxa"/>
          </w:tcPr>
          <w:p w14:paraId="51AFFDAF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567A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F10)</w:t>
            </w:r>
          </w:p>
        </w:tc>
      </w:tr>
      <w:tr w:rsidR="00E63B9D" w:rsidRPr="00F25634" w14:paraId="2F0AE49F" w14:textId="77777777" w:rsidTr="005635AA">
        <w:tc>
          <w:tcPr>
            <w:tcW w:w="2474" w:type="dxa"/>
          </w:tcPr>
          <w:p w14:paraId="19B2793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4" w:type="dxa"/>
          </w:tcPr>
          <w:p w14:paraId="6EE05432" w14:textId="77777777" w:rsidR="00E63B9D" w:rsidRPr="00016CBD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16CBD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La Constitución de 1886 y la restitución del orden conservador</w:t>
            </w:r>
          </w:p>
        </w:tc>
      </w:tr>
      <w:tr w:rsidR="00E63B9D" w:rsidRPr="00F25634" w14:paraId="75EC2AB7" w14:textId="77777777" w:rsidTr="005635AA">
        <w:tc>
          <w:tcPr>
            <w:tcW w:w="2474" w:type="dxa"/>
          </w:tcPr>
          <w:p w14:paraId="4FF17550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4" w:type="dxa"/>
          </w:tcPr>
          <w:p w14:paraId="7D2E57D3" w14:textId="49743E69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>Interactivo que presenta la Constitución de 1886</w:t>
            </w:r>
            <w:r w:rsidR="0000272B">
              <w:rPr>
                <w:b w:val="0"/>
                <w:color w:val="000000" w:themeColor="text1"/>
              </w:rPr>
              <w:t>,</w:t>
            </w:r>
            <w:r w:rsidRPr="003735DC">
              <w:rPr>
                <w:b w:val="0"/>
                <w:color w:val="000000" w:themeColor="text1"/>
              </w:rPr>
              <w:t xml:space="preserve"> como instrumento </w:t>
            </w:r>
            <w:r>
              <w:rPr>
                <w:b w:val="0"/>
                <w:color w:val="000000" w:themeColor="text1"/>
              </w:rPr>
              <w:t xml:space="preserve">del </w:t>
            </w:r>
            <w:r w:rsidRPr="003735DC">
              <w:rPr>
                <w:b w:val="0"/>
                <w:color w:val="000000" w:themeColor="text1"/>
              </w:rPr>
              <w:t xml:space="preserve">gobierno conservador </w:t>
            </w:r>
            <w:r>
              <w:rPr>
                <w:b w:val="0"/>
                <w:color w:val="000000" w:themeColor="text1"/>
              </w:rPr>
              <w:t>para sentar</w:t>
            </w:r>
            <w:r w:rsidRPr="003735DC">
              <w:rPr>
                <w:b w:val="0"/>
                <w:color w:val="000000" w:themeColor="text1"/>
              </w:rPr>
              <w:t xml:space="preserve"> las bases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>l gobierno de Colombia hasta 1991</w:t>
            </w:r>
          </w:p>
        </w:tc>
      </w:tr>
    </w:tbl>
    <w:p w14:paraId="49D746A2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921E5" w14:textId="3894FC76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>El principal aspecto que caracterizó a</w:t>
      </w:r>
      <w:r w:rsidR="002567A8">
        <w:rPr>
          <w:rFonts w:ascii="Times New Roman" w:hAnsi="Times New Roman" w:cs="Times New Roman"/>
          <w:color w:val="000000"/>
          <w:sz w:val="24"/>
          <w:szCs w:val="24"/>
        </w:rPr>
        <w:t>l periodo de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Regeneración fue la reforma constitucional. Con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Constitución promulgada en 1886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la vida política del país cambió. Los ejes de la transformación fueron los siguientes: </w:t>
      </w:r>
    </w:p>
    <w:p w14:paraId="46A60B6A" w14:textId="2F9B06E4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república dejó de ser federalista y pasó a ser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centralista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FD0AFB" w14:textId="21FA1E42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Los estados autónomos se convirtieron en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departamentos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dependientes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del poder central.</w:t>
      </w:r>
    </w:p>
    <w:p w14:paraId="6DBB4833" w14:textId="0349ADA3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poder ejecutivo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 fortaleció, al punto que el periodo presidencial se amplió de dos a seis años.</w:t>
      </w:r>
    </w:p>
    <w:p w14:paraId="5687C5E8" w14:textId="60A72849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sufragio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fue solamente un derecho para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hombres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propietarios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que supieran leer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AE9BDB" w14:textId="4ECA0BE6" w:rsidR="002567A8" w:rsidRP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estableció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censura de prensa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el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control sobre publicaciones</w:t>
      </w:r>
      <w:r w:rsidR="0000272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como libros o cartillas.</w:t>
      </w:r>
    </w:p>
    <w:p w14:paraId="689E11EC" w14:textId="70D59926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creó la </w:t>
      </w:r>
      <w:r w:rsidRPr="002567A8">
        <w:rPr>
          <w:rFonts w:ascii="Times New Roman" w:hAnsi="Times New Roman" w:cs="Times New Roman"/>
          <w:b/>
          <w:color w:val="000000"/>
          <w:sz w:val="24"/>
          <w:szCs w:val="24"/>
        </w:rPr>
        <w:t>Ley de los Caballos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que le dio libertad al presidente para desterrar y confinar a los opositores al gobierno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sin que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estos </w:t>
      </w:r>
      <w:r w:rsidRPr="002567A8">
        <w:rPr>
          <w:rFonts w:ascii="Times New Roman" w:hAnsi="Times New Roman" w:cs="Times New Roman"/>
          <w:color w:val="000000"/>
          <w:sz w:val="24"/>
          <w:szCs w:val="24"/>
        </w:rPr>
        <w:t>tuvieran la posibilidad de defenderse en un juicio.</w:t>
      </w:r>
    </w:p>
    <w:p w14:paraId="6334FC7D" w14:textId="77777777" w:rsidR="002567A8" w:rsidRDefault="002567A8" w:rsidP="002567A8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retomó su papel protagónico en la vida política, social y cultural del país.</w:t>
      </w:r>
    </w:p>
    <w:p w14:paraId="07C15403" w14:textId="7F5D86CD" w:rsidR="002567A8" w:rsidRPr="00974547" w:rsidRDefault="002567A8" w:rsidP="00974547">
      <w:pPr>
        <w:pStyle w:val="Prrafodelista"/>
        <w:numPr>
          <w:ilvl w:val="0"/>
          <w:numId w:val="8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firmó el </w:t>
      </w:r>
      <w:r w:rsidRPr="002567A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Concordato</w:t>
      </w:r>
      <w:r w:rsidR="00990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1887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acuerdo solemne establecido entre la Santa Sede y la autoridad suprema de</w:t>
      </w:r>
      <w:r w:rsidR="00990AD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país, para reglamentar las relaciones mutuas entre la Iglesia católica y el Estado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declarar los derechos y deberes recíprocos [</w:t>
      </w:r>
      <w:r w:rsidRPr="00C86C8D">
        <w:rPr>
          <w:rFonts w:ascii="Times New Roman" w:hAnsi="Times New Roman" w:cs="Times New Roman"/>
          <w:color w:val="4BACC6" w:themeColor="accent5"/>
          <w:sz w:val="24"/>
          <w:szCs w:val="24"/>
        </w:rPr>
        <w:t>VER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974547"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>ttp://www.banrepcultural.org/node/32783</w:t>
      </w:r>
      <w:r w:rsidR="0097454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567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C03F02" w14:textId="383752A4" w:rsidR="002567A8" w:rsidRDefault="00974547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4547">
        <w:rPr>
          <w:rFonts w:ascii="Times New Roman" w:hAnsi="Times New Roman" w:cs="Times New Roman"/>
          <w:color w:val="000000"/>
          <w:sz w:val="24"/>
          <w:szCs w:val="24"/>
        </w:rPr>
        <w:t xml:space="preserve">Precisamente,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74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 acuerdo facilitó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intervención de la Iglesia </w:t>
      </w:r>
      <w:r w:rsidR="00002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atólica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 varios asuntos del Estado y de la vida pública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ahí que la </w:t>
      </w:r>
      <w:r w:rsidRPr="00974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religión católica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se convirtió en el </w:t>
      </w:r>
      <w:r w:rsidR="002567A8" w:rsidRPr="00974547">
        <w:rPr>
          <w:rFonts w:ascii="Times New Roman" w:hAnsi="Times New Roman" w:cs="Times New Roman"/>
          <w:b/>
          <w:color w:val="000000"/>
          <w:sz w:val="24"/>
          <w:szCs w:val="24"/>
        </w:rPr>
        <w:t>principal mecanismo de cohesión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del orden social.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 Iglesi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>a, por ejemplo, tuvo la potestad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decidir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sobre los contenidos que se estudiaba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en escuelas, colegios y universidades. Con la intervención de la Iglesia 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>distintos campos de la vida cotidiana</w:t>
      </w:r>
      <w:r w:rsidR="0000272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se esperaba que los ciudadanos se caracterizaran por sus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buenos modales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2567A8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fe cristiana</w:t>
      </w:r>
      <w:r w:rsidR="002567A8" w:rsidRPr="002567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63B9D" w:rsidRPr="00F25634" w14:paraId="30AC80D7" w14:textId="77777777" w:rsidTr="005635AA">
        <w:tc>
          <w:tcPr>
            <w:tcW w:w="9054" w:type="dxa"/>
            <w:gridSpan w:val="2"/>
            <w:shd w:val="clear" w:color="auto" w:fill="000000" w:themeFill="text1"/>
          </w:tcPr>
          <w:p w14:paraId="779F2DC9" w14:textId="77777777" w:rsidR="00E63B9D" w:rsidRPr="00F25634" w:rsidRDefault="00E63B9D" w:rsidP="005635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Practica.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E63B9D" w:rsidRPr="00F25634" w14:paraId="2247F7D1" w14:textId="77777777" w:rsidTr="005635AA">
        <w:tc>
          <w:tcPr>
            <w:tcW w:w="2518" w:type="dxa"/>
          </w:tcPr>
          <w:p w14:paraId="64D785A8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B2F57CC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6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E63B9D" w:rsidRPr="00F25634" w14:paraId="4B14ED63" w14:textId="77777777" w:rsidTr="005635AA">
        <w:tc>
          <w:tcPr>
            <w:tcW w:w="2518" w:type="dxa"/>
          </w:tcPr>
          <w:p w14:paraId="3DFAC413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840DAC0" w14:textId="77777777" w:rsidR="00E63B9D" w:rsidRPr="00017262" w:rsidRDefault="00E63B9D" w:rsidP="005635A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Explora l</w:t>
            </w:r>
            <w:r w:rsidRPr="00017262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os manuales de comportamiento y urbanidad durante la Regeneración</w:t>
            </w:r>
          </w:p>
        </w:tc>
      </w:tr>
      <w:tr w:rsidR="00E63B9D" w:rsidRPr="00F25634" w14:paraId="2C6086C7" w14:textId="77777777" w:rsidTr="005635AA">
        <w:tc>
          <w:tcPr>
            <w:tcW w:w="2518" w:type="dxa"/>
          </w:tcPr>
          <w:p w14:paraId="7CE3CF8B" w14:textId="77777777" w:rsidR="00E63B9D" w:rsidRPr="00F25634" w:rsidRDefault="00E63B9D" w:rsidP="005635A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A9E0CDE" w14:textId="77777777" w:rsidR="00E63B9D" w:rsidRPr="00F25634" w:rsidRDefault="00E63B9D" w:rsidP="005635AA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comprender las técnicas </w:t>
            </w:r>
            <w:r>
              <w:rPr>
                <w:b w:val="0"/>
                <w:color w:val="000000" w:themeColor="text1"/>
              </w:rPr>
              <w:t>de</w:t>
            </w:r>
            <w:r w:rsidRPr="003735DC">
              <w:rPr>
                <w:b w:val="0"/>
                <w:color w:val="000000" w:themeColor="text1"/>
              </w:rPr>
              <w:t xml:space="preserve"> los gobiernos de la Regeneración </w:t>
            </w:r>
            <w:r>
              <w:rPr>
                <w:b w:val="0"/>
                <w:color w:val="000000" w:themeColor="text1"/>
              </w:rPr>
              <w:t>para</w:t>
            </w:r>
            <w:r w:rsidRPr="003735DC">
              <w:rPr>
                <w:b w:val="0"/>
                <w:color w:val="000000" w:themeColor="text1"/>
              </w:rPr>
              <w:t xml:space="preserve"> regular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moldear las conductas de los ciudadanos</w:t>
            </w:r>
          </w:p>
        </w:tc>
      </w:tr>
    </w:tbl>
    <w:p w14:paraId="1FFA3B12" w14:textId="77777777" w:rsidR="00E63B9D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C8EFAA" w14:textId="77777777" w:rsidR="00E63B9D" w:rsidRPr="002567A8" w:rsidRDefault="00E63B9D" w:rsidP="00974547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C73D6F" w:rsidRPr="00F25634" w14:paraId="0B296421" w14:textId="77777777" w:rsidTr="00974547">
        <w:tc>
          <w:tcPr>
            <w:tcW w:w="9054" w:type="dxa"/>
            <w:gridSpan w:val="2"/>
            <w:shd w:val="clear" w:color="auto" w:fill="0D0D0D" w:themeFill="text1" w:themeFillTint="F2"/>
          </w:tcPr>
          <w:p w14:paraId="50C75C36" w14:textId="77777777" w:rsidR="00C73D6F" w:rsidRPr="00F25634" w:rsidRDefault="00C73D6F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73D6F" w:rsidRPr="00F25634" w14:paraId="4667555D" w14:textId="77777777" w:rsidTr="00974547">
        <w:tc>
          <w:tcPr>
            <w:tcW w:w="1668" w:type="dxa"/>
          </w:tcPr>
          <w:p w14:paraId="4DF30EAB" w14:textId="77777777" w:rsidR="00C73D6F" w:rsidRPr="00F25634" w:rsidRDefault="00C73D6F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086974F" w14:textId="7D50050C" w:rsidR="00C73D6F" w:rsidRPr="00F25634" w:rsidRDefault="00C73D6F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CS_08_08_IMG0</w:t>
            </w:r>
            <w:r w:rsid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C73D6F" w:rsidRPr="00F25634" w14:paraId="47260EE9" w14:textId="77777777" w:rsidTr="00974547">
        <w:tc>
          <w:tcPr>
            <w:tcW w:w="1668" w:type="dxa"/>
          </w:tcPr>
          <w:p w14:paraId="0542BC5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6C3EFABD" w14:textId="5A0322E1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Caricatura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del escudo de la Regeneración</w:t>
            </w:r>
          </w:p>
        </w:tc>
      </w:tr>
      <w:tr w:rsidR="00C73D6F" w:rsidRPr="00F25634" w14:paraId="41EF737D" w14:textId="77777777" w:rsidTr="00974547">
        <w:tc>
          <w:tcPr>
            <w:tcW w:w="1668" w:type="dxa"/>
          </w:tcPr>
          <w:p w14:paraId="1A16CA01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750352B" w14:textId="08411BA9" w:rsidR="00C73D6F" w:rsidRDefault="006250DE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974547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http://www.banrepcultural.org/blaavirtual/historia/cari/cari2a.htm</w:t>
              </w:r>
            </w:hyperlink>
          </w:p>
          <w:p w14:paraId="5B14A449" w14:textId="3B0EDA09" w:rsidR="00C73D6F" w:rsidRPr="00974547" w:rsidRDefault="00974547" w:rsidP="0097454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eastAsia="es-CO"/>
              </w:rPr>
              <w:drawing>
                <wp:inline distT="0" distB="0" distL="0" distR="0" wp14:anchorId="5C7478C3" wp14:editId="4FB2E667">
                  <wp:extent cx="982857" cy="1169556"/>
                  <wp:effectExtent l="0" t="0" r="8255" b="0"/>
                  <wp:docPr id="20" name="Imagen 20" descr="3.jpg (6082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.jpg (6082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869" cy="117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D6F" w:rsidRPr="00F25634" w14:paraId="59764C93" w14:textId="77777777" w:rsidTr="00974547">
        <w:tc>
          <w:tcPr>
            <w:tcW w:w="1668" w:type="dxa"/>
          </w:tcPr>
          <w:p w14:paraId="1A2E5CA0" w14:textId="77777777" w:rsidR="00C73D6F" w:rsidRPr="00F25634" w:rsidRDefault="00C73D6F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FA43446" w14:textId="44CED13A" w:rsidR="00C73D6F" w:rsidRPr="00DA403F" w:rsidRDefault="00C73D6F" w:rsidP="00C73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periódicos como </w:t>
            </w:r>
            <w:r w:rsidRPr="009745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El Zancudo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el </w:t>
            </w:r>
            <w:r w:rsidR="00974547" w:rsidRPr="009745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caricacaturista Alfredo Greñas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reconocido opositor de Núñez</w:t>
            </w:r>
            <w:r w:rsidR="009745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afinó su pluma para atacar los principios y propósitos de la R</w:t>
            </w:r>
            <w:r w:rsidR="00646D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egeneración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A649A04" w14:textId="77777777" w:rsidR="00C73D6F" w:rsidRDefault="00C73D6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0BEC8" w14:textId="77777777" w:rsidR="00E63B9D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Una de las justificaciones de los regeneracionistas para crear una nueva Constitución (de 1886) fue que la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Constitución de Rionegro (de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1863) daba libertades excesivas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los ciudadanos, lo cual propició la guerra civil. Por eso fue llamada una </w:t>
      </w:r>
      <w:r w:rsidRPr="00990ADE">
        <w:rPr>
          <w:rFonts w:ascii="Times New Roman" w:hAnsi="Times New Roman" w:cs="Times New Roman"/>
          <w:b/>
          <w:color w:val="000000"/>
          <w:sz w:val="24"/>
          <w:szCs w:val="24"/>
        </w:rPr>
        <w:t>“Constitución para ángeles”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0418FA0" w14:textId="57A5A2EE" w:rsidR="003622AA" w:rsidRPr="00F25634" w:rsidRDefault="00E63B9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obstante, a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pesar de las medidas tomadas por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>Rafael Núñez y Miguel Antonio Caro</w:t>
      </w:r>
      <w:r w:rsidR="00990ADE">
        <w:rPr>
          <w:rFonts w:ascii="Times New Roman" w:hAnsi="Times New Roman" w:cs="Times New Roman"/>
          <w:color w:val="000000"/>
          <w:sz w:val="24"/>
          <w:szCs w:val="24"/>
        </w:rPr>
        <w:t xml:space="preserve"> en cuanto al replanteamiento de las libertades ciudadanas y la intervención eclesial en la vida estatal,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 logró 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homogenizar a la sociedad </w:t>
      </w:r>
      <w:r w:rsidR="00990ADE" w:rsidRPr="00990ADE">
        <w:rPr>
          <w:rFonts w:ascii="Times New Roman" w:hAnsi="Times New Roman" w:cs="Times New Roman"/>
          <w:b/>
          <w:color w:val="000000"/>
          <w:sz w:val="24"/>
          <w:szCs w:val="24"/>
        </w:rPr>
        <w:t>ni</w:t>
      </w:r>
      <w:r w:rsidR="00E95019" w:rsidRPr="00990A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imponer el orden esperado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4185886" w14:textId="77777777" w:rsidR="00E95019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10BC8" w14:textId="4D3D65B4" w:rsidR="00E95019" w:rsidRPr="00F25634" w:rsidRDefault="00B50B9F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06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.1 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 </w:t>
      </w:r>
      <w:r w:rsidR="0000272B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>uerra de los Mi</w:t>
      </w:r>
      <w:r w:rsidR="00E63B9D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="00E95019" w:rsidRPr="00F256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Días</w:t>
      </w:r>
    </w:p>
    <w:p w14:paraId="3D1DD0DC" w14:textId="1A65F85C" w:rsidR="00E95019" w:rsidRPr="00F25634" w:rsidRDefault="00E225AE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Rafael Núñez murió en 1894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Miguel Antonio Caro </w:t>
      </w:r>
      <w:r w:rsidR="00E63B9D">
        <w:rPr>
          <w:rFonts w:ascii="Times New Roman" w:hAnsi="Times New Roman" w:cs="Times New Roman"/>
          <w:color w:val="000000"/>
          <w:sz w:val="24"/>
          <w:szCs w:val="24"/>
        </w:rPr>
        <w:t xml:space="preserve">asumió el poder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hasta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1898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año en que fue elegido otro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conservador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95019" w:rsidRPr="00E63B9D">
        <w:rPr>
          <w:rFonts w:ascii="Times New Roman" w:hAnsi="Times New Roman" w:cs="Times New Roman"/>
          <w:b/>
          <w:color w:val="000000"/>
          <w:sz w:val="24"/>
          <w:szCs w:val="24"/>
        </w:rPr>
        <w:t>Manuel Sanclemente</w:t>
      </w:r>
      <w:r w:rsidR="00563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(presidente hasta 1900)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A0E13CF" w14:textId="69B58441" w:rsidR="007C136D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sistema electoral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la posibilidad de </w:t>
      </w:r>
      <w:r w:rsidRPr="00B50B9F">
        <w:rPr>
          <w:rFonts w:ascii="Times New Roman" w:hAnsi="Times New Roman" w:cs="Times New Roman"/>
          <w:b/>
          <w:color w:val="000000"/>
          <w:sz w:val="24"/>
          <w:szCs w:val="24"/>
        </w:rPr>
        <w:t>reelección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dejaron sin espacio político a los liberales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Además, se les prohibió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manifestar sus opiniones a través de la prensa.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Sin embargo, los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grupo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librepensadores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insistían en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injerencia de la Iglesia católica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las decisiones políticas iba en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contravía de las ideas modernizadoras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 toma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ron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vuelo en países como Francia e Inglaterra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Allí,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idea según la cual el poder y el saber vienen de Dios 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derrumb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ó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se mantenía la separación de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 Iglesia </w:t>
      </w:r>
      <w:r>
        <w:rPr>
          <w:rFonts w:ascii="Times New Roman" w:hAnsi="Times New Roman" w:cs="Times New Roman"/>
          <w:color w:val="000000"/>
          <w:sz w:val="24"/>
          <w:szCs w:val="24"/>
        </w:rPr>
        <w:t>y e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l Estado.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788F8B" w14:textId="77777777" w:rsidR="007C136D" w:rsidRDefault="007C136D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Adicionalmente, 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el panorama económico empezó a empeorar con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derrumbe de los precios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principales productos colombianos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como el </w:t>
      </w:r>
      <w:r w:rsidR="00E95019" w:rsidRPr="00E225AE">
        <w:rPr>
          <w:rFonts w:ascii="Times New Roman" w:hAnsi="Times New Roman" w:cs="Times New Roman"/>
          <w:b/>
          <w:color w:val="000000"/>
          <w:sz w:val="24"/>
          <w:szCs w:val="24"/>
        </w:rPr>
        <w:t>café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. Los </w:t>
      </w:r>
      <w:r w:rsidR="00E95019" w:rsidRPr="007C136D">
        <w:rPr>
          <w:rFonts w:ascii="Times New Roman" w:hAnsi="Times New Roman" w:cs="Times New Roman"/>
          <w:b/>
          <w:color w:val="000000"/>
          <w:sz w:val="24"/>
          <w:szCs w:val="24"/>
        </w:rPr>
        <w:t>liberales radicales</w:t>
      </w:r>
      <w:r>
        <w:rPr>
          <w:rFonts w:ascii="Times New Roman" w:hAnsi="Times New Roman" w:cs="Times New Roman"/>
          <w:color w:val="000000"/>
          <w:sz w:val="24"/>
          <w:szCs w:val="24"/>
        </w:rPr>
        <w:t>, guiados por su inconformismo y aprovechando esta situación</w:t>
      </w:r>
      <w:r w:rsidR="00E95019"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C136D">
        <w:rPr>
          <w:rFonts w:ascii="Times New Roman" w:hAnsi="Times New Roman" w:cs="Times New Roman"/>
          <w:b/>
          <w:color w:val="000000"/>
          <w:sz w:val="24"/>
          <w:szCs w:val="24"/>
        </w:rPr>
        <w:t>se levantaron en armas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en todo el país, aunque el epicentro fue el departamento de </w:t>
      </w:r>
      <w:r w:rsidRPr="005635AA">
        <w:rPr>
          <w:rFonts w:ascii="Times New Roman" w:hAnsi="Times New Roman" w:cs="Times New Roman"/>
          <w:b/>
          <w:color w:val="000000"/>
          <w:sz w:val="24"/>
          <w:szCs w:val="24"/>
        </w:rPr>
        <w:t>Santander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635AA" w:rsidRPr="00F25634" w14:paraId="19C2FD64" w14:textId="77777777" w:rsidTr="005635AA">
        <w:tc>
          <w:tcPr>
            <w:tcW w:w="9054" w:type="dxa"/>
            <w:shd w:val="clear" w:color="auto" w:fill="000000" w:themeFill="text1"/>
          </w:tcPr>
          <w:p w14:paraId="103D466A" w14:textId="77777777" w:rsidR="005635AA" w:rsidRPr="00F25634" w:rsidRDefault="005635AA" w:rsidP="005635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635AA" w:rsidRPr="00F25634" w14:paraId="06B3535C" w14:textId="77777777" w:rsidTr="005635AA">
        <w:trPr>
          <w:trHeight w:val="318"/>
        </w:trPr>
        <w:tc>
          <w:tcPr>
            <w:tcW w:w="9054" w:type="dxa"/>
            <w:shd w:val="clear" w:color="auto" w:fill="auto"/>
          </w:tcPr>
          <w:p w14:paraId="687FB799" w14:textId="739F9172" w:rsidR="005635AA" w:rsidRPr="00B94689" w:rsidRDefault="005635AA" w:rsidP="000027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Durante la </w:t>
            </w:r>
            <w:r w:rsidR="00002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uerra de los Mil días fueron presidentes los conservadores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Manuel Antonio Sanclemente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(1898-1900) y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José Manuel Marroquín</w:t>
            </w:r>
            <w:r w:rsidRPr="00553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(1900 a 1904).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F9AFCCC" w14:textId="77777777" w:rsidR="00234196" w:rsidRDefault="0023419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35164D" w14:textId="342EB6A0" w:rsidR="00E95019" w:rsidRPr="00F25634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Esta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guerra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, en cabeza de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="007C136D">
        <w:rPr>
          <w:rFonts w:ascii="Times New Roman" w:hAnsi="Times New Roman" w:cs="Times New Roman"/>
          <w:b/>
          <w:color w:val="000000"/>
          <w:sz w:val="24"/>
          <w:szCs w:val="24"/>
        </w:rPr>
        <w:t>Benjamín Herrera</w:t>
      </w:r>
      <w:r w:rsidR="007C136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duró desde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17 de octubre de 1899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hasta el </w:t>
      </w:r>
      <w:r w:rsidRPr="00E225AE">
        <w:rPr>
          <w:rFonts w:ascii="Times New Roman" w:hAnsi="Times New Roman" w:cs="Times New Roman"/>
          <w:b/>
          <w:color w:val="000000"/>
          <w:sz w:val="24"/>
          <w:szCs w:val="24"/>
        </w:rPr>
        <w:t>21 de noviembre de 1902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 xml:space="preserve">, por lo cual se le conoció como </w:t>
      </w:r>
      <w:r w:rsidR="005635AA" w:rsidRPr="005635AA">
        <w:rPr>
          <w:rFonts w:ascii="Times New Roman" w:hAnsi="Times New Roman" w:cs="Times New Roman"/>
          <w:b/>
          <w:color w:val="000000"/>
          <w:sz w:val="24"/>
          <w:szCs w:val="24"/>
        </w:rPr>
        <w:t>“de los Mil Días”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 involucró a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todas las poblaciones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del país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A571FF" w14:textId="517F6E62" w:rsidR="00E67317" w:rsidRDefault="00E95019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Las batallas de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Bucaramanga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Peralonso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Palonegro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fueron definitivas para el desarrollo de la guerra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debido a que definieron la relación de fuerzas entre los bandos. </w:t>
      </w:r>
      <w:r w:rsidR="005635AA">
        <w:rPr>
          <w:rFonts w:ascii="Times New Roman" w:hAnsi="Times New Roman" w:cs="Times New Roman"/>
          <w:color w:val="000000"/>
          <w:sz w:val="24"/>
          <w:szCs w:val="24"/>
        </w:rPr>
        <w:t>En la primera vencieron los conservadores; en la segunda, los liberales; y en la última salieron victoriosos nuevamente los conservadores.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135D78" w:rsidRPr="00F25634" w14:paraId="251E4564" w14:textId="77777777" w:rsidTr="007C136D">
        <w:tc>
          <w:tcPr>
            <w:tcW w:w="9054" w:type="dxa"/>
            <w:gridSpan w:val="2"/>
            <w:shd w:val="clear" w:color="auto" w:fill="0D0D0D" w:themeFill="text1" w:themeFillTint="F2"/>
          </w:tcPr>
          <w:p w14:paraId="134DA777" w14:textId="77777777" w:rsidR="00135D78" w:rsidRPr="00F25634" w:rsidRDefault="00135D78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35D78" w:rsidRPr="00F25634" w14:paraId="4CB295FD" w14:textId="77777777" w:rsidTr="007C136D">
        <w:tc>
          <w:tcPr>
            <w:tcW w:w="1668" w:type="dxa"/>
          </w:tcPr>
          <w:p w14:paraId="1558D9E8" w14:textId="77777777" w:rsidR="00135D78" w:rsidRPr="00F25634" w:rsidRDefault="00135D78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CAC6530" w14:textId="4BC51856" w:rsidR="00135D78" w:rsidRPr="00F25634" w:rsidRDefault="005635AA" w:rsidP="00195F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CS_08_08_IMG10</w:t>
            </w:r>
          </w:p>
        </w:tc>
      </w:tr>
      <w:tr w:rsidR="00135D78" w:rsidRPr="00F25634" w14:paraId="65F34985" w14:textId="77777777" w:rsidTr="007C136D">
        <w:tc>
          <w:tcPr>
            <w:tcW w:w="1668" w:type="dxa"/>
          </w:tcPr>
          <w:p w14:paraId="7A30E38C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0966D7E" w14:textId="755AEAF5" w:rsidR="00135D78" w:rsidRPr="00F25634" w:rsidRDefault="005635AA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batalla de Palonegro</w:t>
            </w:r>
          </w:p>
        </w:tc>
      </w:tr>
      <w:tr w:rsidR="00135D78" w:rsidRPr="00F25634" w14:paraId="765BE832" w14:textId="77777777" w:rsidTr="007C136D">
        <w:tc>
          <w:tcPr>
            <w:tcW w:w="1668" w:type="dxa"/>
          </w:tcPr>
          <w:p w14:paraId="41586FD9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78C7AD52" w14:textId="4B9BA877" w:rsidR="00135D78" w:rsidRDefault="006250DE" w:rsidP="004754C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5635AA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http://www.banrepcultural.org/blaavirtual/revistas/credencial/febrero2011/un-siglo-critico-empresarial</w:t>
              </w:r>
            </w:hyperlink>
          </w:p>
          <w:p w14:paraId="1F512CA9" w14:textId="5B91FDF0" w:rsidR="00135D78" w:rsidRPr="00F25634" w:rsidRDefault="008802FA" w:rsidP="00475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5635AA">
              <w:rPr>
                <w:lang w:eastAsia="es-CO"/>
              </w:rPr>
              <w:drawing>
                <wp:inline distT="0" distB="0" distL="0" distR="0" wp14:anchorId="7D5D06A2" wp14:editId="438B0A54">
                  <wp:extent cx="1546860" cy="1718077"/>
                  <wp:effectExtent l="0" t="0" r="0" b="0"/>
                  <wp:docPr id="21" name="Imagen 21" descr="http://www.banrepcultural.org/sites/default/files/guerra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anrepcultural.org/sites/default/files/guerra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041" cy="172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B0B44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135D78" w:rsidRPr="00F25634" w14:paraId="335A78F5" w14:textId="77777777" w:rsidTr="007C136D">
        <w:tc>
          <w:tcPr>
            <w:tcW w:w="1668" w:type="dxa"/>
          </w:tcPr>
          <w:p w14:paraId="3EE7C4B8" w14:textId="77777777" w:rsidR="00135D78" w:rsidRPr="00F25634" w:rsidRDefault="00135D78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486DE233" w14:textId="30D42CEA" w:rsidR="005635AA" w:rsidRPr="00693038" w:rsidRDefault="005635AA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batalla de </w:t>
            </w:r>
            <w:r w:rsidRPr="005635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Palonegro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libró e</w:t>
            </w:r>
            <w:r w:rsidR="00135D78" w:rsidRPr="005635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ntre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11 y el 25 de mayo de 1900. Representó una terrible derrota para los liberales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35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quienes en adelante perdieron cualquier posibilidad de maniobra</w:t>
            </w:r>
            <w:r w:rsidR="00F551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D4ED2" w:rsidRPr="006D4E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Ejército liberal del Norte en</w:t>
            </w:r>
          </w:p>
          <w:p w14:paraId="187AFEA9" w14:textId="25B864D5" w:rsidR="005635AA" w:rsidRPr="00693038" w:rsidRDefault="005635AA" w:rsidP="00563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vísperas de la </w:t>
            </w:r>
            <w:r w:rsidR="006D4E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atalla de Palonegro. Mayo, 1900. Foto Quintiliano</w:t>
            </w:r>
          </w:p>
          <w:p w14:paraId="5C7298BD" w14:textId="2A03BADB" w:rsidR="00135D78" w:rsidRPr="00DA403F" w:rsidRDefault="005635AA" w:rsidP="0056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0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Gavassa. Museo de Arte Moderno de Bogotá, Mambo).</w:t>
            </w:r>
          </w:p>
        </w:tc>
      </w:tr>
    </w:tbl>
    <w:p w14:paraId="5B1F5271" w14:textId="77777777" w:rsidR="00234196" w:rsidRDefault="00234196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DC2BBA" w14:textId="7DA5C373" w:rsidR="007C136D" w:rsidRPr="00F25634" w:rsidRDefault="007C136D" w:rsidP="007C136D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Para los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Pr="00234196">
        <w:rPr>
          <w:rFonts w:ascii="Times New Roman" w:hAnsi="Times New Roman" w:cs="Times New Roman"/>
          <w:b/>
          <w:color w:val="000000"/>
          <w:sz w:val="24"/>
          <w:szCs w:val="24"/>
        </w:rPr>
        <w:t>acceso a las armas fue muy limitado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. De ahí que 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>en muchas o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casiones peleara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n con piedras o machetes. Esto los puso en desventaja frente al 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Ejército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E67317">
        <w:rPr>
          <w:rFonts w:ascii="Times New Roman" w:hAnsi="Times New Roman" w:cs="Times New Roman"/>
          <w:b/>
          <w:color w:val="000000"/>
          <w:sz w:val="24"/>
          <w:szCs w:val="24"/>
        </w:rPr>
        <w:t>acional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justamente en 1886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25634">
        <w:rPr>
          <w:rFonts w:ascii="Times New Roman" w:hAnsi="Times New Roman" w:cs="Times New Roman"/>
          <w:color w:val="000000"/>
          <w:sz w:val="24"/>
          <w:szCs w:val="24"/>
        </w:rPr>
        <w:t xml:space="preserve"> había empezado a dotarse de armas, a tecnificarse y a organizarse con ayuda internacional. </w:t>
      </w:r>
    </w:p>
    <w:p w14:paraId="7896E186" w14:textId="5D938875" w:rsidR="00E95019" w:rsidRPr="00F25634" w:rsidRDefault="00553E36" w:rsidP="00E95019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Finalmente, c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erca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la ciudad de Ciénaga, en una hacienda llamada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Neerlandia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general liberal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Rafael Uribe Uribe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firmó con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 el gobierno conservador de </w:t>
      </w:r>
      <w:r w:rsidR="00234196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José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Manuel Marroquín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E95019" w:rsidRPr="00234196">
        <w:rPr>
          <w:rFonts w:ascii="Times New Roman" w:hAnsi="Times New Roman" w:cs="Times New Roman"/>
          <w:b/>
          <w:color w:val="000000"/>
          <w:sz w:val="24"/>
          <w:szCs w:val="24"/>
        </w:rPr>
        <w:t>Tratado de Neerlandia (24 de octubre de 1902)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34196">
        <w:rPr>
          <w:rFonts w:ascii="Times New Roman" w:hAnsi="Times New Roman" w:cs="Times New Roman"/>
          <w:color w:val="000000"/>
          <w:sz w:val="24"/>
          <w:szCs w:val="24"/>
        </w:rPr>
        <w:t xml:space="preserve">Igualmente, 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en el acorazado norteamericano </w:t>
      </w:r>
      <w:r w:rsidR="00234196">
        <w:rPr>
          <w:rFonts w:ascii="Times New Roman" w:hAnsi="Times New Roman" w:cs="Times New Roman"/>
          <w:b/>
          <w:color w:val="000000"/>
          <w:sz w:val="24"/>
          <w:szCs w:val="24"/>
        </w:rPr>
        <w:t>Wi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sconsin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 se firmó </w:t>
      </w:r>
      <w:r w:rsidR="00302834" w:rsidRPr="00234196">
        <w:rPr>
          <w:rFonts w:ascii="Times New Roman" w:hAnsi="Times New Roman" w:cs="Times New Roman"/>
          <w:color w:val="000000"/>
          <w:sz w:val="24"/>
          <w:szCs w:val="24"/>
        </w:rPr>
        <w:t xml:space="preserve">el 21 de noviembre de </w:t>
      </w:r>
      <w:r w:rsidR="00302834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1902</w:t>
      </w:r>
      <w:r w:rsidR="003028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 xml:space="preserve">el tratado definitivo con el que se dio 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fin a la </w:t>
      </w:r>
      <w:r w:rsidR="00302834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="00E95019" w:rsidRPr="00553E36">
        <w:rPr>
          <w:rFonts w:ascii="Times New Roman" w:hAnsi="Times New Roman" w:cs="Times New Roman"/>
          <w:b/>
          <w:color w:val="000000"/>
          <w:sz w:val="24"/>
          <w:szCs w:val="24"/>
        </w:rPr>
        <w:t>uerra de los Mil Días</w:t>
      </w:r>
      <w:r w:rsidR="00E95019" w:rsidRPr="00553E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732E3D" w:rsidRPr="00F25634" w14:paraId="5BAD1A97" w14:textId="77777777" w:rsidTr="00234196">
        <w:tc>
          <w:tcPr>
            <w:tcW w:w="8828" w:type="dxa"/>
            <w:gridSpan w:val="2"/>
            <w:shd w:val="clear" w:color="auto" w:fill="000000" w:themeFill="text1"/>
          </w:tcPr>
          <w:p w14:paraId="35215B02" w14:textId="02E48F58" w:rsidR="00732E3D" w:rsidRPr="00F25634" w:rsidRDefault="00E95019" w:rsidP="0001726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01726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732E3D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732E3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732E3D" w:rsidRPr="00F25634" w14:paraId="419AC670" w14:textId="77777777" w:rsidTr="00234196">
        <w:tc>
          <w:tcPr>
            <w:tcW w:w="2473" w:type="dxa"/>
          </w:tcPr>
          <w:p w14:paraId="1AE1FBE8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5" w:type="dxa"/>
          </w:tcPr>
          <w:p w14:paraId="6A89C015" w14:textId="269CB82F" w:rsidR="00732E3D" w:rsidRPr="002C48F2" w:rsidRDefault="00732E3D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M2A)</w:t>
            </w:r>
          </w:p>
        </w:tc>
      </w:tr>
      <w:tr w:rsidR="00732E3D" w:rsidRPr="00F25634" w14:paraId="48123C09" w14:textId="77777777" w:rsidTr="00234196">
        <w:tc>
          <w:tcPr>
            <w:tcW w:w="2473" w:type="dxa"/>
          </w:tcPr>
          <w:p w14:paraId="7904B23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5" w:type="dxa"/>
          </w:tcPr>
          <w:p w14:paraId="443533D5" w14:textId="7FE6D5F4" w:rsidR="00732E3D" w:rsidRPr="00017262" w:rsidRDefault="00234196" w:rsidP="00302834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Reconoce aspectos de l</w:t>
            </w:r>
            <w:r w:rsidR="003735DC" w:rsidRPr="003735D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economía cafetera y la </w:t>
            </w:r>
            <w:r w:rsidR="00302834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g</w:t>
            </w:r>
            <w:r w:rsidR="003735DC" w:rsidRPr="003735D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uerra de los Mil Días</w:t>
            </w:r>
          </w:p>
        </w:tc>
      </w:tr>
      <w:tr w:rsidR="00732E3D" w:rsidRPr="00F25634" w14:paraId="33D8CCF9" w14:textId="77777777" w:rsidTr="00234196">
        <w:tc>
          <w:tcPr>
            <w:tcW w:w="2473" w:type="dxa"/>
          </w:tcPr>
          <w:p w14:paraId="7E95EDF2" w14:textId="77777777" w:rsidR="00732E3D" w:rsidRPr="00F25634" w:rsidRDefault="00732E3D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355" w:type="dxa"/>
          </w:tcPr>
          <w:p w14:paraId="58D66475" w14:textId="55AAEF98" w:rsidR="00732E3D" w:rsidRPr="00F25634" w:rsidRDefault="003735DC" w:rsidP="00302834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 xml:space="preserve">Actividad que permite </w:t>
            </w:r>
            <w:r w:rsidR="00234196">
              <w:rPr>
                <w:b w:val="0"/>
                <w:color w:val="000000" w:themeColor="text1"/>
              </w:rPr>
              <w:t>reconocer aspectos</w:t>
            </w:r>
            <w:r w:rsidRPr="003735DC">
              <w:rPr>
                <w:b w:val="0"/>
                <w:color w:val="000000" w:themeColor="text1"/>
              </w:rPr>
              <w:t xml:space="preserve"> </w:t>
            </w:r>
            <w:r w:rsidR="00234196">
              <w:rPr>
                <w:b w:val="0"/>
                <w:color w:val="000000" w:themeColor="text1"/>
              </w:rPr>
              <w:t xml:space="preserve">de </w:t>
            </w:r>
            <w:r w:rsidRPr="003735DC">
              <w:rPr>
                <w:b w:val="0"/>
                <w:color w:val="000000" w:themeColor="text1"/>
              </w:rPr>
              <w:t xml:space="preserve">la crisis económica de la producción de café y </w:t>
            </w:r>
            <w:r w:rsidR="00234196">
              <w:rPr>
                <w:b w:val="0"/>
                <w:color w:val="000000" w:themeColor="text1"/>
              </w:rPr>
              <w:t>d</w:t>
            </w:r>
            <w:r w:rsidRPr="003735DC">
              <w:rPr>
                <w:b w:val="0"/>
                <w:color w:val="000000" w:themeColor="text1"/>
              </w:rPr>
              <w:t xml:space="preserve">el comienzo de la </w:t>
            </w:r>
            <w:r w:rsidR="00302834">
              <w:rPr>
                <w:b w:val="0"/>
                <w:color w:val="000000" w:themeColor="text1"/>
              </w:rPr>
              <w:t>g</w:t>
            </w:r>
            <w:r w:rsidRPr="003735DC">
              <w:rPr>
                <w:b w:val="0"/>
                <w:color w:val="000000" w:themeColor="text1"/>
              </w:rPr>
              <w:t>uerra de los Mil Días</w:t>
            </w:r>
          </w:p>
        </w:tc>
      </w:tr>
    </w:tbl>
    <w:p w14:paraId="1F3C3896" w14:textId="77777777" w:rsidR="00732E3D" w:rsidRDefault="00732E3D">
      <w:pPr>
        <w:rPr>
          <w:rFonts w:ascii="Times New Roman" w:hAnsi="Times New Roman" w:cs="Times New Roman"/>
          <w:sz w:val="24"/>
          <w:szCs w:val="24"/>
        </w:rPr>
      </w:pPr>
    </w:p>
    <w:p w14:paraId="766C288D" w14:textId="77777777" w:rsidR="006C2AC4" w:rsidRPr="00F25634" w:rsidRDefault="006C2AC4" w:rsidP="006C2AC4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SECCIÓN 2]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Consolidación </w:t>
      </w:r>
    </w:p>
    <w:p w14:paraId="2E5CA5FB" w14:textId="77777777" w:rsidR="0041347C" w:rsidRPr="006F562D" w:rsidRDefault="0041347C" w:rsidP="0041347C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B00E5F" w:rsidRPr="00F25634" w14:paraId="5E59E55B" w14:textId="77777777" w:rsidTr="00E64B69">
        <w:tc>
          <w:tcPr>
            <w:tcW w:w="9054" w:type="dxa"/>
            <w:gridSpan w:val="2"/>
            <w:shd w:val="clear" w:color="auto" w:fill="000000" w:themeFill="text1"/>
          </w:tcPr>
          <w:p w14:paraId="3358524B" w14:textId="77777777" w:rsidR="00B00E5F" w:rsidRPr="00F25634" w:rsidRDefault="00B00E5F" w:rsidP="00E64B6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B00E5F" w:rsidRPr="00F25634" w14:paraId="2EE7AC97" w14:textId="77777777" w:rsidTr="00E64B69">
        <w:tc>
          <w:tcPr>
            <w:tcW w:w="2518" w:type="dxa"/>
          </w:tcPr>
          <w:p w14:paraId="39C0B34B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0AB18EB" w14:textId="2B8DC89E" w:rsidR="00B00E5F" w:rsidRPr="002C48F2" w:rsidRDefault="00B00E5F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5F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341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4196" w:rsidRPr="00234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M101A)</w:t>
            </w:r>
          </w:p>
        </w:tc>
      </w:tr>
      <w:tr w:rsidR="00B00E5F" w:rsidRPr="00F25634" w14:paraId="70E73DCA" w14:textId="77777777" w:rsidTr="00E64B69">
        <w:tc>
          <w:tcPr>
            <w:tcW w:w="2518" w:type="dxa"/>
          </w:tcPr>
          <w:p w14:paraId="4F77446C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2D88B728" w14:textId="2E7D18D7" w:rsidR="00B00E5F" w:rsidRPr="00FC234E" w:rsidRDefault="00FC234E" w:rsidP="003735DC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234196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L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a Regeneración</w:t>
            </w:r>
          </w:p>
        </w:tc>
      </w:tr>
      <w:tr w:rsidR="00B00E5F" w:rsidRPr="00F25634" w14:paraId="394C99E0" w14:textId="77777777" w:rsidTr="00E64B69">
        <w:tc>
          <w:tcPr>
            <w:tcW w:w="2518" w:type="dxa"/>
          </w:tcPr>
          <w:p w14:paraId="723A5A6D" w14:textId="77777777" w:rsidR="00B00E5F" w:rsidRPr="00F25634" w:rsidRDefault="00B00E5F" w:rsidP="00E64B6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3AC051A" w14:textId="34506D72" w:rsidR="00B00E5F" w:rsidRPr="00F25634" w:rsidRDefault="00FC234E" w:rsidP="00234196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FC234E">
              <w:rPr>
                <w:b w:val="0"/>
                <w:color w:val="000000" w:themeColor="text1"/>
              </w:rPr>
              <w:t xml:space="preserve">Actividades </w:t>
            </w:r>
            <w:r w:rsidR="00234196">
              <w:rPr>
                <w:b w:val="0"/>
                <w:color w:val="000000" w:themeColor="text1"/>
              </w:rPr>
              <w:t>sobre La Regeneración</w:t>
            </w:r>
          </w:p>
        </w:tc>
      </w:tr>
    </w:tbl>
    <w:p w14:paraId="4AB801A3" w14:textId="77777777" w:rsidR="006C2AC4" w:rsidRDefault="006C2AC4">
      <w:pPr>
        <w:rPr>
          <w:rFonts w:ascii="Times New Roman" w:hAnsi="Times New Roman" w:cs="Times New Roman"/>
          <w:sz w:val="24"/>
          <w:szCs w:val="24"/>
        </w:rPr>
      </w:pPr>
    </w:p>
    <w:p w14:paraId="43B82EFB" w14:textId="77777777" w:rsidR="0099207C" w:rsidRDefault="0099207C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1</w:t>
      </w:r>
      <w:r w:rsidRPr="00F2563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]</w:t>
      </w:r>
      <w:r w:rsidRPr="00F25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Urbanismo y vida cotidiana</w:t>
      </w:r>
    </w:p>
    <w:p w14:paraId="0BEF2888" w14:textId="36952921" w:rsidR="009306B1" w:rsidRDefault="009306B1" w:rsidP="0099207C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guerras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fueron, sin duda, una de las maneras como se expresaron las pugnas partidistas durante la segunda mitad del siglo XIX y pricipios del XX. Sin embargo, en momentos de paz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los campos de batalla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eran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aulas escolares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prensa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Ambas resultaron ser el producto de </w:t>
      </w:r>
      <w:r w:rsidRPr="009306B1">
        <w:rPr>
          <w:rFonts w:ascii="Times New Roman" w:hAnsi="Times New Roman" w:cs="Times New Roman"/>
          <w:color w:val="000000"/>
          <w:sz w:val="24"/>
          <w:szCs w:val="24"/>
        </w:rPr>
        <w:t xml:space="preserve">una tensión que reflejaba las diferencias entre tendencias políticas, ideas sobre la orientación del Estado </w:t>
      </w:r>
      <w:r>
        <w:rPr>
          <w:rFonts w:ascii="Times New Roman" w:hAnsi="Times New Roman" w:cs="Times New Roman"/>
          <w:color w:val="000000"/>
          <w:sz w:val="24"/>
          <w:szCs w:val="24"/>
        </w:rPr>
        <w:t>y forma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sobrellevar la vida cotidiana.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977C35" w:rsidRPr="00F25634" w14:paraId="64372896" w14:textId="77777777" w:rsidTr="008802FA">
        <w:tc>
          <w:tcPr>
            <w:tcW w:w="9054" w:type="dxa"/>
            <w:gridSpan w:val="2"/>
            <w:shd w:val="clear" w:color="auto" w:fill="000000" w:themeFill="text1"/>
          </w:tcPr>
          <w:p w14:paraId="1A164A90" w14:textId="77777777" w:rsidR="00977C35" w:rsidRPr="00F25634" w:rsidRDefault="00977C35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977C35" w:rsidRPr="00F25634" w14:paraId="189FD94E" w14:textId="77777777" w:rsidTr="008802FA">
        <w:tc>
          <w:tcPr>
            <w:tcW w:w="2518" w:type="dxa"/>
          </w:tcPr>
          <w:p w14:paraId="331CFE20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A4DE039" w14:textId="3F7B83B9" w:rsidR="00977C35" w:rsidRPr="002C48F2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7C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F6B)</w:t>
            </w:r>
          </w:p>
        </w:tc>
      </w:tr>
      <w:tr w:rsidR="00977C35" w:rsidRPr="00F25634" w14:paraId="43D03A80" w14:textId="77777777" w:rsidTr="008802FA">
        <w:tc>
          <w:tcPr>
            <w:tcW w:w="2518" w:type="dxa"/>
          </w:tcPr>
          <w:p w14:paraId="47603CB5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5205CE82" w14:textId="2CF047E5" w:rsidR="00977C35" w:rsidRPr="00FC234E" w:rsidRDefault="00977C35" w:rsidP="00977C35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El rol de l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prensa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y los periodistas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colombianos</w:t>
            </w:r>
            <w:r w:rsidR="008802FA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  <w:r w:rsidRPr="00FC234E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durante la segunda mitad del siglo XIX</w:t>
            </w:r>
          </w:p>
        </w:tc>
      </w:tr>
      <w:tr w:rsidR="00977C35" w:rsidRPr="00F25634" w14:paraId="3D4EE4B4" w14:textId="77777777" w:rsidTr="008802FA">
        <w:tc>
          <w:tcPr>
            <w:tcW w:w="2518" w:type="dxa"/>
          </w:tcPr>
          <w:p w14:paraId="26612235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76A1FB2" w14:textId="5603BB5D" w:rsidR="00977C35" w:rsidRPr="00F25634" w:rsidRDefault="00977C35" w:rsidP="00977C35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735DC">
              <w:rPr>
                <w:b w:val="0"/>
                <w:color w:val="000000" w:themeColor="text1"/>
              </w:rPr>
              <w:t>Interactivo que presenta los intereses</w:t>
            </w:r>
            <w:r>
              <w:rPr>
                <w:b w:val="0"/>
                <w:color w:val="000000" w:themeColor="text1"/>
              </w:rPr>
              <w:t xml:space="preserve"> </w:t>
            </w:r>
            <w:r w:rsidRPr="003735DC">
              <w:rPr>
                <w:b w:val="0"/>
                <w:color w:val="000000" w:themeColor="text1"/>
              </w:rPr>
              <w:t>y las actividades de la prensa liberal y conservadora durante la segunda mitad del siglo XIX</w:t>
            </w:r>
          </w:p>
        </w:tc>
      </w:tr>
    </w:tbl>
    <w:p w14:paraId="472CB6F0" w14:textId="77777777" w:rsidR="00EC265F" w:rsidRDefault="00EC265F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C3A1B" w14:textId="3CC9E831" w:rsidR="00EA7144" w:rsidRDefault="009306B1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 posiciones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tradicionalistas</w:t>
      </w:r>
      <w:r w:rsidR="00EA7144" w:rsidRP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3C3423E" w14:textId="6BBEF499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Defendían e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l papel de la </w:t>
      </w:r>
      <w:r w:rsidR="009306B1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Iglesia</w:t>
      </w:r>
      <w:r w:rsidR="009306B1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como institución que garantizaba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unidad moral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DACCD98" w14:textId="19B68119" w:rsidR="00EA7144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Rechazaban los ideales de libertad, igualdad y fraternidad, propios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Revolución </w:t>
      </w:r>
      <w:r w:rsidR="00504F77">
        <w:rPr>
          <w:rFonts w:ascii="Times New Roman" w:hAnsi="Times New Roman" w:cs="Times New Roman"/>
          <w:b/>
          <w:color w:val="000000"/>
          <w:sz w:val="24"/>
          <w:szCs w:val="24"/>
        </w:rPr>
        <w:t>f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rancesa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pues según ellos causaron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desorden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confro</w:t>
      </w:r>
      <w:r w:rsidR="006D4ED2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taciones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entre clases sociales. </w:t>
      </w:r>
    </w:p>
    <w:p w14:paraId="70F2989C" w14:textId="0FD1B8A1" w:rsidR="00C07F66" w:rsidRDefault="00EA7144" w:rsidP="00EA7144">
      <w:pPr>
        <w:pStyle w:val="Prrafodelista"/>
        <w:numPr>
          <w:ilvl w:val="0"/>
          <w:numId w:val="9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enían cierta </w:t>
      </w:r>
      <w:r w:rsidRPr="00EA7144">
        <w:rPr>
          <w:rFonts w:ascii="Times New Roman" w:hAnsi="Times New Roman" w:cs="Times New Roman"/>
          <w:b/>
          <w:color w:val="000000"/>
          <w:sz w:val="24"/>
          <w:szCs w:val="24"/>
        </w:rPr>
        <w:t>nos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talgia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 la pérdida del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vínculo con España</w:t>
      </w:r>
      <w:r>
        <w:rPr>
          <w:rFonts w:ascii="Times New Roman" w:hAnsi="Times New Roman" w:cs="Times New Roman"/>
          <w:color w:val="000000"/>
          <w:sz w:val="24"/>
          <w:szCs w:val="24"/>
        </w:rPr>
        <w:t>, pues c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reían que en la Colonia se había vivido en paz gracias a</w:t>
      </w:r>
      <w:r>
        <w:rPr>
          <w:rFonts w:ascii="Times New Roman" w:hAnsi="Times New Roman" w:cs="Times New Roman"/>
          <w:color w:val="000000"/>
          <w:sz w:val="24"/>
          <w:szCs w:val="24"/>
        </w:rPr>
        <w:t>l acatamiento de los mandatos de la Corona, mientras que después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Independencia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se había producido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anarquía</w:t>
      </w:r>
      <w:r w:rsidR="006D4ED2" w:rsidRPr="006930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porque criollos, mestizos, negros e indios asumi</w:t>
      </w:r>
      <w:r w:rsidR="006D4ED2">
        <w:rPr>
          <w:rFonts w:ascii="Times New Roman" w:hAnsi="Times New Roman" w:cs="Times New Roman"/>
          <w:color w:val="000000"/>
          <w:sz w:val="24"/>
          <w:szCs w:val="24"/>
        </w:rPr>
        <w:t xml:space="preserve">eron 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que podían ser </w:t>
      </w:r>
      <w:r w:rsidR="00C07F66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sujetos políticos</w:t>
      </w:r>
      <w:r w:rsidR="00C07F66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0511C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77C35" w:rsidRPr="00F25634" w14:paraId="20A68C0A" w14:textId="77777777" w:rsidTr="008802FA">
        <w:tc>
          <w:tcPr>
            <w:tcW w:w="9054" w:type="dxa"/>
            <w:gridSpan w:val="2"/>
            <w:shd w:val="clear" w:color="auto" w:fill="0D0D0D" w:themeFill="text1" w:themeFillTint="F2"/>
          </w:tcPr>
          <w:p w14:paraId="0D0F57C3" w14:textId="77777777" w:rsidR="00977C35" w:rsidRPr="00F25634" w:rsidRDefault="00977C35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77C35" w:rsidRPr="00F25634" w14:paraId="36AFE4F5" w14:textId="77777777" w:rsidTr="008802FA">
        <w:tc>
          <w:tcPr>
            <w:tcW w:w="1668" w:type="dxa"/>
          </w:tcPr>
          <w:p w14:paraId="305717F4" w14:textId="77777777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183EA796" w14:textId="00498DF6" w:rsidR="00977C35" w:rsidRPr="00F25634" w:rsidRDefault="00977C35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CS_08_08_IMG11</w:t>
            </w:r>
          </w:p>
        </w:tc>
      </w:tr>
      <w:tr w:rsidR="00977C35" w:rsidRPr="00F25634" w14:paraId="4D3858E3" w14:textId="77777777" w:rsidTr="008802FA">
        <w:tc>
          <w:tcPr>
            <w:tcW w:w="1668" w:type="dxa"/>
          </w:tcPr>
          <w:p w14:paraId="14EF5F14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3E1F2E19" w14:textId="111998A3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manuales de urbanidad</w:t>
            </w:r>
          </w:p>
        </w:tc>
      </w:tr>
      <w:tr w:rsidR="00977C35" w:rsidRPr="00F25634" w14:paraId="61FB180B" w14:textId="77777777" w:rsidTr="008802FA">
        <w:tc>
          <w:tcPr>
            <w:tcW w:w="1668" w:type="dxa"/>
          </w:tcPr>
          <w:p w14:paraId="05B6D436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51F7C3A1" w14:textId="174D3CAE" w:rsidR="00977C35" w:rsidRDefault="006250DE" w:rsidP="008802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F73AB3" w:rsidRPr="00AD11CA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http://www.banrepcultural.org/node/32488</w:t>
              </w:r>
            </w:hyperlink>
          </w:p>
          <w:p w14:paraId="2918D12E" w14:textId="1DDF8E09" w:rsidR="00977C35" w:rsidRPr="00F25634" w:rsidRDefault="008802FA" w:rsidP="00880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77C35">
              <w:rPr>
                <w:lang w:eastAsia="es-CO"/>
              </w:rPr>
              <w:drawing>
                <wp:inline distT="0" distB="0" distL="0" distR="0" wp14:anchorId="7BCDDDAD" wp14:editId="5F971A1B">
                  <wp:extent cx="1402080" cy="1851660"/>
                  <wp:effectExtent l="0" t="0" r="7620" b="0"/>
                  <wp:docPr id="23" name="Imagen 23" descr="imagen19.jpg (15608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n19.jpg (15608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D9572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77C35" w:rsidRPr="00F25634" w14:paraId="57B95557" w14:textId="77777777" w:rsidTr="008802FA">
        <w:tc>
          <w:tcPr>
            <w:tcW w:w="1668" w:type="dxa"/>
          </w:tcPr>
          <w:p w14:paraId="78D651D5" w14:textId="77777777" w:rsidR="00977C35" w:rsidRPr="00F25634" w:rsidRDefault="00977C35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13D11903" w14:textId="79018C70" w:rsidR="00977C35" w:rsidRPr="00977C35" w:rsidRDefault="00977C35" w:rsidP="0097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finales del siglo XIX se publicaron </w:t>
            </w:r>
            <w:r w:rsidRPr="00977C35">
              <w:rPr>
                <w:rFonts w:ascii="Times New Roman" w:hAnsi="Times New Roman" w:cs="Times New Roman"/>
                <w:b/>
                <w:sz w:val="24"/>
                <w:szCs w:val="24"/>
              </w:rPr>
              <w:t>manuales de urbanidad</w:t>
            </w:r>
            <w:r w:rsidRPr="00977C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asociaban la ciudadanía con las buenas maneras. Estos textos enseñaban a los ciudadanos el buen comportamiento que debían tener en público, incluso si no tenían acceso a educación, trabajo o vivienda digna. Un ejemplo es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Breves nociones de urbanidad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 Rufino Cuervo (Bogotá, Nicolás Gómez, 1866. Bliblioteca Luis Ángel Arango).</w:t>
            </w:r>
          </w:p>
        </w:tc>
      </w:tr>
    </w:tbl>
    <w:p w14:paraId="7A9DBFBA" w14:textId="77777777" w:rsidR="00977C35" w:rsidRPr="00977C35" w:rsidRDefault="00977C35" w:rsidP="00977C35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D29604" w14:textId="77777777" w:rsidR="00EA7144" w:rsidRDefault="00C07F66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Por su parte, 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las posiciones</w:t>
      </w:r>
      <w:r w:rsidR="00893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A0F" w:rsidRPr="00EA7144">
        <w:rPr>
          <w:rFonts w:ascii="Times New Roman" w:hAnsi="Times New Roman" w:cs="Times New Roman"/>
          <w:b/>
          <w:color w:val="000000"/>
          <w:sz w:val="24"/>
          <w:szCs w:val="24"/>
        </w:rPr>
        <w:t>liberales</w:t>
      </w:r>
      <w:r w:rsidR="00EA714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1283EE3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Defendían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los principios burgueses del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librecambio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B7F930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Creían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en las posibilidades que ofrecían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la ciencia y la tecnología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progreso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41F74F" w14:textId="77777777" w:rsidR="00B6356E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Consideraban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capitalismo y el trabajo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como medios 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ascenso social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5D58326" w14:textId="2E0F24DC" w:rsidR="00C07F66" w:rsidRPr="00EA7144" w:rsidRDefault="00B6356E" w:rsidP="00EA7144">
      <w:pPr>
        <w:pStyle w:val="Prrafodelista"/>
        <w:numPr>
          <w:ilvl w:val="0"/>
          <w:numId w:val="10"/>
        </w:num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Promovían las </w:t>
      </w:r>
      <w:r w:rsidRPr="00B6356E">
        <w:rPr>
          <w:rFonts w:ascii="Times New Roman" w:hAnsi="Times New Roman" w:cs="Times New Roman"/>
          <w:b/>
          <w:color w:val="000000"/>
          <w:sz w:val="24"/>
          <w:szCs w:val="24"/>
        </w:rPr>
        <w:t>libertades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del ciudadano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como la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de prensa y de expresión, así como en el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derecho a la educación 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 xml:space="preserve">y la </w:t>
      </w:r>
      <w:r w:rsidR="00893A0F" w:rsidRPr="00B6356E">
        <w:rPr>
          <w:rFonts w:ascii="Times New Roman" w:hAnsi="Times New Roman" w:cs="Times New Roman"/>
          <w:b/>
          <w:color w:val="000000"/>
          <w:sz w:val="24"/>
          <w:szCs w:val="24"/>
        </w:rPr>
        <w:t>tolerancia religiosa</w:t>
      </w:r>
      <w:r w:rsidR="00893A0F" w:rsidRPr="00EA71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F5BFBD" w14:textId="26E6BFAB" w:rsidR="0061698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esta época su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rgen también </w:t>
      </w:r>
      <w:r w:rsidR="0008459C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revistas y colecciones de novelas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que describen la vida de las regiones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los hábitos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los distintos grupos sociales, sus creencias y comportamientos.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Algunos ejemplos son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novela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Manuela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de Eugenio Díaz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r w:rsidRPr="00FF18E3">
        <w:rPr>
          <w:rFonts w:ascii="Times New Roman" w:hAnsi="Times New Roman" w:cs="Times New Roman"/>
          <w:i/>
          <w:color w:val="000000"/>
          <w:sz w:val="24"/>
          <w:szCs w:val="24"/>
        </w:rPr>
        <w:t>María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Jorge Isaacs;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también, 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 xml:space="preserve">el texto costumbrista </w:t>
      </w:r>
      <w:r w:rsidR="00FF18E3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as </w:t>
      </w:r>
      <w:r w:rsidR="00FF18E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08459C" w:rsidRPr="00FF18E3">
        <w:rPr>
          <w:rFonts w:ascii="Times New Roman" w:hAnsi="Times New Roman" w:cs="Times New Roman"/>
          <w:i/>
          <w:color w:val="000000"/>
          <w:sz w:val="24"/>
          <w:szCs w:val="24"/>
        </w:rPr>
        <w:t>res tazas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 xml:space="preserve"> de José María </w:t>
      </w:r>
      <w:r w:rsidR="00082CA9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08459C">
        <w:rPr>
          <w:rFonts w:ascii="Times New Roman" w:hAnsi="Times New Roman" w:cs="Times New Roman"/>
          <w:color w:val="000000"/>
          <w:sz w:val="24"/>
          <w:szCs w:val="24"/>
        </w:rPr>
        <w:t>ergara y Vergara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693038">
        <w:rPr>
          <w:rFonts w:ascii="Times New Roman" w:hAnsi="Times New Roman" w:cs="Times New Roman"/>
          <w:color w:val="00B0F0"/>
          <w:sz w:val="24"/>
          <w:szCs w:val="24"/>
        </w:rPr>
        <w:t>VER</w:t>
      </w:r>
      <w:r>
        <w:rPr>
          <w:rFonts w:ascii="Times New Roman" w:hAnsi="Times New Roman" w:cs="Times New Roman"/>
          <w:color w:val="000000"/>
          <w:sz w:val="24"/>
          <w:szCs w:val="24"/>
        </w:rPr>
        <w:t>] [</w:t>
      </w:r>
      <w:r w:rsidRPr="005F1CFE">
        <w:rPr>
          <w:rFonts w:ascii="Times New Roman" w:hAnsi="Times New Roman" w:cs="Times New Roman"/>
          <w:color w:val="000000"/>
          <w:sz w:val="24"/>
          <w:szCs w:val="24"/>
        </w:rPr>
        <w:t>http://www.banrepcultural.org/blaavirtual/literatura/cosiv/cosiv23a.htm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642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5F1CFE" w:rsidRPr="00F25634" w14:paraId="7E7C0269" w14:textId="77777777" w:rsidTr="008802FA">
        <w:tc>
          <w:tcPr>
            <w:tcW w:w="9054" w:type="dxa"/>
            <w:gridSpan w:val="2"/>
            <w:shd w:val="clear" w:color="auto" w:fill="000000" w:themeFill="text1"/>
          </w:tcPr>
          <w:p w14:paraId="2F58D8A5" w14:textId="77777777" w:rsidR="005F1CFE" w:rsidRPr="00F25634" w:rsidRDefault="005F1CFE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5F1CFE" w:rsidRPr="00F25634" w14:paraId="31656D1B" w14:textId="77777777" w:rsidTr="008802FA">
        <w:tc>
          <w:tcPr>
            <w:tcW w:w="2518" w:type="dxa"/>
          </w:tcPr>
          <w:p w14:paraId="7675797E" w14:textId="77777777" w:rsidR="005F1CFE" w:rsidRPr="00F25634" w:rsidRDefault="005F1CFE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3C2C0A6" w14:textId="4BE81BA2" w:rsidR="005F1CFE" w:rsidRPr="002C48F2" w:rsidRDefault="005F1CFE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F256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F1C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M5D)</w:t>
            </w:r>
          </w:p>
        </w:tc>
      </w:tr>
      <w:tr w:rsidR="005F1CFE" w:rsidRPr="00F25634" w14:paraId="3F36030B" w14:textId="77777777" w:rsidTr="008802FA">
        <w:tc>
          <w:tcPr>
            <w:tcW w:w="2518" w:type="dxa"/>
          </w:tcPr>
          <w:p w14:paraId="1B17859E" w14:textId="77777777" w:rsidR="005F1CFE" w:rsidRPr="00F25634" w:rsidRDefault="005F1CFE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06DCBF2" w14:textId="0DE64B9D" w:rsidR="005F1CFE" w:rsidRPr="00FF18E3" w:rsidRDefault="005F1CFE" w:rsidP="008802FA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Comprende l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a literatura </w:t>
            </w:r>
            <w: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colombiana </w:t>
            </w:r>
            <w:r w:rsidRPr="00FF18E3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del siglo XIX como fuente histórica</w:t>
            </w:r>
          </w:p>
        </w:tc>
      </w:tr>
      <w:tr w:rsidR="005F1CFE" w:rsidRPr="00F25634" w14:paraId="17A53EC4" w14:textId="77777777" w:rsidTr="008802FA">
        <w:tc>
          <w:tcPr>
            <w:tcW w:w="2518" w:type="dxa"/>
          </w:tcPr>
          <w:p w14:paraId="161F87DA" w14:textId="77777777" w:rsidR="005F1CFE" w:rsidRPr="00F25634" w:rsidRDefault="005F1CFE" w:rsidP="008802F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2AB7B47" w14:textId="284AB7EF" w:rsidR="005F1CFE" w:rsidRPr="00F25634" w:rsidRDefault="005F1CFE" w:rsidP="005F1CFE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3B4945">
              <w:rPr>
                <w:b w:val="0"/>
                <w:color w:val="000000"/>
              </w:rPr>
              <w:t xml:space="preserve">Actividad </w:t>
            </w:r>
            <w:r>
              <w:rPr>
                <w:b w:val="0"/>
                <w:color w:val="000000"/>
              </w:rPr>
              <w:t>para</w:t>
            </w:r>
            <w:r w:rsidRPr="003B4945">
              <w:rPr>
                <w:b w:val="0"/>
                <w:color w:val="000000"/>
              </w:rPr>
              <w:t xml:space="preserve"> analizar </w:t>
            </w:r>
            <w:r>
              <w:rPr>
                <w:b w:val="0"/>
                <w:color w:val="000000"/>
              </w:rPr>
              <w:t xml:space="preserve">como fuente histórica </w:t>
            </w:r>
            <w:r w:rsidRPr="003B4945">
              <w:rPr>
                <w:b w:val="0"/>
                <w:color w:val="000000"/>
              </w:rPr>
              <w:t xml:space="preserve">algunos textos literarios de escritores colombianos de la segunda </w:t>
            </w:r>
            <w:r>
              <w:rPr>
                <w:b w:val="0"/>
                <w:color w:val="000000"/>
              </w:rPr>
              <w:t>mitad</w:t>
            </w:r>
            <w:r w:rsidRPr="003B4945">
              <w:rPr>
                <w:b w:val="0"/>
                <w:color w:val="000000"/>
              </w:rPr>
              <w:t xml:space="preserve"> del siglo XIX</w:t>
            </w:r>
          </w:p>
        </w:tc>
      </w:tr>
    </w:tbl>
    <w:p w14:paraId="1221A237" w14:textId="77777777" w:rsidR="005F1CFE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BD42F" w14:textId="0F33E4B1" w:rsidR="00953A74" w:rsidRDefault="00E64B69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Pero la literatura y la prensa no estaban al alcance de toda la población. A pesar de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durante el Olimpo R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adical aumentó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número de escuelas, </w:t>
      </w:r>
      <w:r w:rsidR="00504F77">
        <w:rPr>
          <w:rFonts w:ascii="Times New Roman" w:hAnsi="Times New Roman" w:cs="Times New Roman"/>
          <w:color w:val="000000"/>
          <w:sz w:val="24"/>
          <w:szCs w:val="24"/>
        </w:rPr>
        <w:t xml:space="preserve">aún existían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altas tasas de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analfabetismo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; los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indígenas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habí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perdido sus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tierras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cuando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los resguardos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>se abolieron;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y las ciudades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carecían de una buena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cobe</w:t>
      </w:r>
      <w:r w:rsidR="005F1CFE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tura de servicios públicos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democratización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era un asunto que </w:t>
      </w:r>
      <w:r w:rsidR="005F1CFE">
        <w:rPr>
          <w:rFonts w:ascii="Times New Roman" w:hAnsi="Times New Roman" w:cs="Times New Roman"/>
          <w:color w:val="000000"/>
          <w:sz w:val="24"/>
          <w:szCs w:val="24"/>
        </w:rPr>
        <w:t xml:space="preserve">avanzaba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lentamente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12274AE" w14:textId="639F6847" w:rsidR="00906557" w:rsidRDefault="005F1CFE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llegada de la Regeneración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la situación de los sectores populares empeoró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especialmente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porque se instauró un </w:t>
      </w:r>
      <w:r w:rsidR="00953A74" w:rsidRPr="005F1CFE">
        <w:rPr>
          <w:rFonts w:ascii="Times New Roman" w:hAnsi="Times New Roman" w:cs="Times New Roman"/>
          <w:b/>
          <w:color w:val="000000"/>
          <w:sz w:val="24"/>
          <w:szCs w:val="24"/>
        </w:rPr>
        <w:t>sistema represivo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en el que la </w:t>
      </w:r>
      <w:r w:rsidRPr="005F1CFE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="00953A74" w:rsidRPr="00430275">
        <w:rPr>
          <w:rFonts w:ascii="Times New Roman" w:hAnsi="Times New Roman" w:cs="Times New Roman"/>
          <w:b/>
          <w:color w:val="000000"/>
          <w:sz w:val="24"/>
          <w:szCs w:val="24"/>
        </w:rPr>
        <w:t>olicía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>tuvo gran protagonismo en el control de la población y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 en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 xml:space="preserve">propósito </w:t>
      </w:r>
      <w:r w:rsidR="00953A74">
        <w:rPr>
          <w:rFonts w:ascii="Times New Roman" w:hAnsi="Times New Roman" w:cs="Times New Roman"/>
          <w:color w:val="000000"/>
          <w:sz w:val="24"/>
          <w:szCs w:val="24"/>
        </w:rPr>
        <w:t xml:space="preserve">de que esta se mantuviera dentro del modelo </w:t>
      </w:r>
      <w:r w:rsidR="00430275">
        <w:rPr>
          <w:rFonts w:ascii="Times New Roman" w:hAnsi="Times New Roman" w:cs="Times New Roman"/>
          <w:color w:val="000000"/>
          <w:sz w:val="24"/>
          <w:szCs w:val="24"/>
        </w:rPr>
        <w:t>católico de comportamiento.</w:t>
      </w:r>
      <w:r w:rsidR="003214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06557" w:rsidRPr="00F25634" w14:paraId="5561F292" w14:textId="77777777" w:rsidTr="008802FA">
        <w:tc>
          <w:tcPr>
            <w:tcW w:w="9054" w:type="dxa"/>
            <w:gridSpan w:val="2"/>
            <w:shd w:val="clear" w:color="auto" w:fill="0D0D0D" w:themeFill="text1" w:themeFillTint="F2"/>
          </w:tcPr>
          <w:p w14:paraId="5F5EDD70" w14:textId="77777777" w:rsidR="00906557" w:rsidRPr="00F25634" w:rsidRDefault="00906557" w:rsidP="008802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6557" w:rsidRPr="00F25634" w14:paraId="2B62C04C" w14:textId="77777777" w:rsidTr="008802FA">
        <w:tc>
          <w:tcPr>
            <w:tcW w:w="1668" w:type="dxa"/>
          </w:tcPr>
          <w:p w14:paraId="29A39F8F" w14:textId="77777777" w:rsidR="00906557" w:rsidRPr="00F25634" w:rsidRDefault="00906557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86" w:type="dxa"/>
          </w:tcPr>
          <w:p w14:paraId="052D0699" w14:textId="761D9047" w:rsidR="00906557" w:rsidRPr="00F25634" w:rsidRDefault="00906557" w:rsidP="008802F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CS_08_08_IMG12</w:t>
            </w:r>
          </w:p>
        </w:tc>
      </w:tr>
      <w:tr w:rsidR="00906557" w:rsidRPr="00F25634" w14:paraId="348246F3" w14:textId="77777777" w:rsidTr="008802FA">
        <w:tc>
          <w:tcPr>
            <w:tcW w:w="1668" w:type="dxa"/>
          </w:tcPr>
          <w:p w14:paraId="0677FD9A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86" w:type="dxa"/>
          </w:tcPr>
          <w:p w14:paraId="4448B631" w14:textId="72623355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Marcelino Gilibert</w:t>
            </w:r>
          </w:p>
        </w:tc>
      </w:tr>
      <w:tr w:rsidR="00906557" w:rsidRPr="00F25634" w14:paraId="239DCEB0" w14:textId="77777777" w:rsidTr="008802FA">
        <w:tc>
          <w:tcPr>
            <w:tcW w:w="1668" w:type="dxa"/>
          </w:tcPr>
          <w:p w14:paraId="04E8A741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386" w:type="dxa"/>
          </w:tcPr>
          <w:p w14:paraId="68BD8A80" w14:textId="2CCB78A8" w:rsidR="00906557" w:rsidRDefault="006250DE" w:rsidP="00880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906557" w:rsidRPr="003A4B81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http://www.banrepcultural.org/node/32842</w:t>
              </w:r>
            </w:hyperlink>
          </w:p>
          <w:p w14:paraId="00889249" w14:textId="77E105A0" w:rsidR="00906557" w:rsidRPr="00F25634" w:rsidRDefault="008802FA" w:rsidP="00880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06557">
              <w:rPr>
                <w:lang w:eastAsia="es-CO"/>
              </w:rPr>
              <w:drawing>
                <wp:inline distT="0" distB="0" distL="0" distR="0" wp14:anchorId="7CF764C5" wp14:editId="7344CEE7">
                  <wp:extent cx="816173" cy="2301240"/>
                  <wp:effectExtent l="0" t="0" r="3175" b="3810"/>
                  <wp:docPr id="25" name="Imagen 25" descr="http://www.banrepcultural.org/sites/default/files/lablaa/revistas/credencial/noviembre1991/images/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anrepcultural.org/sites/default/files/lablaa/revistas/credencial/noviembre1991/images/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190" cy="230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0B8CA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</w:tr>
      <w:tr w:rsidR="00906557" w:rsidRPr="00F25634" w14:paraId="08559846" w14:textId="77777777" w:rsidTr="008802FA">
        <w:tc>
          <w:tcPr>
            <w:tcW w:w="1668" w:type="dxa"/>
          </w:tcPr>
          <w:p w14:paraId="780F08D8" w14:textId="77777777" w:rsidR="00906557" w:rsidRPr="00F25634" w:rsidRDefault="00906557" w:rsidP="008802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63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386" w:type="dxa"/>
          </w:tcPr>
          <w:p w14:paraId="73D332ED" w14:textId="6CFFC9EB" w:rsidR="00906557" w:rsidRPr="00977C35" w:rsidRDefault="00906557" w:rsidP="00906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nuestro país, la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Policía Nacional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creó en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1891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 primer director de esta institución fue un comisario francés: </w:t>
            </w:r>
            <w:r w:rsidRPr="00906557">
              <w:rPr>
                <w:rFonts w:ascii="Times New Roman" w:hAnsi="Times New Roman" w:cs="Times New Roman"/>
                <w:b/>
                <w:sz w:val="24"/>
                <w:szCs w:val="24"/>
              </w:rPr>
              <w:t>Juan María Marcelino Gilibert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En su misión, inicialmente lo acompañaron 450 agentes seleccionados por tener buen estado físico, gozar de buena reputación y saber leer, escribir y contar.</w:t>
            </w:r>
            <w:r w:rsidR="00880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73ACFF" w14:textId="77777777" w:rsidR="00906557" w:rsidRDefault="00906557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B51F5C" w14:textId="36A454C6" w:rsidR="00953A74" w:rsidRDefault="003214C2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de l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as funciones de la P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olícia fue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vigilar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el cumplimiento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906557">
        <w:rPr>
          <w:rFonts w:ascii="Times New Roman" w:hAnsi="Times New Roman" w:cs="Times New Roman"/>
          <w:b/>
          <w:color w:val="000000"/>
          <w:sz w:val="24"/>
          <w:szCs w:val="24"/>
        </w:rPr>
        <w:t>Código de Poli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cía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señalaba un </w:t>
      </w:r>
      <w:r w:rsidR="002A45F1">
        <w:rPr>
          <w:rFonts w:ascii="Times New Roman" w:hAnsi="Times New Roman" w:cs="Times New Roman"/>
          <w:color w:val="000000"/>
          <w:sz w:val="24"/>
          <w:szCs w:val="24"/>
        </w:rPr>
        <w:t xml:space="preserve">gran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número de </w:t>
      </w:r>
      <w:r w:rsidRPr="003214C2">
        <w:rPr>
          <w:rFonts w:ascii="Times New Roman" w:hAnsi="Times New Roman" w:cs="Times New Roman"/>
          <w:b/>
          <w:color w:val="000000"/>
          <w:sz w:val="24"/>
          <w:szCs w:val="24"/>
        </w:rPr>
        <w:t>infracciones</w:t>
      </w:r>
      <w:r w:rsidR="00F73AB3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por ejemplo, se prohibía decir en público palabras obscenas, cantar canciones “torpes”, escupir o tener relación con personas de “malas costumbres”.</w:t>
      </w:r>
      <w:r w:rsidR="008802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En una sociedad 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medio social variado y lleno de privaciones materiales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54A10">
        <w:rPr>
          <w:rFonts w:ascii="Times New Roman" w:hAnsi="Times New Roman" w:cs="Times New Roman"/>
          <w:color w:val="000000"/>
          <w:sz w:val="24"/>
          <w:szCs w:val="24"/>
        </w:rPr>
        <w:t xml:space="preserve"> no era difícil encontrar quien “cometiera”</w:t>
      </w:r>
      <w:r w:rsidR="004C2AEA">
        <w:rPr>
          <w:rFonts w:ascii="Times New Roman" w:hAnsi="Times New Roman" w:cs="Times New Roman"/>
          <w:color w:val="000000"/>
          <w:sz w:val="24"/>
          <w:szCs w:val="24"/>
        </w:rPr>
        <w:t xml:space="preserve"> alguno de estos delitos</w:t>
      </w:r>
      <w:r w:rsidR="009065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DDB7B8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4AF9">
        <w:rPr>
          <w:rFonts w:ascii="Times New Roman" w:hAnsi="Times New Roman" w:cs="Times New Roman"/>
          <w:b/>
          <w:sz w:val="24"/>
          <w:szCs w:val="24"/>
          <w:highlight w:val="yellow"/>
        </w:rPr>
        <w:t>[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SECCIÓN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Pr="00E668D4">
        <w:rPr>
          <w:rFonts w:ascii="Times New Roman" w:hAnsi="Times New Roman" w:cs="Times New Roman"/>
          <w:b/>
          <w:sz w:val="24"/>
          <w:szCs w:val="24"/>
          <w:highlight w:val="yellow"/>
        </w:rPr>
        <w:t>]</w:t>
      </w:r>
      <w:r w:rsidRPr="00E668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4.1Consolidación</w:t>
      </w:r>
    </w:p>
    <w:p w14:paraId="79DDF611" w14:textId="77777777" w:rsidR="004841D5" w:rsidRPr="006F562D" w:rsidRDefault="004841D5" w:rsidP="004841D5">
      <w:pPr>
        <w:shd w:val="clear" w:color="auto" w:fill="FFFFFF"/>
        <w:tabs>
          <w:tab w:val="left" w:pos="6767"/>
        </w:tabs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F562D">
        <w:rPr>
          <w:rStyle w:val="un"/>
          <w:rFonts w:ascii="Times New Roman" w:hAnsi="Times New Roman" w:cs="Times New Roman"/>
          <w:sz w:val="24"/>
          <w:szCs w:val="24"/>
          <w:lang w:val="es-ES"/>
        </w:rPr>
        <w:t>Actividades para consolidar lo que has aprendido en esta sección.</w:t>
      </w:r>
      <w:r>
        <w:rPr>
          <w:rStyle w:val="un"/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C2AEA" w:rsidRPr="00F25634" w14:paraId="71443832" w14:textId="77777777" w:rsidTr="00ED1BFF">
        <w:tc>
          <w:tcPr>
            <w:tcW w:w="9054" w:type="dxa"/>
            <w:gridSpan w:val="2"/>
            <w:shd w:val="clear" w:color="auto" w:fill="000000" w:themeFill="text1"/>
          </w:tcPr>
          <w:p w14:paraId="370260B1" w14:textId="74F6098C" w:rsidR="004C2AEA" w:rsidRPr="00F25634" w:rsidRDefault="004841D5" w:rsidP="00B432A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</w:t>
            </w:r>
            <w:r w:rsidR="00B432A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actica</w:t>
            </w:r>
            <w:r w:rsidR="004C2AEA" w:rsidRPr="00F2563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. Recurso </w:t>
            </w:r>
            <w:r w:rsidR="004C2AE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nuevo</w:t>
            </w:r>
          </w:p>
        </w:tc>
      </w:tr>
      <w:tr w:rsidR="004C2AEA" w:rsidRPr="00F25634" w14:paraId="0EB166D0" w14:textId="77777777" w:rsidTr="00ED1BFF">
        <w:tc>
          <w:tcPr>
            <w:tcW w:w="2518" w:type="dxa"/>
          </w:tcPr>
          <w:p w14:paraId="612CC475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0D79A4BC" w14:textId="77777777" w:rsidR="004C2AEA" w:rsidRPr="00531A21" w:rsidRDefault="004C2AEA" w:rsidP="00195F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CS_08_08_REC1</w:t>
            </w:r>
            <w:r w:rsidR="00195F40"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531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C2AEA" w:rsidRPr="00F25634" w14:paraId="798C2D37" w14:textId="77777777" w:rsidTr="00ED1BFF">
        <w:tc>
          <w:tcPr>
            <w:tcW w:w="2518" w:type="dxa"/>
          </w:tcPr>
          <w:p w14:paraId="1DD2EFFD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404D88F6" w14:textId="217C690A" w:rsidR="004C2AEA" w:rsidRPr="00531A21" w:rsidRDefault="00B432A4" w:rsidP="00906557">
            <w:pPr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Refuerza tu aprendizaje: </w:t>
            </w:r>
            <w:r w:rsidR="00906557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U</w:t>
            </w: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  <w:t>rbanismo y vida cotidiana</w:t>
            </w:r>
          </w:p>
        </w:tc>
      </w:tr>
      <w:tr w:rsidR="004C2AEA" w:rsidRPr="00F25634" w14:paraId="4BBBB56C" w14:textId="77777777" w:rsidTr="00ED1BFF">
        <w:tc>
          <w:tcPr>
            <w:tcW w:w="2518" w:type="dxa"/>
          </w:tcPr>
          <w:p w14:paraId="11AF8DBF" w14:textId="77777777" w:rsidR="004C2AEA" w:rsidRPr="00531A21" w:rsidRDefault="004C2AEA" w:rsidP="00ED1B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31A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16DD881E" w14:textId="07100F90" w:rsidR="004C2AEA" w:rsidRPr="00531A21" w:rsidRDefault="00B432A4" w:rsidP="00906557">
            <w:pPr>
              <w:pStyle w:val="Ttulo4"/>
              <w:jc w:val="both"/>
              <w:outlineLvl w:val="3"/>
              <w:rPr>
                <w:b w:val="0"/>
                <w:color w:val="000000" w:themeColor="text1"/>
              </w:rPr>
            </w:pPr>
            <w:r w:rsidRPr="00531A21">
              <w:rPr>
                <w:b w:val="0"/>
                <w:color w:val="000000"/>
              </w:rPr>
              <w:t xml:space="preserve">Actividades </w:t>
            </w:r>
            <w:r w:rsidR="00906557">
              <w:rPr>
                <w:b w:val="0"/>
                <w:color w:val="000000"/>
              </w:rPr>
              <w:t>sobre Urbanismo y vida cotidiana</w:t>
            </w:r>
          </w:p>
        </w:tc>
      </w:tr>
    </w:tbl>
    <w:p w14:paraId="7B2BD7DB" w14:textId="77777777" w:rsidR="00454A10" w:rsidRDefault="00454A10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F58D3" w14:textId="77777777" w:rsidR="004841D5" w:rsidRPr="001C1BDC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5F4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1C1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1C1B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Competencias</w:t>
      </w:r>
    </w:p>
    <w:p w14:paraId="197B5E18" w14:textId="77777777" w:rsidR="00ED3DB0" w:rsidRPr="00ED3DB0" w:rsidRDefault="00ED3DB0" w:rsidP="00ED3DB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ES"/>
        </w:rPr>
      </w:pPr>
      <w:r w:rsidRPr="00ED3DB0">
        <w:rPr>
          <w:rFonts w:ascii="Times New Roman" w:hAnsi="Times New Roman" w:cs="Times New Roman"/>
          <w:sz w:val="24"/>
          <w:szCs w:val="24"/>
          <w:lang w:val="es-ES"/>
        </w:rPr>
        <w:t>Pon a prueba tus capacidades y aplica lo aprendido con estos recursos.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A092B" w:rsidRPr="00BA092B" w14:paraId="6B53FF42" w14:textId="77777777" w:rsidTr="00ED3DB0">
        <w:tc>
          <w:tcPr>
            <w:tcW w:w="8828" w:type="dxa"/>
            <w:gridSpan w:val="2"/>
            <w:shd w:val="clear" w:color="auto" w:fill="000000" w:themeFill="text1"/>
          </w:tcPr>
          <w:p w14:paraId="494EB3C9" w14:textId="77777777" w:rsidR="00BA092B" w:rsidRPr="00BA092B" w:rsidRDefault="00BA092B" w:rsidP="00BA092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s-CO"/>
              </w:rPr>
              <w:t>Profundiza. Recurso nuevo</w:t>
            </w:r>
          </w:p>
        </w:tc>
      </w:tr>
      <w:tr w:rsidR="00BA092B" w:rsidRPr="00BA092B" w14:paraId="0EBEC26C" w14:textId="77777777" w:rsidTr="00ED3DB0">
        <w:tc>
          <w:tcPr>
            <w:tcW w:w="2473" w:type="dxa"/>
          </w:tcPr>
          <w:p w14:paraId="10747918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6355" w:type="dxa"/>
          </w:tcPr>
          <w:p w14:paraId="5F5659C5" w14:textId="1C2678D9" w:rsidR="00BA092B" w:rsidRPr="00BA092B" w:rsidRDefault="00BA092B" w:rsidP="00531A21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CS_08_08_REC1</w:t>
            </w:r>
            <w:r w:rsidR="00531A21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6</w:t>
            </w:r>
            <w:r w:rsidRPr="00BA092B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  <w:r w:rsidR="00ED3DB0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r w:rsidR="00ED3DB0" w:rsidRPr="00ED3DB0"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>(Motor F13)</w:t>
            </w:r>
          </w:p>
        </w:tc>
      </w:tr>
      <w:tr w:rsidR="00BA092B" w:rsidRPr="00BA092B" w14:paraId="53A34CB3" w14:textId="77777777" w:rsidTr="00ED3DB0">
        <w:tc>
          <w:tcPr>
            <w:tcW w:w="2473" w:type="dxa"/>
          </w:tcPr>
          <w:p w14:paraId="135144B7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Título</w:t>
            </w:r>
          </w:p>
        </w:tc>
        <w:tc>
          <w:tcPr>
            <w:tcW w:w="6355" w:type="dxa"/>
          </w:tcPr>
          <w:p w14:paraId="2FC5D5AE" w14:textId="2EB17396" w:rsidR="00BA092B" w:rsidRPr="00BA092B" w:rsidRDefault="00531A21" w:rsidP="00276C8C">
            <w:pPr>
              <w:spacing w:after="200" w:line="276" w:lineRule="auto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</w:pPr>
            <w:r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Competencias: 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comparación de las ideas e implicaciones de las Constituciones de 1863 y 1886</w:t>
            </w:r>
          </w:p>
        </w:tc>
      </w:tr>
      <w:tr w:rsidR="00BA092B" w:rsidRPr="00BA092B" w14:paraId="25DF1DAC" w14:textId="77777777" w:rsidTr="00ED3DB0">
        <w:tc>
          <w:tcPr>
            <w:tcW w:w="2473" w:type="dxa"/>
          </w:tcPr>
          <w:p w14:paraId="3AC25CB9" w14:textId="77777777" w:rsidR="00BA092B" w:rsidRPr="00BA092B" w:rsidRDefault="00BA092B" w:rsidP="00BA092B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BA09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355" w:type="dxa"/>
          </w:tcPr>
          <w:p w14:paraId="42B14634" w14:textId="71FB6FD5" w:rsidR="009A37EA" w:rsidRPr="00BA092B" w:rsidRDefault="00ED3DB0" w:rsidP="00276C8C">
            <w:pPr>
              <w:spacing w:before="100" w:beforeAutospacing="1" w:after="100" w:afterAutospacing="1"/>
              <w:jc w:val="both"/>
              <w:outlineLvl w:val="3"/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</w:pPr>
            <w:r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 xml:space="preserve">Actividad </w:t>
            </w:r>
            <w:r w:rsidR="00276C8C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que permite comparar las ideas de las Constituciones de 1863 y 1886 y sus implicaciones para el país y para los ciudadanos</w:t>
            </w:r>
          </w:p>
        </w:tc>
      </w:tr>
    </w:tbl>
    <w:p w14:paraId="477BB4BC" w14:textId="77777777" w:rsidR="00BA092B" w:rsidRPr="00B85B0E" w:rsidRDefault="00BA092B" w:rsidP="004841D5">
      <w:pPr>
        <w:shd w:val="clear" w:color="auto" w:fill="FFFFFF"/>
        <w:spacing w:before="100" w:beforeAutospacing="1" w:after="100" w:afterAutospacing="1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841D5" w:rsidRPr="00276C8C" w14:paraId="50998A1C" w14:textId="77777777" w:rsidTr="004754C6">
        <w:tc>
          <w:tcPr>
            <w:tcW w:w="9054" w:type="dxa"/>
            <w:gridSpan w:val="2"/>
            <w:shd w:val="clear" w:color="auto" w:fill="000000" w:themeFill="text1"/>
          </w:tcPr>
          <w:p w14:paraId="6FD16EEE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Practica. Recurso nuevo</w:t>
            </w:r>
          </w:p>
        </w:tc>
      </w:tr>
      <w:tr w:rsidR="004841D5" w:rsidRPr="00276C8C" w14:paraId="4EA2B5AB" w14:textId="77777777" w:rsidTr="004754C6">
        <w:tc>
          <w:tcPr>
            <w:tcW w:w="2518" w:type="dxa"/>
          </w:tcPr>
          <w:p w14:paraId="2D543282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227301" w14:textId="03B4C138" w:rsidR="004841D5" w:rsidRPr="00276C8C" w:rsidRDefault="004841D5" w:rsidP="00531A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531A21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76C8C" w:rsidRPr="00276C8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M102AB)</w:t>
            </w:r>
          </w:p>
        </w:tc>
      </w:tr>
      <w:tr w:rsidR="004841D5" w:rsidRPr="00276C8C" w14:paraId="2716702C" w14:textId="77777777" w:rsidTr="004754C6">
        <w:tc>
          <w:tcPr>
            <w:tcW w:w="2518" w:type="dxa"/>
          </w:tcPr>
          <w:p w14:paraId="532045D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18238E4A" w14:textId="107D0508" w:rsidR="004841D5" w:rsidRPr="00276C8C" w:rsidRDefault="003B4945" w:rsidP="00276C8C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Proyecto: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las mujeres colombian</w:t>
            </w:r>
            <w:r w:rsidR="00276C8C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 xml:space="preserve">as durante la segunda mitad del </w:t>
            </w:r>
            <w:r w:rsidR="00276C8C" w:rsidRPr="00531A21"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  <w:t>siglo XIX</w:t>
            </w:r>
          </w:p>
        </w:tc>
      </w:tr>
      <w:tr w:rsidR="004841D5" w:rsidRPr="00276C8C" w14:paraId="5A6F80AA" w14:textId="77777777" w:rsidTr="004754C6">
        <w:trPr>
          <w:trHeight w:val="919"/>
        </w:trPr>
        <w:tc>
          <w:tcPr>
            <w:tcW w:w="2518" w:type="dxa"/>
          </w:tcPr>
          <w:p w14:paraId="22D9FFCF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89F182F" w14:textId="70E70AD5" w:rsidR="004841D5" w:rsidRPr="00276C8C" w:rsidRDefault="003B4945" w:rsidP="00276C8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Actividad que guía el trabajo colaborativo de investigación </w:t>
            </w:r>
            <w:r w:rsidR="00276C8C" w:rsidRPr="00ED3DB0">
              <w:rPr>
                <w:rFonts w:ascii="Times New Roman" w:eastAsia="Times New Roman" w:hAnsi="Times New Roman" w:cs="Times New Roman"/>
                <w:bCs/>
                <w:noProof w:val="0"/>
                <w:color w:val="000000" w:themeColor="text1"/>
                <w:sz w:val="24"/>
                <w:szCs w:val="24"/>
                <w:lang w:val="es-CO" w:eastAsia="es-CO"/>
              </w:rPr>
              <w:t>sobre el rol de las mujeres en la sociedad colombiana de la segunda mitad del siglo XIX</w:t>
            </w:r>
          </w:p>
        </w:tc>
      </w:tr>
    </w:tbl>
    <w:p w14:paraId="02A7DF71" w14:textId="77777777" w:rsidR="004841D5" w:rsidRDefault="004841D5" w:rsidP="004841D5">
      <w:pPr>
        <w:tabs>
          <w:tab w:val="right" w:pos="8498"/>
        </w:tabs>
        <w:rPr>
          <w:b/>
          <w:color w:val="FFFFFF" w:themeColor="background1"/>
          <w:sz w:val="24"/>
          <w:szCs w:val="24"/>
          <w:lang w:val="es-MX"/>
        </w:rPr>
      </w:pPr>
    </w:p>
    <w:p w14:paraId="1CF87CA2" w14:textId="77777777" w:rsidR="004841D5" w:rsidRPr="00343929" w:rsidRDefault="004841D5" w:rsidP="004841D5">
      <w:pPr>
        <w:tabs>
          <w:tab w:val="right" w:pos="849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[SECCIÓN 1]</w:t>
      </w:r>
      <w:r w:rsidRPr="003439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Fin de 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4841D5" w:rsidRPr="00276C8C" w14:paraId="0FF2C8D8" w14:textId="77777777" w:rsidTr="00276C8C">
        <w:trPr>
          <w:trHeight w:val="288"/>
        </w:trPr>
        <w:tc>
          <w:tcPr>
            <w:tcW w:w="8828" w:type="dxa"/>
            <w:gridSpan w:val="2"/>
            <w:shd w:val="clear" w:color="auto" w:fill="000000" w:themeFill="text1"/>
          </w:tcPr>
          <w:p w14:paraId="2AAB7D4D" w14:textId="77777777" w:rsidR="004841D5" w:rsidRPr="00276C8C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4841D5" w:rsidRPr="00276C8C" w14:paraId="369120EB" w14:textId="77777777" w:rsidTr="00276C8C">
        <w:tc>
          <w:tcPr>
            <w:tcW w:w="2472" w:type="dxa"/>
          </w:tcPr>
          <w:p w14:paraId="700FC016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356" w:type="dxa"/>
          </w:tcPr>
          <w:p w14:paraId="2748FFFC" w14:textId="77777777" w:rsidR="004841D5" w:rsidRPr="00276C8C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CS_08_08_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841D5" w:rsidRPr="00276C8C" w14:paraId="2DB64073" w14:textId="77777777" w:rsidTr="00276C8C">
        <w:tc>
          <w:tcPr>
            <w:tcW w:w="2472" w:type="dxa"/>
          </w:tcPr>
          <w:p w14:paraId="78A89DF3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356" w:type="dxa"/>
          </w:tcPr>
          <w:p w14:paraId="77C07786" w14:textId="77777777" w:rsidR="004841D5" w:rsidRPr="00276C8C" w:rsidRDefault="004841D5" w:rsidP="004754C6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76C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Mapa conceptual</w:t>
            </w:r>
          </w:p>
        </w:tc>
      </w:tr>
      <w:tr w:rsidR="004841D5" w:rsidRPr="00276C8C" w14:paraId="5F493B22" w14:textId="77777777" w:rsidTr="00276C8C">
        <w:trPr>
          <w:trHeight w:val="919"/>
        </w:trPr>
        <w:tc>
          <w:tcPr>
            <w:tcW w:w="2472" w:type="dxa"/>
          </w:tcPr>
          <w:p w14:paraId="43D33D7D" w14:textId="77777777" w:rsidR="004841D5" w:rsidRPr="00276C8C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C8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56" w:type="dxa"/>
          </w:tcPr>
          <w:p w14:paraId="19EAC9B7" w14:textId="10363638" w:rsidR="004841D5" w:rsidRPr="00276C8C" w:rsidRDefault="00FA7525" w:rsidP="004754C6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Mapa conceptual del tema Colombia en la segunda mitad del siglo XIX</w:t>
            </w:r>
          </w:p>
        </w:tc>
      </w:tr>
    </w:tbl>
    <w:p w14:paraId="03C0E1E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4841D5" w:rsidRPr="00FC750D" w14:paraId="140312F1" w14:textId="77777777" w:rsidTr="004754C6">
        <w:trPr>
          <w:trHeight w:val="288"/>
        </w:trPr>
        <w:tc>
          <w:tcPr>
            <w:tcW w:w="9054" w:type="dxa"/>
            <w:gridSpan w:val="2"/>
            <w:shd w:val="clear" w:color="auto" w:fill="000000" w:themeFill="text1"/>
          </w:tcPr>
          <w:p w14:paraId="19A61868" w14:textId="77777777" w:rsidR="004841D5" w:rsidRPr="00FC750D" w:rsidRDefault="004841D5" w:rsidP="004754C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Autoevaluación. Recurso nuevo</w:t>
            </w:r>
          </w:p>
        </w:tc>
      </w:tr>
      <w:tr w:rsidR="004841D5" w:rsidRPr="00FC750D" w14:paraId="3EF7C1BE" w14:textId="77777777" w:rsidTr="004754C6">
        <w:tc>
          <w:tcPr>
            <w:tcW w:w="2518" w:type="dxa"/>
          </w:tcPr>
          <w:p w14:paraId="54FA7420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745E1E4" w14:textId="0ACAAE68" w:rsidR="004841D5" w:rsidRPr="00875830" w:rsidRDefault="004841D5" w:rsidP="0087583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</w:t>
            </w:r>
            <w:r w:rsidR="00195F40"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75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REC1</w:t>
            </w:r>
            <w:r w:rsidR="00875830"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FA75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(Motor M4A)</w:t>
            </w:r>
          </w:p>
        </w:tc>
      </w:tr>
      <w:tr w:rsidR="004841D5" w:rsidRPr="00FC750D" w14:paraId="478EEC25" w14:textId="77777777" w:rsidTr="004754C6">
        <w:tc>
          <w:tcPr>
            <w:tcW w:w="2518" w:type="dxa"/>
          </w:tcPr>
          <w:p w14:paraId="41D06EAA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14:paraId="74324506" w14:textId="77777777" w:rsidR="004841D5" w:rsidRPr="00875830" w:rsidRDefault="004841D5" w:rsidP="00875830">
            <w:pPr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7583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Evaluación</w:t>
            </w:r>
          </w:p>
        </w:tc>
      </w:tr>
      <w:tr w:rsidR="004841D5" w:rsidRPr="00FC750D" w14:paraId="6A920BFD" w14:textId="77777777" w:rsidTr="004754C6">
        <w:trPr>
          <w:trHeight w:val="919"/>
        </w:trPr>
        <w:tc>
          <w:tcPr>
            <w:tcW w:w="2518" w:type="dxa"/>
          </w:tcPr>
          <w:p w14:paraId="51060FBF" w14:textId="77777777" w:rsidR="004841D5" w:rsidRPr="00875830" w:rsidRDefault="004841D5" w:rsidP="004754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83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096F716" w14:textId="6F0BB1F7" w:rsidR="004841D5" w:rsidRPr="00875830" w:rsidRDefault="004841D5" w:rsidP="00531A21">
            <w:pPr>
              <w:rPr>
                <w:rFonts w:ascii="Times New Roman" w:hAnsi="Times New Roman" w:cs="Times New Roman"/>
                <w:sz w:val="24"/>
                <w:szCs w:val="18"/>
                <w:lang w:val="es-ES_tradnl"/>
              </w:rPr>
            </w:pP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 xml:space="preserve">Evalúa tus conocimientos sobre Colombia </w:t>
            </w:r>
            <w:r w:rsidR="00875830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en la segunda m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itad del siglo X</w:t>
            </w:r>
            <w:r w:rsidR="007577B5"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I</w:t>
            </w:r>
            <w:r w:rsidRPr="00875830">
              <w:rPr>
                <w:rFonts w:ascii="Times New Roman" w:hAnsi="Times New Roman" w:cs="Times New Roman"/>
                <w:sz w:val="24"/>
                <w:szCs w:val="20"/>
                <w:lang w:val="es-ES_tradnl"/>
              </w:rPr>
              <w:t>X</w:t>
            </w:r>
          </w:p>
        </w:tc>
      </w:tr>
    </w:tbl>
    <w:p w14:paraId="7FE2D2A1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Normal"/>
        <w:tblW w:w="90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515"/>
      </w:tblGrid>
      <w:tr w:rsidR="00875830" w:rsidRPr="00FA7525" w14:paraId="0836E699" w14:textId="77777777" w:rsidTr="007C1533">
        <w:trPr>
          <w:trHeight w:val="261"/>
        </w:trPr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7601" w14:textId="77777777" w:rsidR="00875830" w:rsidRPr="00FA7525" w:rsidRDefault="00875830" w:rsidP="007C1533">
            <w:pPr>
              <w:pStyle w:val="CuerpoA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  <w:u w:color="FFFFFF"/>
              </w:rPr>
              <w:t>Practica: recurso nuevo</w:t>
            </w:r>
          </w:p>
        </w:tc>
      </w:tr>
      <w:tr w:rsidR="00875830" w:rsidRPr="00FA7525" w14:paraId="63174953" w14:textId="77777777" w:rsidTr="007C1533">
        <w:trPr>
          <w:trHeight w:val="2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3414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BB75" w14:textId="57C1D4A0" w:rsidR="00875830" w:rsidRPr="00FA7525" w:rsidRDefault="00875830" w:rsidP="00875830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</w:rPr>
              <w:t>CS_08_08_REC200</w:t>
            </w:r>
            <w:r w:rsidR="00FA7525">
              <w:rPr>
                <w:rFonts w:ascii="Times New Roman" w:hAnsi="Times New Roman" w:cs="Times New Roman"/>
              </w:rPr>
              <w:t xml:space="preserve"> </w:t>
            </w:r>
            <w:r w:rsidR="00FA7525" w:rsidRPr="00FA7525">
              <w:rPr>
                <w:rFonts w:ascii="Times New Roman" w:hAnsi="Times New Roman" w:cs="Times New Roman"/>
                <w:color w:val="FF0000"/>
              </w:rPr>
              <w:t>(Motor M101AP)</w:t>
            </w:r>
          </w:p>
        </w:tc>
      </w:tr>
      <w:tr w:rsidR="00875830" w:rsidRPr="00FA7525" w14:paraId="47D10C9F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4DC7B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20AB" w14:textId="77777777" w:rsidR="00875830" w:rsidRPr="00FA7525" w:rsidRDefault="00875830" w:rsidP="00875830">
            <w:pPr>
              <w:pStyle w:val="Cuerpo"/>
              <w:rPr>
                <w:color w:val="auto"/>
              </w:rPr>
            </w:pPr>
            <w:r w:rsidRPr="00FA7525">
              <w:rPr>
                <w:color w:val="auto"/>
              </w:rPr>
              <w:t>Banco de actividades: Colombia en la segunda mitad del siglo XIX</w:t>
            </w:r>
          </w:p>
        </w:tc>
      </w:tr>
      <w:tr w:rsidR="00875830" w:rsidRPr="00FA7525" w14:paraId="1166BADB" w14:textId="77777777" w:rsidTr="007C1533">
        <w:trPr>
          <w:trHeight w:val="2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E1B0F" w14:textId="77777777" w:rsidR="00875830" w:rsidRPr="00FA7525" w:rsidRDefault="00875830" w:rsidP="007C1533">
            <w:pPr>
              <w:pStyle w:val="CuerpoA"/>
              <w:rPr>
                <w:rFonts w:ascii="Times New Roman" w:hAnsi="Times New Roman" w:cs="Times New Roman"/>
                <w:color w:val="auto"/>
              </w:rPr>
            </w:pPr>
            <w:r w:rsidRPr="00FA7525">
              <w:rPr>
                <w:rFonts w:ascii="Times New Roman" w:hAnsi="Times New Roman" w:cs="Times New Roman"/>
                <w:b/>
                <w:bCs/>
                <w:color w:val="auto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2950" w14:textId="77777777" w:rsidR="00875830" w:rsidRPr="00FA7525" w:rsidRDefault="00875830" w:rsidP="00FA7525">
            <w:pPr>
              <w:pStyle w:val="Cuerpo"/>
              <w:rPr>
                <w:color w:val="auto"/>
              </w:rPr>
            </w:pPr>
          </w:p>
        </w:tc>
      </w:tr>
    </w:tbl>
    <w:p w14:paraId="2D1B2067" w14:textId="77777777" w:rsidR="004841D5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5118"/>
      </w:tblGrid>
      <w:tr w:rsidR="004841D5" w:rsidRPr="00FA7525" w14:paraId="6661E01F" w14:textId="77777777" w:rsidTr="00FA7525">
        <w:tc>
          <w:tcPr>
            <w:tcW w:w="9054" w:type="dxa"/>
            <w:gridSpan w:val="3"/>
            <w:shd w:val="clear" w:color="auto" w:fill="000000" w:themeFill="text1"/>
          </w:tcPr>
          <w:p w14:paraId="7533FC45" w14:textId="77777777" w:rsidR="004841D5" w:rsidRPr="00FA7525" w:rsidRDefault="004841D5" w:rsidP="004754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4841D5" w:rsidRPr="00FA7525" w14:paraId="4144D553" w14:textId="77777777" w:rsidTr="00FA7525">
        <w:tc>
          <w:tcPr>
            <w:tcW w:w="959" w:type="dxa"/>
          </w:tcPr>
          <w:p w14:paraId="53DFE53E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95" w:type="dxa"/>
            <w:gridSpan w:val="2"/>
          </w:tcPr>
          <w:p w14:paraId="4F6A6F83" w14:textId="77777777" w:rsidR="004841D5" w:rsidRPr="00FA7525" w:rsidRDefault="004841D5" w:rsidP="004841D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CS_08_08_CO</w:t>
            </w:r>
          </w:p>
        </w:tc>
      </w:tr>
      <w:tr w:rsidR="004841D5" w:rsidRPr="00FA7525" w14:paraId="132BE43C" w14:textId="77777777" w:rsidTr="00FA7525">
        <w:tc>
          <w:tcPr>
            <w:tcW w:w="959" w:type="dxa"/>
          </w:tcPr>
          <w:p w14:paraId="08B897BD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977" w:type="dxa"/>
          </w:tcPr>
          <w:p w14:paraId="2CA1E52F" w14:textId="0BE8AEAC" w:rsidR="004841D5" w:rsidRPr="000E0B5A" w:rsidRDefault="004841D5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0B5A" w:rsidRPr="000E0B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Libro de Alfred Hettner sobre los Viajes por los Andes colombianos, capítulo sobre los Estados Unidos de Colombia</w:t>
            </w:r>
          </w:p>
        </w:tc>
        <w:tc>
          <w:tcPr>
            <w:tcW w:w="5118" w:type="dxa"/>
          </w:tcPr>
          <w:p w14:paraId="4F1C7E73" w14:textId="37F810C4" w:rsidR="004841D5" w:rsidRPr="000E0B5A" w:rsidRDefault="006250DE" w:rsidP="000E0B5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history="1"/>
            <w:r w:rsidR="004841D5" w:rsidRPr="000E0B5A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36" w:history="1">
              <w:r w:rsidR="00F73AB3" w:rsidRPr="00AD11CA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http://www.banrepcultural.org/blaavirtual/historia/viaand/viaand42.htm</w:t>
              </w:r>
            </w:hyperlink>
          </w:p>
        </w:tc>
      </w:tr>
      <w:tr w:rsidR="004841D5" w:rsidRPr="00FA7525" w14:paraId="797FEC1F" w14:textId="77777777" w:rsidTr="00FA7525">
        <w:tc>
          <w:tcPr>
            <w:tcW w:w="959" w:type="dxa"/>
          </w:tcPr>
          <w:p w14:paraId="15DF9F33" w14:textId="77777777" w:rsidR="004841D5" w:rsidRPr="00FA7525" w:rsidRDefault="004841D5" w:rsidP="004754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977" w:type="dxa"/>
          </w:tcPr>
          <w:p w14:paraId="3EEB335B" w14:textId="4676BAF5" w:rsidR="004841D5" w:rsidRPr="0039169D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Texto de Jorge Orlando Melo sobre la Constitución de 1886</w:t>
            </w:r>
          </w:p>
        </w:tc>
        <w:tc>
          <w:tcPr>
            <w:tcW w:w="5118" w:type="dxa"/>
          </w:tcPr>
          <w:p w14:paraId="601DFD01" w14:textId="40F6D72B" w:rsidR="004841D5" w:rsidRPr="0039169D" w:rsidRDefault="004841D5" w:rsidP="0039169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37" w:history="1">
              <w:r w:rsidR="002A45F1" w:rsidRPr="00AD11CA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http://www.jorgeorlandomelo.com/bajar/constitucion1886.pdf</w:t>
              </w:r>
            </w:hyperlink>
          </w:p>
        </w:tc>
      </w:tr>
      <w:tr w:rsidR="004841D5" w:rsidRPr="00FA7525" w14:paraId="59DCD76E" w14:textId="77777777" w:rsidTr="00FA7525">
        <w:tc>
          <w:tcPr>
            <w:tcW w:w="959" w:type="dxa"/>
          </w:tcPr>
          <w:p w14:paraId="3B925C85" w14:textId="77777777" w:rsidR="004841D5" w:rsidRPr="00FA7525" w:rsidRDefault="004841D5" w:rsidP="004754C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977" w:type="dxa"/>
          </w:tcPr>
          <w:p w14:paraId="78F42C82" w14:textId="75F3AC3A" w:rsidR="004841D5" w:rsidRPr="00FA7525" w:rsidRDefault="0039169D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Recuento sobre la historia de los ferrocarriles a nivel mundial y nacional</w:t>
            </w:r>
          </w:p>
        </w:tc>
        <w:tc>
          <w:tcPr>
            <w:tcW w:w="5118" w:type="dxa"/>
          </w:tcPr>
          <w:p w14:paraId="4A5C8165" w14:textId="13DC2382" w:rsidR="004841D5" w:rsidRPr="0039169D" w:rsidRDefault="004841D5" w:rsidP="004754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52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</w:t>
            </w:r>
            <w:r w:rsidR="0039169D" w:rsidRPr="0039169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http://www.banrepcultural.org/blaavirtual/exhibiciones/ferrocarriles/secciones/historia_general.htm</w:t>
            </w:r>
          </w:p>
        </w:tc>
      </w:tr>
    </w:tbl>
    <w:p w14:paraId="08418BB4" w14:textId="77777777" w:rsidR="004841D5" w:rsidRPr="004E4AF9" w:rsidRDefault="004841D5" w:rsidP="004841D5">
      <w:pPr>
        <w:tabs>
          <w:tab w:val="right" w:pos="8498"/>
        </w:tabs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992BB7" w14:textId="77777777" w:rsidR="004841D5" w:rsidRDefault="004841D5" w:rsidP="00C07F66">
      <w:pPr>
        <w:tabs>
          <w:tab w:val="right" w:pos="849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841D5">
      <w:headerReference w:type="default" r:id="rId3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18444" w14:textId="77777777" w:rsidR="006250DE" w:rsidRDefault="006250DE" w:rsidP="00195F40">
      <w:pPr>
        <w:spacing w:after="0" w:line="240" w:lineRule="auto"/>
      </w:pPr>
      <w:r>
        <w:separator/>
      </w:r>
    </w:p>
  </w:endnote>
  <w:endnote w:type="continuationSeparator" w:id="0">
    <w:p w14:paraId="16DAEC1D" w14:textId="77777777" w:rsidR="006250DE" w:rsidRDefault="006250DE" w:rsidP="0019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C0C94" w14:textId="77777777" w:rsidR="006250DE" w:rsidRDefault="006250DE" w:rsidP="00195F40">
      <w:pPr>
        <w:spacing w:after="0" w:line="240" w:lineRule="auto"/>
      </w:pPr>
      <w:r>
        <w:separator/>
      </w:r>
    </w:p>
  </w:footnote>
  <w:footnote w:type="continuationSeparator" w:id="0">
    <w:p w14:paraId="788856D6" w14:textId="77777777" w:rsidR="006250DE" w:rsidRDefault="006250DE" w:rsidP="0019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00B46" w14:textId="0BB78C5E" w:rsidR="00C86C8D" w:rsidRPr="000E556F" w:rsidRDefault="00C86C8D" w:rsidP="00195F40">
    <w:pPr>
      <w:pStyle w:val="Encabezado"/>
      <w:rPr>
        <w:b/>
        <w:sz w:val="22"/>
        <w:szCs w:val="22"/>
      </w:rPr>
    </w:pPr>
    <w:r>
      <w:rPr>
        <w:rFonts w:ascii="Times" w:hAnsi="Times" w:cs="Times"/>
        <w:sz w:val="20"/>
        <w:szCs w:val="20"/>
        <w:highlight w:val="yellow"/>
      </w:rPr>
      <w:t>[</w:t>
    </w:r>
    <w:r w:rsidRPr="00E76A5A">
      <w:rPr>
        <w:rFonts w:ascii="Times" w:hAnsi="Times"/>
        <w:sz w:val="20"/>
        <w:szCs w:val="20"/>
        <w:highlight w:val="yellow"/>
      </w:rPr>
      <w:t>GUION CS_09_</w:t>
    </w:r>
    <w:r>
      <w:rPr>
        <w:rFonts w:ascii="Times" w:hAnsi="Times"/>
        <w:sz w:val="20"/>
        <w:szCs w:val="20"/>
        <w:highlight w:val="yellow"/>
      </w:rPr>
      <w:t>04</w:t>
    </w:r>
    <w:r w:rsidRPr="00E76A5A">
      <w:rPr>
        <w:rFonts w:ascii="Times" w:hAnsi="Times"/>
        <w:sz w:val="20"/>
        <w:szCs w:val="20"/>
        <w:highlight w:val="yellow"/>
      </w:rPr>
      <w:t>_CO]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>Guion</w:t>
    </w:r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8 </w:t>
    </w:r>
    <w:r>
      <w:rPr>
        <w:b/>
        <w:sz w:val="22"/>
        <w:szCs w:val="22"/>
      </w:rPr>
      <w:t>Colombia en la segunda mitad del siglo XIX</w:t>
    </w:r>
  </w:p>
  <w:p w14:paraId="23DD7897" w14:textId="77777777" w:rsidR="00C86C8D" w:rsidRDefault="00C86C8D">
    <w:pPr>
      <w:pStyle w:val="Encabezado"/>
    </w:pPr>
  </w:p>
  <w:p w14:paraId="0267EB96" w14:textId="77777777" w:rsidR="00C86C8D" w:rsidRDefault="00C86C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A5A"/>
    <w:multiLevelType w:val="hybridMultilevel"/>
    <w:tmpl w:val="428C6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761"/>
    <w:multiLevelType w:val="hybridMultilevel"/>
    <w:tmpl w:val="D61C6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529"/>
    <w:multiLevelType w:val="hybridMultilevel"/>
    <w:tmpl w:val="FE103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A20E7"/>
    <w:multiLevelType w:val="hybridMultilevel"/>
    <w:tmpl w:val="F39C5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913"/>
    <w:multiLevelType w:val="hybridMultilevel"/>
    <w:tmpl w:val="0092385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56229A"/>
    <w:multiLevelType w:val="hybridMultilevel"/>
    <w:tmpl w:val="549E90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B0F7D73"/>
    <w:multiLevelType w:val="hybridMultilevel"/>
    <w:tmpl w:val="D7A0A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4AE8"/>
    <w:multiLevelType w:val="hybridMultilevel"/>
    <w:tmpl w:val="EFCCF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845"/>
    <w:multiLevelType w:val="hybridMultilevel"/>
    <w:tmpl w:val="401E4364"/>
    <w:lvl w:ilvl="0" w:tplc="46F479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5BD"/>
    <w:multiLevelType w:val="hybridMultilevel"/>
    <w:tmpl w:val="61D23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E8"/>
    <w:rsid w:val="0000272B"/>
    <w:rsid w:val="00010718"/>
    <w:rsid w:val="00016CBD"/>
    <w:rsid w:val="00017262"/>
    <w:rsid w:val="00023880"/>
    <w:rsid w:val="000278E0"/>
    <w:rsid w:val="00050FF6"/>
    <w:rsid w:val="00060A1C"/>
    <w:rsid w:val="00067C57"/>
    <w:rsid w:val="00076FC1"/>
    <w:rsid w:val="00082A6E"/>
    <w:rsid w:val="00082CA9"/>
    <w:rsid w:val="0008459C"/>
    <w:rsid w:val="000855E6"/>
    <w:rsid w:val="00097A3F"/>
    <w:rsid w:val="000B00B7"/>
    <w:rsid w:val="000D1AA8"/>
    <w:rsid w:val="000D2B0E"/>
    <w:rsid w:val="000D2DB9"/>
    <w:rsid w:val="000D5608"/>
    <w:rsid w:val="000E0B5A"/>
    <w:rsid w:val="000F56EA"/>
    <w:rsid w:val="00101E59"/>
    <w:rsid w:val="001202AB"/>
    <w:rsid w:val="0013581E"/>
    <w:rsid w:val="00135D78"/>
    <w:rsid w:val="00143E56"/>
    <w:rsid w:val="00154711"/>
    <w:rsid w:val="00173203"/>
    <w:rsid w:val="0017781C"/>
    <w:rsid w:val="00192FA8"/>
    <w:rsid w:val="00193031"/>
    <w:rsid w:val="00195F40"/>
    <w:rsid w:val="00196625"/>
    <w:rsid w:val="001972D2"/>
    <w:rsid w:val="001C30F8"/>
    <w:rsid w:val="001E2A3B"/>
    <w:rsid w:val="00214C64"/>
    <w:rsid w:val="00234196"/>
    <w:rsid w:val="002466B7"/>
    <w:rsid w:val="002567A8"/>
    <w:rsid w:val="00256F55"/>
    <w:rsid w:val="00276C8C"/>
    <w:rsid w:val="00283A04"/>
    <w:rsid w:val="00284427"/>
    <w:rsid w:val="002904C3"/>
    <w:rsid w:val="002A45F1"/>
    <w:rsid w:val="002C48F2"/>
    <w:rsid w:val="00302834"/>
    <w:rsid w:val="00320D46"/>
    <w:rsid w:val="003214C2"/>
    <w:rsid w:val="00334311"/>
    <w:rsid w:val="003622AA"/>
    <w:rsid w:val="0037266A"/>
    <w:rsid w:val="003735DC"/>
    <w:rsid w:val="00376331"/>
    <w:rsid w:val="003846FA"/>
    <w:rsid w:val="0039169D"/>
    <w:rsid w:val="003978F7"/>
    <w:rsid w:val="003A6C4A"/>
    <w:rsid w:val="003B1207"/>
    <w:rsid w:val="003B4945"/>
    <w:rsid w:val="003C1F25"/>
    <w:rsid w:val="003D2552"/>
    <w:rsid w:val="003E2AEB"/>
    <w:rsid w:val="003E4FAE"/>
    <w:rsid w:val="00406CD0"/>
    <w:rsid w:val="0041347C"/>
    <w:rsid w:val="00413C2C"/>
    <w:rsid w:val="00430275"/>
    <w:rsid w:val="004302E4"/>
    <w:rsid w:val="0044753F"/>
    <w:rsid w:val="00447755"/>
    <w:rsid w:val="00454A10"/>
    <w:rsid w:val="00457782"/>
    <w:rsid w:val="0046646E"/>
    <w:rsid w:val="00471196"/>
    <w:rsid w:val="00473EED"/>
    <w:rsid w:val="004754C6"/>
    <w:rsid w:val="00477959"/>
    <w:rsid w:val="00477CC8"/>
    <w:rsid w:val="004830F7"/>
    <w:rsid w:val="004841D5"/>
    <w:rsid w:val="004A5889"/>
    <w:rsid w:val="004B2450"/>
    <w:rsid w:val="004C0EBE"/>
    <w:rsid w:val="004C2AEA"/>
    <w:rsid w:val="004C6D77"/>
    <w:rsid w:val="004C758A"/>
    <w:rsid w:val="004D0DF1"/>
    <w:rsid w:val="004E5240"/>
    <w:rsid w:val="004F16C6"/>
    <w:rsid w:val="00503904"/>
    <w:rsid w:val="00504F77"/>
    <w:rsid w:val="0050511C"/>
    <w:rsid w:val="00510D0D"/>
    <w:rsid w:val="00531A21"/>
    <w:rsid w:val="005431B6"/>
    <w:rsid w:val="005475C4"/>
    <w:rsid w:val="00553E36"/>
    <w:rsid w:val="005635AA"/>
    <w:rsid w:val="00572C10"/>
    <w:rsid w:val="0057363B"/>
    <w:rsid w:val="005930EB"/>
    <w:rsid w:val="005A31C3"/>
    <w:rsid w:val="005A3C5C"/>
    <w:rsid w:val="005B1F21"/>
    <w:rsid w:val="005B20B1"/>
    <w:rsid w:val="005C227B"/>
    <w:rsid w:val="005D1BC7"/>
    <w:rsid w:val="005E6634"/>
    <w:rsid w:val="005F1CFE"/>
    <w:rsid w:val="005F3F3B"/>
    <w:rsid w:val="00616987"/>
    <w:rsid w:val="006250DE"/>
    <w:rsid w:val="00637F2B"/>
    <w:rsid w:val="00646DB7"/>
    <w:rsid w:val="00651194"/>
    <w:rsid w:val="00653065"/>
    <w:rsid w:val="0067766A"/>
    <w:rsid w:val="0069141D"/>
    <w:rsid w:val="00693038"/>
    <w:rsid w:val="006A1D81"/>
    <w:rsid w:val="006A3FBA"/>
    <w:rsid w:val="006B0079"/>
    <w:rsid w:val="006C2AC4"/>
    <w:rsid w:val="006D1996"/>
    <w:rsid w:val="006D4ED2"/>
    <w:rsid w:val="006E5136"/>
    <w:rsid w:val="00707D9A"/>
    <w:rsid w:val="00726F1C"/>
    <w:rsid w:val="00732E3D"/>
    <w:rsid w:val="00751F5F"/>
    <w:rsid w:val="0075351E"/>
    <w:rsid w:val="007577B5"/>
    <w:rsid w:val="00764A86"/>
    <w:rsid w:val="0076547A"/>
    <w:rsid w:val="00767748"/>
    <w:rsid w:val="007750E8"/>
    <w:rsid w:val="007816A4"/>
    <w:rsid w:val="00793720"/>
    <w:rsid w:val="007A6BD7"/>
    <w:rsid w:val="007B56B1"/>
    <w:rsid w:val="007C107C"/>
    <w:rsid w:val="007C136D"/>
    <w:rsid w:val="007C1533"/>
    <w:rsid w:val="007C48F6"/>
    <w:rsid w:val="007C7BB6"/>
    <w:rsid w:val="007D719C"/>
    <w:rsid w:val="007E4BFE"/>
    <w:rsid w:val="007F11A6"/>
    <w:rsid w:val="0080631F"/>
    <w:rsid w:val="00812F5B"/>
    <w:rsid w:val="00816890"/>
    <w:rsid w:val="008270E8"/>
    <w:rsid w:val="008429C4"/>
    <w:rsid w:val="00857154"/>
    <w:rsid w:val="00862F7E"/>
    <w:rsid w:val="008642D9"/>
    <w:rsid w:val="00875830"/>
    <w:rsid w:val="008802FA"/>
    <w:rsid w:val="00893A0F"/>
    <w:rsid w:val="00894C72"/>
    <w:rsid w:val="008E4FB2"/>
    <w:rsid w:val="008F53BB"/>
    <w:rsid w:val="00906557"/>
    <w:rsid w:val="009160F2"/>
    <w:rsid w:val="00924F56"/>
    <w:rsid w:val="009306B1"/>
    <w:rsid w:val="00942656"/>
    <w:rsid w:val="0094362E"/>
    <w:rsid w:val="00953A74"/>
    <w:rsid w:val="00955711"/>
    <w:rsid w:val="0097034F"/>
    <w:rsid w:val="00974547"/>
    <w:rsid w:val="0097787F"/>
    <w:rsid w:val="00977C35"/>
    <w:rsid w:val="00982DAA"/>
    <w:rsid w:val="00983A93"/>
    <w:rsid w:val="00985DCB"/>
    <w:rsid w:val="00990ADE"/>
    <w:rsid w:val="0099207C"/>
    <w:rsid w:val="009939C2"/>
    <w:rsid w:val="00994D30"/>
    <w:rsid w:val="009A37EA"/>
    <w:rsid w:val="009C7E6E"/>
    <w:rsid w:val="009D4B8A"/>
    <w:rsid w:val="009E53EC"/>
    <w:rsid w:val="009F6059"/>
    <w:rsid w:val="00A2273B"/>
    <w:rsid w:val="00A229C8"/>
    <w:rsid w:val="00A32938"/>
    <w:rsid w:val="00A50C89"/>
    <w:rsid w:val="00A519CD"/>
    <w:rsid w:val="00A57D5C"/>
    <w:rsid w:val="00A60679"/>
    <w:rsid w:val="00A65DD4"/>
    <w:rsid w:val="00A71B85"/>
    <w:rsid w:val="00A92CBA"/>
    <w:rsid w:val="00A957EC"/>
    <w:rsid w:val="00AA5D69"/>
    <w:rsid w:val="00AC288E"/>
    <w:rsid w:val="00AF1200"/>
    <w:rsid w:val="00AF1EB8"/>
    <w:rsid w:val="00AF3E16"/>
    <w:rsid w:val="00AF4507"/>
    <w:rsid w:val="00B00E5F"/>
    <w:rsid w:val="00B01FD5"/>
    <w:rsid w:val="00B1487D"/>
    <w:rsid w:val="00B26504"/>
    <w:rsid w:val="00B416BE"/>
    <w:rsid w:val="00B432A4"/>
    <w:rsid w:val="00B50B9F"/>
    <w:rsid w:val="00B54E6E"/>
    <w:rsid w:val="00B62522"/>
    <w:rsid w:val="00B6356E"/>
    <w:rsid w:val="00B73ECB"/>
    <w:rsid w:val="00B76B38"/>
    <w:rsid w:val="00B85373"/>
    <w:rsid w:val="00B9291D"/>
    <w:rsid w:val="00B94689"/>
    <w:rsid w:val="00B94A5D"/>
    <w:rsid w:val="00BA092B"/>
    <w:rsid w:val="00BA7AF3"/>
    <w:rsid w:val="00BB1CE6"/>
    <w:rsid w:val="00BB2A3B"/>
    <w:rsid w:val="00BC4E72"/>
    <w:rsid w:val="00BC5B7A"/>
    <w:rsid w:val="00BC6B28"/>
    <w:rsid w:val="00BD5DC1"/>
    <w:rsid w:val="00C02EE3"/>
    <w:rsid w:val="00C0309B"/>
    <w:rsid w:val="00C05C39"/>
    <w:rsid w:val="00C05CE1"/>
    <w:rsid w:val="00C07F66"/>
    <w:rsid w:val="00C151EA"/>
    <w:rsid w:val="00C535E2"/>
    <w:rsid w:val="00C540A2"/>
    <w:rsid w:val="00C6148C"/>
    <w:rsid w:val="00C7362B"/>
    <w:rsid w:val="00C73D6F"/>
    <w:rsid w:val="00C84E93"/>
    <w:rsid w:val="00C86C8D"/>
    <w:rsid w:val="00CA5D2B"/>
    <w:rsid w:val="00CA6EAE"/>
    <w:rsid w:val="00CC6D3A"/>
    <w:rsid w:val="00CE29EF"/>
    <w:rsid w:val="00D12074"/>
    <w:rsid w:val="00D51178"/>
    <w:rsid w:val="00D6093F"/>
    <w:rsid w:val="00D61691"/>
    <w:rsid w:val="00D72F0E"/>
    <w:rsid w:val="00D7437E"/>
    <w:rsid w:val="00D822C3"/>
    <w:rsid w:val="00D92754"/>
    <w:rsid w:val="00D97614"/>
    <w:rsid w:val="00DA1579"/>
    <w:rsid w:val="00DA403F"/>
    <w:rsid w:val="00DC1BBD"/>
    <w:rsid w:val="00DC5B29"/>
    <w:rsid w:val="00DD78E3"/>
    <w:rsid w:val="00E03074"/>
    <w:rsid w:val="00E0373C"/>
    <w:rsid w:val="00E225AE"/>
    <w:rsid w:val="00E22875"/>
    <w:rsid w:val="00E26DE1"/>
    <w:rsid w:val="00E3631C"/>
    <w:rsid w:val="00E36784"/>
    <w:rsid w:val="00E41139"/>
    <w:rsid w:val="00E634BE"/>
    <w:rsid w:val="00E63B9D"/>
    <w:rsid w:val="00E64B69"/>
    <w:rsid w:val="00E67317"/>
    <w:rsid w:val="00E80BBC"/>
    <w:rsid w:val="00E935DA"/>
    <w:rsid w:val="00E95019"/>
    <w:rsid w:val="00EA020B"/>
    <w:rsid w:val="00EA7144"/>
    <w:rsid w:val="00EB661F"/>
    <w:rsid w:val="00EC052F"/>
    <w:rsid w:val="00EC24F5"/>
    <w:rsid w:val="00EC265F"/>
    <w:rsid w:val="00ED1BFF"/>
    <w:rsid w:val="00ED3DB0"/>
    <w:rsid w:val="00EF0A7E"/>
    <w:rsid w:val="00EF301C"/>
    <w:rsid w:val="00F1027B"/>
    <w:rsid w:val="00F25634"/>
    <w:rsid w:val="00F36A2F"/>
    <w:rsid w:val="00F469FA"/>
    <w:rsid w:val="00F551DC"/>
    <w:rsid w:val="00F61FC2"/>
    <w:rsid w:val="00F73AB3"/>
    <w:rsid w:val="00F91EF6"/>
    <w:rsid w:val="00F979AB"/>
    <w:rsid w:val="00FA7525"/>
    <w:rsid w:val="00FC234E"/>
    <w:rsid w:val="00FC2C5D"/>
    <w:rsid w:val="00FE0CBF"/>
    <w:rsid w:val="00FE165C"/>
    <w:rsid w:val="00FE62C8"/>
    <w:rsid w:val="00FF18E3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C81B3"/>
  <w15:docId w15:val="{9A80E1E9-3F78-461A-9F1C-18A555A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5C"/>
    <w:rPr>
      <w:noProof/>
    </w:rPr>
  </w:style>
  <w:style w:type="paragraph" w:styleId="Ttulo4">
    <w:name w:val="heading 4"/>
    <w:basedOn w:val="Normal"/>
    <w:link w:val="Ttulo4Car"/>
    <w:uiPriority w:val="9"/>
    <w:qFormat/>
    <w:rsid w:val="00985D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entry1">
    <w:name w:val="titentry1"/>
    <w:basedOn w:val="Fuentedeprrafopredeter"/>
    <w:rsid w:val="00284427"/>
    <w:rPr>
      <w:rFonts w:ascii="Georgia" w:hAnsi="Georgia" w:hint="default"/>
      <w:b w:val="0"/>
      <w:bCs w:val="0"/>
      <w:strike w:val="0"/>
      <w:dstrike w:val="0"/>
      <w:color w:val="002952"/>
      <w:sz w:val="36"/>
      <w:szCs w:val="36"/>
      <w:u w:val="none"/>
      <w:effect w:val="none"/>
    </w:rPr>
  </w:style>
  <w:style w:type="character" w:customStyle="1" w:styleId="lemmavariantref1">
    <w:name w:val="lemmavariantref1"/>
    <w:basedOn w:val="Fuentedeprrafopredeter"/>
    <w:rsid w:val="00284427"/>
    <w:rPr>
      <w:rFonts w:ascii="Georgia" w:hAnsi="Georgia" w:hint="default"/>
      <w:b w:val="0"/>
      <w:bCs w:val="0"/>
      <w:i w:val="0"/>
      <w:iCs w:val="0"/>
      <w:strike w:val="0"/>
      <w:dstrike w:val="0"/>
      <w:vanish w:val="0"/>
      <w:webHidden w:val="0"/>
      <w:color w:val="6D6E71"/>
      <w:sz w:val="18"/>
      <w:szCs w:val="18"/>
      <w:u w:val="none"/>
      <w:effect w:val="none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6BE"/>
    <w:rPr>
      <w:rFonts w:ascii="Tahoma" w:hAnsi="Tahoma" w:cs="Tahoma"/>
      <w:noProof/>
      <w:sz w:val="16"/>
      <w:szCs w:val="16"/>
    </w:rPr>
  </w:style>
  <w:style w:type="paragraph" w:styleId="Prrafodelista">
    <w:name w:val="List Paragraph"/>
    <w:basedOn w:val="Normal"/>
    <w:uiPriority w:val="34"/>
    <w:qFormat/>
    <w:rsid w:val="00B929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787F"/>
    <w:rPr>
      <w:color w:val="0000FF" w:themeColor="hyperlink"/>
      <w:u w:val="single"/>
    </w:rPr>
  </w:style>
  <w:style w:type="paragraph" w:customStyle="1" w:styleId="contenido">
    <w:name w:val="contenido"/>
    <w:basedOn w:val="Normal"/>
    <w:rsid w:val="00D5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178"/>
    <w:rPr>
      <w:color w:val="800080" w:themeColor="followedHyperlink"/>
      <w:u w:val="single"/>
    </w:rPr>
  </w:style>
  <w:style w:type="character" w:customStyle="1" w:styleId="naranja11serif1">
    <w:name w:val="naranja_11serif1"/>
    <w:basedOn w:val="Fuentedeprrafopredeter"/>
    <w:rsid w:val="0069141D"/>
    <w:rPr>
      <w:rFonts w:ascii="Georgia" w:hAnsi="Georgia" w:hint="default"/>
      <w:b/>
      <w:bCs/>
      <w:strike w:val="0"/>
      <w:dstrike w:val="0"/>
      <w:color w:val="BF3707"/>
      <w:sz w:val="17"/>
      <w:szCs w:val="17"/>
      <w:u w:val="none"/>
      <w:effect w:val="none"/>
    </w:rPr>
  </w:style>
  <w:style w:type="character" w:customStyle="1" w:styleId="Ttulo4Car">
    <w:name w:val="Título 4 Car"/>
    <w:basedOn w:val="Fuentedeprrafopredeter"/>
    <w:link w:val="Ttulo4"/>
    <w:uiPriority w:val="9"/>
    <w:rsid w:val="00985DC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5D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oblique1">
    <w:name w:val="oblique1"/>
    <w:basedOn w:val="Fuentedeprrafopredeter"/>
    <w:rsid w:val="00E95019"/>
    <w:rPr>
      <w:i/>
      <w:iCs/>
    </w:rPr>
  </w:style>
  <w:style w:type="character" w:customStyle="1" w:styleId="remision">
    <w:name w:val="remision"/>
    <w:basedOn w:val="Fuentedeprrafopredeter"/>
    <w:rsid w:val="00E95019"/>
  </w:style>
  <w:style w:type="paragraph" w:styleId="Encabezado">
    <w:name w:val="header"/>
    <w:basedOn w:val="Normal"/>
    <w:link w:val="EncabezadoCar"/>
    <w:uiPriority w:val="99"/>
    <w:unhideWhenUsed/>
    <w:rsid w:val="004C758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C758A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rsid w:val="004C758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w-mmv-image-desc">
    <w:name w:val="mw-mmv-image-desc"/>
    <w:basedOn w:val="Normal"/>
    <w:rsid w:val="003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paragraph" w:customStyle="1" w:styleId="tab1">
    <w:name w:val="tab1"/>
    <w:basedOn w:val="Normal"/>
    <w:rsid w:val="005A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character" w:customStyle="1" w:styleId="un">
    <w:name w:val="un"/>
    <w:basedOn w:val="Fuentedeprrafopredeter"/>
    <w:rsid w:val="00F25634"/>
  </w:style>
  <w:style w:type="character" w:styleId="nfasis">
    <w:name w:val="Emphasis"/>
    <w:basedOn w:val="Fuentedeprrafopredeter"/>
    <w:uiPriority w:val="20"/>
    <w:qFormat/>
    <w:rsid w:val="00C73D6F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195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40"/>
    <w:rPr>
      <w:noProof/>
    </w:rPr>
  </w:style>
  <w:style w:type="character" w:styleId="Refdecomentario">
    <w:name w:val="annotation reference"/>
    <w:basedOn w:val="Fuentedeprrafopredeter"/>
    <w:uiPriority w:val="99"/>
    <w:semiHidden/>
    <w:unhideWhenUsed/>
    <w:rsid w:val="00DD78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78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78E3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8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8E3"/>
    <w:rPr>
      <w:b/>
      <w:bCs/>
      <w:noProof/>
      <w:sz w:val="20"/>
      <w:szCs w:val="20"/>
    </w:rPr>
  </w:style>
  <w:style w:type="table" w:customStyle="1" w:styleId="TableNormal">
    <w:name w:val="Table Normal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A">
    <w:name w:val="Cuerpo A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es-ES"/>
    </w:rPr>
  </w:style>
  <w:style w:type="paragraph" w:customStyle="1" w:styleId="Cuerpo">
    <w:name w:val="Cuerpo"/>
    <w:rsid w:val="008758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s-ES"/>
    </w:rPr>
  </w:style>
  <w:style w:type="table" w:customStyle="1" w:styleId="Tablaconcuadrcula1">
    <w:name w:val="Tabla con cuadrícula1"/>
    <w:basedOn w:val="Tablanormal"/>
    <w:next w:val="Tablaconcuadrcula"/>
    <w:rsid w:val="00BA092B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48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4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8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repcultural.org/node/133334" TargetMode="External"/><Relationship Id="rId13" Type="http://schemas.openxmlformats.org/officeDocument/2006/relationships/image" Target="media/image3.jpeg"/><Relationship Id="rId18" Type="http://schemas.openxmlformats.org/officeDocument/2006/relationships/hyperlink" Target="file:///C:\BCRedir.aspx%3fURL=\encyclopedia\default.asp%3fidreg=149135&amp;ruta=Buscador" TargetMode="Externa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yperlink" Target="http://apredecol.blogspot.com.co/p/confederacion-granadina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www.banrepcultural.org/node/32669" TargetMode="External"/><Relationship Id="rId33" Type="http://schemas.openxmlformats.org/officeDocument/2006/relationships/hyperlink" Target="http://www.banrepcultural.org/node/32842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banrepcultural.org/node/32580" TargetMode="External"/><Relationship Id="rId20" Type="http://schemas.openxmlformats.org/officeDocument/2006/relationships/hyperlink" Target="http://hispanicasaber.planetasaber.com/encyclopedia/default.asp?idpack=9&amp;idpil=000A0Z01&amp;ruta=Buscador" TargetMode="External"/><Relationship Id="rId29" Type="http://schemas.openxmlformats.org/officeDocument/2006/relationships/hyperlink" Target="http://www.banrepcultural.org/blaavirtual/revistas/credencial/febrero2011/un-siglo-critico-empresa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hyperlink" Target="http://www.jorgeorlandomelo.com/bajar/constitucion1886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banrepcultural.org/blaavirtual/exhibiciones/ferrocarriles/secciones/historia_general.htm" TargetMode="External"/><Relationship Id="rId28" Type="http://schemas.openxmlformats.org/officeDocument/2006/relationships/image" Target="media/image10.jpeg"/><Relationship Id="rId36" Type="http://schemas.openxmlformats.org/officeDocument/2006/relationships/hyperlink" Target="http://www.banrepcultural.org/blaavirtual/historia/viaand/viaand42.htm" TargetMode="External"/><Relationship Id="rId10" Type="http://schemas.openxmlformats.org/officeDocument/2006/relationships/hyperlink" Target="http://upload.wikimedia.org/wikipedia/commons/0/07/Mapa_de_la_Confederaci%C3%B3n_Granadina_%281858%29.jpg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://www.banrepcultural.org/node/324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banrepcultural.org/node/97190/zoomify" TargetMode="External"/><Relationship Id="rId22" Type="http://schemas.openxmlformats.org/officeDocument/2006/relationships/hyperlink" Target="file:///C:\BCRedir.aspx%3fURL=\encyclopedia\default.asp%3fidpack=10&amp;idpil=VI002078&amp;ruta=Buscador" TargetMode="External"/><Relationship Id="rId27" Type="http://schemas.openxmlformats.org/officeDocument/2006/relationships/hyperlink" Target="http://www.banrepcultural.org/blaavirtual/historia/cari/cari2a.htm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www.elespectador.com/noticias/nacional/60-anos-de-una-tragedia-estudiantil-articulo-49736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A79F6-048F-4A78-94ED-A5597BD1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5452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LARA</dc:creator>
  <cp:lastModifiedBy>MCMarquez</cp:lastModifiedBy>
  <cp:revision>2</cp:revision>
  <cp:lastPrinted>2015-05-20T18:19:00Z</cp:lastPrinted>
  <dcterms:created xsi:type="dcterms:W3CDTF">2016-01-12T22:02:00Z</dcterms:created>
  <dcterms:modified xsi:type="dcterms:W3CDTF">2016-01-12T22:02:00Z</dcterms:modified>
</cp:coreProperties>
</file>