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B4705" w:rsidRPr="00594DA2" w14:paraId="70BA5B63" w14:textId="77777777" w:rsidTr="00B4489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88E87C3" w14:textId="77777777" w:rsidR="000A62BC" w:rsidRPr="00594DA2" w:rsidRDefault="000A62BC" w:rsidP="00642B12">
            <w:pPr>
              <w:tabs>
                <w:tab w:val="right" w:pos="8498"/>
              </w:tabs>
              <w:rPr>
                <w:rFonts w:cs="Times New Roman"/>
                <w:sz w:val="24"/>
                <w:szCs w:val="24"/>
              </w:rPr>
            </w:pPr>
            <w:r w:rsidRPr="00594DA2">
              <w:rPr>
                <w:rFonts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B10A5" w14:textId="77777777" w:rsidR="000A62BC" w:rsidRPr="00594DA2" w:rsidRDefault="000A62BC" w:rsidP="00642B12">
            <w:pPr>
              <w:rPr>
                <w:rFonts w:cs="Times New Roman"/>
                <w:sz w:val="24"/>
                <w:szCs w:val="24"/>
              </w:rPr>
            </w:pPr>
            <w:r w:rsidRPr="00594DA2">
              <w:rPr>
                <w:rFonts w:cs="Times New Roman"/>
                <w:sz w:val="24"/>
                <w:szCs w:val="24"/>
              </w:rPr>
              <w:t>La Constitución</w:t>
            </w:r>
          </w:p>
        </w:tc>
      </w:tr>
      <w:tr w:rsidR="004B4705" w:rsidRPr="00594DA2" w14:paraId="54401789" w14:textId="77777777" w:rsidTr="00B4489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850CFD0" w14:textId="77777777" w:rsidR="000A62BC" w:rsidRPr="00594DA2" w:rsidRDefault="000A62BC" w:rsidP="00642B12">
            <w:pPr>
              <w:tabs>
                <w:tab w:val="right" w:pos="8498"/>
              </w:tabs>
              <w:rPr>
                <w:rFonts w:cs="Times New Roman"/>
                <w:sz w:val="24"/>
                <w:szCs w:val="24"/>
              </w:rPr>
            </w:pPr>
            <w:r w:rsidRPr="00594DA2">
              <w:rPr>
                <w:rFonts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1394E" w14:textId="77777777" w:rsidR="000A62BC" w:rsidRPr="00594DA2" w:rsidRDefault="000A62BC" w:rsidP="00642B12">
            <w:pPr>
              <w:tabs>
                <w:tab w:val="right" w:pos="8498"/>
              </w:tabs>
              <w:rPr>
                <w:rFonts w:cs="Times New Roman"/>
                <w:sz w:val="24"/>
                <w:szCs w:val="24"/>
              </w:rPr>
            </w:pPr>
            <w:r w:rsidRPr="00594DA2">
              <w:rPr>
                <w:rFonts w:cs="Times New Roman"/>
                <w:sz w:val="24"/>
                <w:szCs w:val="24"/>
                <w:lang w:val="en-US"/>
              </w:rPr>
              <w:t>CS_08_12_CO</w:t>
            </w:r>
          </w:p>
        </w:tc>
      </w:tr>
      <w:tr w:rsidR="004B4705" w:rsidRPr="00594DA2" w14:paraId="0A2EE438" w14:textId="77777777" w:rsidTr="00B4489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9D3D76F" w14:textId="77777777" w:rsidR="000A62BC" w:rsidRPr="00594DA2" w:rsidRDefault="000A62BC" w:rsidP="00642B12">
            <w:pPr>
              <w:tabs>
                <w:tab w:val="right" w:pos="8498"/>
              </w:tabs>
              <w:rPr>
                <w:rFonts w:cs="Times New Roman"/>
                <w:sz w:val="24"/>
                <w:szCs w:val="24"/>
              </w:rPr>
            </w:pPr>
            <w:r w:rsidRPr="00594DA2">
              <w:rPr>
                <w:rFonts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C900C" w14:textId="1F8F2291" w:rsidR="000A62BC" w:rsidRPr="00594DA2" w:rsidRDefault="00035D88" w:rsidP="0057502F">
            <w:pPr>
              <w:tabs>
                <w:tab w:val="right" w:pos="8498"/>
              </w:tabs>
              <w:jc w:val="both"/>
              <w:rPr>
                <w:rFonts w:cs="Times New Roman"/>
                <w:sz w:val="24"/>
                <w:szCs w:val="24"/>
              </w:rPr>
            </w:pPr>
            <w:r w:rsidRPr="00594DA2">
              <w:rPr>
                <w:rFonts w:cs="Times New Roman"/>
                <w:sz w:val="24"/>
                <w:szCs w:val="24"/>
              </w:rPr>
              <w:t xml:space="preserve">Una </w:t>
            </w:r>
            <w:r w:rsidR="003B4235" w:rsidRPr="00594DA2">
              <w:rPr>
                <w:rFonts w:cs="Times New Roman"/>
                <w:sz w:val="24"/>
                <w:szCs w:val="24"/>
              </w:rPr>
              <w:t xml:space="preserve">respuesta de </w:t>
            </w:r>
            <w:r w:rsidR="00B41670" w:rsidRPr="00594DA2">
              <w:rPr>
                <w:rFonts w:cs="Times New Roman"/>
                <w:sz w:val="24"/>
                <w:szCs w:val="24"/>
              </w:rPr>
              <w:t xml:space="preserve">las sociedades humanas </w:t>
            </w:r>
            <w:r w:rsidR="003B4235" w:rsidRPr="00594DA2">
              <w:rPr>
                <w:rFonts w:cs="Times New Roman"/>
                <w:sz w:val="24"/>
                <w:szCs w:val="24"/>
              </w:rPr>
              <w:t>a la cuestión</w:t>
            </w:r>
            <w:r w:rsidR="00B41670" w:rsidRPr="00594DA2">
              <w:rPr>
                <w:rFonts w:cs="Times New Roman"/>
                <w:sz w:val="24"/>
                <w:szCs w:val="24"/>
              </w:rPr>
              <w:t xml:space="preserve"> </w:t>
            </w:r>
            <w:r w:rsidR="003B4235" w:rsidRPr="00594DA2">
              <w:rPr>
                <w:rFonts w:cs="Times New Roman"/>
                <w:sz w:val="24"/>
                <w:szCs w:val="24"/>
              </w:rPr>
              <w:t>del control</w:t>
            </w:r>
            <w:r w:rsidR="00B41670" w:rsidRPr="00594DA2">
              <w:rPr>
                <w:rFonts w:cs="Times New Roman"/>
                <w:sz w:val="24"/>
                <w:szCs w:val="24"/>
              </w:rPr>
              <w:t xml:space="preserve"> </w:t>
            </w:r>
            <w:r w:rsidR="003B4235" w:rsidRPr="00594DA2">
              <w:rPr>
                <w:rFonts w:cs="Times New Roman"/>
                <w:sz w:val="24"/>
                <w:szCs w:val="24"/>
              </w:rPr>
              <w:t>d</w:t>
            </w:r>
            <w:r w:rsidR="008C393C" w:rsidRPr="00594DA2">
              <w:rPr>
                <w:rFonts w:cs="Times New Roman"/>
                <w:sz w:val="24"/>
                <w:szCs w:val="24"/>
              </w:rPr>
              <w:t>el poder de los gobernantes</w:t>
            </w:r>
            <w:del w:id="0" w:author="ANA MARIA LARA" w:date="2015-06-14T20:04:00Z">
              <w:r w:rsidR="003B4235" w:rsidRPr="00594DA2" w:rsidDel="00A22B57">
                <w:rPr>
                  <w:rFonts w:cs="Times New Roman"/>
                  <w:sz w:val="24"/>
                  <w:szCs w:val="24"/>
                </w:rPr>
                <w:delText>,</w:delText>
              </w:r>
            </w:del>
            <w:r w:rsidR="003B4235" w:rsidRPr="00594DA2">
              <w:rPr>
                <w:rFonts w:cs="Times New Roman"/>
                <w:sz w:val="24"/>
                <w:szCs w:val="24"/>
              </w:rPr>
              <w:t xml:space="preserve"> ha sido la adopción de </w:t>
            </w:r>
            <w:r w:rsidR="0057502F">
              <w:rPr>
                <w:rFonts w:cs="Times New Roman"/>
                <w:sz w:val="24"/>
                <w:szCs w:val="24"/>
              </w:rPr>
              <w:t>c</w:t>
            </w:r>
            <w:r w:rsidR="003B4235" w:rsidRPr="00594DA2">
              <w:rPr>
                <w:rFonts w:cs="Times New Roman"/>
                <w:sz w:val="24"/>
                <w:szCs w:val="24"/>
              </w:rPr>
              <w:t>onstituciones que garanticen la libertad de los ciudadanos</w:t>
            </w:r>
            <w:r w:rsidR="001D5DF8" w:rsidRPr="00594DA2">
              <w:rPr>
                <w:rFonts w:cs="Times New Roman"/>
                <w:sz w:val="24"/>
                <w:szCs w:val="24"/>
              </w:rPr>
              <w:t xml:space="preserve"> como sentido y finalidad</w:t>
            </w:r>
            <w:r w:rsidR="003B4235" w:rsidRPr="00594DA2">
              <w:rPr>
                <w:rFonts w:cs="Times New Roman"/>
                <w:sz w:val="24"/>
                <w:szCs w:val="24"/>
              </w:rPr>
              <w:t>.</w:t>
            </w:r>
          </w:p>
        </w:tc>
      </w:tr>
    </w:tbl>
    <w:p w14:paraId="4D813C28" w14:textId="2D50B25A" w:rsidR="000A62BC" w:rsidRPr="00594DA2" w:rsidRDefault="000A62BC" w:rsidP="00642B12">
      <w:pPr>
        <w:tabs>
          <w:tab w:val="left" w:pos="1336"/>
        </w:tabs>
        <w:spacing w:after="0" w:line="240" w:lineRule="auto"/>
        <w:rPr>
          <w:rFonts w:eastAsia="Times New Roman" w:cs="Times New Roman"/>
          <w:sz w:val="24"/>
          <w:szCs w:val="24"/>
          <w:lang w:eastAsia="es-CO"/>
        </w:rPr>
      </w:pPr>
      <w:r w:rsidRPr="00594DA2">
        <w:rPr>
          <w:rFonts w:eastAsia="Times New Roman" w:cs="Times New Roman"/>
          <w:sz w:val="24"/>
          <w:szCs w:val="24"/>
          <w:lang w:eastAsia="es-CO"/>
        </w:rPr>
        <w:tab/>
      </w:r>
    </w:p>
    <w:p w14:paraId="71EDB1EE" w14:textId="77777777" w:rsidR="009B5DCB" w:rsidRPr="00594DA2" w:rsidRDefault="00013DEC" w:rsidP="00642B12">
      <w:pPr>
        <w:spacing w:after="0" w:line="240" w:lineRule="auto"/>
        <w:rPr>
          <w:rFonts w:eastAsia="Times New Roman" w:cs="Times New Roman"/>
          <w:b/>
          <w:sz w:val="24"/>
          <w:szCs w:val="24"/>
          <w:lang w:eastAsia="es-CO"/>
        </w:rPr>
      </w:pPr>
      <w:r w:rsidRPr="00594DA2">
        <w:rPr>
          <w:rFonts w:cs="Times New Roman"/>
          <w:b/>
          <w:sz w:val="24"/>
          <w:szCs w:val="24"/>
        </w:rPr>
        <w:t xml:space="preserve">[SECCIÓN 1] 1 </w:t>
      </w:r>
      <w:r w:rsidRPr="00594DA2">
        <w:rPr>
          <w:rFonts w:eastAsia="Times New Roman" w:cs="Times New Roman"/>
          <w:b/>
          <w:sz w:val="24"/>
          <w:szCs w:val="24"/>
          <w:lang w:eastAsia="es-CO"/>
        </w:rPr>
        <w:t>La Constitución</w:t>
      </w:r>
    </w:p>
    <w:p w14:paraId="46CFEAC7" w14:textId="77777777" w:rsidR="00013DEC" w:rsidRPr="00594DA2" w:rsidRDefault="00013DEC" w:rsidP="00642B12">
      <w:pPr>
        <w:spacing w:after="0" w:line="240" w:lineRule="auto"/>
        <w:jc w:val="both"/>
        <w:rPr>
          <w:rFonts w:eastAsia="Times New Roman" w:cs="Times New Roman"/>
          <w:sz w:val="24"/>
          <w:szCs w:val="24"/>
          <w:lang w:eastAsia="es-CO"/>
        </w:rPr>
      </w:pPr>
    </w:p>
    <w:p w14:paraId="3E235BAF" w14:textId="4F2BDD29" w:rsidR="00230DE5" w:rsidRPr="00594DA2" w:rsidRDefault="005A2CD3" w:rsidP="00181FB9">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El </w:t>
      </w:r>
      <w:r w:rsidRPr="00594DA2">
        <w:rPr>
          <w:rFonts w:eastAsia="Times New Roman" w:cs="Times New Roman"/>
          <w:b/>
          <w:sz w:val="24"/>
          <w:szCs w:val="24"/>
          <w:lang w:eastAsia="es-CO"/>
        </w:rPr>
        <w:t>concepto</w:t>
      </w:r>
      <w:r w:rsidRPr="00594DA2">
        <w:rPr>
          <w:rFonts w:eastAsia="Times New Roman" w:cs="Times New Roman"/>
          <w:sz w:val="24"/>
          <w:szCs w:val="24"/>
          <w:lang w:eastAsia="es-CO"/>
        </w:rPr>
        <w:t xml:space="preserve"> de Constitución </w:t>
      </w:r>
      <w:r w:rsidR="002D5D3B" w:rsidRPr="00594DA2">
        <w:rPr>
          <w:rFonts w:eastAsia="Times New Roman" w:cs="Times New Roman"/>
          <w:sz w:val="24"/>
          <w:szCs w:val="24"/>
          <w:lang w:eastAsia="es-CO"/>
        </w:rPr>
        <w:t xml:space="preserve">Política </w:t>
      </w:r>
      <w:r w:rsidRPr="00594DA2">
        <w:rPr>
          <w:rFonts w:eastAsia="Times New Roman" w:cs="Times New Roman"/>
          <w:sz w:val="24"/>
          <w:szCs w:val="24"/>
          <w:lang w:eastAsia="es-CO"/>
        </w:rPr>
        <w:t xml:space="preserve">posee </w:t>
      </w:r>
      <w:r w:rsidRPr="00594DA2">
        <w:rPr>
          <w:rFonts w:eastAsia="Times New Roman" w:cs="Times New Roman"/>
          <w:b/>
          <w:sz w:val="24"/>
          <w:szCs w:val="24"/>
          <w:lang w:eastAsia="es-CO"/>
        </w:rPr>
        <w:t>múltiples significados</w:t>
      </w:r>
      <w:r w:rsidRPr="00594DA2">
        <w:rPr>
          <w:rFonts w:eastAsia="Times New Roman" w:cs="Times New Roman"/>
          <w:sz w:val="24"/>
          <w:szCs w:val="24"/>
          <w:lang w:eastAsia="es-CO"/>
        </w:rPr>
        <w:t>. Dos se resaltan cuando de su estudio</w:t>
      </w:r>
      <w:r w:rsidR="002D5D3B" w:rsidRPr="00594DA2">
        <w:rPr>
          <w:rFonts w:eastAsia="Times New Roman" w:cs="Times New Roman"/>
          <w:sz w:val="24"/>
          <w:szCs w:val="24"/>
          <w:lang w:eastAsia="es-CO"/>
        </w:rPr>
        <w:t>, análisis y comprensión</w:t>
      </w:r>
      <w:r w:rsidRPr="00594DA2">
        <w:rPr>
          <w:rFonts w:eastAsia="Times New Roman" w:cs="Times New Roman"/>
          <w:sz w:val="24"/>
          <w:szCs w:val="24"/>
          <w:lang w:eastAsia="es-CO"/>
        </w:rPr>
        <w:t xml:space="preserve"> se trata: el </w:t>
      </w:r>
      <w:r w:rsidRPr="00594DA2">
        <w:rPr>
          <w:rFonts w:eastAsia="Times New Roman" w:cs="Times New Roman"/>
          <w:b/>
          <w:sz w:val="24"/>
          <w:szCs w:val="24"/>
          <w:lang w:eastAsia="es-CO"/>
        </w:rPr>
        <w:t>político</w:t>
      </w:r>
      <w:r w:rsidRPr="00594DA2">
        <w:rPr>
          <w:rFonts w:eastAsia="Times New Roman" w:cs="Times New Roman"/>
          <w:sz w:val="24"/>
          <w:szCs w:val="24"/>
          <w:lang w:eastAsia="es-CO"/>
        </w:rPr>
        <w:t xml:space="preserve"> y el </w:t>
      </w:r>
      <w:r w:rsidRPr="00594DA2">
        <w:rPr>
          <w:rFonts w:eastAsia="Times New Roman" w:cs="Times New Roman"/>
          <w:b/>
          <w:sz w:val="24"/>
          <w:szCs w:val="24"/>
          <w:lang w:eastAsia="es-CO"/>
        </w:rPr>
        <w:t>jurídico</w:t>
      </w:r>
      <w:r w:rsidRPr="00594DA2">
        <w:rPr>
          <w:rFonts w:eastAsia="Times New Roman" w:cs="Times New Roman"/>
          <w:sz w:val="24"/>
          <w:szCs w:val="24"/>
          <w:lang w:eastAsia="es-CO"/>
        </w:rPr>
        <w:t>.</w:t>
      </w:r>
    </w:p>
    <w:p w14:paraId="3AE9365B" w14:textId="77777777" w:rsidR="001F78FB" w:rsidRPr="00594DA2" w:rsidRDefault="001F78FB" w:rsidP="00642B12">
      <w:pPr>
        <w:spacing w:after="0" w:line="240" w:lineRule="auto"/>
        <w:rPr>
          <w:rFonts w:eastAsia="Times New Roman" w:cs="Times New Roman"/>
          <w:sz w:val="24"/>
          <w:szCs w:val="24"/>
          <w:lang w:eastAsia="es-CO"/>
        </w:rPr>
      </w:pPr>
    </w:p>
    <w:p w14:paraId="01D868F0" w14:textId="6C31507A" w:rsidR="005A2CD3" w:rsidRPr="00594DA2" w:rsidRDefault="00013DEC" w:rsidP="00642B12">
      <w:pPr>
        <w:spacing w:after="0" w:line="240" w:lineRule="auto"/>
        <w:rPr>
          <w:rFonts w:eastAsia="Times New Roman" w:cs="Times New Roman"/>
          <w:sz w:val="24"/>
          <w:szCs w:val="24"/>
          <w:lang w:eastAsia="es-CO"/>
        </w:rPr>
      </w:pPr>
      <w:r w:rsidRPr="00594DA2">
        <w:rPr>
          <w:rFonts w:cs="Times New Roman"/>
          <w:b/>
          <w:sz w:val="24"/>
          <w:szCs w:val="24"/>
        </w:rPr>
        <w:t xml:space="preserve">[SECCIÓN 2] 1.1 </w:t>
      </w:r>
      <w:r w:rsidRPr="00594DA2">
        <w:rPr>
          <w:rFonts w:cs="Times New Roman"/>
          <w:sz w:val="24"/>
          <w:szCs w:val="24"/>
        </w:rPr>
        <w:t>El</w:t>
      </w:r>
      <w:r w:rsidRPr="00594DA2">
        <w:rPr>
          <w:rFonts w:cs="Times New Roman"/>
          <w:b/>
          <w:sz w:val="24"/>
          <w:szCs w:val="24"/>
        </w:rPr>
        <w:t xml:space="preserve"> </w:t>
      </w:r>
      <w:r w:rsidRPr="00594DA2">
        <w:rPr>
          <w:rFonts w:eastAsia="Times New Roman" w:cs="Times New Roman"/>
          <w:sz w:val="24"/>
          <w:szCs w:val="24"/>
          <w:lang w:eastAsia="es-CO"/>
        </w:rPr>
        <w:t>c</w:t>
      </w:r>
      <w:r w:rsidR="005A2CD3" w:rsidRPr="00594DA2">
        <w:rPr>
          <w:rFonts w:eastAsia="Times New Roman" w:cs="Times New Roman"/>
          <w:sz w:val="24"/>
          <w:szCs w:val="24"/>
          <w:lang w:eastAsia="es-CO"/>
        </w:rPr>
        <w:t xml:space="preserve">oncepto </w:t>
      </w:r>
      <w:r w:rsidR="005A2CD3" w:rsidRPr="00594DA2">
        <w:rPr>
          <w:rFonts w:eastAsia="Times New Roman" w:cs="Times New Roman"/>
          <w:b/>
          <w:sz w:val="24"/>
          <w:szCs w:val="24"/>
          <w:lang w:eastAsia="es-CO"/>
        </w:rPr>
        <w:t>político</w:t>
      </w:r>
      <w:r w:rsidR="002D5D3B" w:rsidRPr="00594DA2">
        <w:rPr>
          <w:rFonts w:eastAsia="Times New Roman" w:cs="Times New Roman"/>
          <w:sz w:val="24"/>
          <w:szCs w:val="24"/>
          <w:lang w:eastAsia="es-CO"/>
        </w:rPr>
        <w:t xml:space="preserve"> de constitución</w:t>
      </w:r>
    </w:p>
    <w:p w14:paraId="663E834C" w14:textId="77777777" w:rsidR="005A2CD3" w:rsidRPr="00594DA2" w:rsidRDefault="005A2CD3" w:rsidP="00642B12">
      <w:pPr>
        <w:spacing w:after="0" w:line="240" w:lineRule="auto"/>
        <w:rPr>
          <w:rFonts w:eastAsia="Times New Roman" w:cs="Times New Roman"/>
          <w:sz w:val="24"/>
          <w:szCs w:val="24"/>
          <w:lang w:eastAsia="es-CO"/>
        </w:rPr>
      </w:pPr>
    </w:p>
    <w:p w14:paraId="073FD8BA" w14:textId="62B781A1" w:rsidR="005A2CD3" w:rsidRPr="00594DA2" w:rsidRDefault="00A1685E"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Una preocupación de la sociedad se manifiesta </w:t>
      </w:r>
      <w:r w:rsidR="001D5DF8" w:rsidRPr="00594DA2">
        <w:rPr>
          <w:rFonts w:eastAsia="Times New Roman" w:cs="Times New Roman"/>
          <w:sz w:val="24"/>
          <w:szCs w:val="24"/>
          <w:lang w:eastAsia="es-CO"/>
        </w:rPr>
        <w:t>en relación con e</w:t>
      </w:r>
      <w:r w:rsidR="00FA7DD9" w:rsidRPr="00594DA2">
        <w:rPr>
          <w:rFonts w:eastAsia="Times New Roman" w:cs="Times New Roman"/>
          <w:sz w:val="24"/>
          <w:szCs w:val="24"/>
          <w:lang w:eastAsia="es-CO"/>
        </w:rPr>
        <w:t xml:space="preserve">l </w:t>
      </w:r>
      <w:r w:rsidR="00FA7DD9" w:rsidRPr="00594DA2">
        <w:rPr>
          <w:rFonts w:eastAsia="Times New Roman" w:cs="Times New Roman"/>
          <w:b/>
          <w:sz w:val="24"/>
          <w:szCs w:val="24"/>
          <w:lang w:eastAsia="es-CO"/>
        </w:rPr>
        <w:t>abuso de quienes detentan el poder político</w:t>
      </w:r>
      <w:r w:rsidR="00DE63C4" w:rsidRPr="00594DA2">
        <w:rPr>
          <w:rFonts w:eastAsia="Times New Roman" w:cs="Times New Roman"/>
          <w:sz w:val="24"/>
          <w:szCs w:val="24"/>
          <w:lang w:eastAsia="es-CO"/>
        </w:rPr>
        <w:t xml:space="preserve">. </w:t>
      </w:r>
      <w:r w:rsidR="001D5DF8" w:rsidRPr="00594DA2">
        <w:rPr>
          <w:rFonts w:eastAsia="Times New Roman" w:cs="Times New Roman"/>
          <w:sz w:val="24"/>
          <w:szCs w:val="24"/>
          <w:lang w:eastAsia="es-CO"/>
        </w:rPr>
        <w:t xml:space="preserve">Alarma e inquieta </w:t>
      </w:r>
      <w:r w:rsidRPr="00594DA2">
        <w:rPr>
          <w:rFonts w:eastAsia="Times New Roman" w:cs="Times New Roman"/>
          <w:sz w:val="24"/>
          <w:szCs w:val="24"/>
          <w:lang w:eastAsia="es-CO"/>
        </w:rPr>
        <w:t>u</w:t>
      </w:r>
      <w:r w:rsidR="00FA7DD9" w:rsidRPr="00594DA2">
        <w:rPr>
          <w:rFonts w:eastAsia="Times New Roman" w:cs="Times New Roman"/>
          <w:sz w:val="24"/>
          <w:szCs w:val="24"/>
          <w:lang w:eastAsia="es-CO"/>
        </w:rPr>
        <w:t>n poder sin límites</w:t>
      </w:r>
      <w:r w:rsidR="002D5D3B" w:rsidRPr="00594DA2">
        <w:rPr>
          <w:rFonts w:eastAsia="Times New Roman" w:cs="Times New Roman"/>
          <w:sz w:val="24"/>
          <w:szCs w:val="24"/>
          <w:lang w:eastAsia="es-CO"/>
        </w:rPr>
        <w:t xml:space="preserve"> o </w:t>
      </w:r>
      <w:r w:rsidR="00BC4033" w:rsidRPr="00594DA2">
        <w:rPr>
          <w:rFonts w:eastAsia="Times New Roman" w:cs="Times New Roman"/>
          <w:sz w:val="24"/>
          <w:szCs w:val="24"/>
          <w:lang w:eastAsia="es-CO"/>
        </w:rPr>
        <w:t>control</w:t>
      </w:r>
      <w:r w:rsidRPr="00594DA2">
        <w:rPr>
          <w:rFonts w:eastAsia="Times New Roman" w:cs="Times New Roman"/>
          <w:sz w:val="24"/>
          <w:szCs w:val="24"/>
          <w:lang w:eastAsia="es-CO"/>
        </w:rPr>
        <w:t xml:space="preserve"> que </w:t>
      </w:r>
      <w:r w:rsidR="00917BD1" w:rsidRPr="00594DA2">
        <w:rPr>
          <w:rFonts w:eastAsia="Times New Roman" w:cs="Times New Roman"/>
          <w:sz w:val="24"/>
          <w:szCs w:val="24"/>
          <w:lang w:eastAsia="es-CO"/>
        </w:rPr>
        <w:t>genere</w:t>
      </w:r>
      <w:r w:rsidR="00FA7DD9" w:rsidRPr="00594DA2">
        <w:rPr>
          <w:rFonts w:eastAsia="Times New Roman" w:cs="Times New Roman"/>
          <w:sz w:val="24"/>
          <w:szCs w:val="24"/>
          <w:lang w:eastAsia="es-CO"/>
        </w:rPr>
        <w:t xml:space="preserve"> arbitrariedad, autoritarismo </w:t>
      </w:r>
      <w:r w:rsidR="00917BD1" w:rsidRPr="00594DA2">
        <w:rPr>
          <w:rFonts w:eastAsia="Times New Roman" w:cs="Times New Roman"/>
          <w:sz w:val="24"/>
          <w:szCs w:val="24"/>
          <w:lang w:eastAsia="es-CO"/>
        </w:rPr>
        <w:t>o</w:t>
      </w:r>
      <w:r w:rsidR="00FA7DD9" w:rsidRPr="00594DA2">
        <w:rPr>
          <w:rFonts w:eastAsia="Times New Roman" w:cs="Times New Roman"/>
          <w:sz w:val="24"/>
          <w:szCs w:val="24"/>
          <w:lang w:eastAsia="es-CO"/>
        </w:rPr>
        <w:t xml:space="preserve"> despotismo</w:t>
      </w:r>
      <w:r w:rsidR="001D5DF8" w:rsidRPr="00594DA2">
        <w:rPr>
          <w:rFonts w:eastAsia="Times New Roman" w:cs="Times New Roman"/>
          <w:sz w:val="24"/>
          <w:szCs w:val="24"/>
          <w:lang w:eastAsia="es-CO"/>
        </w:rPr>
        <w:t xml:space="preserve"> sobre la población</w:t>
      </w:r>
      <w:r w:rsidR="00FA7DD9" w:rsidRPr="00594DA2">
        <w:rPr>
          <w:rFonts w:eastAsia="Times New Roman" w:cs="Times New Roman"/>
          <w:sz w:val="24"/>
          <w:szCs w:val="24"/>
          <w:lang w:eastAsia="es-CO"/>
        </w:rPr>
        <w:t>.</w:t>
      </w:r>
    </w:p>
    <w:p w14:paraId="376A0115" w14:textId="77777777" w:rsidR="00FA7DD9" w:rsidRPr="00594DA2" w:rsidRDefault="00FA7DD9" w:rsidP="00642B12">
      <w:pPr>
        <w:spacing w:after="0" w:line="240" w:lineRule="auto"/>
        <w:jc w:val="both"/>
        <w:rPr>
          <w:rFonts w:eastAsia="Times New Roman" w:cs="Times New Roman"/>
          <w:sz w:val="24"/>
          <w:szCs w:val="24"/>
          <w:lang w:eastAsia="es-CO"/>
        </w:rPr>
      </w:pPr>
    </w:p>
    <w:p w14:paraId="40D17342" w14:textId="49281FEF" w:rsidR="00A1685E" w:rsidRPr="00594DA2" w:rsidRDefault="00FA7DD9"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De esa forma, la </w:t>
      </w:r>
      <w:r w:rsidR="00BC4033" w:rsidRPr="0057502F">
        <w:rPr>
          <w:rFonts w:eastAsia="Times New Roman" w:cs="Times New Roman"/>
          <w:sz w:val="24"/>
          <w:szCs w:val="24"/>
          <w:lang w:eastAsia="es-CO"/>
        </w:rPr>
        <w:t xml:space="preserve">Constitución </w:t>
      </w:r>
      <w:r w:rsidR="00A1685E" w:rsidRPr="0057502F">
        <w:rPr>
          <w:rFonts w:eastAsia="Times New Roman" w:cs="Times New Roman"/>
          <w:sz w:val="24"/>
          <w:szCs w:val="24"/>
          <w:lang w:eastAsia="es-CO"/>
        </w:rPr>
        <w:t xml:space="preserve">en sentido político </w:t>
      </w:r>
      <w:r w:rsidRPr="0057502F">
        <w:rPr>
          <w:rFonts w:eastAsia="Times New Roman" w:cs="Times New Roman"/>
          <w:sz w:val="24"/>
          <w:szCs w:val="24"/>
          <w:lang w:eastAsia="es-CO"/>
        </w:rPr>
        <w:t xml:space="preserve">se </w:t>
      </w:r>
      <w:r w:rsidR="00A1685E" w:rsidRPr="0057502F">
        <w:rPr>
          <w:rFonts w:eastAsia="Times New Roman" w:cs="Times New Roman"/>
          <w:sz w:val="24"/>
          <w:szCs w:val="24"/>
          <w:lang w:eastAsia="es-CO"/>
        </w:rPr>
        <w:t>concibió</w:t>
      </w:r>
      <w:r w:rsidRPr="0057502F">
        <w:rPr>
          <w:rFonts w:eastAsia="Times New Roman" w:cs="Times New Roman"/>
          <w:sz w:val="24"/>
          <w:szCs w:val="24"/>
          <w:lang w:eastAsia="es-CO"/>
        </w:rPr>
        <w:t xml:space="preserve"> </w:t>
      </w:r>
      <w:r w:rsidR="001D5DF8" w:rsidRPr="0057502F">
        <w:rPr>
          <w:rFonts w:eastAsia="Times New Roman" w:cs="Times New Roman"/>
          <w:sz w:val="24"/>
          <w:szCs w:val="24"/>
          <w:lang w:eastAsia="es-CO"/>
        </w:rPr>
        <w:t xml:space="preserve">en sus orígenes </w:t>
      </w:r>
      <w:r w:rsidRPr="0057502F">
        <w:rPr>
          <w:rFonts w:eastAsia="Times New Roman" w:cs="Times New Roman"/>
          <w:sz w:val="24"/>
          <w:szCs w:val="24"/>
          <w:lang w:eastAsia="es-CO"/>
        </w:rPr>
        <w:t xml:space="preserve">como </w:t>
      </w:r>
      <w:r w:rsidR="00A1685E" w:rsidRPr="0057502F">
        <w:rPr>
          <w:rFonts w:eastAsia="Times New Roman" w:cs="Times New Roman"/>
          <w:sz w:val="24"/>
          <w:szCs w:val="24"/>
          <w:lang w:eastAsia="es-CO"/>
        </w:rPr>
        <w:t xml:space="preserve">una </w:t>
      </w:r>
      <w:r w:rsidRPr="0057502F">
        <w:rPr>
          <w:rFonts w:eastAsia="Times New Roman" w:cs="Times New Roman"/>
          <w:b/>
          <w:sz w:val="24"/>
          <w:szCs w:val="24"/>
          <w:lang w:eastAsia="es-CO"/>
        </w:rPr>
        <w:t>garantía</w:t>
      </w:r>
      <w:r w:rsidR="00BC4033" w:rsidRPr="0057502F">
        <w:rPr>
          <w:rFonts w:eastAsia="Times New Roman" w:cs="Times New Roman"/>
          <w:b/>
          <w:sz w:val="24"/>
          <w:szCs w:val="24"/>
          <w:lang w:eastAsia="es-CO"/>
        </w:rPr>
        <w:t xml:space="preserve"> </w:t>
      </w:r>
      <w:r w:rsidR="001D5DF8" w:rsidRPr="0057502F">
        <w:rPr>
          <w:rFonts w:eastAsia="Times New Roman" w:cs="Times New Roman"/>
          <w:b/>
          <w:sz w:val="24"/>
          <w:szCs w:val="24"/>
          <w:lang w:eastAsia="es-CO"/>
        </w:rPr>
        <w:t xml:space="preserve">y protección </w:t>
      </w:r>
      <w:r w:rsidR="00BC4033" w:rsidRPr="0057502F">
        <w:rPr>
          <w:rFonts w:eastAsia="Times New Roman" w:cs="Times New Roman"/>
          <w:b/>
          <w:sz w:val="24"/>
          <w:szCs w:val="24"/>
          <w:lang w:eastAsia="es-CO"/>
        </w:rPr>
        <w:t>de la libertad</w:t>
      </w:r>
      <w:r w:rsidR="00A1685E" w:rsidRPr="0057502F">
        <w:rPr>
          <w:rFonts w:eastAsia="Times New Roman" w:cs="Times New Roman"/>
          <w:b/>
          <w:sz w:val="24"/>
          <w:szCs w:val="24"/>
          <w:lang w:eastAsia="es-CO"/>
        </w:rPr>
        <w:t xml:space="preserve"> ciudadana</w:t>
      </w:r>
      <w:r w:rsidR="002D5D3B" w:rsidRPr="0057502F">
        <w:rPr>
          <w:rFonts w:eastAsia="Times New Roman" w:cs="Times New Roman"/>
          <w:sz w:val="24"/>
          <w:szCs w:val="24"/>
          <w:lang w:eastAsia="es-CO"/>
        </w:rPr>
        <w:t xml:space="preserve"> frente </w:t>
      </w:r>
      <w:r w:rsidR="00917BD1" w:rsidRPr="0057502F">
        <w:rPr>
          <w:rFonts w:eastAsia="Times New Roman" w:cs="Times New Roman"/>
          <w:sz w:val="24"/>
          <w:szCs w:val="24"/>
          <w:lang w:eastAsia="es-CO"/>
        </w:rPr>
        <w:t>al poder del</w:t>
      </w:r>
      <w:r w:rsidR="002D5D3B" w:rsidRPr="0057502F">
        <w:rPr>
          <w:rFonts w:eastAsia="Times New Roman" w:cs="Times New Roman"/>
          <w:sz w:val="24"/>
          <w:szCs w:val="24"/>
          <w:lang w:eastAsia="es-CO"/>
        </w:rPr>
        <w:t xml:space="preserve"> Estado</w:t>
      </w:r>
      <w:r w:rsidR="0028541C" w:rsidRPr="0057502F">
        <w:rPr>
          <w:rFonts w:eastAsia="Times New Roman" w:cs="Times New Roman"/>
          <w:sz w:val="24"/>
          <w:szCs w:val="24"/>
          <w:lang w:eastAsia="es-CO"/>
        </w:rPr>
        <w:t>.</w:t>
      </w:r>
    </w:p>
    <w:p w14:paraId="2555BD6B" w14:textId="77777777" w:rsidR="00A1685E" w:rsidRPr="00594DA2" w:rsidRDefault="00A1685E" w:rsidP="00642B12">
      <w:pPr>
        <w:spacing w:after="0" w:line="240" w:lineRule="auto"/>
        <w:jc w:val="both"/>
        <w:rPr>
          <w:rFonts w:eastAsia="Times New Roman" w:cs="Times New Roman"/>
          <w:sz w:val="24"/>
          <w:szCs w:val="24"/>
          <w:lang w:eastAsia="es-CO"/>
        </w:rPr>
      </w:pPr>
      <w:bookmarkStart w:id="1" w:name="_GoBack"/>
      <w:bookmarkEnd w:id="1"/>
    </w:p>
    <w:p w14:paraId="78B84E3A" w14:textId="09DBB4C1" w:rsidR="00FA7DD9" w:rsidRPr="00594DA2" w:rsidRDefault="00BC4033"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Su expresión </w:t>
      </w:r>
      <w:r w:rsidR="00A1685E" w:rsidRPr="00594DA2">
        <w:rPr>
          <w:rFonts w:eastAsia="Times New Roman" w:cs="Times New Roman"/>
          <w:sz w:val="24"/>
          <w:szCs w:val="24"/>
          <w:lang w:eastAsia="es-CO"/>
        </w:rPr>
        <w:t>quedó consignada</w:t>
      </w:r>
      <w:r w:rsidRPr="00594DA2">
        <w:rPr>
          <w:rFonts w:eastAsia="Times New Roman" w:cs="Times New Roman"/>
          <w:sz w:val="24"/>
          <w:szCs w:val="24"/>
          <w:lang w:eastAsia="es-CO"/>
        </w:rPr>
        <w:t xml:space="preserve"> en la </w:t>
      </w:r>
      <w:r w:rsidRPr="0057502F">
        <w:rPr>
          <w:rFonts w:eastAsia="Times New Roman" w:cs="Times New Roman"/>
          <w:i/>
          <w:sz w:val="24"/>
          <w:szCs w:val="24"/>
          <w:lang w:eastAsia="es-CO"/>
        </w:rPr>
        <w:t>Declaración de los derechos del hombre y del ciudadano</w:t>
      </w:r>
      <w:r w:rsidRPr="00594DA2">
        <w:rPr>
          <w:rFonts w:eastAsia="Times New Roman" w:cs="Times New Roman"/>
          <w:sz w:val="24"/>
          <w:szCs w:val="24"/>
          <w:lang w:eastAsia="es-CO"/>
        </w:rPr>
        <w:t xml:space="preserve"> de 1789</w:t>
      </w:r>
      <w:r w:rsidR="00917BD1" w:rsidRPr="00594DA2">
        <w:rPr>
          <w:rFonts w:eastAsia="Times New Roman" w:cs="Times New Roman"/>
          <w:sz w:val="24"/>
          <w:szCs w:val="24"/>
          <w:lang w:eastAsia="es-CO"/>
        </w:rPr>
        <w:t xml:space="preserve"> en la cual se expusieron los derechos naturales, ina</w:t>
      </w:r>
      <w:r w:rsidR="001D5DF8" w:rsidRPr="00594DA2">
        <w:rPr>
          <w:rFonts w:eastAsia="Times New Roman" w:cs="Times New Roman"/>
          <w:sz w:val="24"/>
          <w:szCs w:val="24"/>
          <w:lang w:eastAsia="es-CO"/>
        </w:rPr>
        <w:t>lienables y sagrados del hombre y</w:t>
      </w:r>
      <w:r w:rsidR="00917BD1" w:rsidRPr="00594DA2">
        <w:rPr>
          <w:rFonts w:eastAsia="Times New Roman" w:cs="Times New Roman"/>
          <w:sz w:val="24"/>
          <w:szCs w:val="24"/>
          <w:lang w:eastAsia="es-CO"/>
        </w:rPr>
        <w:t xml:space="preserve"> se determinó como fin de la asociación política su conservación, se reconoció la libertad e igualdad de los ciudadanos y se afirmó el principio de la separación de poderes. En el artículo 16 </w:t>
      </w:r>
      <w:r w:rsidR="001D5DF8" w:rsidRPr="00594DA2">
        <w:rPr>
          <w:rFonts w:eastAsia="Times New Roman" w:cs="Times New Roman"/>
          <w:sz w:val="24"/>
          <w:szCs w:val="24"/>
          <w:lang w:eastAsia="es-CO"/>
        </w:rPr>
        <w:t xml:space="preserve">de la declaración </w:t>
      </w:r>
      <w:r w:rsidR="00917BD1" w:rsidRPr="00594DA2">
        <w:rPr>
          <w:rFonts w:eastAsia="Times New Roman" w:cs="Times New Roman"/>
          <w:sz w:val="24"/>
          <w:szCs w:val="24"/>
          <w:lang w:eastAsia="es-CO"/>
        </w:rPr>
        <w:t>se expresó:</w:t>
      </w:r>
      <w:r w:rsidRPr="00594DA2">
        <w:rPr>
          <w:rFonts w:eastAsia="Times New Roman" w:cs="Times New Roman"/>
          <w:sz w:val="24"/>
          <w:szCs w:val="24"/>
          <w:lang w:eastAsia="es-CO"/>
        </w:rPr>
        <w:t xml:space="preserve"> “</w:t>
      </w:r>
      <w:r w:rsidRPr="00594DA2">
        <w:rPr>
          <w:rFonts w:eastAsia="Times New Roman" w:cs="Times New Roman"/>
          <w:i/>
          <w:sz w:val="24"/>
          <w:szCs w:val="24"/>
          <w:lang w:eastAsia="es-CO"/>
        </w:rPr>
        <w:t>Toda sociedad en la cual no esté establecida la garantía de los derechos, ni determinada la separación de los poderes, carece de Constitución</w:t>
      </w:r>
      <w:r w:rsidRPr="00594DA2">
        <w:rPr>
          <w:rFonts w:eastAsia="Times New Roman" w:cs="Times New Roman"/>
          <w:sz w:val="24"/>
          <w:szCs w:val="24"/>
          <w:lang w:eastAsia="es-CO"/>
        </w:rPr>
        <w:t>”.</w:t>
      </w:r>
    </w:p>
    <w:p w14:paraId="02F68EA3" w14:textId="77777777" w:rsidR="00DE758D" w:rsidRPr="00594DA2" w:rsidRDefault="00DE758D" w:rsidP="00642B12">
      <w:pPr>
        <w:spacing w:after="0" w:line="240" w:lineRule="auto"/>
        <w:jc w:val="both"/>
        <w:rPr>
          <w:rFonts w:eastAsia="Times New Roman" w:cs="Times New Roman"/>
          <w:sz w:val="24"/>
          <w:szCs w:val="24"/>
          <w:lang w:eastAsia="es-CO"/>
        </w:rPr>
      </w:pPr>
    </w:p>
    <w:p w14:paraId="47CAC6F3" w14:textId="3F6BD592" w:rsidR="00DE758D" w:rsidRPr="00594DA2" w:rsidRDefault="00DE758D"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Esta </w:t>
      </w:r>
      <w:r w:rsidRPr="00594DA2">
        <w:rPr>
          <w:rFonts w:eastAsia="Times New Roman" w:cs="Times New Roman"/>
          <w:b/>
          <w:sz w:val="24"/>
          <w:szCs w:val="24"/>
          <w:lang w:eastAsia="es-CO"/>
        </w:rPr>
        <w:t>visión garantista</w:t>
      </w:r>
      <w:r w:rsidRPr="00594DA2">
        <w:rPr>
          <w:rFonts w:eastAsia="Times New Roman" w:cs="Times New Roman"/>
          <w:sz w:val="24"/>
          <w:szCs w:val="24"/>
          <w:lang w:eastAsia="es-CO"/>
        </w:rPr>
        <w:t xml:space="preserve"> de la constitución es propia de un </w:t>
      </w:r>
      <w:r w:rsidRPr="00594DA2">
        <w:rPr>
          <w:rFonts w:eastAsia="Times New Roman" w:cs="Times New Roman"/>
          <w:b/>
          <w:sz w:val="24"/>
          <w:szCs w:val="24"/>
          <w:lang w:eastAsia="es-CO"/>
        </w:rPr>
        <w:t>ordenamiento político liberal</w:t>
      </w:r>
      <w:r w:rsidRPr="00594DA2">
        <w:rPr>
          <w:rFonts w:eastAsia="Times New Roman" w:cs="Times New Roman"/>
          <w:sz w:val="24"/>
          <w:szCs w:val="24"/>
          <w:lang w:eastAsia="es-CO"/>
        </w:rPr>
        <w:t xml:space="preserve"> que tiene como finalidad </w:t>
      </w:r>
      <w:r w:rsidRPr="00594DA2">
        <w:rPr>
          <w:rFonts w:eastAsia="Times New Roman" w:cs="Times New Roman"/>
          <w:b/>
          <w:sz w:val="24"/>
          <w:szCs w:val="24"/>
          <w:lang w:eastAsia="es-CO"/>
        </w:rPr>
        <w:t>limitar el poder</w:t>
      </w:r>
      <w:r w:rsidRPr="00594DA2">
        <w:rPr>
          <w:rFonts w:eastAsia="Times New Roman" w:cs="Times New Roman"/>
          <w:sz w:val="24"/>
          <w:szCs w:val="24"/>
          <w:lang w:eastAsia="es-CO"/>
        </w:rPr>
        <w:t xml:space="preserve"> y </w:t>
      </w:r>
      <w:r w:rsidRPr="00594DA2">
        <w:rPr>
          <w:rFonts w:eastAsia="Times New Roman" w:cs="Times New Roman"/>
          <w:b/>
          <w:sz w:val="24"/>
          <w:szCs w:val="24"/>
          <w:lang w:eastAsia="es-CO"/>
        </w:rPr>
        <w:t>someterlo</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mediante un gobierno limitado</w:t>
      </w:r>
      <w:r w:rsidRPr="00594DA2">
        <w:rPr>
          <w:rFonts w:eastAsia="Times New Roman" w:cs="Times New Roman"/>
          <w:sz w:val="24"/>
          <w:szCs w:val="24"/>
          <w:lang w:eastAsia="es-CO"/>
        </w:rPr>
        <w:t xml:space="preserve">: el gobierno de </w:t>
      </w:r>
      <w:r w:rsidRPr="00594DA2">
        <w:rPr>
          <w:rFonts w:eastAsia="Times New Roman" w:cs="Times New Roman"/>
          <w:b/>
          <w:sz w:val="24"/>
          <w:szCs w:val="24"/>
          <w:lang w:eastAsia="es-CO"/>
        </w:rPr>
        <w:t>leyes</w:t>
      </w:r>
      <w:r w:rsidRPr="00594DA2">
        <w:rPr>
          <w:rFonts w:eastAsia="Times New Roman" w:cs="Times New Roman"/>
          <w:sz w:val="24"/>
          <w:szCs w:val="24"/>
          <w:lang w:eastAsia="es-CO"/>
        </w:rPr>
        <w:t xml:space="preserve">. La forma política que concretó esta realidad en la organización del Estado fue la </w:t>
      </w:r>
      <w:r w:rsidRPr="00594DA2">
        <w:rPr>
          <w:rFonts w:eastAsia="Times New Roman" w:cs="Times New Roman"/>
          <w:b/>
          <w:sz w:val="24"/>
          <w:szCs w:val="24"/>
          <w:lang w:eastAsia="es-CO"/>
        </w:rPr>
        <w:t>división y separación del poder</w:t>
      </w:r>
      <w:r w:rsidRPr="00594DA2">
        <w:rPr>
          <w:rFonts w:eastAsia="Times New Roman" w:cs="Times New Roman"/>
          <w:sz w:val="24"/>
          <w:szCs w:val="24"/>
          <w:lang w:eastAsia="es-CO"/>
        </w:rPr>
        <w:t xml:space="preserve">, la </w:t>
      </w:r>
      <w:r w:rsidRPr="00594DA2">
        <w:rPr>
          <w:rFonts w:eastAsia="Times New Roman" w:cs="Times New Roman"/>
          <w:b/>
          <w:sz w:val="24"/>
          <w:szCs w:val="24"/>
          <w:lang w:eastAsia="es-CO"/>
        </w:rPr>
        <w:t>presunción de la libertad</w:t>
      </w:r>
      <w:r w:rsidRPr="00594DA2">
        <w:rPr>
          <w:rFonts w:eastAsia="Times New Roman" w:cs="Times New Roman"/>
          <w:sz w:val="24"/>
          <w:szCs w:val="24"/>
          <w:lang w:eastAsia="es-CO"/>
        </w:rPr>
        <w:t xml:space="preserve"> de los </w:t>
      </w:r>
      <w:r w:rsidRPr="00594DA2">
        <w:rPr>
          <w:rFonts w:eastAsia="Times New Roman" w:cs="Times New Roman"/>
          <w:b/>
          <w:sz w:val="24"/>
          <w:szCs w:val="24"/>
          <w:lang w:eastAsia="es-CO"/>
        </w:rPr>
        <w:t>individuos</w:t>
      </w:r>
      <w:r w:rsidRPr="00594DA2">
        <w:rPr>
          <w:rFonts w:eastAsia="Times New Roman" w:cs="Times New Roman"/>
          <w:sz w:val="24"/>
          <w:szCs w:val="24"/>
          <w:lang w:eastAsia="es-CO"/>
        </w:rPr>
        <w:t xml:space="preserve"> y la </w:t>
      </w:r>
      <w:r w:rsidRPr="00594DA2">
        <w:rPr>
          <w:rFonts w:eastAsia="Times New Roman" w:cs="Times New Roman"/>
          <w:b/>
          <w:sz w:val="24"/>
          <w:szCs w:val="24"/>
          <w:lang w:eastAsia="es-CO"/>
        </w:rPr>
        <w:t>consagración de sus derechos fundamentales y libertades</w:t>
      </w:r>
      <w:r w:rsidRPr="00594DA2">
        <w:rPr>
          <w:rFonts w:eastAsia="Times New Roman" w:cs="Times New Roman"/>
          <w:sz w:val="24"/>
          <w:szCs w:val="24"/>
          <w:lang w:eastAsia="es-CO"/>
        </w:rPr>
        <w:t>.</w:t>
      </w:r>
    </w:p>
    <w:p w14:paraId="3C53BDE8" w14:textId="77777777" w:rsidR="0028541C" w:rsidRPr="00594DA2" w:rsidRDefault="0028541C"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118"/>
        <w:gridCol w:w="6936"/>
      </w:tblGrid>
      <w:tr w:rsidR="004B4705" w:rsidRPr="00594DA2" w14:paraId="25C4EA27" w14:textId="77777777" w:rsidTr="009C0FAC">
        <w:tc>
          <w:tcPr>
            <w:tcW w:w="0" w:type="auto"/>
            <w:gridSpan w:val="2"/>
            <w:shd w:val="clear" w:color="auto" w:fill="0D0D0D" w:themeFill="text1" w:themeFillTint="F2"/>
          </w:tcPr>
          <w:p w14:paraId="743EBC26" w14:textId="77777777" w:rsidR="00917BD1" w:rsidRPr="00594DA2" w:rsidRDefault="00917BD1" w:rsidP="00642B12">
            <w:pPr>
              <w:jc w:val="center"/>
              <w:rPr>
                <w:rFonts w:cs="Times New Roman"/>
                <w:b/>
                <w:sz w:val="20"/>
                <w:szCs w:val="24"/>
              </w:rPr>
            </w:pPr>
            <w:r w:rsidRPr="00594DA2">
              <w:rPr>
                <w:rFonts w:cs="Times New Roman"/>
                <w:b/>
                <w:sz w:val="20"/>
                <w:szCs w:val="24"/>
              </w:rPr>
              <w:t>Imagen (fotografía, gráfica o ilustración)</w:t>
            </w:r>
          </w:p>
        </w:tc>
      </w:tr>
      <w:tr w:rsidR="004B4705" w:rsidRPr="00594DA2" w14:paraId="5FAB8FB0" w14:textId="77777777" w:rsidTr="009C0FAC">
        <w:tc>
          <w:tcPr>
            <w:tcW w:w="0" w:type="auto"/>
          </w:tcPr>
          <w:p w14:paraId="0E57A6D3" w14:textId="77777777" w:rsidR="00917BD1" w:rsidRPr="00594DA2" w:rsidRDefault="00917BD1" w:rsidP="009C0FAC">
            <w:pPr>
              <w:jc w:val="both"/>
              <w:rPr>
                <w:rFonts w:cs="Times New Roman"/>
                <w:b/>
                <w:sz w:val="20"/>
                <w:szCs w:val="24"/>
              </w:rPr>
            </w:pPr>
            <w:r w:rsidRPr="00594DA2">
              <w:rPr>
                <w:rFonts w:cs="Times New Roman"/>
                <w:b/>
                <w:sz w:val="20"/>
                <w:szCs w:val="24"/>
              </w:rPr>
              <w:t>Código</w:t>
            </w:r>
          </w:p>
        </w:tc>
        <w:tc>
          <w:tcPr>
            <w:tcW w:w="0" w:type="auto"/>
          </w:tcPr>
          <w:p w14:paraId="53A79929" w14:textId="5FFDBA63" w:rsidR="00917BD1" w:rsidRPr="00594DA2" w:rsidRDefault="00917BD1" w:rsidP="00642B12">
            <w:pPr>
              <w:rPr>
                <w:rFonts w:cs="Times New Roman"/>
                <w:b/>
                <w:sz w:val="20"/>
                <w:szCs w:val="24"/>
              </w:rPr>
            </w:pPr>
            <w:r w:rsidRPr="00594DA2">
              <w:rPr>
                <w:rFonts w:cs="Times New Roman"/>
                <w:b/>
                <w:sz w:val="20"/>
                <w:szCs w:val="24"/>
              </w:rPr>
              <w:t>CS_08_12IMG01</w:t>
            </w:r>
          </w:p>
        </w:tc>
      </w:tr>
      <w:tr w:rsidR="004B4705" w:rsidRPr="00594DA2" w14:paraId="21CD1353" w14:textId="77777777" w:rsidTr="009C0FAC">
        <w:tc>
          <w:tcPr>
            <w:tcW w:w="0" w:type="auto"/>
          </w:tcPr>
          <w:p w14:paraId="53B42BF4" w14:textId="77777777" w:rsidR="00917BD1" w:rsidRPr="00594DA2" w:rsidRDefault="00917BD1" w:rsidP="009C0FAC">
            <w:pPr>
              <w:jc w:val="both"/>
              <w:rPr>
                <w:rFonts w:cs="Times New Roman"/>
                <w:sz w:val="20"/>
                <w:szCs w:val="24"/>
              </w:rPr>
            </w:pPr>
            <w:r w:rsidRPr="00594DA2">
              <w:rPr>
                <w:rFonts w:cs="Times New Roman"/>
                <w:b/>
                <w:sz w:val="20"/>
                <w:szCs w:val="24"/>
              </w:rPr>
              <w:t>Descripción</w:t>
            </w:r>
          </w:p>
        </w:tc>
        <w:tc>
          <w:tcPr>
            <w:tcW w:w="0" w:type="auto"/>
          </w:tcPr>
          <w:p w14:paraId="42070163" w14:textId="6D5DA0C2" w:rsidR="00917BD1" w:rsidRPr="00594DA2" w:rsidRDefault="00DE758D" w:rsidP="001A3F50">
            <w:pPr>
              <w:rPr>
                <w:rFonts w:cs="Times New Roman"/>
                <w:sz w:val="20"/>
                <w:szCs w:val="24"/>
              </w:rPr>
            </w:pPr>
            <w:r w:rsidRPr="00594DA2">
              <w:rPr>
                <w:rFonts w:cs="Times New Roman"/>
                <w:sz w:val="20"/>
                <w:szCs w:val="24"/>
              </w:rPr>
              <w:t xml:space="preserve">La </w:t>
            </w:r>
            <w:r w:rsidR="00917BD1" w:rsidRPr="00594DA2">
              <w:rPr>
                <w:rFonts w:cs="Times New Roman"/>
                <w:sz w:val="20"/>
                <w:szCs w:val="24"/>
              </w:rPr>
              <w:t>Constitución en sentido político</w:t>
            </w:r>
            <w:r w:rsidRPr="00594DA2">
              <w:rPr>
                <w:rFonts w:cs="Times New Roman"/>
                <w:sz w:val="20"/>
                <w:szCs w:val="24"/>
              </w:rPr>
              <w:t>.</w:t>
            </w:r>
          </w:p>
        </w:tc>
      </w:tr>
      <w:tr w:rsidR="004B4705" w:rsidRPr="00594DA2" w14:paraId="05E8AD45" w14:textId="77777777" w:rsidTr="009C0FAC">
        <w:tc>
          <w:tcPr>
            <w:tcW w:w="0" w:type="auto"/>
          </w:tcPr>
          <w:p w14:paraId="536B2141" w14:textId="77777777" w:rsidR="00917BD1" w:rsidRPr="00594DA2" w:rsidRDefault="00917BD1" w:rsidP="009C0FAC">
            <w:pPr>
              <w:jc w:val="both"/>
              <w:rPr>
                <w:rFonts w:cs="Times New Roman"/>
                <w:sz w:val="20"/>
                <w:szCs w:val="24"/>
              </w:rPr>
            </w:pPr>
            <w:r w:rsidRPr="00594DA2">
              <w:rPr>
                <w:rFonts w:cs="Times New Roman"/>
                <w:b/>
                <w:sz w:val="20"/>
                <w:szCs w:val="24"/>
              </w:rPr>
              <w:t>Código Shutterstock (o URL o la ruta en AulaPlaneta)</w:t>
            </w:r>
          </w:p>
        </w:tc>
        <w:tc>
          <w:tcPr>
            <w:tcW w:w="0" w:type="auto"/>
          </w:tcPr>
          <w:p w14:paraId="4FE7AD1A" w14:textId="74E1946F" w:rsidR="00917BD1" w:rsidRPr="00594DA2" w:rsidRDefault="00917BD1" w:rsidP="00642B12">
            <w:pPr>
              <w:rPr>
                <w:rFonts w:cs="Times New Roman"/>
                <w:sz w:val="20"/>
                <w:szCs w:val="24"/>
                <w:lang w:val="en"/>
              </w:rPr>
            </w:pPr>
            <w:r w:rsidRPr="00594DA2">
              <w:rPr>
                <w:rFonts w:cs="Times New Roman"/>
                <w:sz w:val="20"/>
                <w:szCs w:val="24"/>
                <w:lang w:val="en"/>
              </w:rPr>
              <w:t xml:space="preserve">Foto de </w:t>
            </w:r>
            <w:r w:rsidRPr="00594DA2">
              <w:rPr>
                <w:rFonts w:cs="Times New Roman"/>
                <w:sz w:val="20"/>
                <w:szCs w:val="24"/>
              </w:rPr>
              <w:t>Constitución Política de Estados Unidos de América</w:t>
            </w:r>
            <w:r w:rsidR="00DE758D" w:rsidRPr="00594DA2">
              <w:rPr>
                <w:rFonts w:cs="Times New Roman"/>
                <w:sz w:val="20"/>
                <w:szCs w:val="24"/>
              </w:rPr>
              <w:t>.</w:t>
            </w:r>
          </w:p>
        </w:tc>
      </w:tr>
      <w:tr w:rsidR="00DE758D" w:rsidRPr="00594DA2" w14:paraId="3653F5CD" w14:textId="77777777" w:rsidTr="009C0FAC">
        <w:tc>
          <w:tcPr>
            <w:tcW w:w="0" w:type="auto"/>
          </w:tcPr>
          <w:p w14:paraId="4A4BD5FB" w14:textId="77777777" w:rsidR="00917BD1" w:rsidRPr="00594DA2" w:rsidRDefault="00917BD1" w:rsidP="009C0FAC">
            <w:pPr>
              <w:jc w:val="both"/>
              <w:rPr>
                <w:rFonts w:cs="Times New Roman"/>
                <w:sz w:val="20"/>
                <w:szCs w:val="24"/>
              </w:rPr>
            </w:pPr>
            <w:r w:rsidRPr="00594DA2">
              <w:rPr>
                <w:rFonts w:cs="Times New Roman"/>
                <w:b/>
                <w:sz w:val="20"/>
                <w:szCs w:val="24"/>
              </w:rPr>
              <w:t>Pie de imagen</w:t>
            </w:r>
          </w:p>
        </w:tc>
        <w:tc>
          <w:tcPr>
            <w:tcW w:w="0" w:type="auto"/>
          </w:tcPr>
          <w:p w14:paraId="5A5CD493" w14:textId="3E93C55C" w:rsidR="00917BD1" w:rsidRPr="00594DA2" w:rsidRDefault="00DE758D" w:rsidP="00DE758D">
            <w:pPr>
              <w:pStyle w:val="u"/>
              <w:shd w:val="clear" w:color="auto" w:fill="FFFFFF"/>
              <w:spacing w:before="0" w:beforeAutospacing="0" w:after="0" w:afterAutospacing="0"/>
              <w:jc w:val="both"/>
              <w:rPr>
                <w:rFonts w:asciiTheme="minorHAnsi" w:hAnsiTheme="minorHAnsi"/>
                <w:sz w:val="20"/>
              </w:rPr>
            </w:pPr>
            <w:r w:rsidRPr="00594DA2">
              <w:rPr>
                <w:rStyle w:val="un"/>
                <w:rFonts w:asciiTheme="minorHAnsi" w:hAnsiTheme="minorHAnsi"/>
                <w:sz w:val="20"/>
              </w:rPr>
              <w:t>En la</w:t>
            </w:r>
            <w:r w:rsidR="00917BD1" w:rsidRPr="00594DA2">
              <w:rPr>
                <w:rStyle w:val="un"/>
                <w:rFonts w:asciiTheme="minorHAnsi" w:hAnsiTheme="minorHAnsi"/>
                <w:sz w:val="20"/>
              </w:rPr>
              <w:t xml:space="preserve"> </w:t>
            </w:r>
            <w:r w:rsidR="00917BD1" w:rsidRPr="00594DA2">
              <w:rPr>
                <w:rFonts w:asciiTheme="minorHAnsi" w:hAnsiTheme="minorHAnsi"/>
                <w:sz w:val="20"/>
              </w:rPr>
              <w:t xml:space="preserve">Constitución Política de </w:t>
            </w:r>
            <w:r w:rsidRPr="00594DA2">
              <w:rPr>
                <w:rFonts w:asciiTheme="minorHAnsi" w:hAnsiTheme="minorHAnsi"/>
                <w:sz w:val="20"/>
              </w:rPr>
              <w:t xml:space="preserve">los </w:t>
            </w:r>
            <w:r w:rsidR="00917BD1" w:rsidRPr="00594DA2">
              <w:rPr>
                <w:rFonts w:asciiTheme="minorHAnsi" w:hAnsiTheme="minorHAnsi"/>
                <w:sz w:val="20"/>
              </w:rPr>
              <w:t>Estados Unidos de América</w:t>
            </w:r>
            <w:r w:rsidR="00917BD1" w:rsidRPr="00594DA2">
              <w:rPr>
                <w:rStyle w:val="un"/>
                <w:rFonts w:asciiTheme="minorHAnsi" w:hAnsiTheme="minorHAnsi"/>
                <w:sz w:val="20"/>
              </w:rPr>
              <w:t xml:space="preserve"> </w:t>
            </w:r>
            <w:r w:rsidRPr="00594DA2">
              <w:rPr>
                <w:rStyle w:val="un"/>
                <w:rFonts w:asciiTheme="minorHAnsi" w:hAnsiTheme="minorHAnsi"/>
                <w:sz w:val="20"/>
              </w:rPr>
              <w:t xml:space="preserve">se </w:t>
            </w:r>
            <w:r w:rsidR="00917BD1" w:rsidRPr="00594DA2">
              <w:rPr>
                <w:rStyle w:val="un"/>
                <w:rFonts w:asciiTheme="minorHAnsi" w:hAnsiTheme="minorHAnsi"/>
                <w:sz w:val="20"/>
              </w:rPr>
              <w:t xml:space="preserve">consagra que </w:t>
            </w:r>
            <w:r w:rsidRPr="00594DA2">
              <w:rPr>
                <w:rFonts w:asciiTheme="minorHAnsi" w:hAnsiTheme="minorHAnsi"/>
                <w:sz w:val="20"/>
              </w:rPr>
              <w:t xml:space="preserve">Estados Unidos es </w:t>
            </w:r>
            <w:r w:rsidR="00917BD1" w:rsidRPr="00594DA2">
              <w:rPr>
                <w:rStyle w:val="un"/>
                <w:rFonts w:asciiTheme="minorHAnsi" w:hAnsiTheme="minorHAnsi"/>
                <w:sz w:val="20"/>
              </w:rPr>
              <w:t xml:space="preserve">una república </w:t>
            </w:r>
            <w:r w:rsidR="005B6833" w:rsidRPr="00594DA2">
              <w:rPr>
                <w:rStyle w:val="un"/>
                <w:rFonts w:asciiTheme="minorHAnsi" w:hAnsiTheme="minorHAnsi"/>
                <w:sz w:val="20"/>
              </w:rPr>
              <w:t xml:space="preserve">federal </w:t>
            </w:r>
            <w:r w:rsidR="00917BD1" w:rsidRPr="00594DA2">
              <w:rPr>
                <w:rStyle w:val="un"/>
                <w:rFonts w:asciiTheme="minorHAnsi" w:hAnsiTheme="minorHAnsi"/>
                <w:sz w:val="20"/>
              </w:rPr>
              <w:t xml:space="preserve">cuyo fin es establecer </w:t>
            </w:r>
            <w:r w:rsidRPr="00594DA2">
              <w:rPr>
                <w:rStyle w:val="un"/>
                <w:rFonts w:asciiTheme="minorHAnsi" w:hAnsiTheme="minorHAnsi"/>
                <w:sz w:val="20"/>
              </w:rPr>
              <w:t>justicia</w:t>
            </w:r>
            <w:r w:rsidR="00917BD1" w:rsidRPr="00594DA2">
              <w:rPr>
                <w:rStyle w:val="un"/>
                <w:rFonts w:asciiTheme="minorHAnsi" w:hAnsiTheme="minorHAnsi"/>
                <w:sz w:val="20"/>
              </w:rPr>
              <w:t xml:space="preserve">, afirmar la tranquilidad interior, proveer la </w:t>
            </w:r>
            <w:r w:rsidRPr="00594DA2">
              <w:rPr>
                <w:rStyle w:val="un"/>
                <w:rFonts w:asciiTheme="minorHAnsi" w:hAnsiTheme="minorHAnsi"/>
                <w:sz w:val="20"/>
              </w:rPr>
              <w:t xml:space="preserve">defensa </w:t>
            </w:r>
            <w:r w:rsidR="00917BD1" w:rsidRPr="00594DA2">
              <w:rPr>
                <w:rStyle w:val="un"/>
                <w:rFonts w:asciiTheme="minorHAnsi" w:hAnsiTheme="minorHAnsi"/>
                <w:sz w:val="20"/>
              </w:rPr>
              <w:t>común, promover el bienestar</w:t>
            </w:r>
            <w:r w:rsidR="005B6833" w:rsidRPr="00594DA2">
              <w:rPr>
                <w:rStyle w:val="un"/>
                <w:rFonts w:asciiTheme="minorHAnsi" w:hAnsiTheme="minorHAnsi"/>
                <w:sz w:val="20"/>
              </w:rPr>
              <w:t xml:space="preserve"> general y </w:t>
            </w:r>
            <w:r w:rsidRPr="00594DA2">
              <w:rPr>
                <w:rStyle w:val="un"/>
                <w:rFonts w:asciiTheme="minorHAnsi" w:hAnsiTheme="minorHAnsi"/>
                <w:sz w:val="20"/>
              </w:rPr>
              <w:t>garantizar</w:t>
            </w:r>
            <w:r w:rsidR="005B6833" w:rsidRPr="00594DA2">
              <w:rPr>
                <w:rStyle w:val="un"/>
                <w:rFonts w:asciiTheme="minorHAnsi" w:hAnsiTheme="minorHAnsi"/>
                <w:sz w:val="20"/>
              </w:rPr>
              <w:t xml:space="preserve"> la </w:t>
            </w:r>
            <w:r w:rsidRPr="00594DA2">
              <w:rPr>
                <w:rStyle w:val="un"/>
                <w:rFonts w:asciiTheme="minorHAnsi" w:hAnsiTheme="minorHAnsi"/>
                <w:sz w:val="20"/>
              </w:rPr>
              <w:t>libertad de los individuos</w:t>
            </w:r>
            <w:r w:rsidR="00917BD1" w:rsidRPr="00594DA2">
              <w:rPr>
                <w:rStyle w:val="un"/>
                <w:rFonts w:asciiTheme="minorHAnsi" w:hAnsiTheme="minorHAnsi"/>
                <w:sz w:val="20"/>
              </w:rPr>
              <w:t>.</w:t>
            </w:r>
          </w:p>
        </w:tc>
      </w:tr>
    </w:tbl>
    <w:p w14:paraId="4E927990" w14:textId="77777777" w:rsidR="00DE63C4" w:rsidRPr="00594DA2" w:rsidRDefault="00DE63C4"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4B4705" w:rsidRPr="00594DA2" w14:paraId="26870070" w14:textId="77777777" w:rsidTr="00917BD1">
        <w:tc>
          <w:tcPr>
            <w:tcW w:w="9054" w:type="dxa"/>
            <w:gridSpan w:val="2"/>
            <w:shd w:val="clear" w:color="auto" w:fill="000000" w:themeFill="text1"/>
          </w:tcPr>
          <w:p w14:paraId="32168F5F" w14:textId="01B33A80" w:rsidR="00C77318" w:rsidRPr="00594DA2" w:rsidRDefault="00C77318" w:rsidP="00642B12">
            <w:pPr>
              <w:jc w:val="center"/>
              <w:rPr>
                <w:rFonts w:cs="Times New Roman"/>
                <w:b/>
                <w:sz w:val="20"/>
                <w:szCs w:val="24"/>
              </w:rPr>
            </w:pPr>
            <w:r w:rsidRPr="00594DA2">
              <w:rPr>
                <w:rFonts w:cs="Times New Roman"/>
                <w:b/>
                <w:sz w:val="20"/>
                <w:szCs w:val="24"/>
              </w:rPr>
              <w:lastRenderedPageBreak/>
              <w:t>Destacado</w:t>
            </w:r>
            <w:r w:rsidR="0057502F">
              <w:rPr>
                <w:rFonts w:cs="Times New Roman"/>
                <w:b/>
                <w:sz w:val="20"/>
                <w:szCs w:val="24"/>
              </w:rPr>
              <w:t xml:space="preserve"> </w:t>
            </w:r>
          </w:p>
        </w:tc>
      </w:tr>
      <w:tr w:rsidR="00594DA2" w:rsidRPr="00594DA2" w14:paraId="7AD3723A" w14:textId="77777777" w:rsidTr="00BE08D8">
        <w:trPr>
          <w:trHeight w:val="252"/>
        </w:trPr>
        <w:tc>
          <w:tcPr>
            <w:tcW w:w="2093" w:type="dxa"/>
            <w:shd w:val="clear" w:color="auto" w:fill="auto"/>
          </w:tcPr>
          <w:p w14:paraId="242882C2" w14:textId="77777777" w:rsidR="00C77318" w:rsidRPr="00594DA2" w:rsidRDefault="00C77318" w:rsidP="00642B12">
            <w:pPr>
              <w:rPr>
                <w:rFonts w:cs="Times New Roman"/>
                <w:b/>
                <w:sz w:val="20"/>
                <w:szCs w:val="24"/>
                <w:lang w:val="es-ES"/>
              </w:rPr>
            </w:pPr>
            <w:r w:rsidRPr="00594DA2">
              <w:rPr>
                <w:rFonts w:cs="Times New Roman"/>
                <w:b/>
                <w:sz w:val="20"/>
                <w:szCs w:val="24"/>
                <w:lang w:val="es-ES"/>
              </w:rPr>
              <w:t>Título</w:t>
            </w:r>
          </w:p>
        </w:tc>
        <w:tc>
          <w:tcPr>
            <w:tcW w:w="6961" w:type="dxa"/>
            <w:shd w:val="clear" w:color="auto" w:fill="auto"/>
          </w:tcPr>
          <w:p w14:paraId="412D1D8D" w14:textId="59875B60" w:rsidR="00C77318" w:rsidRPr="00594DA2" w:rsidRDefault="0034573A" w:rsidP="00642B12">
            <w:pPr>
              <w:jc w:val="both"/>
              <w:rPr>
                <w:rFonts w:cs="Times New Roman"/>
                <w:sz w:val="20"/>
                <w:szCs w:val="24"/>
              </w:rPr>
            </w:pPr>
            <w:r w:rsidRPr="00594DA2">
              <w:rPr>
                <w:rFonts w:cs="Times New Roman"/>
                <w:sz w:val="20"/>
                <w:szCs w:val="24"/>
              </w:rPr>
              <w:t xml:space="preserve">Los Estados Constitucionales: </w:t>
            </w:r>
            <w:r w:rsidR="00DE758D" w:rsidRPr="00594DA2">
              <w:rPr>
                <w:rFonts w:cs="Times New Roman"/>
                <w:sz w:val="20"/>
                <w:szCs w:val="24"/>
              </w:rPr>
              <w:t xml:space="preserve">Los </w:t>
            </w:r>
            <w:r w:rsidRPr="00594DA2">
              <w:rPr>
                <w:rFonts w:cs="Times New Roman"/>
                <w:sz w:val="20"/>
                <w:szCs w:val="24"/>
              </w:rPr>
              <w:t>Estados Liberales.</w:t>
            </w:r>
          </w:p>
        </w:tc>
      </w:tr>
      <w:tr w:rsidR="00594DA2" w:rsidRPr="00594DA2" w14:paraId="03B8BFA9" w14:textId="77777777" w:rsidTr="00BE08D8">
        <w:trPr>
          <w:trHeight w:val="318"/>
        </w:trPr>
        <w:tc>
          <w:tcPr>
            <w:tcW w:w="2093" w:type="dxa"/>
            <w:shd w:val="clear" w:color="auto" w:fill="auto"/>
          </w:tcPr>
          <w:p w14:paraId="1CD20A44" w14:textId="77777777" w:rsidR="00C77318" w:rsidRPr="00594DA2" w:rsidRDefault="00C77318" w:rsidP="00642B12">
            <w:pPr>
              <w:rPr>
                <w:rFonts w:cs="Times New Roman"/>
                <w:b/>
                <w:sz w:val="20"/>
                <w:szCs w:val="24"/>
                <w:lang w:val="es-ES"/>
              </w:rPr>
            </w:pPr>
            <w:r w:rsidRPr="00594DA2">
              <w:rPr>
                <w:rFonts w:cs="Times New Roman"/>
                <w:b/>
                <w:sz w:val="20"/>
                <w:szCs w:val="24"/>
                <w:lang w:val="es-ES"/>
              </w:rPr>
              <w:t>Contenido</w:t>
            </w:r>
          </w:p>
        </w:tc>
        <w:tc>
          <w:tcPr>
            <w:tcW w:w="6961" w:type="dxa"/>
            <w:shd w:val="clear" w:color="auto" w:fill="auto"/>
          </w:tcPr>
          <w:p w14:paraId="40E09B75" w14:textId="5DEAEA57" w:rsidR="00C77318" w:rsidRPr="00594DA2" w:rsidRDefault="00C77318" w:rsidP="0057502F">
            <w:pPr>
              <w:jc w:val="both"/>
              <w:rPr>
                <w:rFonts w:cs="Times New Roman"/>
                <w:sz w:val="20"/>
                <w:szCs w:val="24"/>
              </w:rPr>
            </w:pPr>
            <w:r w:rsidRPr="00594DA2">
              <w:rPr>
                <w:rFonts w:cs="Times New Roman"/>
                <w:sz w:val="20"/>
                <w:szCs w:val="24"/>
              </w:rPr>
              <w:t xml:space="preserve">El concepto político de constitución coincide con el </w:t>
            </w:r>
            <w:r w:rsidR="00DE758D" w:rsidRPr="00594DA2">
              <w:rPr>
                <w:rFonts w:cs="Times New Roman"/>
                <w:sz w:val="20"/>
                <w:szCs w:val="24"/>
              </w:rPr>
              <w:t xml:space="preserve">concepto </w:t>
            </w:r>
            <w:r w:rsidRPr="00594DA2">
              <w:rPr>
                <w:rFonts w:cs="Times New Roman"/>
                <w:sz w:val="20"/>
                <w:szCs w:val="24"/>
              </w:rPr>
              <w:t>liberal. De esa forma se consideran constit</w:t>
            </w:r>
            <w:r w:rsidR="0057502F">
              <w:rPr>
                <w:rFonts w:cs="Times New Roman"/>
                <w:sz w:val="20"/>
                <w:szCs w:val="24"/>
              </w:rPr>
              <w:t>ucionales so</w:t>
            </w:r>
            <w:r w:rsidR="00AA3AAD" w:rsidRPr="00594DA2">
              <w:rPr>
                <w:rFonts w:cs="Times New Roman"/>
                <w:sz w:val="20"/>
                <w:szCs w:val="24"/>
              </w:rPr>
              <w:t xml:space="preserve">lo los Estados Liberales y, en consecuencia, no todo Estado </w:t>
            </w:r>
            <w:r w:rsidR="00DE758D" w:rsidRPr="00594DA2">
              <w:rPr>
                <w:rFonts w:cs="Times New Roman"/>
                <w:sz w:val="20"/>
                <w:szCs w:val="24"/>
              </w:rPr>
              <w:t>tiene</w:t>
            </w:r>
            <w:r w:rsidR="00AA3AAD" w:rsidRPr="00594DA2">
              <w:rPr>
                <w:rFonts w:cs="Times New Roman"/>
                <w:sz w:val="20"/>
                <w:szCs w:val="24"/>
              </w:rPr>
              <w:t xml:space="preserve"> constitución. </w:t>
            </w:r>
            <w:r w:rsidR="0057502F">
              <w:rPr>
                <w:rFonts w:cs="Times New Roman"/>
                <w:sz w:val="20"/>
                <w:szCs w:val="24"/>
              </w:rPr>
              <w:t>Son e</w:t>
            </w:r>
            <w:r w:rsidRPr="00594DA2">
              <w:rPr>
                <w:rFonts w:cs="Times New Roman"/>
                <w:sz w:val="20"/>
                <w:szCs w:val="24"/>
              </w:rPr>
              <w:t>jemplo</w:t>
            </w:r>
            <w:r w:rsidR="00DE758D" w:rsidRPr="00594DA2">
              <w:rPr>
                <w:rFonts w:cs="Times New Roman"/>
                <w:sz w:val="20"/>
                <w:szCs w:val="24"/>
              </w:rPr>
              <w:t xml:space="preserve"> de Estados Constitucionales</w:t>
            </w:r>
            <w:r w:rsidRPr="00594DA2">
              <w:rPr>
                <w:rFonts w:cs="Times New Roman"/>
                <w:sz w:val="20"/>
                <w:szCs w:val="24"/>
              </w:rPr>
              <w:t>: Estados Unidos</w:t>
            </w:r>
            <w:r w:rsidR="00DE758D" w:rsidRPr="00594DA2">
              <w:rPr>
                <w:rFonts w:cs="Times New Roman"/>
                <w:sz w:val="20"/>
                <w:szCs w:val="24"/>
              </w:rPr>
              <w:t xml:space="preserve"> de América</w:t>
            </w:r>
            <w:r w:rsidRPr="00594DA2">
              <w:rPr>
                <w:rFonts w:cs="Times New Roman"/>
                <w:sz w:val="20"/>
                <w:szCs w:val="24"/>
              </w:rPr>
              <w:t>, México, Colombia.</w:t>
            </w:r>
          </w:p>
        </w:tc>
      </w:tr>
    </w:tbl>
    <w:p w14:paraId="70423BF8" w14:textId="77777777" w:rsidR="001F78FB" w:rsidRPr="00594DA2" w:rsidRDefault="001F78FB" w:rsidP="001F78FB">
      <w:pPr>
        <w:spacing w:after="0" w:line="240" w:lineRule="auto"/>
        <w:rPr>
          <w:rFonts w:cs="Times New Roman"/>
          <w:b/>
          <w:sz w:val="24"/>
          <w:szCs w:val="24"/>
        </w:rPr>
      </w:pPr>
    </w:p>
    <w:tbl>
      <w:tblPr>
        <w:tblStyle w:val="Tablaconcuadrcula"/>
        <w:tblW w:w="0" w:type="auto"/>
        <w:tblLook w:val="04A0" w:firstRow="1" w:lastRow="0" w:firstColumn="1" w:lastColumn="0" w:noHBand="0" w:noVBand="1"/>
      </w:tblPr>
      <w:tblGrid>
        <w:gridCol w:w="2093"/>
        <w:gridCol w:w="6961"/>
      </w:tblGrid>
      <w:tr w:rsidR="004B4705" w:rsidRPr="00594DA2" w14:paraId="7A3CEB76" w14:textId="77777777" w:rsidTr="00D418C7">
        <w:tc>
          <w:tcPr>
            <w:tcW w:w="9054" w:type="dxa"/>
            <w:gridSpan w:val="2"/>
            <w:shd w:val="clear" w:color="auto" w:fill="000000" w:themeFill="text1"/>
          </w:tcPr>
          <w:p w14:paraId="3803861D" w14:textId="77777777" w:rsidR="001F78FB" w:rsidRPr="00594DA2" w:rsidRDefault="001F78FB" w:rsidP="00D418C7">
            <w:pPr>
              <w:jc w:val="center"/>
              <w:rPr>
                <w:rFonts w:cs="Times New Roman"/>
                <w:b/>
                <w:sz w:val="20"/>
                <w:szCs w:val="24"/>
              </w:rPr>
            </w:pPr>
            <w:r w:rsidRPr="00594DA2">
              <w:rPr>
                <w:rFonts w:cs="Times New Roman"/>
                <w:b/>
                <w:sz w:val="20"/>
                <w:szCs w:val="24"/>
              </w:rPr>
              <w:t xml:space="preserve">Practica. Recurso nuevo </w:t>
            </w:r>
          </w:p>
        </w:tc>
      </w:tr>
      <w:tr w:rsidR="00594DA2" w:rsidRPr="00594DA2" w14:paraId="1FECBB3A" w14:textId="77777777" w:rsidTr="00BE08D8">
        <w:tc>
          <w:tcPr>
            <w:tcW w:w="2093" w:type="dxa"/>
          </w:tcPr>
          <w:p w14:paraId="0E220169" w14:textId="77777777" w:rsidR="001F78FB" w:rsidRPr="00594DA2" w:rsidRDefault="001F78FB" w:rsidP="00D418C7">
            <w:pPr>
              <w:rPr>
                <w:rFonts w:cs="Times New Roman"/>
                <w:b/>
                <w:sz w:val="20"/>
                <w:szCs w:val="24"/>
              </w:rPr>
            </w:pPr>
            <w:r w:rsidRPr="00594DA2">
              <w:rPr>
                <w:rFonts w:cs="Times New Roman"/>
                <w:b/>
                <w:sz w:val="20"/>
                <w:szCs w:val="24"/>
              </w:rPr>
              <w:t>Código</w:t>
            </w:r>
          </w:p>
        </w:tc>
        <w:tc>
          <w:tcPr>
            <w:tcW w:w="6961" w:type="dxa"/>
          </w:tcPr>
          <w:p w14:paraId="499CD037" w14:textId="77777777" w:rsidR="001F78FB" w:rsidRPr="00594DA2" w:rsidRDefault="001F78FB" w:rsidP="00D418C7">
            <w:pPr>
              <w:jc w:val="both"/>
              <w:rPr>
                <w:rFonts w:cs="Times New Roman"/>
                <w:b/>
                <w:sz w:val="20"/>
                <w:szCs w:val="24"/>
              </w:rPr>
            </w:pPr>
            <w:r w:rsidRPr="00594DA2">
              <w:rPr>
                <w:rFonts w:cs="Times New Roman"/>
                <w:sz w:val="20"/>
                <w:szCs w:val="24"/>
              </w:rPr>
              <w:t>CS_08_12_REC10</w:t>
            </w:r>
          </w:p>
        </w:tc>
      </w:tr>
      <w:tr w:rsidR="00594DA2" w:rsidRPr="00594DA2" w14:paraId="5933B738" w14:textId="77777777" w:rsidTr="00BE08D8">
        <w:tc>
          <w:tcPr>
            <w:tcW w:w="2093" w:type="dxa"/>
          </w:tcPr>
          <w:p w14:paraId="57D77377" w14:textId="77777777" w:rsidR="001F78FB" w:rsidRPr="00594DA2" w:rsidRDefault="001F78FB" w:rsidP="00D418C7">
            <w:pPr>
              <w:rPr>
                <w:rFonts w:cs="Times New Roman"/>
                <w:b/>
                <w:sz w:val="20"/>
                <w:szCs w:val="24"/>
              </w:rPr>
            </w:pPr>
            <w:r w:rsidRPr="00594DA2">
              <w:rPr>
                <w:rFonts w:cs="Times New Roman"/>
                <w:b/>
                <w:sz w:val="20"/>
                <w:szCs w:val="24"/>
              </w:rPr>
              <w:t>Título</w:t>
            </w:r>
          </w:p>
        </w:tc>
        <w:tc>
          <w:tcPr>
            <w:tcW w:w="6961" w:type="dxa"/>
          </w:tcPr>
          <w:p w14:paraId="7F757C6F" w14:textId="7EBB2295" w:rsidR="001F78FB" w:rsidRPr="00594DA2" w:rsidRDefault="001F78FB" w:rsidP="00D418C7">
            <w:pPr>
              <w:pStyle w:val="Textocomentario"/>
              <w:jc w:val="both"/>
              <w:rPr>
                <w:rFonts w:cs="Times New Roman"/>
                <w:szCs w:val="24"/>
              </w:rPr>
            </w:pPr>
            <w:r w:rsidRPr="00594DA2">
              <w:rPr>
                <w:rFonts w:cs="Times New Roman"/>
                <w:szCs w:val="24"/>
              </w:rPr>
              <w:t>La Constitución en sentido político.</w:t>
            </w:r>
          </w:p>
        </w:tc>
      </w:tr>
      <w:tr w:rsidR="00594DA2" w:rsidRPr="00594DA2" w14:paraId="0EA8DDA7" w14:textId="77777777" w:rsidTr="00BE08D8">
        <w:tc>
          <w:tcPr>
            <w:tcW w:w="2093" w:type="dxa"/>
          </w:tcPr>
          <w:p w14:paraId="3008B3CA" w14:textId="77777777" w:rsidR="001F78FB" w:rsidRPr="00594DA2" w:rsidRDefault="001F78FB" w:rsidP="00D418C7">
            <w:pPr>
              <w:rPr>
                <w:rFonts w:cs="Times New Roman"/>
                <w:b/>
                <w:sz w:val="20"/>
                <w:szCs w:val="24"/>
              </w:rPr>
            </w:pPr>
            <w:r w:rsidRPr="00594DA2">
              <w:rPr>
                <w:rFonts w:cs="Times New Roman"/>
                <w:b/>
                <w:sz w:val="20"/>
                <w:szCs w:val="24"/>
              </w:rPr>
              <w:t>Descripción</w:t>
            </w:r>
          </w:p>
        </w:tc>
        <w:tc>
          <w:tcPr>
            <w:tcW w:w="6961" w:type="dxa"/>
          </w:tcPr>
          <w:p w14:paraId="58E61B0E" w14:textId="15256058" w:rsidR="001F78FB" w:rsidRPr="00594DA2" w:rsidRDefault="001F78FB" w:rsidP="00D418C7">
            <w:pPr>
              <w:pStyle w:val="Textocomentario"/>
              <w:jc w:val="both"/>
              <w:rPr>
                <w:rFonts w:cs="Times New Roman"/>
                <w:szCs w:val="24"/>
              </w:rPr>
            </w:pPr>
            <w:r w:rsidRPr="00594DA2">
              <w:rPr>
                <w:rFonts w:cs="Times New Roman"/>
                <w:szCs w:val="24"/>
              </w:rPr>
              <w:t>Preguntas de respuesta libre sobre el sentido político de la Constitución.</w:t>
            </w:r>
          </w:p>
        </w:tc>
      </w:tr>
    </w:tbl>
    <w:p w14:paraId="19F63DD1" w14:textId="77777777" w:rsidR="001F78FB" w:rsidRPr="00594DA2" w:rsidRDefault="001F78FB" w:rsidP="00642B12">
      <w:pPr>
        <w:spacing w:after="0" w:line="240" w:lineRule="auto"/>
        <w:rPr>
          <w:rFonts w:cs="Times New Roman"/>
          <w:b/>
          <w:sz w:val="24"/>
          <w:szCs w:val="24"/>
        </w:rPr>
      </w:pPr>
    </w:p>
    <w:p w14:paraId="62C2BA2F" w14:textId="23A10C00" w:rsidR="00F010EC" w:rsidRPr="00594DA2" w:rsidRDefault="00364F49" w:rsidP="00642B12">
      <w:pPr>
        <w:spacing w:after="0" w:line="240" w:lineRule="auto"/>
        <w:rPr>
          <w:rFonts w:eastAsia="Times New Roman" w:cs="Times New Roman"/>
          <w:b/>
          <w:sz w:val="24"/>
          <w:szCs w:val="24"/>
          <w:lang w:eastAsia="es-CO"/>
        </w:rPr>
      </w:pPr>
      <w:r w:rsidRPr="00594DA2">
        <w:rPr>
          <w:rFonts w:cs="Times New Roman"/>
          <w:b/>
          <w:sz w:val="24"/>
          <w:szCs w:val="24"/>
        </w:rPr>
        <w:t xml:space="preserve">[SECCIÓN </w:t>
      </w:r>
      <w:ins w:id="2" w:author="ANA MARIA LARA" w:date="2015-06-14T20:05:00Z">
        <w:r w:rsidR="00A22B57">
          <w:rPr>
            <w:rFonts w:cs="Times New Roman"/>
            <w:b/>
            <w:sz w:val="24"/>
            <w:szCs w:val="24"/>
          </w:rPr>
          <w:t>2</w:t>
        </w:r>
      </w:ins>
      <w:del w:id="3" w:author="ANA MARIA LARA" w:date="2015-06-14T20:05:00Z">
        <w:r w:rsidR="001D400A" w:rsidRPr="00594DA2" w:rsidDel="00A22B57">
          <w:rPr>
            <w:rFonts w:cs="Times New Roman"/>
            <w:b/>
            <w:sz w:val="24"/>
            <w:szCs w:val="24"/>
          </w:rPr>
          <w:delText>1</w:delText>
        </w:r>
      </w:del>
      <w:r w:rsidRPr="00594DA2">
        <w:rPr>
          <w:rFonts w:cs="Times New Roman"/>
          <w:b/>
          <w:sz w:val="24"/>
          <w:szCs w:val="24"/>
        </w:rPr>
        <w:t>] 1.2 El c</w:t>
      </w:r>
      <w:r w:rsidR="00F010EC" w:rsidRPr="00594DA2">
        <w:rPr>
          <w:rFonts w:eastAsia="Times New Roman" w:cs="Times New Roman"/>
          <w:b/>
          <w:sz w:val="24"/>
          <w:szCs w:val="24"/>
          <w:lang w:eastAsia="es-CO"/>
        </w:rPr>
        <w:t xml:space="preserve">oncepto jurídico </w:t>
      </w:r>
      <w:r w:rsidRPr="00594DA2">
        <w:rPr>
          <w:rFonts w:eastAsia="Times New Roman" w:cs="Times New Roman"/>
          <w:b/>
          <w:sz w:val="24"/>
          <w:szCs w:val="24"/>
          <w:lang w:eastAsia="es-CO"/>
        </w:rPr>
        <w:t>de constitución</w:t>
      </w:r>
    </w:p>
    <w:p w14:paraId="636D8C31" w14:textId="77777777" w:rsidR="00F010EC" w:rsidRPr="00594DA2" w:rsidRDefault="00F010EC" w:rsidP="00642B12">
      <w:pPr>
        <w:spacing w:after="0" w:line="240" w:lineRule="auto"/>
        <w:jc w:val="both"/>
        <w:rPr>
          <w:rFonts w:eastAsia="Times New Roman" w:cs="Times New Roman"/>
          <w:sz w:val="24"/>
          <w:szCs w:val="24"/>
          <w:lang w:eastAsia="es-CO"/>
        </w:rPr>
      </w:pPr>
    </w:p>
    <w:p w14:paraId="103F57D3" w14:textId="465A4434" w:rsidR="00C77318" w:rsidRPr="00594DA2" w:rsidRDefault="0034573A"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Otro </w:t>
      </w:r>
      <w:r w:rsidR="00C77318" w:rsidRPr="00594DA2">
        <w:rPr>
          <w:rFonts w:eastAsia="Times New Roman" w:cs="Times New Roman"/>
          <w:sz w:val="24"/>
          <w:szCs w:val="24"/>
          <w:lang w:eastAsia="es-CO"/>
        </w:rPr>
        <w:t xml:space="preserve">asunto que aborda la sociedad </w:t>
      </w:r>
      <w:r w:rsidR="001A3F50" w:rsidRPr="00594DA2">
        <w:rPr>
          <w:rFonts w:eastAsia="Times New Roman" w:cs="Times New Roman"/>
          <w:sz w:val="24"/>
          <w:szCs w:val="24"/>
          <w:lang w:eastAsia="es-CO"/>
        </w:rPr>
        <w:t xml:space="preserve">en relación con la cuestión del gobierno </w:t>
      </w:r>
      <w:r w:rsidR="00C77318" w:rsidRPr="00594DA2">
        <w:rPr>
          <w:rFonts w:eastAsia="Times New Roman" w:cs="Times New Roman"/>
          <w:sz w:val="24"/>
          <w:szCs w:val="24"/>
          <w:lang w:eastAsia="es-CO"/>
        </w:rPr>
        <w:t>se manifiesta en la necesidad de determinar la forma en la cual se distribuye el poder político</w:t>
      </w:r>
      <w:r w:rsidR="00AA3AAD" w:rsidRPr="00594DA2">
        <w:rPr>
          <w:rFonts w:eastAsia="Times New Roman" w:cs="Times New Roman"/>
          <w:sz w:val="24"/>
          <w:szCs w:val="24"/>
          <w:lang w:eastAsia="es-CO"/>
        </w:rPr>
        <w:t xml:space="preserve"> y </w:t>
      </w:r>
      <w:r w:rsidR="004B4705" w:rsidRPr="00594DA2">
        <w:rPr>
          <w:rFonts w:eastAsia="Times New Roman" w:cs="Times New Roman"/>
          <w:sz w:val="24"/>
          <w:szCs w:val="24"/>
          <w:lang w:eastAsia="es-CO"/>
        </w:rPr>
        <w:t xml:space="preserve">se </w:t>
      </w:r>
      <w:r w:rsidR="001A3F50" w:rsidRPr="00594DA2">
        <w:rPr>
          <w:rFonts w:eastAsia="Times New Roman" w:cs="Times New Roman"/>
          <w:sz w:val="24"/>
          <w:szCs w:val="24"/>
          <w:lang w:eastAsia="es-CO"/>
        </w:rPr>
        <w:t>organiza</w:t>
      </w:r>
      <w:r w:rsidR="00AA3AAD" w:rsidRPr="00594DA2">
        <w:rPr>
          <w:rFonts w:eastAsia="Times New Roman" w:cs="Times New Roman"/>
          <w:sz w:val="24"/>
          <w:szCs w:val="24"/>
          <w:lang w:eastAsia="es-CO"/>
        </w:rPr>
        <w:t xml:space="preserve"> </w:t>
      </w:r>
      <w:r w:rsidR="001A3F50" w:rsidRPr="00594DA2">
        <w:rPr>
          <w:rFonts w:eastAsia="Times New Roman" w:cs="Times New Roman"/>
          <w:sz w:val="24"/>
          <w:szCs w:val="24"/>
          <w:lang w:eastAsia="es-CO"/>
        </w:rPr>
        <w:t>el</w:t>
      </w:r>
      <w:r w:rsidR="00AA3AAD" w:rsidRPr="00594DA2">
        <w:rPr>
          <w:rFonts w:eastAsia="Times New Roman" w:cs="Times New Roman"/>
          <w:sz w:val="24"/>
          <w:szCs w:val="24"/>
          <w:lang w:eastAsia="es-CO"/>
        </w:rPr>
        <w:t xml:space="preserve"> </w:t>
      </w:r>
      <w:r w:rsidRPr="00594DA2">
        <w:rPr>
          <w:rFonts w:eastAsia="Times New Roman" w:cs="Times New Roman"/>
          <w:sz w:val="24"/>
          <w:szCs w:val="24"/>
          <w:lang w:eastAsia="es-CO"/>
        </w:rPr>
        <w:t>régimen político.</w:t>
      </w:r>
    </w:p>
    <w:p w14:paraId="762CEB2A" w14:textId="77777777" w:rsidR="00C77318" w:rsidRPr="00594DA2" w:rsidRDefault="00C77318" w:rsidP="00642B12">
      <w:pPr>
        <w:spacing w:after="0" w:line="240" w:lineRule="auto"/>
        <w:jc w:val="both"/>
        <w:rPr>
          <w:rFonts w:eastAsia="Times New Roman" w:cs="Times New Roman"/>
          <w:sz w:val="24"/>
          <w:szCs w:val="24"/>
          <w:lang w:eastAsia="es-CO"/>
        </w:rPr>
      </w:pPr>
    </w:p>
    <w:p w14:paraId="7CA81BF3" w14:textId="6D6EF00B" w:rsidR="00F010EC" w:rsidRPr="00594DA2" w:rsidRDefault="00C7731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En consecuencia, la </w:t>
      </w:r>
      <w:r w:rsidRPr="00594DA2">
        <w:rPr>
          <w:rFonts w:eastAsia="Times New Roman" w:cs="Times New Roman"/>
          <w:b/>
          <w:sz w:val="24"/>
          <w:szCs w:val="24"/>
          <w:lang w:eastAsia="es-CO"/>
        </w:rPr>
        <w:t xml:space="preserve">Constitución en sentido jurídico </w:t>
      </w:r>
      <w:r w:rsidR="00F010EC" w:rsidRPr="00594DA2">
        <w:rPr>
          <w:rFonts w:eastAsia="Times New Roman" w:cs="Times New Roman"/>
          <w:sz w:val="24"/>
          <w:szCs w:val="24"/>
          <w:lang w:eastAsia="es-CO"/>
        </w:rPr>
        <w:t xml:space="preserve">es </w:t>
      </w:r>
      <w:r w:rsidRPr="00594DA2">
        <w:rPr>
          <w:rFonts w:eastAsia="Times New Roman" w:cs="Times New Roman"/>
          <w:sz w:val="24"/>
          <w:szCs w:val="24"/>
          <w:lang w:eastAsia="es-CO"/>
        </w:rPr>
        <w:t>el</w:t>
      </w:r>
      <w:r w:rsidR="00F010EC" w:rsidRPr="00594DA2">
        <w:rPr>
          <w:rFonts w:eastAsia="Times New Roman" w:cs="Times New Roman"/>
          <w:sz w:val="24"/>
          <w:szCs w:val="24"/>
          <w:lang w:eastAsia="es-CO"/>
        </w:rPr>
        <w:t xml:space="preserve"> </w:t>
      </w:r>
      <w:r w:rsidR="00F010EC" w:rsidRPr="00594DA2">
        <w:rPr>
          <w:rFonts w:eastAsia="Times New Roman" w:cs="Times New Roman"/>
          <w:b/>
          <w:sz w:val="24"/>
          <w:szCs w:val="24"/>
          <w:lang w:eastAsia="es-CO"/>
        </w:rPr>
        <w:t xml:space="preserve">conjunto de normas jurídicas fundamentales </w:t>
      </w:r>
      <w:r w:rsidR="001B63F0" w:rsidRPr="00594DA2">
        <w:rPr>
          <w:rFonts w:eastAsia="Times New Roman" w:cs="Times New Roman"/>
          <w:b/>
          <w:sz w:val="24"/>
          <w:szCs w:val="24"/>
          <w:lang w:eastAsia="es-CO"/>
        </w:rPr>
        <w:t>de un Estado</w:t>
      </w:r>
      <w:r w:rsidR="001B63F0" w:rsidRPr="00594DA2">
        <w:rPr>
          <w:rFonts w:eastAsia="Times New Roman" w:cs="Times New Roman"/>
          <w:sz w:val="24"/>
          <w:szCs w:val="24"/>
          <w:lang w:eastAsia="es-CO"/>
        </w:rPr>
        <w:t>.</w:t>
      </w:r>
      <w:r w:rsidRPr="00594DA2">
        <w:rPr>
          <w:rFonts w:eastAsia="Times New Roman" w:cs="Times New Roman"/>
          <w:sz w:val="24"/>
          <w:szCs w:val="24"/>
          <w:lang w:eastAsia="es-CO"/>
        </w:rPr>
        <w:t xml:space="preserve"> Para distinguirla de otras normas jurídicas </w:t>
      </w:r>
      <w:r w:rsidR="001A3F50" w:rsidRPr="00594DA2">
        <w:rPr>
          <w:rFonts w:eastAsia="Times New Roman" w:cs="Times New Roman"/>
          <w:sz w:val="24"/>
          <w:szCs w:val="24"/>
          <w:lang w:eastAsia="es-CO"/>
        </w:rPr>
        <w:t xml:space="preserve">(ejemplo, una ley, un decreto, una resolución, etc.) </w:t>
      </w:r>
      <w:r w:rsidR="00AA3AAD" w:rsidRPr="00594DA2">
        <w:rPr>
          <w:rFonts w:eastAsia="Times New Roman" w:cs="Times New Roman"/>
          <w:sz w:val="24"/>
          <w:szCs w:val="24"/>
          <w:lang w:eastAsia="es-CO"/>
        </w:rPr>
        <w:t xml:space="preserve">es importante responder qué hace que </w:t>
      </w:r>
      <w:r w:rsidR="001A3F50" w:rsidRPr="00594DA2">
        <w:rPr>
          <w:rFonts w:eastAsia="Times New Roman" w:cs="Times New Roman"/>
          <w:sz w:val="24"/>
          <w:szCs w:val="24"/>
          <w:lang w:eastAsia="es-CO"/>
        </w:rPr>
        <w:t>éstas</w:t>
      </w:r>
      <w:r w:rsidR="00AA3AAD" w:rsidRPr="00594DA2">
        <w:rPr>
          <w:rFonts w:eastAsia="Times New Roman" w:cs="Times New Roman"/>
          <w:sz w:val="24"/>
          <w:szCs w:val="24"/>
          <w:lang w:eastAsia="es-CO"/>
        </w:rPr>
        <w:t xml:space="preserve"> </w:t>
      </w:r>
      <w:r w:rsidR="001A3F50" w:rsidRPr="00594DA2">
        <w:rPr>
          <w:rFonts w:eastAsia="Times New Roman" w:cs="Times New Roman"/>
          <w:sz w:val="24"/>
          <w:szCs w:val="24"/>
          <w:lang w:eastAsia="es-CO"/>
        </w:rPr>
        <w:t>sean consideradas fundamentales:</w:t>
      </w:r>
    </w:p>
    <w:p w14:paraId="785C2FD8" w14:textId="77777777" w:rsidR="00C77318" w:rsidRPr="00594DA2" w:rsidRDefault="00C77318" w:rsidP="00642B12">
      <w:pPr>
        <w:spacing w:after="0" w:line="240" w:lineRule="auto"/>
        <w:jc w:val="both"/>
        <w:rPr>
          <w:rFonts w:eastAsia="Times New Roman" w:cs="Times New Roman"/>
          <w:sz w:val="24"/>
          <w:szCs w:val="24"/>
          <w:lang w:eastAsia="es-CO"/>
        </w:rPr>
      </w:pPr>
    </w:p>
    <w:p w14:paraId="2005413E" w14:textId="0FF746AD" w:rsidR="00364F49" w:rsidRPr="00594DA2" w:rsidRDefault="001A3F50" w:rsidP="00642B12">
      <w:pPr>
        <w:pStyle w:val="Prrafodelista"/>
        <w:numPr>
          <w:ilvl w:val="0"/>
          <w:numId w:val="20"/>
        </w:numPr>
        <w:spacing w:after="0" w:line="240" w:lineRule="auto"/>
        <w:jc w:val="both"/>
        <w:rPr>
          <w:rFonts w:eastAsia="Times New Roman" w:cs="Times New Roman"/>
          <w:szCs w:val="24"/>
          <w:lang w:eastAsia="es-CO"/>
        </w:rPr>
      </w:pPr>
      <w:r w:rsidRPr="00594DA2">
        <w:rPr>
          <w:rFonts w:eastAsia="Times New Roman" w:cs="Times New Roman"/>
          <w:b/>
          <w:szCs w:val="24"/>
          <w:lang w:eastAsia="es-CO"/>
        </w:rPr>
        <w:t>Son n</w:t>
      </w:r>
      <w:r w:rsidR="001B63F0" w:rsidRPr="00594DA2">
        <w:rPr>
          <w:rFonts w:eastAsia="Times New Roman" w:cs="Times New Roman"/>
          <w:b/>
          <w:szCs w:val="24"/>
          <w:lang w:eastAsia="es-CO"/>
        </w:rPr>
        <w:t xml:space="preserve">ormas </w:t>
      </w:r>
      <w:r w:rsidRPr="00594DA2">
        <w:rPr>
          <w:rFonts w:eastAsia="Times New Roman" w:cs="Times New Roman"/>
          <w:b/>
          <w:szCs w:val="24"/>
          <w:lang w:eastAsia="es-CO"/>
        </w:rPr>
        <w:t xml:space="preserve">jurídicas </w:t>
      </w:r>
      <w:r w:rsidR="001B63F0" w:rsidRPr="00594DA2">
        <w:rPr>
          <w:rFonts w:eastAsia="Times New Roman" w:cs="Times New Roman"/>
          <w:b/>
          <w:szCs w:val="24"/>
          <w:lang w:eastAsia="es-CO"/>
        </w:rPr>
        <w:t xml:space="preserve">que organizan el Estado y el ejercicio </w:t>
      </w:r>
      <w:r w:rsidR="004B4705" w:rsidRPr="00594DA2">
        <w:rPr>
          <w:rFonts w:eastAsia="Times New Roman" w:cs="Times New Roman"/>
          <w:b/>
          <w:szCs w:val="24"/>
          <w:lang w:eastAsia="es-CO"/>
        </w:rPr>
        <w:t xml:space="preserve">y fines </w:t>
      </w:r>
      <w:r w:rsidR="001B63F0" w:rsidRPr="00594DA2">
        <w:rPr>
          <w:rFonts w:eastAsia="Times New Roman" w:cs="Times New Roman"/>
          <w:b/>
          <w:szCs w:val="24"/>
          <w:lang w:eastAsia="es-CO"/>
        </w:rPr>
        <w:t>del poder público</w:t>
      </w:r>
      <w:r w:rsidR="001B63F0" w:rsidRPr="00594DA2">
        <w:rPr>
          <w:rFonts w:eastAsia="Times New Roman" w:cs="Times New Roman"/>
          <w:szCs w:val="24"/>
          <w:lang w:eastAsia="es-CO"/>
        </w:rPr>
        <w:t>, es decir, que señalan los órganos</w:t>
      </w:r>
      <w:r w:rsidRPr="00594DA2">
        <w:rPr>
          <w:rFonts w:eastAsia="Times New Roman" w:cs="Times New Roman"/>
          <w:szCs w:val="24"/>
          <w:lang w:eastAsia="es-CO"/>
        </w:rPr>
        <w:t xml:space="preserve"> estatales</w:t>
      </w:r>
      <w:r w:rsidR="001B63F0" w:rsidRPr="00594DA2">
        <w:rPr>
          <w:rFonts w:eastAsia="Times New Roman" w:cs="Times New Roman"/>
          <w:szCs w:val="24"/>
          <w:lang w:eastAsia="es-CO"/>
        </w:rPr>
        <w:t xml:space="preserve">, </w:t>
      </w:r>
      <w:r w:rsidR="00AA3AAD" w:rsidRPr="00594DA2">
        <w:rPr>
          <w:rFonts w:eastAsia="Times New Roman" w:cs="Times New Roman"/>
          <w:szCs w:val="24"/>
          <w:lang w:eastAsia="es-CO"/>
        </w:rPr>
        <w:t xml:space="preserve">sus </w:t>
      </w:r>
      <w:r w:rsidR="001B63F0" w:rsidRPr="00594DA2">
        <w:rPr>
          <w:rFonts w:eastAsia="Times New Roman" w:cs="Times New Roman"/>
          <w:szCs w:val="24"/>
          <w:lang w:eastAsia="es-CO"/>
        </w:rPr>
        <w:t xml:space="preserve">competencias y funciones; </w:t>
      </w:r>
    </w:p>
    <w:p w14:paraId="04A4B202" w14:textId="4182ED61" w:rsidR="00364F49" w:rsidRPr="00594DA2" w:rsidRDefault="001A3F50" w:rsidP="00642B12">
      <w:pPr>
        <w:pStyle w:val="Prrafodelista"/>
        <w:numPr>
          <w:ilvl w:val="0"/>
          <w:numId w:val="20"/>
        </w:numPr>
        <w:spacing w:after="0" w:line="240" w:lineRule="auto"/>
        <w:jc w:val="both"/>
        <w:rPr>
          <w:rFonts w:eastAsia="Times New Roman" w:cs="Times New Roman"/>
          <w:szCs w:val="24"/>
          <w:lang w:eastAsia="es-CO"/>
        </w:rPr>
      </w:pPr>
      <w:r w:rsidRPr="00594DA2">
        <w:rPr>
          <w:rFonts w:eastAsia="Times New Roman" w:cs="Times New Roman"/>
          <w:b/>
          <w:szCs w:val="24"/>
          <w:lang w:eastAsia="es-CO"/>
        </w:rPr>
        <w:t>Son n</w:t>
      </w:r>
      <w:r w:rsidR="001B63F0" w:rsidRPr="00594DA2">
        <w:rPr>
          <w:rFonts w:eastAsia="Times New Roman" w:cs="Times New Roman"/>
          <w:b/>
          <w:szCs w:val="24"/>
          <w:lang w:eastAsia="es-CO"/>
        </w:rPr>
        <w:t xml:space="preserve">ormas </w:t>
      </w:r>
      <w:r w:rsidRPr="00594DA2">
        <w:rPr>
          <w:rFonts w:eastAsia="Times New Roman" w:cs="Times New Roman"/>
          <w:b/>
          <w:szCs w:val="24"/>
          <w:lang w:eastAsia="es-CO"/>
        </w:rPr>
        <w:t xml:space="preserve">jurídicas </w:t>
      </w:r>
      <w:r w:rsidR="001B63F0" w:rsidRPr="00594DA2">
        <w:rPr>
          <w:rFonts w:eastAsia="Times New Roman" w:cs="Times New Roman"/>
          <w:b/>
          <w:szCs w:val="24"/>
          <w:lang w:eastAsia="es-CO"/>
        </w:rPr>
        <w:t>que regulan las relaciones entre el Estado y los ciudadanos</w:t>
      </w:r>
      <w:r w:rsidRPr="00594DA2">
        <w:rPr>
          <w:rFonts w:eastAsia="Times New Roman" w:cs="Times New Roman"/>
          <w:b/>
          <w:szCs w:val="24"/>
          <w:lang w:eastAsia="es-CO"/>
        </w:rPr>
        <w:t xml:space="preserve"> </w:t>
      </w:r>
      <w:r w:rsidRPr="00594DA2">
        <w:rPr>
          <w:rFonts w:eastAsia="Times New Roman" w:cs="Times New Roman"/>
          <w:szCs w:val="24"/>
          <w:lang w:eastAsia="es-CO"/>
        </w:rPr>
        <w:t>a través de las tareas estatales y de los derechos y obligaciones ciudadanas;</w:t>
      </w:r>
    </w:p>
    <w:p w14:paraId="3D4D98F8" w14:textId="77E12DB0" w:rsidR="001B63F0" w:rsidRPr="00594DA2" w:rsidRDefault="001A3F50" w:rsidP="00642B12">
      <w:pPr>
        <w:pStyle w:val="Prrafodelista"/>
        <w:numPr>
          <w:ilvl w:val="0"/>
          <w:numId w:val="20"/>
        </w:numPr>
        <w:spacing w:after="0" w:line="240" w:lineRule="auto"/>
        <w:jc w:val="both"/>
        <w:rPr>
          <w:rFonts w:eastAsia="Times New Roman" w:cs="Times New Roman"/>
          <w:szCs w:val="24"/>
          <w:lang w:eastAsia="es-CO"/>
        </w:rPr>
      </w:pPr>
      <w:r w:rsidRPr="00594DA2">
        <w:rPr>
          <w:rFonts w:eastAsia="Times New Roman" w:cs="Times New Roman"/>
          <w:b/>
          <w:szCs w:val="24"/>
          <w:lang w:eastAsia="es-CO"/>
        </w:rPr>
        <w:t xml:space="preserve">Son normas jurídicas </w:t>
      </w:r>
      <w:r w:rsidR="001B63F0" w:rsidRPr="00594DA2">
        <w:rPr>
          <w:rFonts w:eastAsia="Times New Roman" w:cs="Times New Roman"/>
          <w:b/>
          <w:szCs w:val="24"/>
          <w:lang w:eastAsia="es-CO"/>
        </w:rPr>
        <w:t>que expresan los valores y los principios</w:t>
      </w:r>
      <w:r w:rsidR="001B63F0" w:rsidRPr="00594DA2">
        <w:rPr>
          <w:rFonts w:eastAsia="Times New Roman" w:cs="Times New Roman"/>
          <w:szCs w:val="24"/>
          <w:lang w:eastAsia="es-CO"/>
        </w:rPr>
        <w:t xml:space="preserve"> que estructuran la </w:t>
      </w:r>
      <w:r w:rsidR="001B63F0" w:rsidRPr="00594DA2">
        <w:rPr>
          <w:rFonts w:eastAsia="Times New Roman" w:cs="Times New Roman"/>
          <w:b/>
          <w:szCs w:val="24"/>
          <w:lang w:eastAsia="es-CO"/>
        </w:rPr>
        <w:t>ideología política del Estado.</w:t>
      </w:r>
    </w:p>
    <w:p w14:paraId="64F23C4E" w14:textId="77777777" w:rsidR="001B63F0" w:rsidRPr="00594DA2" w:rsidRDefault="001B63F0" w:rsidP="00642B12">
      <w:pPr>
        <w:spacing w:after="0" w:line="240" w:lineRule="auto"/>
        <w:jc w:val="both"/>
        <w:rPr>
          <w:rFonts w:eastAsia="Times New Roman" w:cs="Times New Roman"/>
          <w:sz w:val="24"/>
          <w:szCs w:val="24"/>
          <w:lang w:eastAsia="es-CO"/>
        </w:rPr>
      </w:pPr>
    </w:p>
    <w:p w14:paraId="3864701D" w14:textId="6059E23A" w:rsidR="001A3F50" w:rsidRPr="00594DA2" w:rsidRDefault="001A3F50" w:rsidP="00642B12">
      <w:pPr>
        <w:spacing w:after="0" w:line="240" w:lineRule="auto"/>
        <w:jc w:val="both"/>
        <w:rPr>
          <w:rFonts w:eastAsia="Times New Roman" w:cs="Times New Roman"/>
          <w:sz w:val="24"/>
          <w:szCs w:val="24"/>
          <w:lang w:eastAsia="es-CO"/>
        </w:rPr>
      </w:pPr>
      <w:commentRangeStart w:id="4"/>
      <w:r w:rsidRPr="00594DA2">
        <w:rPr>
          <w:rFonts w:eastAsia="Times New Roman" w:cs="Times New Roman"/>
          <w:sz w:val="24"/>
          <w:szCs w:val="24"/>
          <w:lang w:eastAsia="es-CO"/>
        </w:rPr>
        <w:t xml:space="preserve">Como se aprecia </w:t>
      </w:r>
      <w:commentRangeEnd w:id="4"/>
      <w:r w:rsidR="0057502F">
        <w:rPr>
          <w:rStyle w:val="Refdecomentario"/>
        </w:rPr>
        <w:commentReference w:id="4"/>
      </w:r>
      <w:r w:rsidRPr="00594DA2">
        <w:rPr>
          <w:rFonts w:eastAsia="Times New Roman" w:cs="Times New Roman"/>
          <w:sz w:val="24"/>
          <w:szCs w:val="24"/>
          <w:lang w:eastAsia="es-CO"/>
        </w:rPr>
        <w:t xml:space="preserve">lo significativo jurídicamente es que en la Constitución Política se determina la </w:t>
      </w:r>
      <w:r w:rsidRPr="00594DA2">
        <w:rPr>
          <w:rFonts w:eastAsia="Times New Roman" w:cs="Times New Roman"/>
          <w:b/>
          <w:sz w:val="24"/>
          <w:szCs w:val="24"/>
          <w:lang w:eastAsia="es-CO"/>
        </w:rPr>
        <w:t>forma de Estado</w:t>
      </w:r>
      <w:r w:rsidRPr="00594DA2">
        <w:rPr>
          <w:rFonts w:eastAsia="Times New Roman" w:cs="Times New Roman"/>
          <w:sz w:val="24"/>
          <w:szCs w:val="24"/>
          <w:lang w:eastAsia="es-CO"/>
        </w:rPr>
        <w:t xml:space="preserve"> y </w:t>
      </w:r>
      <w:r w:rsidRPr="00594DA2">
        <w:rPr>
          <w:rFonts w:eastAsia="Times New Roman" w:cs="Times New Roman"/>
          <w:b/>
          <w:sz w:val="24"/>
          <w:szCs w:val="24"/>
          <w:lang w:eastAsia="es-CO"/>
        </w:rPr>
        <w:t>de Gobierno</w:t>
      </w:r>
      <w:r w:rsidRPr="00594DA2">
        <w:rPr>
          <w:rFonts w:eastAsia="Times New Roman" w:cs="Times New Roman"/>
          <w:sz w:val="24"/>
          <w:szCs w:val="24"/>
          <w:lang w:eastAsia="es-CO"/>
        </w:rPr>
        <w:t xml:space="preserve">. Su importancia es que estas normas </w:t>
      </w:r>
      <w:r w:rsidRPr="00594DA2">
        <w:rPr>
          <w:rFonts w:eastAsia="Times New Roman" w:cs="Times New Roman"/>
          <w:b/>
          <w:sz w:val="24"/>
          <w:szCs w:val="24"/>
          <w:lang w:eastAsia="es-CO"/>
        </w:rPr>
        <w:t>jurídicas fundamentales determinan</w:t>
      </w:r>
      <w:r w:rsidRPr="00594DA2">
        <w:rPr>
          <w:rFonts w:eastAsia="Times New Roman" w:cs="Times New Roman"/>
          <w:sz w:val="24"/>
          <w:szCs w:val="24"/>
          <w:lang w:eastAsia="es-CO"/>
        </w:rPr>
        <w:t xml:space="preserve"> la validez del resto de normas del ordenamiento jurídico tanto por su </w:t>
      </w:r>
      <w:r w:rsidRPr="00594DA2">
        <w:rPr>
          <w:rFonts w:eastAsia="Times New Roman" w:cs="Times New Roman"/>
          <w:b/>
          <w:sz w:val="24"/>
          <w:szCs w:val="24"/>
          <w:lang w:eastAsia="es-CO"/>
        </w:rPr>
        <w:t>contenido</w:t>
      </w:r>
      <w:r w:rsidRPr="00594DA2">
        <w:rPr>
          <w:rFonts w:eastAsia="Times New Roman" w:cs="Times New Roman"/>
          <w:sz w:val="24"/>
          <w:szCs w:val="24"/>
          <w:lang w:eastAsia="es-CO"/>
        </w:rPr>
        <w:t xml:space="preserve"> como </w:t>
      </w:r>
      <w:r w:rsidR="006C210E" w:rsidRPr="00594DA2">
        <w:rPr>
          <w:rFonts w:eastAsia="Times New Roman" w:cs="Times New Roman"/>
          <w:sz w:val="24"/>
          <w:szCs w:val="24"/>
          <w:lang w:eastAsia="es-CO"/>
        </w:rPr>
        <w:t xml:space="preserve">el </w:t>
      </w:r>
      <w:r w:rsidR="006C210E" w:rsidRPr="00594DA2">
        <w:rPr>
          <w:rFonts w:eastAsia="Times New Roman" w:cs="Times New Roman"/>
          <w:b/>
          <w:sz w:val="24"/>
          <w:szCs w:val="24"/>
          <w:lang w:eastAsia="es-CO"/>
        </w:rPr>
        <w:t>procedimiento para su elaboración</w:t>
      </w:r>
      <w:r w:rsidRPr="00594DA2">
        <w:rPr>
          <w:rFonts w:eastAsia="Times New Roman" w:cs="Times New Roman"/>
          <w:sz w:val="24"/>
          <w:szCs w:val="24"/>
          <w:lang w:eastAsia="es-CO"/>
        </w:rPr>
        <w:t>.</w:t>
      </w:r>
    </w:p>
    <w:p w14:paraId="1034105D" w14:textId="77777777" w:rsidR="001A3F50" w:rsidRPr="00594DA2" w:rsidRDefault="001A3F50"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26"/>
        <w:gridCol w:w="6528"/>
      </w:tblGrid>
      <w:tr w:rsidR="004B4705" w:rsidRPr="00594DA2" w14:paraId="0ECF1641" w14:textId="77777777" w:rsidTr="009C0FAC">
        <w:tc>
          <w:tcPr>
            <w:tcW w:w="0" w:type="auto"/>
            <w:gridSpan w:val="2"/>
            <w:shd w:val="clear" w:color="auto" w:fill="0D0D0D" w:themeFill="text1" w:themeFillTint="F2"/>
          </w:tcPr>
          <w:p w14:paraId="5AF547C4" w14:textId="77777777" w:rsidR="00AA3AAD" w:rsidRPr="00594DA2" w:rsidRDefault="00AA3AAD" w:rsidP="00642B12">
            <w:pPr>
              <w:jc w:val="center"/>
              <w:rPr>
                <w:rFonts w:cs="Times New Roman"/>
                <w:b/>
                <w:sz w:val="20"/>
                <w:szCs w:val="20"/>
              </w:rPr>
            </w:pPr>
            <w:r w:rsidRPr="00594DA2">
              <w:rPr>
                <w:rFonts w:cs="Times New Roman"/>
                <w:b/>
                <w:sz w:val="20"/>
                <w:szCs w:val="20"/>
              </w:rPr>
              <w:t>Imagen (fotografía, gráfica o ilustración)</w:t>
            </w:r>
          </w:p>
        </w:tc>
      </w:tr>
      <w:tr w:rsidR="004B4705" w:rsidRPr="00594DA2" w14:paraId="55E20916" w14:textId="77777777" w:rsidTr="009C0FAC">
        <w:tc>
          <w:tcPr>
            <w:tcW w:w="0" w:type="auto"/>
          </w:tcPr>
          <w:p w14:paraId="39956C3E" w14:textId="77777777" w:rsidR="00AA3AAD" w:rsidRPr="00594DA2" w:rsidRDefault="00AA3AAD" w:rsidP="009C0FAC">
            <w:pPr>
              <w:jc w:val="both"/>
              <w:rPr>
                <w:rFonts w:cs="Times New Roman"/>
                <w:b/>
                <w:sz w:val="20"/>
                <w:szCs w:val="20"/>
              </w:rPr>
            </w:pPr>
            <w:r w:rsidRPr="00594DA2">
              <w:rPr>
                <w:rFonts w:cs="Times New Roman"/>
                <w:b/>
                <w:sz w:val="20"/>
                <w:szCs w:val="20"/>
              </w:rPr>
              <w:t>Código</w:t>
            </w:r>
          </w:p>
        </w:tc>
        <w:tc>
          <w:tcPr>
            <w:tcW w:w="0" w:type="auto"/>
          </w:tcPr>
          <w:p w14:paraId="34665BF1" w14:textId="78B5E109" w:rsidR="00AA3AAD" w:rsidRPr="00594DA2" w:rsidRDefault="00AA3AAD" w:rsidP="00642B12">
            <w:pPr>
              <w:rPr>
                <w:rFonts w:cs="Times New Roman"/>
                <w:b/>
                <w:sz w:val="20"/>
                <w:szCs w:val="20"/>
              </w:rPr>
            </w:pPr>
            <w:r w:rsidRPr="00594DA2">
              <w:rPr>
                <w:rFonts w:cs="Times New Roman"/>
                <w:b/>
                <w:sz w:val="20"/>
                <w:szCs w:val="20"/>
              </w:rPr>
              <w:t>CS_08_12IMG02</w:t>
            </w:r>
          </w:p>
        </w:tc>
      </w:tr>
      <w:tr w:rsidR="004B4705" w:rsidRPr="00594DA2" w14:paraId="03BCC2DB" w14:textId="77777777" w:rsidTr="009C0FAC">
        <w:tc>
          <w:tcPr>
            <w:tcW w:w="0" w:type="auto"/>
          </w:tcPr>
          <w:p w14:paraId="5B837758" w14:textId="77777777" w:rsidR="00AA3AAD" w:rsidRPr="00594DA2" w:rsidRDefault="00AA3AAD" w:rsidP="009C0FAC">
            <w:pPr>
              <w:jc w:val="both"/>
              <w:rPr>
                <w:rFonts w:cs="Times New Roman"/>
                <w:sz w:val="20"/>
                <w:szCs w:val="20"/>
              </w:rPr>
            </w:pPr>
            <w:r w:rsidRPr="00594DA2">
              <w:rPr>
                <w:rFonts w:cs="Times New Roman"/>
                <w:b/>
                <w:sz w:val="20"/>
                <w:szCs w:val="20"/>
              </w:rPr>
              <w:t>Descripción</w:t>
            </w:r>
          </w:p>
        </w:tc>
        <w:tc>
          <w:tcPr>
            <w:tcW w:w="0" w:type="auto"/>
          </w:tcPr>
          <w:p w14:paraId="5D864974" w14:textId="5B87C15B" w:rsidR="00AA3AAD" w:rsidRPr="00594DA2" w:rsidRDefault="001A3F50" w:rsidP="001A3F50">
            <w:pPr>
              <w:rPr>
                <w:rFonts w:cs="Times New Roman"/>
                <w:sz w:val="20"/>
                <w:szCs w:val="20"/>
              </w:rPr>
            </w:pPr>
            <w:r w:rsidRPr="00594DA2">
              <w:rPr>
                <w:rFonts w:cs="Times New Roman"/>
                <w:sz w:val="20"/>
                <w:szCs w:val="20"/>
              </w:rPr>
              <w:t>La Constitución en sentido jurídico.</w:t>
            </w:r>
          </w:p>
        </w:tc>
      </w:tr>
      <w:tr w:rsidR="004B4705" w:rsidRPr="00594DA2" w14:paraId="04F5EDBA" w14:textId="77777777" w:rsidTr="009C0FAC">
        <w:tc>
          <w:tcPr>
            <w:tcW w:w="0" w:type="auto"/>
          </w:tcPr>
          <w:p w14:paraId="7B8C0B9E" w14:textId="77777777" w:rsidR="00AA3AAD" w:rsidRPr="00594DA2" w:rsidRDefault="00AA3AAD" w:rsidP="009C0FAC">
            <w:pPr>
              <w:jc w:val="both"/>
              <w:rPr>
                <w:rFonts w:cs="Times New Roman"/>
                <w:sz w:val="20"/>
                <w:szCs w:val="20"/>
              </w:rPr>
            </w:pPr>
            <w:r w:rsidRPr="00594DA2">
              <w:rPr>
                <w:rFonts w:cs="Times New Roman"/>
                <w:b/>
                <w:sz w:val="20"/>
                <w:szCs w:val="20"/>
              </w:rPr>
              <w:t>Código Shutterstock (o URL o la ruta en AulaPlaneta)</w:t>
            </w:r>
          </w:p>
        </w:tc>
        <w:tc>
          <w:tcPr>
            <w:tcW w:w="0" w:type="auto"/>
          </w:tcPr>
          <w:p w14:paraId="46A6B837" w14:textId="0211B27A" w:rsidR="00AA3AAD" w:rsidRPr="00594DA2" w:rsidRDefault="00AA3AAD" w:rsidP="00642B12">
            <w:pPr>
              <w:rPr>
                <w:rFonts w:cs="Times New Roman"/>
                <w:sz w:val="20"/>
                <w:szCs w:val="20"/>
                <w:lang w:val="en"/>
              </w:rPr>
            </w:pPr>
            <w:r w:rsidRPr="00594DA2">
              <w:rPr>
                <w:rFonts w:cs="Times New Roman"/>
                <w:sz w:val="20"/>
                <w:szCs w:val="20"/>
                <w:lang w:val="en"/>
              </w:rPr>
              <w:t xml:space="preserve">Foto de </w:t>
            </w:r>
            <w:r w:rsidRPr="00594DA2">
              <w:rPr>
                <w:rFonts w:cs="Times New Roman"/>
                <w:sz w:val="20"/>
                <w:szCs w:val="20"/>
              </w:rPr>
              <w:t>Constitución Política de China</w:t>
            </w:r>
            <w:r w:rsidR="00917BD1" w:rsidRPr="00594DA2">
              <w:rPr>
                <w:rFonts w:cs="Times New Roman"/>
                <w:sz w:val="20"/>
                <w:szCs w:val="20"/>
              </w:rPr>
              <w:t xml:space="preserve"> (1982)</w:t>
            </w:r>
            <w:r w:rsidR="001A3F50" w:rsidRPr="00594DA2">
              <w:rPr>
                <w:rFonts w:cs="Times New Roman"/>
                <w:sz w:val="20"/>
                <w:szCs w:val="20"/>
              </w:rPr>
              <w:t>.</w:t>
            </w:r>
          </w:p>
        </w:tc>
      </w:tr>
      <w:tr w:rsidR="001970FE" w:rsidRPr="00594DA2" w14:paraId="38143506" w14:textId="77777777" w:rsidTr="009C0FAC">
        <w:tc>
          <w:tcPr>
            <w:tcW w:w="0" w:type="auto"/>
          </w:tcPr>
          <w:p w14:paraId="69ADA094" w14:textId="77777777" w:rsidR="00AA3AAD" w:rsidRPr="00594DA2" w:rsidRDefault="00AA3AAD" w:rsidP="009C0FAC">
            <w:pPr>
              <w:jc w:val="both"/>
              <w:rPr>
                <w:rFonts w:cs="Times New Roman"/>
                <w:sz w:val="20"/>
                <w:szCs w:val="20"/>
              </w:rPr>
            </w:pPr>
            <w:r w:rsidRPr="00594DA2">
              <w:rPr>
                <w:rFonts w:cs="Times New Roman"/>
                <w:b/>
                <w:sz w:val="20"/>
                <w:szCs w:val="20"/>
              </w:rPr>
              <w:t>Pie de imagen</w:t>
            </w:r>
          </w:p>
        </w:tc>
        <w:tc>
          <w:tcPr>
            <w:tcW w:w="0" w:type="auto"/>
          </w:tcPr>
          <w:p w14:paraId="44F64DD1" w14:textId="7B19C699" w:rsidR="00AA3AAD" w:rsidRPr="00594DA2" w:rsidRDefault="00AA3AAD" w:rsidP="001A3F50">
            <w:pPr>
              <w:pStyle w:val="u"/>
              <w:shd w:val="clear" w:color="auto" w:fill="FFFFFF"/>
              <w:spacing w:before="0" w:beforeAutospacing="0" w:after="0" w:afterAutospacing="0"/>
              <w:jc w:val="both"/>
              <w:rPr>
                <w:rFonts w:asciiTheme="minorHAnsi" w:hAnsiTheme="minorHAnsi"/>
                <w:sz w:val="20"/>
                <w:szCs w:val="20"/>
              </w:rPr>
            </w:pPr>
            <w:r w:rsidRPr="00594DA2">
              <w:rPr>
                <w:rStyle w:val="un"/>
                <w:rFonts w:asciiTheme="minorHAnsi" w:hAnsiTheme="minorHAnsi"/>
                <w:sz w:val="20"/>
                <w:szCs w:val="20"/>
              </w:rPr>
              <w:t xml:space="preserve">En la </w:t>
            </w:r>
            <w:r w:rsidRPr="00594DA2">
              <w:rPr>
                <w:rFonts w:asciiTheme="minorHAnsi" w:hAnsiTheme="minorHAnsi"/>
                <w:sz w:val="20"/>
                <w:szCs w:val="20"/>
              </w:rPr>
              <w:t>Constitución Política de China</w:t>
            </w:r>
            <w:r w:rsidR="00917BD1" w:rsidRPr="00594DA2">
              <w:rPr>
                <w:rStyle w:val="un"/>
                <w:rFonts w:asciiTheme="minorHAnsi" w:hAnsiTheme="minorHAnsi"/>
                <w:sz w:val="20"/>
                <w:szCs w:val="20"/>
              </w:rPr>
              <w:t xml:space="preserve"> se consagra que es un Estado socialista de dictadura democrática popular, dirigido por la clase obrera y </w:t>
            </w:r>
            <w:r w:rsidR="001A3F50" w:rsidRPr="00594DA2">
              <w:rPr>
                <w:rStyle w:val="un"/>
                <w:rFonts w:asciiTheme="minorHAnsi" w:hAnsiTheme="minorHAnsi"/>
                <w:sz w:val="20"/>
                <w:szCs w:val="20"/>
              </w:rPr>
              <w:t>basado</w:t>
            </w:r>
            <w:r w:rsidR="00917BD1" w:rsidRPr="00594DA2">
              <w:rPr>
                <w:rStyle w:val="un"/>
                <w:rFonts w:asciiTheme="minorHAnsi" w:hAnsiTheme="minorHAnsi"/>
                <w:sz w:val="20"/>
                <w:szCs w:val="20"/>
              </w:rPr>
              <w:t xml:space="preserve"> en la alianza obrero-campesina.</w:t>
            </w:r>
          </w:p>
        </w:tc>
      </w:tr>
    </w:tbl>
    <w:p w14:paraId="77F61FFA" w14:textId="77777777" w:rsidR="000A62BC" w:rsidRPr="00594DA2" w:rsidRDefault="000A62BC" w:rsidP="00642B12">
      <w:pPr>
        <w:spacing w:after="0" w:line="240" w:lineRule="auto"/>
        <w:jc w:val="both"/>
        <w:rPr>
          <w:rFonts w:eastAsia="Times New Roman" w:cs="Times New Roman"/>
          <w:sz w:val="20"/>
          <w:szCs w:val="20"/>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515DDBE9" w14:textId="77777777" w:rsidTr="00437CF7">
        <w:tc>
          <w:tcPr>
            <w:tcW w:w="9054" w:type="dxa"/>
            <w:gridSpan w:val="2"/>
            <w:shd w:val="clear" w:color="auto" w:fill="000000" w:themeFill="text1"/>
          </w:tcPr>
          <w:p w14:paraId="394619F0" w14:textId="7C004D40" w:rsidR="0034573A" w:rsidRPr="00594DA2" w:rsidRDefault="0057502F" w:rsidP="00642B12">
            <w:pPr>
              <w:jc w:val="center"/>
              <w:rPr>
                <w:rFonts w:cs="Times New Roman"/>
                <w:sz w:val="20"/>
                <w:szCs w:val="20"/>
              </w:rPr>
            </w:pPr>
            <w:r>
              <w:rPr>
                <w:rFonts w:cs="Times New Roman"/>
                <w:sz w:val="20"/>
                <w:szCs w:val="20"/>
              </w:rPr>
              <w:t xml:space="preserve">Destacado </w:t>
            </w:r>
          </w:p>
        </w:tc>
      </w:tr>
      <w:tr w:rsidR="00594DA2" w:rsidRPr="00594DA2" w14:paraId="773EE65C" w14:textId="77777777" w:rsidTr="00BE08D8">
        <w:trPr>
          <w:trHeight w:val="252"/>
        </w:trPr>
        <w:tc>
          <w:tcPr>
            <w:tcW w:w="2518" w:type="dxa"/>
            <w:shd w:val="clear" w:color="auto" w:fill="auto"/>
          </w:tcPr>
          <w:p w14:paraId="18CA5DAD" w14:textId="77777777" w:rsidR="0034573A" w:rsidRPr="00594DA2" w:rsidRDefault="0034573A" w:rsidP="00642B12">
            <w:pPr>
              <w:rPr>
                <w:rFonts w:cs="Times New Roman"/>
                <w:sz w:val="20"/>
                <w:szCs w:val="20"/>
                <w:lang w:val="es-ES"/>
              </w:rPr>
            </w:pPr>
            <w:r w:rsidRPr="00594DA2">
              <w:rPr>
                <w:rFonts w:cs="Times New Roman"/>
                <w:sz w:val="20"/>
                <w:szCs w:val="20"/>
                <w:lang w:val="es-ES"/>
              </w:rPr>
              <w:t>Título</w:t>
            </w:r>
          </w:p>
        </w:tc>
        <w:tc>
          <w:tcPr>
            <w:tcW w:w="6536" w:type="dxa"/>
            <w:shd w:val="clear" w:color="auto" w:fill="auto"/>
          </w:tcPr>
          <w:p w14:paraId="26787C22" w14:textId="77E2E7B0" w:rsidR="0034573A" w:rsidRPr="00594DA2" w:rsidRDefault="0034573A" w:rsidP="00642B12">
            <w:pPr>
              <w:jc w:val="both"/>
              <w:rPr>
                <w:rFonts w:cs="Times New Roman"/>
                <w:sz w:val="20"/>
                <w:szCs w:val="20"/>
              </w:rPr>
            </w:pPr>
            <w:r w:rsidRPr="00594DA2">
              <w:rPr>
                <w:rFonts w:cs="Times New Roman"/>
                <w:sz w:val="20"/>
                <w:szCs w:val="20"/>
              </w:rPr>
              <w:t xml:space="preserve">Los Estados con </w:t>
            </w:r>
            <w:r w:rsidR="006C210E" w:rsidRPr="00594DA2">
              <w:rPr>
                <w:rFonts w:cs="Times New Roman"/>
                <w:sz w:val="20"/>
                <w:szCs w:val="20"/>
              </w:rPr>
              <w:t>constitución</w:t>
            </w:r>
            <w:r w:rsidRPr="00594DA2">
              <w:rPr>
                <w:rFonts w:cs="Times New Roman"/>
                <w:sz w:val="20"/>
                <w:szCs w:val="20"/>
              </w:rPr>
              <w:t>: Estados Liberales o no liberales.</w:t>
            </w:r>
          </w:p>
        </w:tc>
      </w:tr>
      <w:tr w:rsidR="00594DA2" w:rsidRPr="00594DA2" w14:paraId="1695DA15" w14:textId="77777777" w:rsidTr="00BE08D8">
        <w:trPr>
          <w:trHeight w:val="318"/>
        </w:trPr>
        <w:tc>
          <w:tcPr>
            <w:tcW w:w="2518" w:type="dxa"/>
            <w:shd w:val="clear" w:color="auto" w:fill="auto"/>
          </w:tcPr>
          <w:p w14:paraId="43185899" w14:textId="77777777" w:rsidR="0034573A" w:rsidRPr="00594DA2" w:rsidRDefault="0034573A" w:rsidP="00642B12">
            <w:pPr>
              <w:rPr>
                <w:rFonts w:cs="Times New Roman"/>
                <w:sz w:val="20"/>
                <w:szCs w:val="20"/>
                <w:lang w:val="es-ES"/>
              </w:rPr>
            </w:pPr>
            <w:r w:rsidRPr="00594DA2">
              <w:rPr>
                <w:rFonts w:cs="Times New Roman"/>
                <w:sz w:val="20"/>
                <w:szCs w:val="20"/>
                <w:lang w:val="es-ES"/>
              </w:rPr>
              <w:t>Contenido</w:t>
            </w:r>
          </w:p>
        </w:tc>
        <w:tc>
          <w:tcPr>
            <w:tcW w:w="6536" w:type="dxa"/>
            <w:shd w:val="clear" w:color="auto" w:fill="auto"/>
          </w:tcPr>
          <w:p w14:paraId="180BC51E" w14:textId="3A17B79F" w:rsidR="0034573A" w:rsidRPr="00594DA2" w:rsidRDefault="0034573A" w:rsidP="00642B12">
            <w:pPr>
              <w:jc w:val="both"/>
              <w:rPr>
                <w:rFonts w:cs="Times New Roman"/>
                <w:sz w:val="20"/>
                <w:szCs w:val="20"/>
              </w:rPr>
            </w:pPr>
            <w:r w:rsidRPr="00594DA2">
              <w:rPr>
                <w:rFonts w:cs="Times New Roman"/>
                <w:sz w:val="20"/>
                <w:szCs w:val="20"/>
              </w:rPr>
              <w:t>China, Corea del Norte</w:t>
            </w:r>
            <w:r w:rsidR="00C80EAE" w:rsidRPr="00594DA2">
              <w:rPr>
                <w:rFonts w:cs="Times New Roman"/>
                <w:sz w:val="20"/>
                <w:szCs w:val="20"/>
              </w:rPr>
              <w:t xml:space="preserve">, Cuba o </w:t>
            </w:r>
            <w:r w:rsidRPr="00594DA2">
              <w:rPr>
                <w:rFonts w:cs="Times New Roman"/>
                <w:sz w:val="20"/>
                <w:szCs w:val="20"/>
              </w:rPr>
              <w:t xml:space="preserve">Vietnam </w:t>
            </w:r>
            <w:r w:rsidR="00C80EAE" w:rsidRPr="00594DA2">
              <w:rPr>
                <w:rFonts w:cs="Times New Roman"/>
                <w:sz w:val="20"/>
                <w:szCs w:val="20"/>
              </w:rPr>
              <w:t xml:space="preserve">son estados socialistas. No se </w:t>
            </w:r>
            <w:r w:rsidR="00C80EAE" w:rsidRPr="00594DA2">
              <w:rPr>
                <w:rFonts w:cs="Times New Roman"/>
                <w:sz w:val="20"/>
                <w:szCs w:val="20"/>
              </w:rPr>
              <w:lastRenderedPageBreak/>
              <w:t>consideran, dado su régimen político, liberales. No obstante, jurídicamente se considera que tienen constitución pero en sentido político no son estados constitucionales.</w:t>
            </w:r>
          </w:p>
        </w:tc>
      </w:tr>
    </w:tbl>
    <w:p w14:paraId="08D998AC" w14:textId="77777777" w:rsidR="006C210E" w:rsidRPr="00594DA2" w:rsidRDefault="006C210E" w:rsidP="006C210E">
      <w:pPr>
        <w:spacing w:after="0" w:line="240" w:lineRule="auto"/>
        <w:rPr>
          <w:rFonts w:cs="Times New Roman"/>
          <w:b/>
          <w:sz w:val="24"/>
          <w:szCs w:val="24"/>
        </w:rPr>
      </w:pPr>
    </w:p>
    <w:tbl>
      <w:tblPr>
        <w:tblStyle w:val="Tablaconcuadrcula"/>
        <w:tblW w:w="0" w:type="auto"/>
        <w:tblLook w:val="04A0" w:firstRow="1" w:lastRow="0" w:firstColumn="1" w:lastColumn="0" w:noHBand="0" w:noVBand="1"/>
      </w:tblPr>
      <w:tblGrid>
        <w:gridCol w:w="2518"/>
        <w:gridCol w:w="6536"/>
      </w:tblGrid>
      <w:tr w:rsidR="004B4705" w:rsidRPr="00594DA2" w14:paraId="736AF6E7" w14:textId="77777777" w:rsidTr="00D418C7">
        <w:tc>
          <w:tcPr>
            <w:tcW w:w="9054" w:type="dxa"/>
            <w:gridSpan w:val="2"/>
            <w:shd w:val="clear" w:color="auto" w:fill="000000" w:themeFill="text1"/>
          </w:tcPr>
          <w:p w14:paraId="4B3961D5" w14:textId="328E63BD" w:rsidR="001F78FB" w:rsidRPr="00594DA2" w:rsidRDefault="001F78FB" w:rsidP="00D418C7">
            <w:pPr>
              <w:jc w:val="center"/>
              <w:rPr>
                <w:rFonts w:cs="Times New Roman"/>
                <w:b/>
                <w:sz w:val="20"/>
                <w:szCs w:val="24"/>
              </w:rPr>
            </w:pPr>
            <w:r w:rsidRPr="00594DA2">
              <w:rPr>
                <w:rFonts w:cs="Times New Roman"/>
                <w:b/>
                <w:sz w:val="20"/>
                <w:szCs w:val="24"/>
              </w:rPr>
              <w:t xml:space="preserve">Practica. Recurso nuevo </w:t>
            </w:r>
          </w:p>
        </w:tc>
      </w:tr>
      <w:tr w:rsidR="004B4705" w:rsidRPr="00594DA2" w14:paraId="332797F3" w14:textId="77777777" w:rsidTr="00D418C7">
        <w:tc>
          <w:tcPr>
            <w:tcW w:w="2518" w:type="dxa"/>
          </w:tcPr>
          <w:p w14:paraId="698EE38B" w14:textId="77777777" w:rsidR="001F78FB" w:rsidRPr="00594DA2" w:rsidRDefault="001F78FB" w:rsidP="00D418C7">
            <w:pPr>
              <w:rPr>
                <w:rFonts w:cs="Times New Roman"/>
                <w:b/>
                <w:sz w:val="20"/>
                <w:szCs w:val="24"/>
              </w:rPr>
            </w:pPr>
            <w:r w:rsidRPr="00594DA2">
              <w:rPr>
                <w:rFonts w:cs="Times New Roman"/>
                <w:b/>
                <w:sz w:val="20"/>
                <w:szCs w:val="24"/>
              </w:rPr>
              <w:t>Código</w:t>
            </w:r>
          </w:p>
        </w:tc>
        <w:tc>
          <w:tcPr>
            <w:tcW w:w="6536" w:type="dxa"/>
          </w:tcPr>
          <w:p w14:paraId="29BC2D6E" w14:textId="34002E0A" w:rsidR="001F78FB" w:rsidRPr="00594DA2" w:rsidRDefault="001F78FB" w:rsidP="00D418C7">
            <w:pPr>
              <w:jc w:val="both"/>
              <w:rPr>
                <w:rFonts w:cs="Times New Roman"/>
                <w:b/>
                <w:sz w:val="20"/>
                <w:szCs w:val="24"/>
              </w:rPr>
            </w:pPr>
            <w:r w:rsidRPr="00594DA2">
              <w:rPr>
                <w:rFonts w:cs="Times New Roman"/>
                <w:sz w:val="20"/>
                <w:szCs w:val="24"/>
              </w:rPr>
              <w:t>CS_08_12_REC20</w:t>
            </w:r>
          </w:p>
        </w:tc>
      </w:tr>
      <w:tr w:rsidR="004B4705" w:rsidRPr="00594DA2" w14:paraId="178F3FC3" w14:textId="77777777" w:rsidTr="00D418C7">
        <w:tc>
          <w:tcPr>
            <w:tcW w:w="2518" w:type="dxa"/>
          </w:tcPr>
          <w:p w14:paraId="10FD0798" w14:textId="77777777" w:rsidR="001F78FB" w:rsidRPr="00594DA2" w:rsidRDefault="001F78FB" w:rsidP="00D418C7">
            <w:pPr>
              <w:rPr>
                <w:rFonts w:cs="Times New Roman"/>
                <w:b/>
                <w:sz w:val="20"/>
                <w:szCs w:val="24"/>
              </w:rPr>
            </w:pPr>
            <w:r w:rsidRPr="00594DA2">
              <w:rPr>
                <w:rFonts w:cs="Times New Roman"/>
                <w:b/>
                <w:sz w:val="20"/>
                <w:szCs w:val="24"/>
              </w:rPr>
              <w:t>Título</w:t>
            </w:r>
          </w:p>
        </w:tc>
        <w:tc>
          <w:tcPr>
            <w:tcW w:w="6536" w:type="dxa"/>
          </w:tcPr>
          <w:p w14:paraId="5618FC2D" w14:textId="64A1497E" w:rsidR="001F78FB" w:rsidRPr="00594DA2" w:rsidRDefault="001F78FB" w:rsidP="00D418C7">
            <w:pPr>
              <w:pStyle w:val="Textocomentario"/>
              <w:jc w:val="both"/>
              <w:rPr>
                <w:rFonts w:cs="Times New Roman"/>
                <w:szCs w:val="24"/>
              </w:rPr>
            </w:pPr>
            <w:r w:rsidRPr="00594DA2">
              <w:rPr>
                <w:rFonts w:cs="Times New Roman"/>
                <w:szCs w:val="24"/>
              </w:rPr>
              <w:t>La Constitución en sentido jurídico.</w:t>
            </w:r>
          </w:p>
        </w:tc>
      </w:tr>
      <w:tr w:rsidR="004B4705" w:rsidRPr="00594DA2" w14:paraId="7181BB3A" w14:textId="77777777" w:rsidTr="00D418C7">
        <w:tc>
          <w:tcPr>
            <w:tcW w:w="2518" w:type="dxa"/>
          </w:tcPr>
          <w:p w14:paraId="6D8DE784" w14:textId="77777777" w:rsidR="001F78FB" w:rsidRPr="00594DA2" w:rsidRDefault="001F78FB" w:rsidP="001F78FB">
            <w:pPr>
              <w:rPr>
                <w:rFonts w:cs="Times New Roman"/>
                <w:b/>
                <w:sz w:val="20"/>
                <w:szCs w:val="24"/>
              </w:rPr>
            </w:pPr>
            <w:r w:rsidRPr="00594DA2">
              <w:rPr>
                <w:rFonts w:cs="Times New Roman"/>
                <w:b/>
                <w:sz w:val="20"/>
                <w:szCs w:val="24"/>
              </w:rPr>
              <w:t>Descripción</w:t>
            </w:r>
          </w:p>
        </w:tc>
        <w:tc>
          <w:tcPr>
            <w:tcW w:w="6536" w:type="dxa"/>
          </w:tcPr>
          <w:p w14:paraId="77F79E53" w14:textId="62E8F538" w:rsidR="001F78FB" w:rsidRPr="00594DA2" w:rsidRDefault="001F78FB" w:rsidP="001F78FB">
            <w:pPr>
              <w:pStyle w:val="Textocomentario"/>
              <w:jc w:val="both"/>
              <w:rPr>
                <w:rFonts w:cs="Times New Roman"/>
                <w:szCs w:val="24"/>
              </w:rPr>
            </w:pPr>
            <w:r w:rsidRPr="00594DA2">
              <w:rPr>
                <w:rFonts w:cs="Times New Roman"/>
                <w:szCs w:val="24"/>
              </w:rPr>
              <w:t>Preguntas de respuesta libre sobre el sentido jurídico de la Constitución.</w:t>
            </w:r>
          </w:p>
        </w:tc>
      </w:tr>
    </w:tbl>
    <w:p w14:paraId="2760E4E1" w14:textId="77777777" w:rsidR="001F78FB" w:rsidRPr="00594DA2" w:rsidRDefault="001F78FB" w:rsidP="006C210E">
      <w:pPr>
        <w:spacing w:after="0" w:line="240" w:lineRule="auto"/>
        <w:rPr>
          <w:rFonts w:cs="Times New Roman"/>
          <w:b/>
          <w:sz w:val="24"/>
          <w:szCs w:val="24"/>
        </w:rPr>
      </w:pPr>
    </w:p>
    <w:p w14:paraId="2927CE33" w14:textId="74561AB6" w:rsidR="001B63F0" w:rsidRPr="00594DA2" w:rsidRDefault="001D400A" w:rsidP="00400C5E">
      <w:pPr>
        <w:spacing w:after="0"/>
        <w:rPr>
          <w:rFonts w:eastAsia="Times New Roman" w:cs="Times New Roman"/>
          <w:b/>
          <w:sz w:val="24"/>
          <w:szCs w:val="24"/>
          <w:lang w:eastAsia="es-CO"/>
        </w:rPr>
      </w:pPr>
      <w:r w:rsidRPr="00594DA2">
        <w:rPr>
          <w:rFonts w:cs="Times New Roman"/>
          <w:b/>
          <w:sz w:val="24"/>
          <w:szCs w:val="24"/>
        </w:rPr>
        <w:t xml:space="preserve">[SECCIÓN </w:t>
      </w:r>
      <w:ins w:id="5" w:author="ANA MARIA LARA" w:date="2015-06-14T20:05:00Z">
        <w:r w:rsidR="00A22B57">
          <w:rPr>
            <w:rFonts w:cs="Times New Roman"/>
            <w:b/>
            <w:sz w:val="24"/>
            <w:szCs w:val="24"/>
          </w:rPr>
          <w:t>2</w:t>
        </w:r>
      </w:ins>
      <w:del w:id="6" w:author="ANA MARIA LARA" w:date="2015-06-14T20:05:00Z">
        <w:r w:rsidRPr="00594DA2" w:rsidDel="00A22B57">
          <w:rPr>
            <w:rFonts w:cs="Times New Roman"/>
            <w:b/>
            <w:sz w:val="24"/>
            <w:szCs w:val="24"/>
          </w:rPr>
          <w:delText>1</w:delText>
        </w:r>
      </w:del>
      <w:r w:rsidR="00DD65B2" w:rsidRPr="00594DA2">
        <w:rPr>
          <w:rFonts w:cs="Times New Roman"/>
          <w:b/>
          <w:sz w:val="24"/>
          <w:szCs w:val="24"/>
        </w:rPr>
        <w:t xml:space="preserve">] </w:t>
      </w:r>
      <w:r w:rsidR="00181FB9" w:rsidRPr="00594DA2">
        <w:rPr>
          <w:rFonts w:cs="Times New Roman"/>
          <w:b/>
          <w:sz w:val="24"/>
          <w:szCs w:val="24"/>
        </w:rPr>
        <w:t>1.3</w:t>
      </w:r>
      <w:r w:rsidR="001B63F0" w:rsidRPr="00594DA2">
        <w:rPr>
          <w:rFonts w:eastAsia="Times New Roman" w:cs="Times New Roman"/>
          <w:b/>
          <w:sz w:val="24"/>
          <w:szCs w:val="24"/>
          <w:lang w:eastAsia="es-CO"/>
        </w:rPr>
        <w:t xml:space="preserve"> </w:t>
      </w:r>
      <w:r w:rsidR="00DD65B2" w:rsidRPr="00594DA2">
        <w:rPr>
          <w:rFonts w:eastAsia="Times New Roman" w:cs="Times New Roman"/>
          <w:b/>
          <w:sz w:val="24"/>
          <w:szCs w:val="24"/>
          <w:lang w:eastAsia="es-CO"/>
        </w:rPr>
        <w:t>Origen y evolución</w:t>
      </w:r>
    </w:p>
    <w:p w14:paraId="7C8B3E8E" w14:textId="77777777" w:rsidR="00400C5E" w:rsidRPr="00594DA2" w:rsidRDefault="00400C5E" w:rsidP="00BE08D8">
      <w:pPr>
        <w:spacing w:after="0" w:line="240" w:lineRule="auto"/>
        <w:rPr>
          <w:rFonts w:cs="Times New Roman"/>
          <w:b/>
          <w:sz w:val="24"/>
          <w:szCs w:val="24"/>
        </w:rPr>
      </w:pPr>
    </w:p>
    <w:p w14:paraId="771E3D23" w14:textId="24604173" w:rsidR="00FC30C4" w:rsidRPr="00594DA2" w:rsidRDefault="001B63F0"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El </w:t>
      </w:r>
      <w:r w:rsidRPr="00594DA2">
        <w:rPr>
          <w:rFonts w:eastAsia="Times New Roman" w:cs="Times New Roman"/>
          <w:b/>
          <w:sz w:val="24"/>
          <w:szCs w:val="24"/>
          <w:lang w:eastAsia="es-CO"/>
        </w:rPr>
        <w:t>constitucionalismo</w:t>
      </w:r>
      <w:r w:rsidRPr="00594DA2">
        <w:rPr>
          <w:rFonts w:eastAsia="Times New Roman" w:cs="Times New Roman"/>
          <w:sz w:val="24"/>
          <w:szCs w:val="24"/>
          <w:lang w:eastAsia="es-CO"/>
        </w:rPr>
        <w:t xml:space="preserve"> </w:t>
      </w:r>
      <w:r w:rsidR="00FC30C4" w:rsidRPr="00594DA2">
        <w:rPr>
          <w:rFonts w:eastAsia="Times New Roman" w:cs="Times New Roman"/>
          <w:sz w:val="24"/>
          <w:szCs w:val="24"/>
          <w:lang w:eastAsia="es-CO"/>
        </w:rPr>
        <w:t xml:space="preserve">se </w:t>
      </w:r>
      <w:r w:rsidR="006C210E" w:rsidRPr="00594DA2">
        <w:rPr>
          <w:rFonts w:eastAsia="Times New Roman" w:cs="Times New Roman"/>
          <w:sz w:val="24"/>
          <w:szCs w:val="24"/>
          <w:lang w:eastAsia="es-CO"/>
        </w:rPr>
        <w:t>originó</w:t>
      </w:r>
      <w:r w:rsidR="006B091F" w:rsidRPr="00594DA2">
        <w:rPr>
          <w:rFonts w:eastAsia="Times New Roman" w:cs="Times New Roman"/>
          <w:sz w:val="24"/>
          <w:szCs w:val="24"/>
          <w:lang w:eastAsia="es-CO"/>
        </w:rPr>
        <w:t xml:space="preserve"> como </w:t>
      </w:r>
      <w:r w:rsidR="00FC30C4" w:rsidRPr="00594DA2">
        <w:rPr>
          <w:rFonts w:eastAsia="Times New Roman" w:cs="Times New Roman"/>
          <w:sz w:val="24"/>
          <w:szCs w:val="24"/>
          <w:lang w:eastAsia="es-CO"/>
        </w:rPr>
        <w:t xml:space="preserve">un </w:t>
      </w:r>
      <w:r w:rsidR="00FC30C4" w:rsidRPr="00594DA2">
        <w:rPr>
          <w:rFonts w:eastAsia="Times New Roman" w:cs="Times New Roman"/>
          <w:b/>
          <w:sz w:val="24"/>
          <w:szCs w:val="24"/>
          <w:lang w:eastAsia="es-CO"/>
        </w:rPr>
        <w:t xml:space="preserve">movimiento ideológico </w:t>
      </w:r>
      <w:r w:rsidR="00FC30C4" w:rsidRPr="0057502F">
        <w:rPr>
          <w:rFonts w:eastAsia="Times New Roman" w:cs="Times New Roman"/>
          <w:sz w:val="24"/>
          <w:szCs w:val="24"/>
          <w:lang w:eastAsia="es-CO"/>
        </w:rPr>
        <w:t>que propugnó por la</w:t>
      </w:r>
      <w:r w:rsidR="00FC30C4" w:rsidRPr="00594DA2">
        <w:rPr>
          <w:rFonts w:eastAsia="Times New Roman" w:cs="Times New Roman"/>
          <w:b/>
          <w:sz w:val="24"/>
          <w:szCs w:val="24"/>
          <w:lang w:eastAsia="es-CO"/>
        </w:rPr>
        <w:t xml:space="preserve"> limitación jurídica del gobierno </w:t>
      </w:r>
      <w:r w:rsidR="00FC30C4" w:rsidRPr="00594DA2">
        <w:rPr>
          <w:rFonts w:eastAsia="Times New Roman" w:cs="Times New Roman"/>
          <w:sz w:val="24"/>
          <w:szCs w:val="24"/>
          <w:lang w:eastAsia="es-CO"/>
        </w:rPr>
        <w:t xml:space="preserve">como remedio </w:t>
      </w:r>
      <w:r w:rsidR="006C210E" w:rsidRPr="00594DA2">
        <w:rPr>
          <w:rFonts w:eastAsia="Times New Roman" w:cs="Times New Roman"/>
          <w:sz w:val="24"/>
          <w:szCs w:val="24"/>
          <w:lang w:eastAsia="es-CO"/>
        </w:rPr>
        <w:t>contra</w:t>
      </w:r>
      <w:r w:rsidR="00FC30C4" w:rsidRPr="00594DA2">
        <w:rPr>
          <w:rFonts w:eastAsia="Times New Roman" w:cs="Times New Roman"/>
          <w:sz w:val="24"/>
          <w:szCs w:val="24"/>
          <w:lang w:eastAsia="es-CO"/>
        </w:rPr>
        <w:t xml:space="preserve"> la arbitrariedad de los gobernantes y </w:t>
      </w:r>
      <w:r w:rsidR="006C210E" w:rsidRPr="00594DA2">
        <w:rPr>
          <w:rFonts w:eastAsia="Times New Roman" w:cs="Times New Roman"/>
          <w:sz w:val="24"/>
          <w:szCs w:val="24"/>
          <w:lang w:eastAsia="es-CO"/>
        </w:rPr>
        <w:t>a favor de</w:t>
      </w:r>
      <w:r w:rsidR="00827ABD" w:rsidRPr="00594DA2">
        <w:rPr>
          <w:rFonts w:eastAsia="Times New Roman" w:cs="Times New Roman"/>
          <w:sz w:val="24"/>
          <w:szCs w:val="24"/>
          <w:lang w:eastAsia="es-CO"/>
        </w:rPr>
        <w:t xml:space="preserve"> </w:t>
      </w:r>
      <w:r w:rsidR="00230DE5" w:rsidRPr="00594DA2">
        <w:rPr>
          <w:rFonts w:eastAsia="Times New Roman" w:cs="Times New Roman"/>
          <w:sz w:val="24"/>
          <w:szCs w:val="24"/>
          <w:lang w:eastAsia="es-CO"/>
        </w:rPr>
        <w:t>la garantía de los derechos</w:t>
      </w:r>
      <w:r w:rsidR="006C210E" w:rsidRPr="00594DA2">
        <w:rPr>
          <w:rFonts w:eastAsia="Times New Roman" w:cs="Times New Roman"/>
          <w:sz w:val="24"/>
          <w:szCs w:val="24"/>
          <w:lang w:eastAsia="es-CO"/>
        </w:rPr>
        <w:t xml:space="preserve"> de la población</w:t>
      </w:r>
      <w:r w:rsidR="00230DE5" w:rsidRPr="00594DA2">
        <w:rPr>
          <w:rFonts w:eastAsia="Times New Roman" w:cs="Times New Roman"/>
          <w:sz w:val="24"/>
          <w:szCs w:val="24"/>
          <w:lang w:eastAsia="es-CO"/>
        </w:rPr>
        <w:t>.</w:t>
      </w:r>
    </w:p>
    <w:p w14:paraId="44405F29" w14:textId="77777777" w:rsidR="006B091F" w:rsidRPr="00594DA2" w:rsidRDefault="006B091F" w:rsidP="00642B12">
      <w:pPr>
        <w:spacing w:after="0" w:line="240" w:lineRule="auto"/>
        <w:jc w:val="both"/>
        <w:rPr>
          <w:rFonts w:eastAsia="Times New Roman" w:cs="Times New Roman"/>
          <w:sz w:val="24"/>
          <w:szCs w:val="24"/>
          <w:lang w:eastAsia="es-CO"/>
        </w:rPr>
      </w:pPr>
    </w:p>
    <w:p w14:paraId="7FCBF692" w14:textId="77777777" w:rsidR="00FC30C4" w:rsidRPr="00594DA2" w:rsidRDefault="00FC30C4"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El contexto de surgimiento del movimiento constitucionalista se </w:t>
      </w:r>
      <w:r w:rsidR="003E0134" w:rsidRPr="00594DA2">
        <w:rPr>
          <w:rFonts w:eastAsia="Times New Roman" w:cs="Times New Roman"/>
          <w:sz w:val="24"/>
          <w:szCs w:val="24"/>
          <w:lang w:eastAsia="es-CO"/>
        </w:rPr>
        <w:t>consolidó</w:t>
      </w:r>
      <w:r w:rsidRPr="00594DA2">
        <w:rPr>
          <w:rFonts w:eastAsia="Times New Roman" w:cs="Times New Roman"/>
          <w:sz w:val="24"/>
          <w:szCs w:val="24"/>
          <w:lang w:eastAsia="es-CO"/>
        </w:rPr>
        <w:t xml:space="preserve"> con la </w:t>
      </w:r>
      <w:r w:rsidRPr="00594DA2">
        <w:rPr>
          <w:rFonts w:eastAsia="Times New Roman" w:cs="Times New Roman"/>
          <w:b/>
          <w:sz w:val="24"/>
          <w:szCs w:val="24"/>
          <w:lang w:eastAsia="es-CO"/>
        </w:rPr>
        <w:t>formación del Estado moderno europeo</w:t>
      </w:r>
      <w:r w:rsidRPr="00594DA2">
        <w:rPr>
          <w:rFonts w:eastAsia="Times New Roman" w:cs="Times New Roman"/>
          <w:sz w:val="24"/>
          <w:szCs w:val="24"/>
          <w:lang w:eastAsia="es-CO"/>
        </w:rPr>
        <w:t xml:space="preserve"> </w:t>
      </w:r>
      <w:r w:rsidR="00B10F2B" w:rsidRPr="00594DA2">
        <w:rPr>
          <w:rFonts w:eastAsia="Times New Roman" w:cs="Times New Roman"/>
          <w:sz w:val="24"/>
          <w:szCs w:val="24"/>
          <w:lang w:eastAsia="es-CO"/>
        </w:rPr>
        <w:t xml:space="preserve">durante los siglos XVI-XVIII </w:t>
      </w:r>
      <w:r w:rsidRPr="00594DA2">
        <w:rPr>
          <w:rFonts w:eastAsia="Times New Roman" w:cs="Times New Roman"/>
          <w:sz w:val="24"/>
          <w:szCs w:val="24"/>
          <w:lang w:eastAsia="es-CO"/>
        </w:rPr>
        <w:t>cuando se vivió la concentración en un territorio de los poderes públicos.</w:t>
      </w:r>
    </w:p>
    <w:p w14:paraId="7479D2C5" w14:textId="77777777" w:rsidR="00576ECE" w:rsidRPr="00594DA2" w:rsidRDefault="00576ECE" w:rsidP="00642B12">
      <w:pPr>
        <w:spacing w:after="0" w:line="240" w:lineRule="auto"/>
        <w:jc w:val="both"/>
        <w:rPr>
          <w:rFonts w:eastAsia="Times New Roman" w:cs="Times New Roman"/>
          <w:sz w:val="24"/>
          <w:szCs w:val="24"/>
          <w:lang w:eastAsia="es-CO"/>
        </w:rPr>
      </w:pPr>
    </w:p>
    <w:p w14:paraId="0097C954" w14:textId="4D0A43F1" w:rsidR="00576ECE" w:rsidRPr="00594DA2" w:rsidRDefault="00576ECE"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Las Revoluciones </w:t>
      </w:r>
      <w:r w:rsidRPr="00594DA2">
        <w:rPr>
          <w:rFonts w:eastAsia="Times New Roman" w:cs="Times New Roman"/>
          <w:b/>
          <w:sz w:val="24"/>
          <w:szCs w:val="24"/>
          <w:lang w:eastAsia="es-CO"/>
        </w:rPr>
        <w:t>inglesa, francesa y americana</w:t>
      </w:r>
      <w:r w:rsidRPr="00594DA2">
        <w:rPr>
          <w:rFonts w:eastAsia="Times New Roman" w:cs="Times New Roman"/>
          <w:sz w:val="24"/>
          <w:szCs w:val="24"/>
          <w:lang w:eastAsia="es-CO"/>
        </w:rPr>
        <w:t xml:space="preserve"> </w:t>
      </w:r>
      <w:r w:rsidR="00230DE5" w:rsidRPr="00594DA2">
        <w:rPr>
          <w:rFonts w:eastAsia="Times New Roman" w:cs="Times New Roman"/>
          <w:sz w:val="24"/>
          <w:szCs w:val="24"/>
          <w:lang w:eastAsia="es-CO"/>
        </w:rPr>
        <w:t>fueron</w:t>
      </w:r>
      <w:r w:rsidRPr="00594DA2">
        <w:rPr>
          <w:rFonts w:eastAsia="Times New Roman" w:cs="Times New Roman"/>
          <w:sz w:val="24"/>
          <w:szCs w:val="24"/>
          <w:lang w:eastAsia="es-CO"/>
        </w:rPr>
        <w:t xml:space="preserve"> el germen del </w:t>
      </w:r>
      <w:r w:rsidRPr="00594DA2">
        <w:rPr>
          <w:rFonts w:eastAsia="Times New Roman" w:cs="Times New Roman"/>
          <w:b/>
          <w:sz w:val="24"/>
          <w:szCs w:val="24"/>
          <w:lang w:eastAsia="es-CO"/>
        </w:rPr>
        <w:t xml:space="preserve">constitucionalismo </w:t>
      </w:r>
      <w:r w:rsidRPr="00594DA2">
        <w:rPr>
          <w:rFonts w:eastAsia="Times New Roman" w:cs="Times New Roman"/>
          <w:sz w:val="24"/>
          <w:szCs w:val="24"/>
          <w:lang w:eastAsia="es-CO"/>
        </w:rPr>
        <w:t xml:space="preserve">que </w:t>
      </w:r>
      <w:r w:rsidR="00A54423" w:rsidRPr="00594DA2">
        <w:rPr>
          <w:rFonts w:eastAsia="Times New Roman" w:cs="Times New Roman"/>
          <w:sz w:val="24"/>
          <w:szCs w:val="24"/>
          <w:lang w:eastAsia="es-CO"/>
        </w:rPr>
        <w:t xml:space="preserve">proyectó la lucha política por la </w:t>
      </w:r>
      <w:r w:rsidR="00A54423" w:rsidRPr="00594DA2">
        <w:rPr>
          <w:rFonts w:eastAsia="Times New Roman" w:cs="Times New Roman"/>
          <w:b/>
          <w:sz w:val="24"/>
          <w:szCs w:val="24"/>
          <w:lang w:eastAsia="es-CO"/>
        </w:rPr>
        <w:t>dignidad humana</w:t>
      </w:r>
      <w:r w:rsidR="00A54423" w:rsidRPr="00594DA2">
        <w:rPr>
          <w:rFonts w:eastAsia="Times New Roman" w:cs="Times New Roman"/>
          <w:sz w:val="24"/>
          <w:szCs w:val="24"/>
          <w:lang w:eastAsia="es-CO"/>
        </w:rPr>
        <w:t xml:space="preserve">, la </w:t>
      </w:r>
      <w:r w:rsidR="00A54423" w:rsidRPr="00594DA2">
        <w:rPr>
          <w:rFonts w:eastAsia="Times New Roman" w:cs="Times New Roman"/>
          <w:b/>
          <w:sz w:val="24"/>
          <w:szCs w:val="24"/>
          <w:lang w:eastAsia="es-CO"/>
        </w:rPr>
        <w:t>libertad</w:t>
      </w:r>
      <w:r w:rsidR="00A54423" w:rsidRPr="00594DA2">
        <w:rPr>
          <w:rFonts w:eastAsia="Times New Roman" w:cs="Times New Roman"/>
          <w:sz w:val="24"/>
          <w:szCs w:val="24"/>
          <w:lang w:eastAsia="es-CO"/>
        </w:rPr>
        <w:t xml:space="preserve">, la </w:t>
      </w:r>
      <w:r w:rsidR="00A54423" w:rsidRPr="00594DA2">
        <w:rPr>
          <w:rFonts w:eastAsia="Times New Roman" w:cs="Times New Roman"/>
          <w:b/>
          <w:sz w:val="24"/>
          <w:szCs w:val="24"/>
          <w:lang w:eastAsia="es-CO"/>
        </w:rPr>
        <w:t>igualdad</w:t>
      </w:r>
      <w:r w:rsidR="00A54423" w:rsidRPr="00594DA2">
        <w:rPr>
          <w:rFonts w:eastAsia="Times New Roman" w:cs="Times New Roman"/>
          <w:sz w:val="24"/>
          <w:szCs w:val="24"/>
          <w:lang w:eastAsia="es-CO"/>
        </w:rPr>
        <w:t xml:space="preserve">, la </w:t>
      </w:r>
      <w:r w:rsidR="00A54423" w:rsidRPr="00594DA2">
        <w:rPr>
          <w:rFonts w:eastAsia="Times New Roman" w:cs="Times New Roman"/>
          <w:b/>
          <w:sz w:val="24"/>
          <w:szCs w:val="24"/>
          <w:lang w:eastAsia="es-CO"/>
        </w:rPr>
        <w:t>participación</w:t>
      </w:r>
      <w:r w:rsidR="00A54423" w:rsidRPr="00594DA2">
        <w:rPr>
          <w:rFonts w:eastAsia="Times New Roman" w:cs="Times New Roman"/>
          <w:sz w:val="24"/>
          <w:szCs w:val="24"/>
          <w:lang w:eastAsia="es-CO"/>
        </w:rPr>
        <w:t xml:space="preserve"> y la </w:t>
      </w:r>
      <w:r w:rsidR="00A54423" w:rsidRPr="00594DA2">
        <w:rPr>
          <w:rFonts w:eastAsia="Times New Roman" w:cs="Times New Roman"/>
          <w:b/>
          <w:sz w:val="24"/>
          <w:szCs w:val="24"/>
          <w:lang w:eastAsia="es-CO"/>
        </w:rPr>
        <w:t>resistencia a la opresión</w:t>
      </w:r>
      <w:r w:rsidR="006C210E" w:rsidRPr="00594DA2">
        <w:rPr>
          <w:rFonts w:eastAsia="Times New Roman" w:cs="Times New Roman"/>
          <w:b/>
          <w:sz w:val="24"/>
          <w:szCs w:val="24"/>
          <w:lang w:eastAsia="es-CO"/>
        </w:rPr>
        <w:t xml:space="preserve">. </w:t>
      </w:r>
      <w:r w:rsidR="006C210E" w:rsidRPr="00594DA2">
        <w:rPr>
          <w:rFonts w:eastAsia="Times New Roman" w:cs="Times New Roman"/>
          <w:sz w:val="24"/>
          <w:szCs w:val="24"/>
          <w:lang w:eastAsia="es-CO"/>
        </w:rPr>
        <w:t>Lo cual</w:t>
      </w:r>
      <w:r w:rsidR="006C210E" w:rsidRPr="00594DA2">
        <w:rPr>
          <w:rFonts w:eastAsia="Times New Roman" w:cs="Times New Roman"/>
          <w:b/>
          <w:sz w:val="24"/>
          <w:szCs w:val="24"/>
          <w:lang w:eastAsia="es-CO"/>
        </w:rPr>
        <w:t xml:space="preserve"> se concretó en diferentes modelos constitucionales </w:t>
      </w:r>
      <w:r w:rsidR="006C210E" w:rsidRPr="00594DA2">
        <w:rPr>
          <w:rFonts w:eastAsia="Times New Roman" w:cs="Times New Roman"/>
          <w:sz w:val="24"/>
          <w:szCs w:val="24"/>
          <w:lang w:eastAsia="es-CO"/>
        </w:rPr>
        <w:t>los cuales</w:t>
      </w:r>
      <w:r w:rsidR="00A54423" w:rsidRPr="00594DA2">
        <w:rPr>
          <w:rFonts w:eastAsia="Times New Roman" w:cs="Times New Roman"/>
          <w:sz w:val="24"/>
          <w:szCs w:val="24"/>
          <w:lang w:eastAsia="es-CO"/>
        </w:rPr>
        <w:t xml:space="preserve"> </w:t>
      </w:r>
      <w:del w:id="7" w:author="ANA MARIA LARA" w:date="2015-06-14T17:04:00Z">
        <w:r w:rsidRPr="00594DA2" w:rsidDel="0057502F">
          <w:rPr>
            <w:rFonts w:eastAsia="Times New Roman" w:cs="Times New Roman"/>
            <w:sz w:val="24"/>
            <w:szCs w:val="24"/>
            <w:lang w:eastAsia="es-CO"/>
          </w:rPr>
          <w:delText>será</w:delText>
        </w:r>
        <w:r w:rsidR="006C210E" w:rsidRPr="00594DA2" w:rsidDel="0057502F">
          <w:rPr>
            <w:rFonts w:eastAsia="Times New Roman" w:cs="Times New Roman"/>
            <w:sz w:val="24"/>
            <w:szCs w:val="24"/>
            <w:lang w:eastAsia="es-CO"/>
          </w:rPr>
          <w:delText>n</w:delText>
        </w:r>
        <w:r w:rsidRPr="00594DA2" w:rsidDel="0057502F">
          <w:rPr>
            <w:rFonts w:eastAsia="Times New Roman" w:cs="Times New Roman"/>
            <w:sz w:val="24"/>
            <w:szCs w:val="24"/>
            <w:lang w:eastAsia="es-CO"/>
          </w:rPr>
          <w:delText xml:space="preserve"> </w:delText>
        </w:r>
      </w:del>
      <w:ins w:id="8" w:author="ANA MARIA LARA" w:date="2015-06-14T17:04:00Z">
        <w:r w:rsidR="0057502F">
          <w:rPr>
            <w:rFonts w:eastAsia="Times New Roman" w:cs="Times New Roman"/>
            <w:sz w:val="24"/>
            <w:szCs w:val="24"/>
            <w:lang w:eastAsia="es-CO"/>
          </w:rPr>
          <w:t xml:space="preserve">fueron </w:t>
        </w:r>
      </w:ins>
      <w:r w:rsidR="006C210E" w:rsidRPr="00594DA2">
        <w:rPr>
          <w:rFonts w:eastAsia="Times New Roman" w:cs="Times New Roman"/>
          <w:sz w:val="24"/>
          <w:szCs w:val="24"/>
          <w:lang w:eastAsia="es-CO"/>
        </w:rPr>
        <w:t>estudiados</w:t>
      </w:r>
      <w:r w:rsidRPr="00594DA2">
        <w:rPr>
          <w:rFonts w:eastAsia="Times New Roman" w:cs="Times New Roman"/>
          <w:sz w:val="24"/>
          <w:szCs w:val="24"/>
          <w:lang w:eastAsia="es-CO"/>
        </w:rPr>
        <w:t xml:space="preserve"> </w:t>
      </w:r>
      <w:r w:rsidR="00230DE5" w:rsidRPr="00594DA2">
        <w:rPr>
          <w:rFonts w:eastAsia="Times New Roman" w:cs="Times New Roman"/>
          <w:sz w:val="24"/>
          <w:szCs w:val="24"/>
          <w:lang w:eastAsia="es-CO"/>
        </w:rPr>
        <w:t xml:space="preserve">por los próceres </w:t>
      </w:r>
      <w:r w:rsidR="006C210E" w:rsidRPr="00594DA2">
        <w:rPr>
          <w:rFonts w:eastAsia="Times New Roman" w:cs="Times New Roman"/>
          <w:sz w:val="24"/>
          <w:szCs w:val="24"/>
          <w:lang w:eastAsia="es-CO"/>
        </w:rPr>
        <w:t xml:space="preserve">latinoamericanos </w:t>
      </w:r>
      <w:r w:rsidRPr="00594DA2">
        <w:rPr>
          <w:rFonts w:eastAsia="Times New Roman" w:cs="Times New Roman"/>
          <w:sz w:val="24"/>
          <w:szCs w:val="24"/>
          <w:lang w:eastAsia="es-CO"/>
        </w:rPr>
        <w:t>como punto</w:t>
      </w:r>
      <w:r w:rsidR="006C210E" w:rsidRPr="00594DA2">
        <w:rPr>
          <w:rFonts w:eastAsia="Times New Roman" w:cs="Times New Roman"/>
          <w:sz w:val="24"/>
          <w:szCs w:val="24"/>
          <w:lang w:eastAsia="es-CO"/>
        </w:rPr>
        <w:t>s</w:t>
      </w:r>
      <w:r w:rsidRPr="00594DA2">
        <w:rPr>
          <w:rFonts w:eastAsia="Times New Roman" w:cs="Times New Roman"/>
          <w:sz w:val="24"/>
          <w:szCs w:val="24"/>
          <w:lang w:eastAsia="es-CO"/>
        </w:rPr>
        <w:t xml:space="preserve"> de </w:t>
      </w:r>
      <w:r w:rsidRPr="0057502F">
        <w:rPr>
          <w:rFonts w:eastAsia="Times New Roman" w:cs="Times New Roman"/>
          <w:sz w:val="24"/>
          <w:szCs w:val="24"/>
          <w:lang w:eastAsia="es-CO"/>
          <w:rPrChange w:id="9" w:author="ANA MARIA LARA" w:date="2015-06-14T17:04:00Z">
            <w:rPr>
              <w:rFonts w:eastAsia="Times New Roman" w:cs="Times New Roman"/>
              <w:b/>
              <w:sz w:val="24"/>
              <w:szCs w:val="24"/>
              <w:lang w:eastAsia="es-CO"/>
            </w:rPr>
          </w:rPrChange>
        </w:rPr>
        <w:t>referencia en los</w:t>
      </w:r>
      <w:r w:rsidRPr="00594DA2">
        <w:rPr>
          <w:rFonts w:eastAsia="Times New Roman" w:cs="Times New Roman"/>
          <w:b/>
          <w:sz w:val="24"/>
          <w:szCs w:val="24"/>
          <w:lang w:eastAsia="es-CO"/>
        </w:rPr>
        <w:t xml:space="preserve"> procesos independistas de la América colonial</w:t>
      </w:r>
      <w:r w:rsidR="00A54423" w:rsidRPr="00594DA2">
        <w:rPr>
          <w:rFonts w:eastAsia="Times New Roman" w:cs="Times New Roman"/>
          <w:b/>
          <w:sz w:val="24"/>
          <w:szCs w:val="24"/>
          <w:lang w:eastAsia="es-CO"/>
        </w:rPr>
        <w:t xml:space="preserve"> y la formación de la </w:t>
      </w:r>
      <w:r w:rsidR="00BE08D8" w:rsidRPr="00594DA2">
        <w:rPr>
          <w:rFonts w:eastAsia="Times New Roman" w:cs="Times New Roman"/>
          <w:b/>
          <w:sz w:val="24"/>
          <w:szCs w:val="24"/>
          <w:lang w:eastAsia="es-CO"/>
        </w:rPr>
        <w:t>República</w:t>
      </w:r>
      <w:r w:rsidRPr="00594DA2">
        <w:rPr>
          <w:rFonts w:eastAsia="Times New Roman" w:cs="Times New Roman"/>
          <w:sz w:val="24"/>
          <w:szCs w:val="24"/>
          <w:lang w:eastAsia="es-CO"/>
        </w:rPr>
        <w:t>.</w:t>
      </w:r>
    </w:p>
    <w:p w14:paraId="5A13556F" w14:textId="77777777" w:rsidR="00576ECE" w:rsidRPr="00594DA2" w:rsidRDefault="00576ECE"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223"/>
        <w:gridCol w:w="6831"/>
      </w:tblGrid>
      <w:tr w:rsidR="001660CB" w:rsidRPr="00594DA2" w14:paraId="41D28BB0" w14:textId="77777777" w:rsidTr="009C0FAC">
        <w:tc>
          <w:tcPr>
            <w:tcW w:w="0" w:type="auto"/>
            <w:gridSpan w:val="2"/>
            <w:shd w:val="clear" w:color="auto" w:fill="0D0D0D" w:themeFill="text1" w:themeFillTint="F2"/>
          </w:tcPr>
          <w:p w14:paraId="570DA728" w14:textId="77777777" w:rsidR="00054CBA" w:rsidRPr="00594DA2" w:rsidRDefault="00054CBA" w:rsidP="00437CF7">
            <w:pPr>
              <w:jc w:val="center"/>
              <w:rPr>
                <w:rFonts w:cs="Times New Roman"/>
                <w:b/>
                <w:sz w:val="20"/>
                <w:szCs w:val="24"/>
              </w:rPr>
            </w:pPr>
            <w:r w:rsidRPr="00594DA2">
              <w:rPr>
                <w:rFonts w:cs="Times New Roman"/>
                <w:b/>
                <w:sz w:val="20"/>
                <w:szCs w:val="24"/>
              </w:rPr>
              <w:t>Imagen (fotografía, gráfica o ilustración)</w:t>
            </w:r>
          </w:p>
        </w:tc>
      </w:tr>
      <w:tr w:rsidR="001660CB" w:rsidRPr="00594DA2" w14:paraId="3F4FCAF7" w14:textId="77777777" w:rsidTr="009C0FAC">
        <w:tc>
          <w:tcPr>
            <w:tcW w:w="0" w:type="auto"/>
          </w:tcPr>
          <w:p w14:paraId="4545B6D4" w14:textId="77777777" w:rsidR="00054CBA" w:rsidRPr="00594DA2" w:rsidRDefault="00054CBA" w:rsidP="009C0FAC">
            <w:pPr>
              <w:jc w:val="both"/>
              <w:rPr>
                <w:rFonts w:cs="Times New Roman"/>
                <w:b/>
                <w:sz w:val="20"/>
                <w:szCs w:val="24"/>
              </w:rPr>
            </w:pPr>
            <w:r w:rsidRPr="00594DA2">
              <w:rPr>
                <w:rFonts w:cs="Times New Roman"/>
                <w:b/>
                <w:sz w:val="20"/>
                <w:szCs w:val="24"/>
              </w:rPr>
              <w:t>Código</w:t>
            </w:r>
          </w:p>
        </w:tc>
        <w:tc>
          <w:tcPr>
            <w:tcW w:w="0" w:type="auto"/>
          </w:tcPr>
          <w:p w14:paraId="1E83BF54" w14:textId="4431C2C4" w:rsidR="00054CBA" w:rsidRPr="00594DA2" w:rsidRDefault="00054CBA" w:rsidP="00437CF7">
            <w:pPr>
              <w:rPr>
                <w:rFonts w:cs="Times New Roman"/>
                <w:b/>
                <w:sz w:val="20"/>
                <w:szCs w:val="24"/>
              </w:rPr>
            </w:pPr>
            <w:r w:rsidRPr="00594DA2">
              <w:rPr>
                <w:rFonts w:cs="Times New Roman"/>
                <w:b/>
                <w:sz w:val="20"/>
                <w:szCs w:val="24"/>
              </w:rPr>
              <w:t>CS_08_12IMG03</w:t>
            </w:r>
          </w:p>
        </w:tc>
      </w:tr>
      <w:tr w:rsidR="001660CB" w:rsidRPr="00594DA2" w14:paraId="76795DBD" w14:textId="77777777" w:rsidTr="009C0FAC">
        <w:tc>
          <w:tcPr>
            <w:tcW w:w="0" w:type="auto"/>
          </w:tcPr>
          <w:p w14:paraId="732A2A36" w14:textId="77777777" w:rsidR="00054CBA" w:rsidRPr="00594DA2" w:rsidRDefault="00054CBA" w:rsidP="009C0FAC">
            <w:pPr>
              <w:jc w:val="both"/>
              <w:rPr>
                <w:rFonts w:cs="Times New Roman"/>
                <w:sz w:val="20"/>
                <w:szCs w:val="24"/>
              </w:rPr>
            </w:pPr>
            <w:r w:rsidRPr="00594DA2">
              <w:rPr>
                <w:rFonts w:cs="Times New Roman"/>
                <w:b/>
                <w:sz w:val="20"/>
                <w:szCs w:val="24"/>
              </w:rPr>
              <w:t>Descripción</w:t>
            </w:r>
          </w:p>
        </w:tc>
        <w:tc>
          <w:tcPr>
            <w:tcW w:w="0" w:type="auto"/>
          </w:tcPr>
          <w:p w14:paraId="33A25A92" w14:textId="11DD7B6B" w:rsidR="00054CBA" w:rsidRPr="00594DA2" w:rsidRDefault="00054CBA" w:rsidP="00437CF7">
            <w:pPr>
              <w:rPr>
                <w:rFonts w:cs="Times New Roman"/>
                <w:sz w:val="20"/>
                <w:szCs w:val="24"/>
              </w:rPr>
            </w:pPr>
            <w:r w:rsidRPr="00594DA2">
              <w:rPr>
                <w:rFonts w:cs="Times New Roman"/>
                <w:sz w:val="20"/>
                <w:szCs w:val="24"/>
              </w:rPr>
              <w:t>El constitucionalismo: una lucha por la dignidad humana.</w:t>
            </w:r>
          </w:p>
        </w:tc>
      </w:tr>
      <w:tr w:rsidR="001660CB" w:rsidRPr="00594DA2" w14:paraId="32D7DB09" w14:textId="77777777" w:rsidTr="009C0FAC">
        <w:tc>
          <w:tcPr>
            <w:tcW w:w="0" w:type="auto"/>
          </w:tcPr>
          <w:p w14:paraId="290E1F89" w14:textId="77777777" w:rsidR="00054CBA" w:rsidRPr="00594DA2" w:rsidRDefault="00054CBA" w:rsidP="009C0FAC">
            <w:pPr>
              <w:jc w:val="both"/>
              <w:rPr>
                <w:rFonts w:cs="Times New Roman"/>
                <w:sz w:val="20"/>
                <w:szCs w:val="24"/>
              </w:rPr>
            </w:pPr>
            <w:r w:rsidRPr="00594DA2">
              <w:rPr>
                <w:rFonts w:cs="Times New Roman"/>
                <w:b/>
                <w:sz w:val="20"/>
                <w:szCs w:val="24"/>
              </w:rPr>
              <w:t>Código Shutterstock (o URL o la ruta en AulaPlaneta)</w:t>
            </w:r>
          </w:p>
        </w:tc>
        <w:tc>
          <w:tcPr>
            <w:tcW w:w="0" w:type="auto"/>
          </w:tcPr>
          <w:p w14:paraId="1DDC989F" w14:textId="222BC1BD" w:rsidR="00054CBA" w:rsidRPr="00594DA2" w:rsidRDefault="00054CBA" w:rsidP="00054CBA">
            <w:pPr>
              <w:rPr>
                <w:rFonts w:cs="Times New Roman"/>
                <w:sz w:val="20"/>
                <w:szCs w:val="24"/>
                <w:lang w:val="en"/>
              </w:rPr>
            </w:pPr>
            <w:r w:rsidRPr="00594DA2">
              <w:rPr>
                <w:rFonts w:cs="Times New Roman"/>
                <w:sz w:val="20"/>
                <w:szCs w:val="24"/>
                <w:lang w:val="en"/>
              </w:rPr>
              <w:t xml:space="preserve">Foto de </w:t>
            </w:r>
            <w:r w:rsidRPr="00594DA2">
              <w:rPr>
                <w:rFonts w:cs="Times New Roman"/>
                <w:sz w:val="20"/>
                <w:szCs w:val="24"/>
              </w:rPr>
              <w:t>la Revolución Francesa</w:t>
            </w:r>
            <w:r w:rsidR="006C210E" w:rsidRPr="00594DA2">
              <w:rPr>
                <w:rFonts w:cs="Times New Roman"/>
                <w:sz w:val="20"/>
                <w:szCs w:val="24"/>
              </w:rPr>
              <w:t>.</w:t>
            </w:r>
          </w:p>
        </w:tc>
      </w:tr>
      <w:tr w:rsidR="001F78FB" w:rsidRPr="00594DA2" w14:paraId="24AADB05" w14:textId="77777777" w:rsidTr="009C0FAC">
        <w:tc>
          <w:tcPr>
            <w:tcW w:w="0" w:type="auto"/>
          </w:tcPr>
          <w:p w14:paraId="1DFAC8DB" w14:textId="77777777" w:rsidR="00054CBA" w:rsidRPr="00594DA2" w:rsidRDefault="00054CBA" w:rsidP="009C0FAC">
            <w:pPr>
              <w:jc w:val="both"/>
              <w:rPr>
                <w:rFonts w:cs="Times New Roman"/>
                <w:sz w:val="20"/>
                <w:szCs w:val="20"/>
              </w:rPr>
            </w:pPr>
            <w:r w:rsidRPr="00594DA2">
              <w:rPr>
                <w:rFonts w:cs="Times New Roman"/>
                <w:b/>
                <w:sz w:val="20"/>
                <w:szCs w:val="20"/>
              </w:rPr>
              <w:t>Pie de imagen</w:t>
            </w:r>
          </w:p>
        </w:tc>
        <w:tc>
          <w:tcPr>
            <w:tcW w:w="0" w:type="auto"/>
          </w:tcPr>
          <w:p w14:paraId="38F83235" w14:textId="70271009" w:rsidR="00054CBA" w:rsidRPr="00594DA2" w:rsidRDefault="00054CBA" w:rsidP="006C210E">
            <w:pPr>
              <w:pStyle w:val="u"/>
              <w:shd w:val="clear" w:color="auto" w:fill="FFFFFF"/>
              <w:spacing w:before="0" w:beforeAutospacing="0" w:after="0" w:afterAutospacing="0"/>
              <w:jc w:val="both"/>
              <w:rPr>
                <w:rFonts w:asciiTheme="minorHAnsi" w:hAnsiTheme="minorHAnsi"/>
                <w:sz w:val="20"/>
                <w:szCs w:val="20"/>
              </w:rPr>
            </w:pPr>
            <w:r w:rsidRPr="00594DA2">
              <w:rPr>
                <w:rStyle w:val="un"/>
                <w:rFonts w:asciiTheme="minorHAnsi" w:hAnsiTheme="minorHAnsi"/>
                <w:sz w:val="20"/>
                <w:szCs w:val="20"/>
              </w:rPr>
              <w:t xml:space="preserve">Las </w:t>
            </w:r>
            <w:r w:rsidR="009C0FAC" w:rsidRPr="00594DA2">
              <w:rPr>
                <w:rStyle w:val="un"/>
                <w:rFonts w:asciiTheme="minorHAnsi" w:hAnsiTheme="minorHAnsi"/>
                <w:sz w:val="20"/>
                <w:szCs w:val="20"/>
              </w:rPr>
              <w:t xml:space="preserve">revoluciones mostraron la insatisfacción del pueblo con las condiciones de exclusión política a la que estaban sometidos. Sus representantes reclamaron su participación como poder que instaura </w:t>
            </w:r>
            <w:r w:rsidR="006C210E" w:rsidRPr="00594DA2">
              <w:rPr>
                <w:rStyle w:val="un"/>
                <w:rFonts w:asciiTheme="minorHAnsi" w:hAnsiTheme="minorHAnsi"/>
                <w:sz w:val="20"/>
                <w:szCs w:val="20"/>
              </w:rPr>
              <w:t>un</w:t>
            </w:r>
            <w:r w:rsidR="009C0FAC" w:rsidRPr="00594DA2">
              <w:rPr>
                <w:rStyle w:val="un"/>
                <w:rFonts w:asciiTheme="minorHAnsi" w:hAnsiTheme="minorHAnsi"/>
                <w:sz w:val="20"/>
                <w:szCs w:val="20"/>
              </w:rPr>
              <w:t xml:space="preserve"> orden político</w:t>
            </w:r>
            <w:r w:rsidR="006C210E" w:rsidRPr="00594DA2">
              <w:rPr>
                <w:rStyle w:val="un"/>
                <w:rFonts w:asciiTheme="minorHAnsi" w:hAnsiTheme="minorHAnsi"/>
                <w:sz w:val="20"/>
                <w:szCs w:val="20"/>
              </w:rPr>
              <w:t xml:space="preserve"> a través del derecho</w:t>
            </w:r>
            <w:r w:rsidR="009C0FAC" w:rsidRPr="00594DA2">
              <w:rPr>
                <w:rStyle w:val="un"/>
                <w:rFonts w:asciiTheme="minorHAnsi" w:hAnsiTheme="minorHAnsi"/>
                <w:sz w:val="20"/>
                <w:szCs w:val="20"/>
              </w:rPr>
              <w:t>.</w:t>
            </w:r>
          </w:p>
        </w:tc>
      </w:tr>
    </w:tbl>
    <w:p w14:paraId="0D3F78E5" w14:textId="77777777" w:rsidR="00054CBA" w:rsidRPr="00594DA2" w:rsidRDefault="00054CBA" w:rsidP="00642B12">
      <w:pPr>
        <w:spacing w:after="0" w:line="240" w:lineRule="auto"/>
        <w:jc w:val="both"/>
        <w:rPr>
          <w:rFonts w:eastAsia="Times New Roman" w:cs="Times New Roman"/>
          <w:sz w:val="20"/>
          <w:szCs w:val="20"/>
          <w:lang w:eastAsia="es-CO"/>
        </w:rPr>
      </w:pPr>
    </w:p>
    <w:tbl>
      <w:tblPr>
        <w:tblStyle w:val="Tablaconcuadrcula"/>
        <w:tblW w:w="0" w:type="auto"/>
        <w:tblLook w:val="04A0" w:firstRow="1" w:lastRow="0" w:firstColumn="1" w:lastColumn="0" w:noHBand="0" w:noVBand="1"/>
      </w:tblPr>
      <w:tblGrid>
        <w:gridCol w:w="2235"/>
        <w:gridCol w:w="6819"/>
      </w:tblGrid>
      <w:tr w:rsidR="00594DA2" w:rsidRPr="00594DA2" w14:paraId="6B374ACA" w14:textId="77777777" w:rsidTr="00D418C7">
        <w:tc>
          <w:tcPr>
            <w:tcW w:w="9054" w:type="dxa"/>
            <w:gridSpan w:val="2"/>
            <w:shd w:val="clear" w:color="auto" w:fill="000000" w:themeFill="text1"/>
          </w:tcPr>
          <w:p w14:paraId="12D407AE" w14:textId="77777777" w:rsidR="001F78FB" w:rsidRPr="00594DA2" w:rsidRDefault="001F78FB" w:rsidP="00D418C7">
            <w:pPr>
              <w:jc w:val="center"/>
              <w:rPr>
                <w:rFonts w:cs="Times New Roman"/>
                <w:sz w:val="20"/>
                <w:szCs w:val="20"/>
              </w:rPr>
            </w:pPr>
            <w:r w:rsidRPr="00594DA2">
              <w:rPr>
                <w:rFonts w:cs="Times New Roman"/>
                <w:sz w:val="20"/>
                <w:szCs w:val="20"/>
              </w:rPr>
              <w:t>Destacado # 3</w:t>
            </w:r>
          </w:p>
        </w:tc>
      </w:tr>
      <w:tr w:rsidR="00594DA2" w:rsidRPr="00594DA2" w14:paraId="0ABC4121" w14:textId="77777777" w:rsidTr="00BE08D8">
        <w:trPr>
          <w:trHeight w:val="252"/>
        </w:trPr>
        <w:tc>
          <w:tcPr>
            <w:tcW w:w="2235" w:type="dxa"/>
            <w:shd w:val="clear" w:color="auto" w:fill="auto"/>
          </w:tcPr>
          <w:p w14:paraId="433D2A82" w14:textId="77777777" w:rsidR="001F78FB" w:rsidRPr="00594DA2" w:rsidRDefault="001F78FB" w:rsidP="00D418C7">
            <w:pPr>
              <w:rPr>
                <w:rFonts w:cs="Times New Roman"/>
                <w:sz w:val="20"/>
                <w:szCs w:val="20"/>
                <w:lang w:val="es-ES"/>
              </w:rPr>
            </w:pPr>
            <w:r w:rsidRPr="00594DA2">
              <w:rPr>
                <w:rFonts w:cs="Times New Roman"/>
                <w:sz w:val="20"/>
                <w:szCs w:val="20"/>
                <w:lang w:val="es-ES"/>
              </w:rPr>
              <w:t>Título</w:t>
            </w:r>
          </w:p>
        </w:tc>
        <w:tc>
          <w:tcPr>
            <w:tcW w:w="6819" w:type="dxa"/>
            <w:shd w:val="clear" w:color="auto" w:fill="auto"/>
          </w:tcPr>
          <w:p w14:paraId="1C949246" w14:textId="77777777" w:rsidR="001F78FB" w:rsidRPr="00594DA2" w:rsidRDefault="001F78FB" w:rsidP="00D418C7">
            <w:pPr>
              <w:jc w:val="both"/>
              <w:rPr>
                <w:rFonts w:cs="Times New Roman"/>
                <w:sz w:val="20"/>
                <w:szCs w:val="20"/>
              </w:rPr>
            </w:pPr>
            <w:r w:rsidRPr="00594DA2">
              <w:rPr>
                <w:rFonts w:cs="Times New Roman"/>
                <w:sz w:val="20"/>
                <w:szCs w:val="20"/>
              </w:rPr>
              <w:t>El constitucionalismo y la constitución política.</w:t>
            </w:r>
          </w:p>
        </w:tc>
      </w:tr>
      <w:tr w:rsidR="00594DA2" w:rsidRPr="00594DA2" w14:paraId="18D5A2F7" w14:textId="77777777" w:rsidTr="00BE08D8">
        <w:trPr>
          <w:trHeight w:val="318"/>
        </w:trPr>
        <w:tc>
          <w:tcPr>
            <w:tcW w:w="2235" w:type="dxa"/>
            <w:shd w:val="clear" w:color="auto" w:fill="auto"/>
          </w:tcPr>
          <w:p w14:paraId="731B3D37" w14:textId="77777777" w:rsidR="001F78FB" w:rsidRPr="00594DA2" w:rsidRDefault="001F78FB" w:rsidP="00D418C7">
            <w:pPr>
              <w:rPr>
                <w:rFonts w:cs="Times New Roman"/>
                <w:sz w:val="20"/>
                <w:szCs w:val="20"/>
                <w:lang w:val="es-ES"/>
              </w:rPr>
            </w:pPr>
            <w:r w:rsidRPr="00594DA2">
              <w:rPr>
                <w:rFonts w:cs="Times New Roman"/>
                <w:sz w:val="20"/>
                <w:szCs w:val="20"/>
                <w:lang w:val="es-ES"/>
              </w:rPr>
              <w:t>Contenido</w:t>
            </w:r>
          </w:p>
        </w:tc>
        <w:tc>
          <w:tcPr>
            <w:tcW w:w="6819" w:type="dxa"/>
            <w:shd w:val="clear" w:color="auto" w:fill="auto"/>
          </w:tcPr>
          <w:p w14:paraId="770869F4" w14:textId="77777777" w:rsidR="001F78FB" w:rsidRPr="00594DA2" w:rsidRDefault="001F78FB" w:rsidP="00D418C7">
            <w:pPr>
              <w:jc w:val="both"/>
              <w:rPr>
                <w:rFonts w:cs="Times New Roman"/>
                <w:sz w:val="20"/>
                <w:szCs w:val="20"/>
              </w:rPr>
            </w:pPr>
            <w:r w:rsidRPr="00594DA2">
              <w:rPr>
                <w:rFonts w:cs="Times New Roman"/>
                <w:sz w:val="20"/>
                <w:szCs w:val="20"/>
              </w:rPr>
              <w:t>Los pueblos pedían constituciones como garantía de su libertad. Eran gritos en las calles que reclamaban un gobierno limitado y la consagración de los derechos de los ciudadanos y que se lograban mediante la adopción de constituciones.</w:t>
            </w:r>
          </w:p>
        </w:tc>
      </w:tr>
    </w:tbl>
    <w:p w14:paraId="63CF01C0" w14:textId="77777777" w:rsidR="001F78FB" w:rsidRPr="00594DA2" w:rsidRDefault="001F78FB" w:rsidP="00447E3F">
      <w:pPr>
        <w:spacing w:after="0" w:line="240" w:lineRule="auto"/>
        <w:jc w:val="both"/>
        <w:rPr>
          <w:rFonts w:eastAsia="Times New Roman" w:cs="Times New Roman"/>
          <w:sz w:val="24"/>
          <w:szCs w:val="24"/>
          <w:lang w:eastAsia="es-CO"/>
        </w:rPr>
      </w:pPr>
    </w:p>
    <w:p w14:paraId="67B6F23C" w14:textId="29A7D5E3" w:rsidR="00447E3F" w:rsidRPr="00594DA2" w:rsidRDefault="00447E3F" w:rsidP="00447E3F">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De los modelos constitucionales provenientes de las revoluciones se han destacado como puntos eje, los siguientes:</w:t>
      </w:r>
    </w:p>
    <w:p w14:paraId="31E7EE25" w14:textId="77777777" w:rsidR="00447E3F" w:rsidRPr="00594DA2" w:rsidRDefault="00447E3F" w:rsidP="00447E3F">
      <w:pPr>
        <w:spacing w:after="0" w:line="240" w:lineRule="auto"/>
        <w:jc w:val="both"/>
        <w:rPr>
          <w:rFonts w:eastAsia="Times New Roman" w:cs="Times New Roman"/>
          <w:sz w:val="24"/>
          <w:szCs w:val="24"/>
          <w:lang w:eastAsia="es-CO"/>
        </w:rPr>
      </w:pPr>
    </w:p>
    <w:p w14:paraId="091821A3" w14:textId="78A63567" w:rsidR="00230DE5" w:rsidRPr="00594DA2" w:rsidRDefault="00576ECE" w:rsidP="00447E3F">
      <w:pPr>
        <w:pStyle w:val="Prrafodelista"/>
        <w:numPr>
          <w:ilvl w:val="0"/>
          <w:numId w:val="27"/>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Del </w:t>
      </w:r>
      <w:r w:rsidRPr="00594DA2">
        <w:rPr>
          <w:rFonts w:eastAsia="Times New Roman" w:cs="Times New Roman"/>
          <w:b/>
          <w:sz w:val="24"/>
          <w:szCs w:val="24"/>
          <w:lang w:eastAsia="es-CO"/>
        </w:rPr>
        <w:t>inglés</w:t>
      </w:r>
      <w:r w:rsidR="00230DE5" w:rsidRPr="00594DA2">
        <w:rPr>
          <w:rFonts w:eastAsia="Times New Roman" w:cs="Times New Roman"/>
          <w:sz w:val="24"/>
          <w:szCs w:val="24"/>
          <w:lang w:eastAsia="es-CO"/>
        </w:rPr>
        <w:t xml:space="preserve"> se </w:t>
      </w:r>
      <w:r w:rsidR="00447E3F" w:rsidRPr="00594DA2">
        <w:rPr>
          <w:rFonts w:eastAsia="Times New Roman" w:cs="Times New Roman"/>
          <w:sz w:val="24"/>
          <w:szCs w:val="24"/>
          <w:lang w:eastAsia="es-CO"/>
        </w:rPr>
        <w:t>subrayó</w:t>
      </w:r>
      <w:r w:rsidRPr="00594DA2">
        <w:rPr>
          <w:rFonts w:eastAsia="Times New Roman" w:cs="Times New Roman"/>
          <w:sz w:val="24"/>
          <w:szCs w:val="24"/>
          <w:lang w:eastAsia="es-CO"/>
        </w:rPr>
        <w:t xml:space="preserve"> </w:t>
      </w:r>
      <w:r w:rsidR="00CE6B99" w:rsidRPr="00594DA2">
        <w:rPr>
          <w:rFonts w:eastAsia="Times New Roman" w:cs="Times New Roman"/>
          <w:sz w:val="24"/>
          <w:szCs w:val="24"/>
          <w:lang w:eastAsia="es-CO"/>
        </w:rPr>
        <w:t>el establecimiento de</w:t>
      </w:r>
      <w:r w:rsidR="006C210E" w:rsidRPr="00594DA2">
        <w:rPr>
          <w:rFonts w:eastAsia="Times New Roman" w:cs="Times New Roman"/>
          <w:sz w:val="24"/>
          <w:szCs w:val="24"/>
          <w:lang w:eastAsia="es-CO"/>
        </w:rPr>
        <w:t xml:space="preserve"> los</w:t>
      </w:r>
      <w:r w:rsidR="00CE6B99" w:rsidRPr="00594DA2">
        <w:rPr>
          <w:rFonts w:eastAsia="Times New Roman" w:cs="Times New Roman"/>
          <w:sz w:val="24"/>
          <w:szCs w:val="24"/>
          <w:lang w:eastAsia="es-CO"/>
        </w:rPr>
        <w:t xml:space="preserve"> </w:t>
      </w:r>
      <w:r w:rsidR="00CE6B99" w:rsidRPr="00594DA2">
        <w:rPr>
          <w:rFonts w:eastAsia="Times New Roman" w:cs="Times New Roman"/>
          <w:b/>
          <w:sz w:val="24"/>
          <w:szCs w:val="24"/>
          <w:lang w:eastAsia="es-CO"/>
        </w:rPr>
        <w:t>límites al mo</w:t>
      </w:r>
      <w:r w:rsidR="009D1AFD" w:rsidRPr="00594DA2">
        <w:rPr>
          <w:rFonts w:eastAsia="Times New Roman" w:cs="Times New Roman"/>
          <w:b/>
          <w:sz w:val="24"/>
          <w:szCs w:val="24"/>
          <w:lang w:eastAsia="es-CO"/>
        </w:rPr>
        <w:t>narca</w:t>
      </w:r>
      <w:r w:rsidR="009D1AFD" w:rsidRPr="00594DA2">
        <w:rPr>
          <w:rFonts w:eastAsia="Times New Roman" w:cs="Times New Roman"/>
          <w:sz w:val="24"/>
          <w:szCs w:val="24"/>
          <w:lang w:eastAsia="es-CO"/>
        </w:rPr>
        <w:t xml:space="preserve"> por el </w:t>
      </w:r>
      <w:r w:rsidR="009D1AFD" w:rsidRPr="00594DA2">
        <w:rPr>
          <w:rFonts w:eastAsia="Times New Roman" w:cs="Times New Roman"/>
          <w:b/>
          <w:sz w:val="24"/>
          <w:szCs w:val="24"/>
          <w:lang w:eastAsia="es-CO"/>
        </w:rPr>
        <w:t>Parlamento</w:t>
      </w:r>
      <w:r w:rsidR="009D1AFD" w:rsidRPr="00594DA2">
        <w:rPr>
          <w:rFonts w:eastAsia="Times New Roman" w:cs="Times New Roman"/>
          <w:sz w:val="24"/>
          <w:szCs w:val="24"/>
          <w:lang w:eastAsia="es-CO"/>
        </w:rPr>
        <w:t xml:space="preserve">, la expedición de documentos en los cuales se hicieron expresos los </w:t>
      </w:r>
      <w:r w:rsidR="009D1AFD" w:rsidRPr="00594DA2">
        <w:rPr>
          <w:rFonts w:eastAsia="Times New Roman" w:cs="Times New Roman"/>
          <w:sz w:val="24"/>
          <w:szCs w:val="24"/>
          <w:lang w:eastAsia="es-CO"/>
        </w:rPr>
        <w:lastRenderedPageBreak/>
        <w:t>derechos y garantías de los ciudadanos (</w:t>
      </w:r>
      <w:r w:rsidR="009D1AFD" w:rsidRPr="00594DA2">
        <w:rPr>
          <w:rFonts w:eastAsia="Times New Roman" w:cs="Times New Roman"/>
          <w:b/>
          <w:sz w:val="24"/>
          <w:szCs w:val="24"/>
          <w:lang w:eastAsia="es-CO"/>
        </w:rPr>
        <w:t>Petition of Rights</w:t>
      </w:r>
      <w:r w:rsidR="009D1AFD" w:rsidRPr="00594DA2">
        <w:rPr>
          <w:rFonts w:eastAsia="Times New Roman" w:cs="Times New Roman"/>
          <w:sz w:val="24"/>
          <w:szCs w:val="24"/>
          <w:lang w:eastAsia="es-CO"/>
        </w:rPr>
        <w:t xml:space="preserve">, 1628; Instrument of Government, 1653; </w:t>
      </w:r>
      <w:r w:rsidR="009D1AFD" w:rsidRPr="00594DA2">
        <w:rPr>
          <w:rFonts w:eastAsia="Times New Roman" w:cs="Times New Roman"/>
          <w:b/>
          <w:sz w:val="24"/>
          <w:szCs w:val="24"/>
          <w:lang w:eastAsia="es-CO"/>
        </w:rPr>
        <w:t>Habeas Corpus Act,</w:t>
      </w:r>
      <w:r w:rsidR="009D1AFD" w:rsidRPr="00594DA2">
        <w:rPr>
          <w:rFonts w:eastAsia="Times New Roman" w:cs="Times New Roman"/>
          <w:sz w:val="24"/>
          <w:szCs w:val="24"/>
          <w:lang w:eastAsia="es-CO"/>
        </w:rPr>
        <w:t xml:space="preserve"> 1679; </w:t>
      </w:r>
      <w:r w:rsidR="009D1AFD" w:rsidRPr="00594DA2">
        <w:rPr>
          <w:rFonts w:eastAsia="Times New Roman" w:cs="Times New Roman"/>
          <w:b/>
          <w:sz w:val="24"/>
          <w:szCs w:val="24"/>
          <w:lang w:eastAsia="es-CO"/>
        </w:rPr>
        <w:t>Bill of Rights</w:t>
      </w:r>
      <w:r w:rsidR="009D1AFD" w:rsidRPr="00594DA2">
        <w:rPr>
          <w:rFonts w:eastAsia="Times New Roman" w:cs="Times New Roman"/>
          <w:sz w:val="24"/>
          <w:szCs w:val="24"/>
          <w:lang w:eastAsia="es-CO"/>
        </w:rPr>
        <w:t xml:space="preserve">, 1689; entre otros). </w:t>
      </w:r>
    </w:p>
    <w:p w14:paraId="0DEC5E64" w14:textId="77777777" w:rsidR="00230DE5" w:rsidRPr="00594DA2" w:rsidRDefault="00230DE5" w:rsidP="00642B12">
      <w:pPr>
        <w:spacing w:after="0" w:line="240" w:lineRule="auto"/>
        <w:jc w:val="both"/>
        <w:rPr>
          <w:rFonts w:eastAsia="Times New Roman" w:cs="Times New Roman"/>
          <w:sz w:val="24"/>
          <w:szCs w:val="24"/>
          <w:lang w:eastAsia="es-CO"/>
        </w:rPr>
      </w:pPr>
    </w:p>
    <w:p w14:paraId="4EF8F436" w14:textId="66AAEB0F" w:rsidR="00675831" w:rsidRPr="00594DA2" w:rsidRDefault="006C210E" w:rsidP="00447E3F">
      <w:pPr>
        <w:pStyle w:val="Prrafodelista"/>
        <w:numPr>
          <w:ilvl w:val="0"/>
          <w:numId w:val="27"/>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De</w:t>
      </w:r>
      <w:r w:rsidR="009D1AFD" w:rsidRPr="00594DA2">
        <w:rPr>
          <w:rFonts w:eastAsia="Times New Roman" w:cs="Times New Roman"/>
          <w:sz w:val="24"/>
          <w:szCs w:val="24"/>
          <w:lang w:eastAsia="es-CO"/>
        </w:rPr>
        <w:t xml:space="preserve">l </w:t>
      </w:r>
      <w:r w:rsidR="009D1AFD" w:rsidRPr="00594DA2">
        <w:rPr>
          <w:rFonts w:eastAsia="Times New Roman" w:cs="Times New Roman"/>
          <w:b/>
          <w:sz w:val="24"/>
          <w:szCs w:val="24"/>
          <w:lang w:eastAsia="es-CO"/>
        </w:rPr>
        <w:t>modelo francés</w:t>
      </w:r>
      <w:r w:rsidR="009D1AFD" w:rsidRPr="00594DA2">
        <w:rPr>
          <w:rFonts w:eastAsia="Times New Roman" w:cs="Times New Roman"/>
          <w:sz w:val="24"/>
          <w:szCs w:val="24"/>
          <w:lang w:eastAsia="es-CO"/>
        </w:rPr>
        <w:t xml:space="preserve"> </w:t>
      </w:r>
      <w:r w:rsidR="00447E3F" w:rsidRPr="00594DA2">
        <w:rPr>
          <w:rFonts w:eastAsia="Times New Roman" w:cs="Times New Roman"/>
          <w:sz w:val="24"/>
          <w:szCs w:val="24"/>
          <w:lang w:eastAsia="es-CO"/>
        </w:rPr>
        <w:t xml:space="preserve">se recalcó </w:t>
      </w:r>
      <w:r w:rsidRPr="00594DA2">
        <w:rPr>
          <w:rFonts w:eastAsia="Times New Roman" w:cs="Times New Roman"/>
          <w:sz w:val="24"/>
          <w:szCs w:val="24"/>
          <w:lang w:eastAsia="es-CO"/>
        </w:rPr>
        <w:t>su</w:t>
      </w:r>
      <w:r w:rsidR="009D1AFD" w:rsidRPr="00594DA2">
        <w:rPr>
          <w:rFonts w:eastAsia="Times New Roman" w:cs="Times New Roman"/>
          <w:sz w:val="24"/>
          <w:szCs w:val="24"/>
          <w:lang w:eastAsia="es-CO"/>
        </w:rPr>
        <w:t xml:space="preserve"> énfasis en el </w:t>
      </w:r>
      <w:r w:rsidR="009D1AFD" w:rsidRPr="00594DA2">
        <w:rPr>
          <w:rFonts w:eastAsia="Times New Roman" w:cs="Times New Roman"/>
          <w:b/>
          <w:sz w:val="24"/>
          <w:szCs w:val="24"/>
          <w:lang w:eastAsia="es-CO"/>
        </w:rPr>
        <w:t>poder constituyente</w:t>
      </w:r>
      <w:r w:rsidR="009D1AFD" w:rsidRPr="00594DA2">
        <w:rPr>
          <w:rFonts w:eastAsia="Times New Roman" w:cs="Times New Roman"/>
          <w:sz w:val="24"/>
          <w:szCs w:val="24"/>
          <w:lang w:eastAsia="es-CO"/>
        </w:rPr>
        <w:t xml:space="preserve">, el </w:t>
      </w:r>
      <w:r w:rsidR="009D1AFD" w:rsidRPr="00594DA2">
        <w:rPr>
          <w:rFonts w:eastAsia="Times New Roman" w:cs="Times New Roman"/>
          <w:b/>
          <w:sz w:val="24"/>
          <w:szCs w:val="24"/>
          <w:lang w:eastAsia="es-CO"/>
        </w:rPr>
        <w:t>derrocamiento de los privilegios aristocráticos</w:t>
      </w:r>
      <w:r w:rsidR="00230DE5" w:rsidRPr="00594DA2">
        <w:rPr>
          <w:rFonts w:eastAsia="Times New Roman" w:cs="Times New Roman"/>
          <w:sz w:val="24"/>
          <w:szCs w:val="24"/>
          <w:lang w:eastAsia="es-CO"/>
        </w:rPr>
        <w:t xml:space="preserve">, </w:t>
      </w:r>
      <w:r w:rsidR="009D1AFD" w:rsidRPr="00594DA2">
        <w:rPr>
          <w:rFonts w:eastAsia="Times New Roman" w:cs="Times New Roman"/>
          <w:sz w:val="24"/>
          <w:szCs w:val="24"/>
          <w:lang w:eastAsia="es-CO"/>
        </w:rPr>
        <w:t xml:space="preserve">la </w:t>
      </w:r>
      <w:r w:rsidR="009D1AFD" w:rsidRPr="00594DA2">
        <w:rPr>
          <w:rFonts w:eastAsia="Times New Roman" w:cs="Times New Roman"/>
          <w:b/>
          <w:sz w:val="24"/>
          <w:szCs w:val="24"/>
          <w:lang w:eastAsia="es-CO"/>
        </w:rPr>
        <w:t>creación de una sociedad política forjada por la libertad y la igualdad de todos ante la ley y el reconocimiento de los derechos considerados sagrados</w:t>
      </w:r>
      <w:r w:rsidR="009D1AFD" w:rsidRPr="00594DA2">
        <w:rPr>
          <w:rFonts w:eastAsia="Times New Roman" w:cs="Times New Roman"/>
          <w:sz w:val="24"/>
          <w:szCs w:val="24"/>
          <w:lang w:eastAsia="es-CO"/>
        </w:rPr>
        <w:t>: “libertad, la propiedad, la seguridad y</w:t>
      </w:r>
      <w:r w:rsidR="00230DE5" w:rsidRPr="00594DA2">
        <w:rPr>
          <w:rFonts w:eastAsia="Times New Roman" w:cs="Times New Roman"/>
          <w:sz w:val="24"/>
          <w:szCs w:val="24"/>
          <w:lang w:eastAsia="es-CO"/>
        </w:rPr>
        <w:t xml:space="preserve"> la resistencia a la opresión”. Su</w:t>
      </w:r>
      <w:r w:rsidR="00675831" w:rsidRPr="00594DA2">
        <w:rPr>
          <w:rFonts w:eastAsia="Times New Roman" w:cs="Times New Roman"/>
          <w:sz w:val="24"/>
          <w:szCs w:val="24"/>
          <w:lang w:eastAsia="es-CO"/>
        </w:rPr>
        <w:t xml:space="preserve"> documento más importante lo constituyó </w:t>
      </w:r>
      <w:r w:rsidR="00B10F2B" w:rsidRPr="0057502F">
        <w:rPr>
          <w:rFonts w:eastAsia="Times New Roman" w:cs="Times New Roman"/>
          <w:sz w:val="24"/>
          <w:szCs w:val="24"/>
          <w:lang w:eastAsia="es-CO"/>
        </w:rPr>
        <w:t>l</w:t>
      </w:r>
      <w:r w:rsidR="00675831" w:rsidRPr="0057502F">
        <w:rPr>
          <w:rFonts w:eastAsia="Times New Roman" w:cs="Times New Roman"/>
          <w:sz w:val="24"/>
          <w:szCs w:val="24"/>
          <w:lang w:eastAsia="es-CO"/>
        </w:rPr>
        <w:t xml:space="preserve">a </w:t>
      </w:r>
      <w:r w:rsidR="00675831" w:rsidRPr="0057502F">
        <w:rPr>
          <w:rFonts w:eastAsia="Times New Roman" w:cs="Times New Roman"/>
          <w:sz w:val="24"/>
          <w:szCs w:val="24"/>
          <w:lang w:eastAsia="es-CO"/>
          <w:rPrChange w:id="10" w:author="ANA MARIA LARA" w:date="2015-06-14T17:06:00Z">
            <w:rPr>
              <w:rFonts w:eastAsia="Times New Roman" w:cs="Times New Roman"/>
              <w:b/>
              <w:sz w:val="24"/>
              <w:szCs w:val="24"/>
              <w:lang w:eastAsia="es-CO"/>
            </w:rPr>
          </w:rPrChange>
        </w:rPr>
        <w:t>Declaración de los derechos del hombre y del ciudadano de 1789</w:t>
      </w:r>
      <w:r w:rsidR="00675831" w:rsidRPr="0057502F">
        <w:rPr>
          <w:rFonts w:eastAsia="Times New Roman" w:cs="Times New Roman"/>
          <w:sz w:val="24"/>
          <w:szCs w:val="24"/>
          <w:lang w:eastAsia="es-CO"/>
        </w:rPr>
        <w:t>.</w:t>
      </w:r>
      <w:r w:rsidR="00675831" w:rsidRPr="00594DA2">
        <w:rPr>
          <w:rFonts w:eastAsia="Times New Roman" w:cs="Times New Roman"/>
          <w:sz w:val="24"/>
          <w:szCs w:val="24"/>
          <w:lang w:eastAsia="es-CO"/>
        </w:rPr>
        <w:t xml:space="preserve"> Igualmente</w:t>
      </w:r>
      <w:r w:rsidR="00054CBA" w:rsidRPr="00594DA2">
        <w:rPr>
          <w:rFonts w:eastAsia="Times New Roman" w:cs="Times New Roman"/>
          <w:sz w:val="24"/>
          <w:szCs w:val="24"/>
          <w:lang w:eastAsia="es-CO"/>
        </w:rPr>
        <w:t>,</w:t>
      </w:r>
      <w:r w:rsidR="00675831" w:rsidRPr="00594DA2">
        <w:rPr>
          <w:rFonts w:eastAsia="Times New Roman" w:cs="Times New Roman"/>
          <w:sz w:val="24"/>
          <w:szCs w:val="24"/>
          <w:lang w:eastAsia="es-CO"/>
        </w:rPr>
        <w:t xml:space="preserve"> la</w:t>
      </w:r>
      <w:r w:rsidR="00447E3F" w:rsidRPr="00594DA2">
        <w:rPr>
          <w:rFonts w:eastAsia="Times New Roman" w:cs="Times New Roman"/>
          <w:sz w:val="24"/>
          <w:szCs w:val="24"/>
          <w:lang w:eastAsia="es-CO"/>
        </w:rPr>
        <w:t>s</w:t>
      </w:r>
      <w:r w:rsidR="00675831" w:rsidRPr="00594DA2">
        <w:rPr>
          <w:rFonts w:eastAsia="Times New Roman" w:cs="Times New Roman"/>
          <w:sz w:val="24"/>
          <w:szCs w:val="24"/>
          <w:lang w:eastAsia="es-CO"/>
        </w:rPr>
        <w:t xml:space="preserve"> </w:t>
      </w:r>
      <w:r w:rsidR="00447E3F" w:rsidRPr="00594DA2">
        <w:rPr>
          <w:rFonts w:eastAsia="Times New Roman" w:cs="Times New Roman"/>
          <w:sz w:val="24"/>
          <w:szCs w:val="24"/>
          <w:lang w:eastAsia="es-CO"/>
        </w:rPr>
        <w:t>Constituciones</w:t>
      </w:r>
      <w:r w:rsidR="00675831" w:rsidRPr="00594DA2">
        <w:rPr>
          <w:rFonts w:eastAsia="Times New Roman" w:cs="Times New Roman"/>
          <w:sz w:val="24"/>
          <w:szCs w:val="24"/>
          <w:lang w:eastAsia="es-CO"/>
        </w:rPr>
        <w:t xml:space="preserve"> de 1791 y 1793. </w:t>
      </w:r>
      <w:r w:rsidR="00230DE5" w:rsidRPr="00594DA2">
        <w:rPr>
          <w:rFonts w:eastAsia="Times New Roman" w:cs="Times New Roman"/>
          <w:sz w:val="24"/>
          <w:szCs w:val="24"/>
          <w:lang w:eastAsia="es-CO"/>
        </w:rPr>
        <w:t xml:space="preserve">Sus principios </w:t>
      </w:r>
      <w:r w:rsidR="00447E3F" w:rsidRPr="00594DA2">
        <w:rPr>
          <w:rFonts w:eastAsia="Times New Roman" w:cs="Times New Roman"/>
          <w:sz w:val="24"/>
          <w:szCs w:val="24"/>
          <w:lang w:eastAsia="es-CO"/>
        </w:rPr>
        <w:t>fueron</w:t>
      </w:r>
      <w:r w:rsidR="00675831" w:rsidRPr="00594DA2">
        <w:rPr>
          <w:rFonts w:eastAsia="Times New Roman" w:cs="Times New Roman"/>
          <w:sz w:val="24"/>
          <w:szCs w:val="24"/>
          <w:lang w:eastAsia="es-CO"/>
        </w:rPr>
        <w:t xml:space="preserve"> </w:t>
      </w:r>
      <w:r w:rsidR="00230DE5" w:rsidRPr="00594DA2">
        <w:rPr>
          <w:rFonts w:eastAsia="Times New Roman" w:cs="Times New Roman"/>
          <w:sz w:val="24"/>
          <w:szCs w:val="24"/>
          <w:lang w:eastAsia="es-CO"/>
        </w:rPr>
        <w:t xml:space="preserve">la </w:t>
      </w:r>
      <w:r w:rsidR="00230DE5" w:rsidRPr="00594DA2">
        <w:rPr>
          <w:rFonts w:eastAsia="Times New Roman" w:cs="Times New Roman"/>
          <w:b/>
          <w:sz w:val="24"/>
          <w:szCs w:val="24"/>
          <w:lang w:eastAsia="es-CO"/>
        </w:rPr>
        <w:t>s</w:t>
      </w:r>
      <w:r w:rsidR="00675831" w:rsidRPr="00594DA2">
        <w:rPr>
          <w:rFonts w:eastAsia="Times New Roman" w:cs="Times New Roman"/>
          <w:b/>
          <w:sz w:val="24"/>
          <w:szCs w:val="24"/>
          <w:lang w:eastAsia="es-CO"/>
        </w:rPr>
        <w:t xml:space="preserve">oberanía </w:t>
      </w:r>
      <w:r w:rsidR="00675831" w:rsidRPr="0057502F">
        <w:rPr>
          <w:rFonts w:eastAsia="Times New Roman" w:cs="Times New Roman"/>
          <w:sz w:val="24"/>
          <w:szCs w:val="24"/>
          <w:lang w:eastAsia="es-CO"/>
          <w:rPrChange w:id="11" w:author="ANA MARIA LARA" w:date="2015-06-14T17:06:00Z">
            <w:rPr>
              <w:rFonts w:eastAsia="Times New Roman" w:cs="Times New Roman"/>
              <w:b/>
              <w:sz w:val="24"/>
              <w:szCs w:val="24"/>
              <w:lang w:eastAsia="es-CO"/>
            </w:rPr>
          </w:rPrChange>
        </w:rPr>
        <w:t>de la nación</w:t>
      </w:r>
      <w:r w:rsidR="00675831" w:rsidRPr="00594DA2">
        <w:rPr>
          <w:rFonts w:eastAsia="Times New Roman" w:cs="Times New Roman"/>
          <w:sz w:val="24"/>
          <w:szCs w:val="24"/>
          <w:lang w:eastAsia="es-CO"/>
        </w:rPr>
        <w:t xml:space="preserve">, </w:t>
      </w:r>
      <w:r w:rsidR="00230DE5" w:rsidRPr="00594DA2">
        <w:rPr>
          <w:rFonts w:eastAsia="Times New Roman" w:cs="Times New Roman"/>
          <w:sz w:val="24"/>
          <w:szCs w:val="24"/>
          <w:lang w:eastAsia="es-CO"/>
        </w:rPr>
        <w:t xml:space="preserve">la </w:t>
      </w:r>
      <w:r w:rsidR="00675831" w:rsidRPr="00594DA2">
        <w:rPr>
          <w:rFonts w:eastAsia="Times New Roman" w:cs="Times New Roman"/>
          <w:b/>
          <w:sz w:val="24"/>
          <w:szCs w:val="24"/>
          <w:lang w:eastAsia="es-CO"/>
        </w:rPr>
        <w:t>democracia representativa</w:t>
      </w:r>
      <w:r w:rsidR="00675831" w:rsidRPr="00594DA2">
        <w:rPr>
          <w:rFonts w:eastAsia="Times New Roman" w:cs="Times New Roman"/>
          <w:sz w:val="24"/>
          <w:szCs w:val="24"/>
          <w:lang w:eastAsia="es-CO"/>
        </w:rPr>
        <w:t xml:space="preserve">, </w:t>
      </w:r>
      <w:r w:rsidR="00230DE5" w:rsidRPr="00594DA2">
        <w:rPr>
          <w:rFonts w:eastAsia="Times New Roman" w:cs="Times New Roman"/>
          <w:sz w:val="24"/>
          <w:szCs w:val="24"/>
          <w:lang w:eastAsia="es-CO"/>
        </w:rPr>
        <w:t xml:space="preserve">la </w:t>
      </w:r>
      <w:r w:rsidR="00675831" w:rsidRPr="00594DA2">
        <w:rPr>
          <w:rFonts w:eastAsia="Times New Roman" w:cs="Times New Roman"/>
          <w:b/>
          <w:sz w:val="24"/>
          <w:szCs w:val="24"/>
          <w:lang w:eastAsia="es-CO"/>
        </w:rPr>
        <w:t>separación de poderes</w:t>
      </w:r>
      <w:r w:rsidR="00675831" w:rsidRPr="00594DA2">
        <w:rPr>
          <w:rFonts w:eastAsia="Times New Roman" w:cs="Times New Roman"/>
          <w:sz w:val="24"/>
          <w:szCs w:val="24"/>
          <w:lang w:eastAsia="es-CO"/>
        </w:rPr>
        <w:t xml:space="preserve">, </w:t>
      </w:r>
      <w:r w:rsidR="00230DE5" w:rsidRPr="00594DA2">
        <w:rPr>
          <w:rFonts w:eastAsia="Times New Roman" w:cs="Times New Roman"/>
          <w:sz w:val="24"/>
          <w:szCs w:val="24"/>
          <w:lang w:eastAsia="es-CO"/>
        </w:rPr>
        <w:t xml:space="preserve">la </w:t>
      </w:r>
      <w:r w:rsidR="00675831" w:rsidRPr="0057502F">
        <w:rPr>
          <w:rFonts w:eastAsia="Times New Roman" w:cs="Times New Roman"/>
          <w:sz w:val="24"/>
          <w:szCs w:val="24"/>
          <w:lang w:eastAsia="es-CO"/>
          <w:rPrChange w:id="12" w:author="ANA MARIA LARA" w:date="2015-06-14T17:06:00Z">
            <w:rPr>
              <w:rFonts w:eastAsia="Times New Roman" w:cs="Times New Roman"/>
              <w:b/>
              <w:sz w:val="24"/>
              <w:szCs w:val="24"/>
              <w:lang w:eastAsia="es-CO"/>
            </w:rPr>
          </w:rPrChange>
        </w:rPr>
        <w:t>primacía</w:t>
      </w:r>
      <w:r w:rsidR="00675831" w:rsidRPr="0057502F">
        <w:rPr>
          <w:rFonts w:eastAsia="Times New Roman" w:cs="Times New Roman"/>
          <w:sz w:val="24"/>
          <w:szCs w:val="24"/>
          <w:lang w:eastAsia="es-CO"/>
        </w:rPr>
        <w:t xml:space="preserve"> y </w:t>
      </w:r>
      <w:r w:rsidR="00230DE5" w:rsidRPr="0057502F">
        <w:rPr>
          <w:rFonts w:eastAsia="Times New Roman" w:cs="Times New Roman"/>
          <w:sz w:val="24"/>
          <w:szCs w:val="24"/>
          <w:lang w:eastAsia="es-CO"/>
        </w:rPr>
        <w:t xml:space="preserve">el </w:t>
      </w:r>
      <w:r w:rsidR="00675831" w:rsidRPr="00DD4EDD">
        <w:rPr>
          <w:rFonts w:eastAsia="Times New Roman" w:cs="Times New Roman"/>
          <w:sz w:val="24"/>
          <w:szCs w:val="24"/>
          <w:lang w:eastAsia="es-CO"/>
        </w:rPr>
        <w:t>pro</w:t>
      </w:r>
      <w:r w:rsidR="00675831" w:rsidRPr="0057502F">
        <w:rPr>
          <w:rFonts w:eastAsia="Times New Roman" w:cs="Times New Roman"/>
          <w:sz w:val="24"/>
          <w:szCs w:val="24"/>
          <w:lang w:eastAsia="es-CO"/>
          <w:rPrChange w:id="13" w:author="ANA MARIA LARA" w:date="2015-06-14T17:06:00Z">
            <w:rPr>
              <w:rFonts w:eastAsia="Times New Roman" w:cs="Times New Roman"/>
              <w:b/>
              <w:sz w:val="24"/>
              <w:szCs w:val="24"/>
              <w:lang w:eastAsia="es-CO"/>
            </w:rPr>
          </w:rPrChange>
        </w:rPr>
        <w:t>tagonismo de</w:t>
      </w:r>
      <w:r w:rsidR="00675831" w:rsidRPr="00594DA2">
        <w:rPr>
          <w:rFonts w:eastAsia="Times New Roman" w:cs="Times New Roman"/>
          <w:b/>
          <w:sz w:val="24"/>
          <w:szCs w:val="24"/>
          <w:lang w:eastAsia="es-CO"/>
        </w:rPr>
        <w:t xml:space="preserve"> la ley </w:t>
      </w:r>
      <w:r w:rsidR="00675831" w:rsidRPr="0057502F">
        <w:rPr>
          <w:rFonts w:eastAsia="Times New Roman" w:cs="Times New Roman"/>
          <w:sz w:val="24"/>
          <w:szCs w:val="24"/>
          <w:lang w:eastAsia="es-CO"/>
          <w:rPrChange w:id="14" w:author="ANA MARIA LARA" w:date="2015-06-14T17:06:00Z">
            <w:rPr>
              <w:rFonts w:eastAsia="Times New Roman" w:cs="Times New Roman"/>
              <w:b/>
              <w:sz w:val="24"/>
              <w:szCs w:val="24"/>
              <w:lang w:eastAsia="es-CO"/>
            </w:rPr>
          </w:rPrChange>
        </w:rPr>
        <w:t>para el ejercicio de los derechos.</w:t>
      </w:r>
    </w:p>
    <w:p w14:paraId="3FBDA112" w14:textId="77777777" w:rsidR="00675831" w:rsidRPr="00594DA2" w:rsidRDefault="00675831" w:rsidP="00642B12">
      <w:pPr>
        <w:spacing w:after="0" w:line="240" w:lineRule="auto"/>
        <w:jc w:val="both"/>
        <w:rPr>
          <w:rFonts w:eastAsia="Times New Roman" w:cs="Times New Roman"/>
          <w:sz w:val="24"/>
          <w:szCs w:val="24"/>
          <w:lang w:eastAsia="es-CO"/>
        </w:rPr>
      </w:pPr>
    </w:p>
    <w:p w14:paraId="7A88D9D6" w14:textId="0284B66A" w:rsidR="0074363C" w:rsidRPr="00594DA2" w:rsidRDefault="00447E3F" w:rsidP="00447E3F">
      <w:pPr>
        <w:pStyle w:val="Prrafodelista"/>
        <w:numPr>
          <w:ilvl w:val="0"/>
          <w:numId w:val="27"/>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De</w:t>
      </w:r>
      <w:r w:rsidR="00675831" w:rsidRPr="00594DA2">
        <w:rPr>
          <w:rFonts w:eastAsia="Times New Roman" w:cs="Times New Roman"/>
          <w:sz w:val="24"/>
          <w:szCs w:val="24"/>
          <w:lang w:eastAsia="es-CO"/>
        </w:rPr>
        <w:t xml:space="preserve">l </w:t>
      </w:r>
      <w:r w:rsidR="00675831" w:rsidRPr="00594DA2">
        <w:rPr>
          <w:rFonts w:eastAsia="Times New Roman" w:cs="Times New Roman"/>
          <w:b/>
          <w:sz w:val="24"/>
          <w:szCs w:val="24"/>
          <w:lang w:eastAsia="es-CO"/>
        </w:rPr>
        <w:t>modelo norteamericano</w:t>
      </w:r>
      <w:r w:rsidR="00675831" w:rsidRPr="00594DA2">
        <w:rPr>
          <w:rFonts w:eastAsia="Times New Roman" w:cs="Times New Roman"/>
          <w:sz w:val="24"/>
          <w:szCs w:val="24"/>
          <w:lang w:eastAsia="es-CO"/>
        </w:rPr>
        <w:t xml:space="preserve"> </w:t>
      </w:r>
      <w:r w:rsidRPr="00594DA2">
        <w:rPr>
          <w:rFonts w:eastAsia="Times New Roman" w:cs="Times New Roman"/>
          <w:sz w:val="24"/>
          <w:szCs w:val="24"/>
          <w:lang w:eastAsia="es-CO"/>
        </w:rPr>
        <w:t>se enfatizó la importancia dada a la</w:t>
      </w:r>
      <w:r w:rsidR="00675831" w:rsidRPr="00594DA2">
        <w:rPr>
          <w:rFonts w:eastAsia="Times New Roman" w:cs="Times New Roman"/>
          <w:sz w:val="24"/>
          <w:szCs w:val="24"/>
          <w:lang w:eastAsia="es-CO"/>
        </w:rPr>
        <w:t xml:space="preserve"> </w:t>
      </w:r>
      <w:r w:rsidR="00675831" w:rsidRPr="00594DA2">
        <w:rPr>
          <w:rFonts w:eastAsia="Times New Roman" w:cs="Times New Roman"/>
          <w:b/>
          <w:sz w:val="24"/>
          <w:szCs w:val="24"/>
          <w:lang w:eastAsia="es-CO"/>
        </w:rPr>
        <w:t>supremacía de la Constitución frente a las leyes y el ordenamiento jurídico</w:t>
      </w:r>
      <w:r w:rsidR="00675831" w:rsidRPr="00594DA2">
        <w:rPr>
          <w:rFonts w:eastAsia="Times New Roman" w:cs="Times New Roman"/>
          <w:sz w:val="24"/>
          <w:szCs w:val="24"/>
          <w:lang w:eastAsia="es-CO"/>
        </w:rPr>
        <w:t xml:space="preserve">. De esa forma, se confirió a los </w:t>
      </w:r>
      <w:r w:rsidR="00675831" w:rsidRPr="00594DA2">
        <w:rPr>
          <w:rFonts w:eastAsia="Times New Roman" w:cs="Times New Roman"/>
          <w:b/>
          <w:sz w:val="24"/>
          <w:szCs w:val="24"/>
          <w:lang w:eastAsia="es-CO"/>
        </w:rPr>
        <w:t>jueces su protección</w:t>
      </w:r>
      <w:r w:rsidR="00675831" w:rsidRPr="00594DA2">
        <w:rPr>
          <w:rFonts w:eastAsia="Times New Roman" w:cs="Times New Roman"/>
          <w:sz w:val="24"/>
          <w:szCs w:val="24"/>
          <w:lang w:eastAsia="es-CO"/>
        </w:rPr>
        <w:t xml:space="preserve"> frente a los otros poderes. La </w:t>
      </w:r>
      <w:r w:rsidR="00675831" w:rsidRPr="00594DA2">
        <w:rPr>
          <w:rFonts w:eastAsia="Times New Roman" w:cs="Times New Roman"/>
          <w:b/>
          <w:sz w:val="24"/>
          <w:szCs w:val="24"/>
          <w:lang w:eastAsia="es-CO"/>
        </w:rPr>
        <w:t>desconfianza ante las mayorías y la necesidad de garantizar los derechos ciudadanos</w:t>
      </w:r>
      <w:r w:rsidR="00054CBA" w:rsidRPr="00594DA2">
        <w:rPr>
          <w:rFonts w:eastAsia="Times New Roman" w:cs="Times New Roman"/>
          <w:sz w:val="24"/>
          <w:szCs w:val="24"/>
          <w:lang w:eastAsia="es-CO"/>
        </w:rPr>
        <w:t xml:space="preserve"> </w:t>
      </w:r>
      <w:r w:rsidR="00EB3DEA" w:rsidRPr="00594DA2">
        <w:rPr>
          <w:rFonts w:eastAsia="Times New Roman" w:cs="Times New Roman"/>
          <w:sz w:val="24"/>
          <w:szCs w:val="24"/>
          <w:lang w:eastAsia="es-CO"/>
        </w:rPr>
        <w:t xml:space="preserve">llevó a la </w:t>
      </w:r>
      <w:r w:rsidR="00675831" w:rsidRPr="00594DA2">
        <w:rPr>
          <w:rFonts w:eastAsia="Times New Roman" w:cs="Times New Roman"/>
          <w:sz w:val="24"/>
          <w:szCs w:val="24"/>
          <w:lang w:eastAsia="es-CO"/>
        </w:rPr>
        <w:t xml:space="preserve">configuración de un </w:t>
      </w:r>
      <w:r w:rsidR="00675831" w:rsidRPr="00594DA2">
        <w:rPr>
          <w:rFonts w:eastAsia="Times New Roman" w:cs="Times New Roman"/>
          <w:b/>
          <w:sz w:val="24"/>
          <w:szCs w:val="24"/>
          <w:lang w:eastAsia="es-CO"/>
        </w:rPr>
        <w:t xml:space="preserve">régimen </w:t>
      </w:r>
      <w:r w:rsidR="00EB3DEA" w:rsidRPr="00594DA2">
        <w:rPr>
          <w:rFonts w:eastAsia="Times New Roman" w:cs="Times New Roman"/>
          <w:b/>
          <w:sz w:val="24"/>
          <w:szCs w:val="24"/>
          <w:lang w:eastAsia="es-CO"/>
        </w:rPr>
        <w:t>republicano equilibrado</w:t>
      </w:r>
      <w:r w:rsidR="00B10F2B" w:rsidRPr="00594DA2">
        <w:rPr>
          <w:rFonts w:eastAsia="Times New Roman" w:cs="Times New Roman"/>
          <w:sz w:val="24"/>
          <w:szCs w:val="24"/>
          <w:lang w:eastAsia="es-CO"/>
        </w:rPr>
        <w:t xml:space="preserve"> basado en el modelo constitucional de </w:t>
      </w:r>
      <w:r w:rsidR="00B10F2B" w:rsidRPr="00594DA2">
        <w:rPr>
          <w:rFonts w:eastAsia="Times New Roman" w:cs="Times New Roman"/>
          <w:b/>
          <w:sz w:val="24"/>
          <w:szCs w:val="24"/>
          <w:lang w:eastAsia="es-CO"/>
        </w:rPr>
        <w:t>frenos y contrapesos</w:t>
      </w:r>
      <w:r w:rsidR="00EB3DEA" w:rsidRPr="00594DA2">
        <w:rPr>
          <w:rFonts w:eastAsia="Times New Roman" w:cs="Times New Roman"/>
          <w:sz w:val="24"/>
          <w:szCs w:val="24"/>
          <w:lang w:eastAsia="es-CO"/>
        </w:rPr>
        <w:t xml:space="preserve">. </w:t>
      </w:r>
      <w:r w:rsidR="00054CBA" w:rsidRPr="00594DA2">
        <w:rPr>
          <w:rFonts w:eastAsia="Times New Roman" w:cs="Times New Roman"/>
          <w:sz w:val="24"/>
          <w:szCs w:val="24"/>
          <w:lang w:eastAsia="es-CO"/>
        </w:rPr>
        <w:t>Son d</w:t>
      </w:r>
      <w:r w:rsidR="00EB3DEA" w:rsidRPr="00594DA2">
        <w:rPr>
          <w:rFonts w:eastAsia="Times New Roman" w:cs="Times New Roman"/>
          <w:sz w:val="24"/>
          <w:szCs w:val="24"/>
          <w:lang w:eastAsia="es-CO"/>
        </w:rPr>
        <w:t>ocumentos clave</w:t>
      </w:r>
      <w:r w:rsidR="00054CBA" w:rsidRPr="00594DA2">
        <w:rPr>
          <w:rFonts w:eastAsia="Times New Roman" w:cs="Times New Roman"/>
          <w:sz w:val="24"/>
          <w:szCs w:val="24"/>
          <w:lang w:eastAsia="es-CO"/>
        </w:rPr>
        <w:t xml:space="preserve"> del modelo</w:t>
      </w:r>
      <w:r w:rsidR="00EB3DEA" w:rsidRPr="00594DA2">
        <w:rPr>
          <w:rFonts w:eastAsia="Times New Roman" w:cs="Times New Roman"/>
          <w:sz w:val="24"/>
          <w:szCs w:val="24"/>
          <w:lang w:eastAsia="es-CO"/>
        </w:rPr>
        <w:t xml:space="preserve">: </w:t>
      </w:r>
      <w:r w:rsidR="00054CBA" w:rsidRPr="00594DA2">
        <w:rPr>
          <w:rFonts w:eastAsia="Times New Roman" w:cs="Times New Roman"/>
          <w:sz w:val="24"/>
          <w:szCs w:val="24"/>
          <w:lang w:eastAsia="es-CO"/>
        </w:rPr>
        <w:t xml:space="preserve">La </w:t>
      </w:r>
      <w:r w:rsidR="00EB3DEA" w:rsidRPr="00594DA2">
        <w:rPr>
          <w:rFonts w:eastAsia="Times New Roman" w:cs="Times New Roman"/>
          <w:b/>
          <w:sz w:val="24"/>
          <w:szCs w:val="24"/>
          <w:lang w:eastAsia="es-CO"/>
        </w:rPr>
        <w:t>Declaración de Independencia</w:t>
      </w:r>
      <w:r w:rsidR="00EB3DEA" w:rsidRPr="00594DA2">
        <w:rPr>
          <w:rFonts w:eastAsia="Times New Roman" w:cs="Times New Roman"/>
          <w:sz w:val="24"/>
          <w:szCs w:val="24"/>
          <w:lang w:eastAsia="es-CO"/>
        </w:rPr>
        <w:t xml:space="preserve">, 1776; </w:t>
      </w:r>
      <w:r w:rsidR="00054CBA" w:rsidRPr="00594DA2">
        <w:rPr>
          <w:rFonts w:eastAsia="Times New Roman" w:cs="Times New Roman"/>
          <w:sz w:val="24"/>
          <w:szCs w:val="24"/>
          <w:lang w:eastAsia="es-CO"/>
        </w:rPr>
        <w:t xml:space="preserve">la </w:t>
      </w:r>
      <w:r w:rsidR="00EB3DEA" w:rsidRPr="00594DA2">
        <w:rPr>
          <w:rFonts w:eastAsia="Times New Roman" w:cs="Times New Roman"/>
          <w:sz w:val="24"/>
          <w:szCs w:val="24"/>
          <w:lang w:eastAsia="es-CO"/>
        </w:rPr>
        <w:t xml:space="preserve">Constitución de Virginia, 1776; los </w:t>
      </w:r>
      <w:r w:rsidR="00EB3DEA" w:rsidRPr="00594DA2">
        <w:rPr>
          <w:rFonts w:eastAsia="Times New Roman" w:cs="Times New Roman"/>
          <w:b/>
          <w:sz w:val="24"/>
          <w:szCs w:val="24"/>
          <w:lang w:eastAsia="es-CO"/>
        </w:rPr>
        <w:t>artículos de la Confederación</w:t>
      </w:r>
      <w:r w:rsidR="00EB3DEA" w:rsidRPr="00594DA2">
        <w:rPr>
          <w:rFonts w:eastAsia="Times New Roman" w:cs="Times New Roman"/>
          <w:sz w:val="24"/>
          <w:szCs w:val="24"/>
          <w:lang w:eastAsia="es-CO"/>
        </w:rPr>
        <w:t xml:space="preserve">, 1777; </w:t>
      </w:r>
      <w:r w:rsidR="00054CBA" w:rsidRPr="00594DA2">
        <w:rPr>
          <w:rFonts w:eastAsia="Times New Roman" w:cs="Times New Roman"/>
          <w:sz w:val="24"/>
          <w:szCs w:val="24"/>
          <w:lang w:eastAsia="es-CO"/>
        </w:rPr>
        <w:t xml:space="preserve">la </w:t>
      </w:r>
      <w:r w:rsidR="00EB3DEA" w:rsidRPr="00594DA2">
        <w:rPr>
          <w:rFonts w:eastAsia="Times New Roman" w:cs="Times New Roman"/>
          <w:b/>
          <w:sz w:val="24"/>
          <w:szCs w:val="24"/>
          <w:lang w:eastAsia="es-CO"/>
        </w:rPr>
        <w:t>Constitución Federal</w:t>
      </w:r>
      <w:r w:rsidR="00EB3DEA" w:rsidRPr="00594DA2">
        <w:rPr>
          <w:rFonts w:eastAsia="Times New Roman" w:cs="Times New Roman"/>
          <w:sz w:val="24"/>
          <w:szCs w:val="24"/>
          <w:lang w:eastAsia="es-CO"/>
        </w:rPr>
        <w:t>, 1787.</w:t>
      </w:r>
    </w:p>
    <w:p w14:paraId="0302A9AE" w14:textId="77777777" w:rsidR="00181FB9" w:rsidRPr="00594DA2" w:rsidRDefault="00181FB9" w:rsidP="00A43A2D">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1921"/>
        <w:gridCol w:w="7133"/>
      </w:tblGrid>
      <w:tr w:rsidR="001660CB" w:rsidRPr="00594DA2" w14:paraId="0855BA1A" w14:textId="77777777" w:rsidTr="00437CF7">
        <w:tc>
          <w:tcPr>
            <w:tcW w:w="0" w:type="auto"/>
            <w:gridSpan w:val="2"/>
            <w:shd w:val="clear" w:color="auto" w:fill="0D0D0D" w:themeFill="text1" w:themeFillTint="F2"/>
          </w:tcPr>
          <w:p w14:paraId="629BA6AA" w14:textId="77777777" w:rsidR="00181FB9" w:rsidRPr="00594DA2" w:rsidRDefault="00181FB9" w:rsidP="00437CF7">
            <w:pPr>
              <w:jc w:val="center"/>
              <w:rPr>
                <w:rFonts w:cs="Times New Roman"/>
                <w:b/>
                <w:sz w:val="20"/>
                <w:szCs w:val="24"/>
              </w:rPr>
            </w:pPr>
            <w:r w:rsidRPr="00594DA2">
              <w:rPr>
                <w:rFonts w:cs="Times New Roman"/>
                <w:b/>
                <w:sz w:val="20"/>
                <w:szCs w:val="24"/>
              </w:rPr>
              <w:t>Imagen (fotografía, gráfica o ilustración)</w:t>
            </w:r>
          </w:p>
        </w:tc>
      </w:tr>
      <w:tr w:rsidR="001660CB" w:rsidRPr="00594DA2" w14:paraId="79AE5DE4" w14:textId="77777777" w:rsidTr="00437CF7">
        <w:tc>
          <w:tcPr>
            <w:tcW w:w="0" w:type="auto"/>
          </w:tcPr>
          <w:p w14:paraId="5BD131F7" w14:textId="77777777" w:rsidR="00181FB9" w:rsidRPr="00594DA2" w:rsidRDefault="00181FB9" w:rsidP="00437CF7">
            <w:pPr>
              <w:jc w:val="both"/>
              <w:rPr>
                <w:rFonts w:cs="Times New Roman"/>
                <w:b/>
                <w:sz w:val="20"/>
                <w:szCs w:val="24"/>
              </w:rPr>
            </w:pPr>
            <w:r w:rsidRPr="00594DA2">
              <w:rPr>
                <w:rFonts w:cs="Times New Roman"/>
                <w:b/>
                <w:sz w:val="20"/>
                <w:szCs w:val="24"/>
              </w:rPr>
              <w:t>Código</w:t>
            </w:r>
          </w:p>
        </w:tc>
        <w:tc>
          <w:tcPr>
            <w:tcW w:w="0" w:type="auto"/>
          </w:tcPr>
          <w:p w14:paraId="0376A541" w14:textId="2E998A86" w:rsidR="00181FB9" w:rsidRPr="00594DA2" w:rsidRDefault="00437CF7" w:rsidP="00437CF7">
            <w:pPr>
              <w:rPr>
                <w:rFonts w:cs="Times New Roman"/>
                <w:b/>
                <w:sz w:val="20"/>
                <w:szCs w:val="24"/>
              </w:rPr>
            </w:pPr>
            <w:r w:rsidRPr="00594DA2">
              <w:rPr>
                <w:rFonts w:cs="Times New Roman"/>
                <w:b/>
                <w:sz w:val="20"/>
                <w:szCs w:val="24"/>
              </w:rPr>
              <w:t>CS_08_12IMG04</w:t>
            </w:r>
          </w:p>
        </w:tc>
      </w:tr>
      <w:tr w:rsidR="001660CB" w:rsidRPr="00594DA2" w14:paraId="27805270" w14:textId="77777777" w:rsidTr="00437CF7">
        <w:tc>
          <w:tcPr>
            <w:tcW w:w="0" w:type="auto"/>
          </w:tcPr>
          <w:p w14:paraId="3154E545" w14:textId="77777777" w:rsidR="00181FB9" w:rsidRPr="00594DA2" w:rsidRDefault="00181FB9" w:rsidP="00437CF7">
            <w:pPr>
              <w:jc w:val="both"/>
              <w:rPr>
                <w:rFonts w:cs="Times New Roman"/>
                <w:sz w:val="20"/>
                <w:szCs w:val="24"/>
              </w:rPr>
            </w:pPr>
            <w:r w:rsidRPr="00594DA2">
              <w:rPr>
                <w:rFonts w:cs="Times New Roman"/>
                <w:b/>
                <w:sz w:val="20"/>
                <w:szCs w:val="24"/>
              </w:rPr>
              <w:t>Descripción</w:t>
            </w:r>
          </w:p>
        </w:tc>
        <w:tc>
          <w:tcPr>
            <w:tcW w:w="0" w:type="auto"/>
          </w:tcPr>
          <w:p w14:paraId="20EC6235" w14:textId="2CC5A5D5" w:rsidR="00181FB9" w:rsidRPr="00594DA2" w:rsidRDefault="00181FB9" w:rsidP="00181FB9">
            <w:pPr>
              <w:rPr>
                <w:rFonts w:cs="Times New Roman"/>
                <w:sz w:val="20"/>
                <w:szCs w:val="24"/>
              </w:rPr>
            </w:pPr>
            <w:r w:rsidRPr="00594DA2">
              <w:rPr>
                <w:rFonts w:cs="Times New Roman"/>
                <w:sz w:val="20"/>
                <w:szCs w:val="24"/>
              </w:rPr>
              <w:t>El constitucionalismo llega a la América Colonial.</w:t>
            </w:r>
          </w:p>
        </w:tc>
      </w:tr>
      <w:tr w:rsidR="001660CB" w:rsidRPr="00594DA2" w14:paraId="2837F295" w14:textId="77777777" w:rsidTr="00437CF7">
        <w:tc>
          <w:tcPr>
            <w:tcW w:w="0" w:type="auto"/>
          </w:tcPr>
          <w:p w14:paraId="00E75B99" w14:textId="77777777" w:rsidR="00181FB9" w:rsidRPr="00594DA2" w:rsidRDefault="00181FB9" w:rsidP="00437CF7">
            <w:pPr>
              <w:jc w:val="both"/>
              <w:rPr>
                <w:rFonts w:cs="Times New Roman"/>
                <w:sz w:val="20"/>
                <w:szCs w:val="24"/>
              </w:rPr>
            </w:pPr>
            <w:r w:rsidRPr="00594DA2">
              <w:rPr>
                <w:rFonts w:cs="Times New Roman"/>
                <w:b/>
                <w:sz w:val="20"/>
                <w:szCs w:val="24"/>
              </w:rPr>
              <w:t>Código Shutterstock (o URL o la ruta en AulaPlaneta)</w:t>
            </w:r>
          </w:p>
        </w:tc>
        <w:tc>
          <w:tcPr>
            <w:tcW w:w="0" w:type="auto"/>
          </w:tcPr>
          <w:p w14:paraId="46B1A5F1" w14:textId="3856A66C" w:rsidR="00181FB9" w:rsidRPr="00594DA2" w:rsidRDefault="00181FB9" w:rsidP="00181FB9">
            <w:pPr>
              <w:rPr>
                <w:rFonts w:cs="Times New Roman"/>
                <w:sz w:val="20"/>
                <w:szCs w:val="24"/>
                <w:lang w:val="en"/>
              </w:rPr>
            </w:pPr>
            <w:r w:rsidRPr="00594DA2">
              <w:rPr>
                <w:rFonts w:cs="Times New Roman"/>
                <w:sz w:val="20"/>
                <w:szCs w:val="24"/>
                <w:lang w:val="en"/>
              </w:rPr>
              <w:t>Foto del 20 de Julio de 1810</w:t>
            </w:r>
            <w:r w:rsidR="00447E3F" w:rsidRPr="00594DA2">
              <w:rPr>
                <w:rFonts w:cs="Times New Roman"/>
                <w:sz w:val="20"/>
                <w:szCs w:val="24"/>
                <w:lang w:val="en"/>
              </w:rPr>
              <w:t>.</w:t>
            </w:r>
          </w:p>
        </w:tc>
      </w:tr>
      <w:tr w:rsidR="00447E3F" w:rsidRPr="00594DA2" w14:paraId="2FDECA67" w14:textId="77777777" w:rsidTr="00437CF7">
        <w:tc>
          <w:tcPr>
            <w:tcW w:w="0" w:type="auto"/>
          </w:tcPr>
          <w:p w14:paraId="05620FE1" w14:textId="77777777" w:rsidR="00181FB9" w:rsidRPr="00594DA2" w:rsidRDefault="00181FB9" w:rsidP="00437CF7">
            <w:pPr>
              <w:jc w:val="both"/>
              <w:rPr>
                <w:rFonts w:cs="Times New Roman"/>
                <w:sz w:val="20"/>
                <w:szCs w:val="24"/>
              </w:rPr>
            </w:pPr>
            <w:r w:rsidRPr="00594DA2">
              <w:rPr>
                <w:rFonts w:cs="Times New Roman"/>
                <w:b/>
                <w:sz w:val="20"/>
                <w:szCs w:val="24"/>
              </w:rPr>
              <w:t>Pie de imagen</w:t>
            </w:r>
          </w:p>
        </w:tc>
        <w:tc>
          <w:tcPr>
            <w:tcW w:w="0" w:type="auto"/>
          </w:tcPr>
          <w:p w14:paraId="1E07E4BC" w14:textId="32AD4683" w:rsidR="00181FB9" w:rsidRPr="00594DA2" w:rsidRDefault="00181FB9" w:rsidP="00181FB9">
            <w:pPr>
              <w:pStyle w:val="u"/>
              <w:shd w:val="clear" w:color="auto" w:fill="FFFFFF"/>
              <w:spacing w:before="0" w:beforeAutospacing="0" w:after="0" w:afterAutospacing="0"/>
              <w:jc w:val="both"/>
              <w:rPr>
                <w:rFonts w:asciiTheme="minorHAnsi" w:hAnsiTheme="minorHAnsi"/>
                <w:sz w:val="20"/>
              </w:rPr>
            </w:pPr>
            <w:r w:rsidRPr="00594DA2">
              <w:rPr>
                <w:rStyle w:val="un"/>
                <w:rFonts w:asciiTheme="minorHAnsi" w:hAnsiTheme="minorHAnsi"/>
                <w:sz w:val="20"/>
              </w:rPr>
              <w:t>En América Latina el constitucionalismo impacta los procesos independentistas. “Mirar las prácticas institucionales de las sabias naciones”, como se enunció en las Constituciones, fue una constante frente a Francia, Inglaterra y Estados Unidos de América. Lo importante fue la adhesión al liberalismo como forma de organizar las nacientes organizaciones políticas.</w:t>
            </w:r>
          </w:p>
        </w:tc>
      </w:tr>
    </w:tbl>
    <w:p w14:paraId="3C76D20D" w14:textId="77777777" w:rsidR="00181FB9" w:rsidRPr="00594DA2" w:rsidRDefault="00181FB9" w:rsidP="00181FB9">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1951"/>
        <w:gridCol w:w="7103"/>
      </w:tblGrid>
      <w:tr w:rsidR="00594DA2" w:rsidRPr="00594DA2" w14:paraId="7D801548" w14:textId="77777777" w:rsidTr="00D418C7">
        <w:tc>
          <w:tcPr>
            <w:tcW w:w="9054" w:type="dxa"/>
            <w:gridSpan w:val="2"/>
            <w:shd w:val="clear" w:color="auto" w:fill="000000" w:themeFill="text1"/>
          </w:tcPr>
          <w:p w14:paraId="7CC3C596" w14:textId="77777777" w:rsidR="001F78FB" w:rsidRPr="00594DA2" w:rsidRDefault="001F78FB" w:rsidP="00D418C7">
            <w:pPr>
              <w:jc w:val="center"/>
              <w:rPr>
                <w:rFonts w:cs="Times New Roman"/>
                <w:b/>
                <w:sz w:val="20"/>
                <w:szCs w:val="24"/>
              </w:rPr>
            </w:pPr>
            <w:r w:rsidRPr="00594DA2">
              <w:rPr>
                <w:rFonts w:cs="Times New Roman"/>
                <w:b/>
                <w:sz w:val="20"/>
                <w:szCs w:val="24"/>
              </w:rPr>
              <w:t xml:space="preserve">Profundiza. Recurso nuevo </w:t>
            </w:r>
          </w:p>
        </w:tc>
      </w:tr>
      <w:tr w:rsidR="00594DA2" w:rsidRPr="00594DA2" w14:paraId="62F7E9CA" w14:textId="77777777" w:rsidTr="00BE08D8">
        <w:tc>
          <w:tcPr>
            <w:tcW w:w="1951" w:type="dxa"/>
          </w:tcPr>
          <w:p w14:paraId="35BD6CDC" w14:textId="77777777" w:rsidR="001F78FB" w:rsidRPr="00594DA2" w:rsidRDefault="001F78FB" w:rsidP="00D418C7">
            <w:pPr>
              <w:rPr>
                <w:rFonts w:cs="Times New Roman"/>
                <w:b/>
                <w:sz w:val="20"/>
                <w:szCs w:val="24"/>
              </w:rPr>
            </w:pPr>
            <w:r w:rsidRPr="00594DA2">
              <w:rPr>
                <w:rFonts w:cs="Times New Roman"/>
                <w:b/>
                <w:sz w:val="20"/>
                <w:szCs w:val="24"/>
              </w:rPr>
              <w:t>Código</w:t>
            </w:r>
          </w:p>
        </w:tc>
        <w:tc>
          <w:tcPr>
            <w:tcW w:w="7103" w:type="dxa"/>
          </w:tcPr>
          <w:p w14:paraId="3F05F795" w14:textId="318E859E" w:rsidR="001F78FB" w:rsidRPr="00594DA2" w:rsidRDefault="001F78FB" w:rsidP="001F78FB">
            <w:pPr>
              <w:jc w:val="both"/>
              <w:rPr>
                <w:rFonts w:cs="Times New Roman"/>
                <w:b/>
                <w:sz w:val="20"/>
                <w:szCs w:val="24"/>
              </w:rPr>
            </w:pPr>
            <w:r w:rsidRPr="00594DA2">
              <w:rPr>
                <w:rFonts w:cs="Times New Roman"/>
                <w:sz w:val="20"/>
                <w:szCs w:val="24"/>
              </w:rPr>
              <w:t>CS_08_12_REC30</w:t>
            </w:r>
          </w:p>
        </w:tc>
      </w:tr>
      <w:tr w:rsidR="00594DA2" w:rsidRPr="00594DA2" w14:paraId="2454F40E" w14:textId="77777777" w:rsidTr="00BE08D8">
        <w:tc>
          <w:tcPr>
            <w:tcW w:w="1951" w:type="dxa"/>
          </w:tcPr>
          <w:p w14:paraId="4F5E8A4D" w14:textId="77777777" w:rsidR="001F78FB" w:rsidRPr="00594DA2" w:rsidRDefault="001F78FB" w:rsidP="00D418C7">
            <w:pPr>
              <w:rPr>
                <w:rFonts w:cs="Times New Roman"/>
                <w:b/>
                <w:sz w:val="20"/>
                <w:szCs w:val="24"/>
              </w:rPr>
            </w:pPr>
            <w:r w:rsidRPr="00594DA2">
              <w:rPr>
                <w:rFonts w:cs="Times New Roman"/>
                <w:b/>
                <w:sz w:val="20"/>
                <w:szCs w:val="24"/>
              </w:rPr>
              <w:t>Título</w:t>
            </w:r>
          </w:p>
        </w:tc>
        <w:tc>
          <w:tcPr>
            <w:tcW w:w="7103" w:type="dxa"/>
          </w:tcPr>
          <w:p w14:paraId="78EC8270" w14:textId="0F4B240F" w:rsidR="001F78FB" w:rsidRPr="00594DA2" w:rsidRDefault="001F78FB" w:rsidP="001F78FB">
            <w:pPr>
              <w:pStyle w:val="Textocomentario"/>
              <w:jc w:val="both"/>
              <w:rPr>
                <w:rFonts w:cs="Times New Roman"/>
                <w:szCs w:val="24"/>
              </w:rPr>
            </w:pPr>
            <w:r w:rsidRPr="00594DA2">
              <w:rPr>
                <w:rFonts w:cs="Times New Roman"/>
                <w:szCs w:val="24"/>
              </w:rPr>
              <w:t>Las revoluciones y el constitucionalismo liberal</w:t>
            </w:r>
            <w:del w:id="15" w:author="ANA MARIA LARA" w:date="2015-06-14T20:08:00Z">
              <w:r w:rsidRPr="00594DA2" w:rsidDel="00A22B57">
                <w:rPr>
                  <w:rFonts w:cs="Times New Roman"/>
                  <w:szCs w:val="24"/>
                </w:rPr>
                <w:delText>.</w:delText>
              </w:r>
            </w:del>
          </w:p>
        </w:tc>
      </w:tr>
      <w:tr w:rsidR="00594DA2" w:rsidRPr="00594DA2" w14:paraId="6944CBCB" w14:textId="77777777" w:rsidTr="00BE08D8">
        <w:tc>
          <w:tcPr>
            <w:tcW w:w="1951" w:type="dxa"/>
          </w:tcPr>
          <w:p w14:paraId="6A23902E" w14:textId="77777777" w:rsidR="001F78FB" w:rsidRPr="00594DA2" w:rsidRDefault="001F78FB" w:rsidP="00D418C7">
            <w:pPr>
              <w:rPr>
                <w:rFonts w:cs="Times New Roman"/>
                <w:b/>
                <w:sz w:val="20"/>
                <w:szCs w:val="24"/>
              </w:rPr>
            </w:pPr>
            <w:r w:rsidRPr="00594DA2">
              <w:rPr>
                <w:rFonts w:cs="Times New Roman"/>
                <w:b/>
                <w:sz w:val="20"/>
                <w:szCs w:val="24"/>
              </w:rPr>
              <w:t>Descripción</w:t>
            </w:r>
          </w:p>
        </w:tc>
        <w:tc>
          <w:tcPr>
            <w:tcW w:w="7103" w:type="dxa"/>
          </w:tcPr>
          <w:p w14:paraId="715F1F68" w14:textId="2BEF85E5" w:rsidR="001F78FB" w:rsidRPr="00594DA2" w:rsidRDefault="001F78FB" w:rsidP="001F78FB">
            <w:pPr>
              <w:pStyle w:val="Textocomentario"/>
              <w:jc w:val="both"/>
              <w:rPr>
                <w:rFonts w:cs="Times New Roman"/>
                <w:szCs w:val="24"/>
              </w:rPr>
            </w:pPr>
            <w:r w:rsidRPr="00594DA2">
              <w:rPr>
                <w:rFonts w:cs="Times New Roman"/>
                <w:szCs w:val="24"/>
              </w:rPr>
              <w:t>Reflexión en torno a las revoluciones inglesa, francesa y americana, sus documentos más importantes y el eje puesto en el freno del poder</w:t>
            </w:r>
            <w:del w:id="16" w:author="ANA MARIA LARA" w:date="2015-06-14T20:08:00Z">
              <w:r w:rsidRPr="00594DA2" w:rsidDel="00A22B57">
                <w:rPr>
                  <w:rFonts w:cs="Times New Roman"/>
                  <w:szCs w:val="24"/>
                </w:rPr>
                <w:delText>.</w:delText>
              </w:r>
            </w:del>
          </w:p>
        </w:tc>
      </w:tr>
    </w:tbl>
    <w:p w14:paraId="6F286BFD" w14:textId="77777777" w:rsidR="001F78FB" w:rsidRPr="00594DA2" w:rsidRDefault="001F78FB" w:rsidP="00181FB9">
      <w:pPr>
        <w:spacing w:after="0" w:line="240" w:lineRule="auto"/>
        <w:jc w:val="both"/>
        <w:rPr>
          <w:rFonts w:eastAsia="Times New Roman" w:cs="Times New Roman"/>
          <w:sz w:val="24"/>
          <w:szCs w:val="24"/>
          <w:lang w:eastAsia="es-CO"/>
        </w:rPr>
      </w:pPr>
    </w:p>
    <w:p w14:paraId="40A664B1" w14:textId="100F7BA4" w:rsidR="00400C5E" w:rsidRPr="00594DA2" w:rsidRDefault="0074363C" w:rsidP="005B076C">
      <w:pPr>
        <w:jc w:val="both"/>
        <w:rPr>
          <w:rFonts w:eastAsia="Times New Roman" w:cs="Times New Roman"/>
          <w:sz w:val="24"/>
          <w:szCs w:val="24"/>
          <w:lang w:eastAsia="es-CO"/>
        </w:rPr>
      </w:pPr>
      <w:r w:rsidRPr="00594DA2">
        <w:rPr>
          <w:rFonts w:eastAsia="Times New Roman" w:cs="Times New Roman"/>
          <w:sz w:val="24"/>
          <w:szCs w:val="24"/>
          <w:lang w:eastAsia="es-CO"/>
        </w:rPr>
        <w:t xml:space="preserve">El </w:t>
      </w:r>
      <w:r w:rsidR="001F78FB" w:rsidRPr="00594DA2">
        <w:rPr>
          <w:rFonts w:eastAsia="Times New Roman" w:cs="Times New Roman"/>
          <w:b/>
          <w:sz w:val="24"/>
          <w:szCs w:val="24"/>
          <w:lang w:eastAsia="es-CO"/>
        </w:rPr>
        <w:t>constitucionalismo evolucionó</w:t>
      </w:r>
      <w:r w:rsidRPr="00594DA2">
        <w:rPr>
          <w:rFonts w:eastAsia="Times New Roman" w:cs="Times New Roman"/>
          <w:sz w:val="24"/>
          <w:szCs w:val="24"/>
          <w:lang w:eastAsia="es-CO"/>
        </w:rPr>
        <w:t xml:space="preserve"> con el tiempo. En el siglo </w:t>
      </w:r>
      <w:r w:rsidRPr="00594DA2">
        <w:rPr>
          <w:rFonts w:eastAsia="Times New Roman" w:cs="Times New Roman"/>
          <w:b/>
          <w:sz w:val="24"/>
          <w:szCs w:val="24"/>
          <w:lang w:eastAsia="es-CO"/>
        </w:rPr>
        <w:t>XIX</w:t>
      </w:r>
      <w:r w:rsidRPr="00594DA2">
        <w:rPr>
          <w:rFonts w:eastAsia="Times New Roman" w:cs="Times New Roman"/>
          <w:sz w:val="24"/>
          <w:szCs w:val="24"/>
          <w:lang w:eastAsia="es-CO"/>
        </w:rPr>
        <w:t xml:space="preserve"> se presentó una preocupación por los asuntos</w:t>
      </w:r>
      <w:r w:rsidRPr="00594DA2">
        <w:rPr>
          <w:rFonts w:eastAsia="Times New Roman" w:cs="Times New Roman"/>
          <w:b/>
          <w:sz w:val="24"/>
          <w:szCs w:val="24"/>
          <w:lang w:eastAsia="es-CO"/>
        </w:rPr>
        <w:t xml:space="preserve"> sociales</w:t>
      </w:r>
      <w:r w:rsidRPr="00594DA2">
        <w:rPr>
          <w:rFonts w:eastAsia="Times New Roman" w:cs="Times New Roman"/>
          <w:sz w:val="24"/>
          <w:szCs w:val="24"/>
          <w:lang w:eastAsia="es-CO"/>
        </w:rPr>
        <w:t xml:space="preserve">. </w:t>
      </w:r>
      <w:r w:rsidRPr="00A22B57">
        <w:rPr>
          <w:rFonts w:eastAsia="Times New Roman" w:cs="Times New Roman"/>
          <w:sz w:val="24"/>
          <w:szCs w:val="24"/>
          <w:highlight w:val="cyan"/>
          <w:lang w:eastAsia="es-CO"/>
          <w:rPrChange w:id="17" w:author="ANA MARIA LARA" w:date="2015-06-14T20:09:00Z">
            <w:rPr>
              <w:rFonts w:eastAsia="Times New Roman" w:cs="Times New Roman"/>
              <w:sz w:val="24"/>
              <w:szCs w:val="24"/>
              <w:lang w:eastAsia="es-CO"/>
            </w:rPr>
          </w:rPrChange>
        </w:rPr>
        <w:t>Para ellos</w:t>
      </w:r>
      <w:r w:rsidRPr="00594DA2">
        <w:rPr>
          <w:rFonts w:eastAsia="Times New Roman" w:cs="Times New Roman"/>
          <w:sz w:val="24"/>
          <w:szCs w:val="24"/>
          <w:lang w:eastAsia="es-CO"/>
        </w:rPr>
        <w:t xml:space="preserve"> el goce efectivo de los derechos se ligaba a las </w:t>
      </w:r>
      <w:r w:rsidRPr="00594DA2">
        <w:rPr>
          <w:rFonts w:eastAsia="Times New Roman" w:cs="Times New Roman"/>
          <w:b/>
          <w:sz w:val="24"/>
          <w:szCs w:val="24"/>
          <w:lang w:eastAsia="es-CO"/>
        </w:rPr>
        <w:t>condiciones materiales de existencia</w:t>
      </w:r>
      <w:r w:rsidRPr="00594DA2">
        <w:rPr>
          <w:rFonts w:eastAsia="Times New Roman" w:cs="Times New Roman"/>
          <w:sz w:val="24"/>
          <w:szCs w:val="24"/>
          <w:lang w:eastAsia="es-CO"/>
        </w:rPr>
        <w:t xml:space="preserve">. De esa forma, se comenzaron a garantizar derechos ligados al trabajo y a la seguridad social.  En el </w:t>
      </w:r>
      <w:r w:rsidRPr="00594DA2">
        <w:rPr>
          <w:rFonts w:eastAsia="Times New Roman" w:cs="Times New Roman"/>
          <w:b/>
          <w:sz w:val="24"/>
          <w:szCs w:val="24"/>
          <w:lang w:eastAsia="es-CO"/>
        </w:rPr>
        <w:t>siglo XX</w:t>
      </w:r>
      <w:r w:rsidRPr="00594DA2">
        <w:rPr>
          <w:rFonts w:eastAsia="Times New Roman" w:cs="Times New Roman"/>
          <w:sz w:val="24"/>
          <w:szCs w:val="24"/>
          <w:lang w:eastAsia="es-CO"/>
        </w:rPr>
        <w:t xml:space="preserve"> el asunto fundamental fue la </w:t>
      </w:r>
      <w:r w:rsidRPr="00594DA2">
        <w:rPr>
          <w:rFonts w:eastAsia="Times New Roman" w:cs="Times New Roman"/>
          <w:b/>
          <w:sz w:val="24"/>
          <w:szCs w:val="24"/>
          <w:lang w:eastAsia="es-CO"/>
        </w:rPr>
        <w:t>democracia</w:t>
      </w:r>
      <w:r w:rsidRPr="00594DA2">
        <w:rPr>
          <w:rFonts w:eastAsia="Times New Roman" w:cs="Times New Roman"/>
          <w:sz w:val="24"/>
          <w:szCs w:val="24"/>
          <w:lang w:eastAsia="es-CO"/>
        </w:rPr>
        <w:t xml:space="preserve">. El constitucionalismo generó </w:t>
      </w:r>
      <w:r w:rsidRPr="000500BD">
        <w:rPr>
          <w:rFonts w:eastAsia="Times New Roman" w:cs="Times New Roman"/>
          <w:sz w:val="24"/>
          <w:szCs w:val="24"/>
          <w:lang w:eastAsia="es-CO"/>
          <w:rPrChange w:id="18" w:author="ANA MARIA LARA" w:date="2015-06-14T17:13:00Z">
            <w:rPr>
              <w:rFonts w:eastAsia="Times New Roman" w:cs="Times New Roman"/>
              <w:b/>
              <w:sz w:val="24"/>
              <w:szCs w:val="24"/>
              <w:lang w:eastAsia="es-CO"/>
            </w:rPr>
          </w:rPrChange>
        </w:rPr>
        <w:t>mecanismos y espacios de</w:t>
      </w:r>
      <w:r w:rsidRPr="00594DA2">
        <w:rPr>
          <w:rFonts w:eastAsia="Times New Roman" w:cs="Times New Roman"/>
          <w:b/>
          <w:sz w:val="24"/>
          <w:szCs w:val="24"/>
          <w:lang w:eastAsia="es-CO"/>
        </w:rPr>
        <w:t xml:space="preserve"> participación </w:t>
      </w:r>
      <w:r w:rsidRPr="00594DA2">
        <w:rPr>
          <w:rFonts w:eastAsia="Times New Roman" w:cs="Times New Roman"/>
          <w:b/>
          <w:sz w:val="24"/>
          <w:szCs w:val="24"/>
          <w:lang w:eastAsia="es-CO"/>
        </w:rPr>
        <w:lastRenderedPageBreak/>
        <w:t>política y ciudadana</w:t>
      </w:r>
      <w:r w:rsidRPr="00594DA2">
        <w:rPr>
          <w:rFonts w:eastAsia="Times New Roman" w:cs="Times New Roman"/>
          <w:sz w:val="24"/>
          <w:szCs w:val="24"/>
          <w:lang w:eastAsia="es-CO"/>
        </w:rPr>
        <w:t xml:space="preserve"> y buscó </w:t>
      </w:r>
      <w:r w:rsidRPr="00594DA2">
        <w:rPr>
          <w:rFonts w:eastAsia="Times New Roman" w:cs="Times New Roman"/>
          <w:b/>
          <w:sz w:val="24"/>
          <w:szCs w:val="24"/>
          <w:lang w:eastAsia="es-CO"/>
        </w:rPr>
        <w:t>asegurar la convivencia social pacífica</w:t>
      </w:r>
      <w:r w:rsidRPr="00594DA2">
        <w:rPr>
          <w:rFonts w:eastAsia="Times New Roman" w:cs="Times New Roman"/>
          <w:sz w:val="24"/>
          <w:szCs w:val="24"/>
          <w:lang w:eastAsia="es-CO"/>
        </w:rPr>
        <w:t xml:space="preserve"> desde la concreción de valores y principios que pusieran de presente la </w:t>
      </w:r>
      <w:r w:rsidRPr="00594DA2">
        <w:rPr>
          <w:rFonts w:eastAsia="Times New Roman" w:cs="Times New Roman"/>
          <w:b/>
          <w:sz w:val="24"/>
          <w:szCs w:val="24"/>
          <w:lang w:eastAsia="es-CO"/>
        </w:rPr>
        <w:t>dignidad humana</w:t>
      </w:r>
      <w:r w:rsidRPr="00594DA2">
        <w:rPr>
          <w:rFonts w:eastAsia="Times New Roman" w:cs="Times New Roman"/>
          <w:sz w:val="24"/>
          <w:szCs w:val="24"/>
          <w:lang w:eastAsia="es-CO"/>
        </w:rPr>
        <w:t xml:space="preserve"> y retomaran la </w:t>
      </w:r>
      <w:r w:rsidRPr="00594DA2">
        <w:rPr>
          <w:rFonts w:eastAsia="Times New Roman" w:cs="Times New Roman"/>
          <w:b/>
          <w:sz w:val="24"/>
          <w:szCs w:val="24"/>
          <w:lang w:eastAsia="es-CO"/>
        </w:rPr>
        <w:t>idea original del constitucionalismo</w:t>
      </w:r>
      <w:r w:rsidR="005B076C" w:rsidRPr="00594DA2">
        <w:rPr>
          <w:rFonts w:eastAsia="Times New Roman" w:cs="Times New Roman"/>
          <w:sz w:val="24"/>
          <w:szCs w:val="24"/>
          <w:lang w:eastAsia="es-CO"/>
        </w:rPr>
        <w:t>.</w:t>
      </w:r>
    </w:p>
    <w:p w14:paraId="7F40257E" w14:textId="77C17AD2" w:rsidR="00654463" w:rsidRPr="00594DA2" w:rsidRDefault="001D400A" w:rsidP="00642B12">
      <w:pPr>
        <w:spacing w:after="0" w:line="240" w:lineRule="auto"/>
        <w:jc w:val="both"/>
        <w:rPr>
          <w:rFonts w:eastAsia="Times New Roman" w:cs="Times New Roman"/>
          <w:b/>
          <w:sz w:val="24"/>
          <w:szCs w:val="24"/>
          <w:lang w:eastAsia="es-CO"/>
        </w:rPr>
      </w:pPr>
      <w:r w:rsidRPr="00594DA2">
        <w:rPr>
          <w:rFonts w:eastAsia="Times New Roman" w:cs="Times New Roman"/>
          <w:b/>
          <w:sz w:val="24"/>
          <w:szCs w:val="24"/>
          <w:lang w:eastAsia="es-CO"/>
        </w:rPr>
        <w:t xml:space="preserve">[SECCIÓN </w:t>
      </w:r>
      <w:ins w:id="19" w:author="ANA MARIA LARA" w:date="2015-06-14T17:13:00Z">
        <w:r w:rsidR="000500BD">
          <w:rPr>
            <w:rFonts w:eastAsia="Times New Roman" w:cs="Times New Roman"/>
            <w:b/>
            <w:sz w:val="24"/>
            <w:szCs w:val="24"/>
            <w:lang w:eastAsia="es-CO"/>
          </w:rPr>
          <w:t>1</w:t>
        </w:r>
      </w:ins>
      <w:del w:id="20" w:author="ANA MARIA LARA" w:date="2015-06-14T17:13:00Z">
        <w:r w:rsidRPr="00594DA2" w:rsidDel="000500BD">
          <w:rPr>
            <w:rFonts w:eastAsia="Times New Roman" w:cs="Times New Roman"/>
            <w:b/>
            <w:sz w:val="24"/>
            <w:szCs w:val="24"/>
            <w:lang w:eastAsia="es-CO"/>
          </w:rPr>
          <w:delText>2</w:delText>
        </w:r>
      </w:del>
      <w:r w:rsidR="00181FB9" w:rsidRPr="00594DA2">
        <w:rPr>
          <w:rFonts w:eastAsia="Times New Roman" w:cs="Times New Roman"/>
          <w:b/>
          <w:sz w:val="24"/>
          <w:szCs w:val="24"/>
          <w:lang w:eastAsia="es-CO"/>
        </w:rPr>
        <w:t xml:space="preserve">] </w:t>
      </w:r>
      <w:r w:rsidR="00CF7154" w:rsidRPr="00594DA2">
        <w:rPr>
          <w:rFonts w:eastAsia="Times New Roman" w:cs="Times New Roman"/>
          <w:b/>
          <w:sz w:val="24"/>
          <w:szCs w:val="24"/>
          <w:lang w:eastAsia="es-CO"/>
        </w:rPr>
        <w:t xml:space="preserve">2 </w:t>
      </w:r>
      <w:r w:rsidR="00181FB9" w:rsidRPr="00594DA2">
        <w:rPr>
          <w:rFonts w:eastAsia="Times New Roman" w:cs="Times New Roman"/>
          <w:b/>
          <w:sz w:val="24"/>
          <w:szCs w:val="24"/>
          <w:lang w:eastAsia="es-CO"/>
        </w:rPr>
        <w:t>Constituciones en la historia de Colombia</w:t>
      </w:r>
    </w:p>
    <w:p w14:paraId="5AEB50E0" w14:textId="77777777" w:rsidR="00521E00" w:rsidRPr="00594DA2" w:rsidRDefault="00521E00" w:rsidP="00642B12">
      <w:pPr>
        <w:spacing w:after="0" w:line="240" w:lineRule="auto"/>
        <w:jc w:val="both"/>
        <w:rPr>
          <w:rFonts w:eastAsia="Times New Roman" w:cs="Times New Roman"/>
          <w:sz w:val="24"/>
          <w:szCs w:val="24"/>
          <w:lang w:eastAsia="es-CO"/>
        </w:rPr>
      </w:pPr>
    </w:p>
    <w:p w14:paraId="108A9631" w14:textId="6D273632" w:rsidR="00654463" w:rsidRPr="00594DA2" w:rsidRDefault="00E81D04"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w:t>
      </w:r>
      <w:r w:rsidRPr="00594DA2">
        <w:rPr>
          <w:rFonts w:eastAsia="Times New Roman" w:cs="Times New Roman"/>
          <w:b/>
          <w:sz w:val="24"/>
          <w:szCs w:val="24"/>
          <w:lang w:eastAsia="es-CO"/>
        </w:rPr>
        <w:t>historia constitucional</w:t>
      </w:r>
      <w:r w:rsidRPr="00594DA2">
        <w:rPr>
          <w:rFonts w:eastAsia="Times New Roman" w:cs="Times New Roman"/>
          <w:sz w:val="24"/>
          <w:szCs w:val="24"/>
          <w:lang w:eastAsia="es-CO"/>
        </w:rPr>
        <w:t xml:space="preserve"> </w:t>
      </w:r>
      <w:r w:rsidR="008552E7" w:rsidRPr="00594DA2">
        <w:rPr>
          <w:rFonts w:eastAsia="Times New Roman" w:cs="Times New Roman"/>
          <w:sz w:val="24"/>
          <w:szCs w:val="24"/>
          <w:lang w:eastAsia="es-CO"/>
        </w:rPr>
        <w:t xml:space="preserve">colombiana </w:t>
      </w:r>
      <w:r w:rsidRPr="00594DA2">
        <w:rPr>
          <w:rFonts w:eastAsia="Times New Roman" w:cs="Times New Roman"/>
          <w:sz w:val="24"/>
          <w:szCs w:val="24"/>
          <w:lang w:eastAsia="es-CO"/>
        </w:rPr>
        <w:t xml:space="preserve">es apasionante. Va más allá de leer </w:t>
      </w:r>
      <w:r w:rsidR="001F78FB" w:rsidRPr="00594DA2">
        <w:rPr>
          <w:rFonts w:eastAsia="Times New Roman" w:cs="Times New Roman"/>
          <w:sz w:val="24"/>
          <w:szCs w:val="24"/>
          <w:lang w:eastAsia="es-CO"/>
        </w:rPr>
        <w:t>cronológicamente</w:t>
      </w:r>
      <w:r w:rsidRPr="00594DA2">
        <w:rPr>
          <w:rFonts w:eastAsia="Times New Roman" w:cs="Times New Roman"/>
          <w:sz w:val="24"/>
          <w:szCs w:val="24"/>
          <w:lang w:eastAsia="es-CO"/>
        </w:rPr>
        <w:t xml:space="preserve"> las </w:t>
      </w:r>
      <w:r w:rsidRPr="00594DA2">
        <w:rPr>
          <w:rFonts w:eastAsia="Times New Roman" w:cs="Times New Roman"/>
          <w:b/>
          <w:sz w:val="24"/>
          <w:szCs w:val="24"/>
          <w:lang w:eastAsia="es-CO"/>
        </w:rPr>
        <w:t xml:space="preserve">constituciones </w:t>
      </w:r>
      <w:r w:rsidR="009D3B18" w:rsidRPr="00594DA2">
        <w:rPr>
          <w:rFonts w:eastAsia="Times New Roman" w:cs="Times New Roman"/>
          <w:b/>
          <w:sz w:val="24"/>
          <w:szCs w:val="24"/>
          <w:lang w:eastAsia="es-CO"/>
        </w:rPr>
        <w:t>promulgadas</w:t>
      </w:r>
      <w:r w:rsidR="001F78FB" w:rsidRPr="00594DA2">
        <w:rPr>
          <w:rFonts w:eastAsia="Times New Roman" w:cs="Times New Roman"/>
          <w:sz w:val="24"/>
          <w:szCs w:val="24"/>
          <w:lang w:eastAsia="es-CO"/>
        </w:rPr>
        <w:t xml:space="preserve"> ya que involucra</w:t>
      </w:r>
      <w:r w:rsidR="008552E7" w:rsidRPr="00594DA2">
        <w:rPr>
          <w:rFonts w:eastAsia="Times New Roman" w:cs="Times New Roman"/>
          <w:sz w:val="24"/>
          <w:szCs w:val="24"/>
          <w:lang w:eastAsia="es-CO"/>
        </w:rPr>
        <w:t xml:space="preserve"> </w:t>
      </w:r>
      <w:r w:rsidR="009D3B18" w:rsidRPr="00594DA2">
        <w:rPr>
          <w:rFonts w:eastAsia="Times New Roman" w:cs="Times New Roman"/>
          <w:b/>
          <w:sz w:val="24"/>
          <w:szCs w:val="24"/>
          <w:lang w:eastAsia="es-CO"/>
        </w:rPr>
        <w:t>procesos</w:t>
      </w:r>
      <w:r w:rsidR="007A51F2" w:rsidRPr="00594DA2">
        <w:rPr>
          <w:rFonts w:eastAsia="Times New Roman" w:cs="Times New Roman"/>
          <w:b/>
          <w:sz w:val="24"/>
          <w:szCs w:val="24"/>
          <w:lang w:eastAsia="es-CO"/>
        </w:rPr>
        <w:t xml:space="preserve"> sociales, económicos y políticos</w:t>
      </w:r>
      <w:r w:rsidR="007A51F2" w:rsidRPr="00594DA2">
        <w:rPr>
          <w:rFonts w:eastAsia="Times New Roman" w:cs="Times New Roman"/>
          <w:sz w:val="24"/>
          <w:szCs w:val="24"/>
          <w:lang w:eastAsia="es-CO"/>
        </w:rPr>
        <w:t xml:space="preserve"> que estuvieron en el trasfondo de su adopción</w:t>
      </w:r>
      <w:r w:rsidR="009D3B18" w:rsidRPr="00594DA2">
        <w:rPr>
          <w:rFonts w:eastAsia="Times New Roman" w:cs="Times New Roman"/>
          <w:sz w:val="24"/>
          <w:szCs w:val="24"/>
          <w:lang w:eastAsia="es-CO"/>
        </w:rPr>
        <w:t xml:space="preserve"> o </w:t>
      </w:r>
      <w:r w:rsidR="001F78FB" w:rsidRPr="00594DA2">
        <w:rPr>
          <w:rFonts w:eastAsia="Times New Roman" w:cs="Times New Roman"/>
          <w:sz w:val="24"/>
          <w:szCs w:val="24"/>
          <w:lang w:eastAsia="es-CO"/>
        </w:rPr>
        <w:t xml:space="preserve">la </w:t>
      </w:r>
      <w:r w:rsidR="008552E7" w:rsidRPr="00594DA2">
        <w:rPr>
          <w:rFonts w:eastAsia="Times New Roman" w:cs="Times New Roman"/>
          <w:sz w:val="24"/>
          <w:szCs w:val="24"/>
          <w:lang w:eastAsia="es-CO"/>
        </w:rPr>
        <w:t>pérdida de su vigencia</w:t>
      </w:r>
      <w:r w:rsidR="007A51F2" w:rsidRPr="00594DA2">
        <w:rPr>
          <w:rFonts w:eastAsia="Times New Roman" w:cs="Times New Roman"/>
          <w:sz w:val="24"/>
          <w:szCs w:val="24"/>
          <w:lang w:eastAsia="es-CO"/>
        </w:rPr>
        <w:t>.</w:t>
      </w:r>
    </w:p>
    <w:p w14:paraId="2FB09019" w14:textId="77777777" w:rsidR="00521E00" w:rsidRPr="00594DA2" w:rsidRDefault="00521E00" w:rsidP="00642B12">
      <w:pPr>
        <w:spacing w:after="0" w:line="240" w:lineRule="auto"/>
        <w:jc w:val="both"/>
        <w:rPr>
          <w:rFonts w:eastAsia="Times New Roman" w:cs="Times New Roman"/>
          <w:sz w:val="24"/>
          <w:szCs w:val="24"/>
          <w:lang w:eastAsia="es-CO"/>
        </w:rPr>
      </w:pPr>
    </w:p>
    <w:p w14:paraId="2394CEB3" w14:textId="481450D3" w:rsidR="007A51F2" w:rsidRPr="00594DA2" w:rsidRDefault="00927BC5"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Se reconoce </w:t>
      </w:r>
      <w:r w:rsidR="009D3B18" w:rsidRPr="00594DA2">
        <w:rPr>
          <w:rFonts w:eastAsia="Times New Roman" w:cs="Times New Roman"/>
          <w:sz w:val="24"/>
          <w:szCs w:val="24"/>
          <w:lang w:eastAsia="es-CO"/>
        </w:rPr>
        <w:t xml:space="preserve">en la historia </w:t>
      </w:r>
      <w:r w:rsidR="008552E7" w:rsidRPr="00594DA2">
        <w:rPr>
          <w:rFonts w:eastAsia="Times New Roman" w:cs="Times New Roman"/>
          <w:sz w:val="24"/>
          <w:szCs w:val="24"/>
          <w:lang w:eastAsia="es-CO"/>
        </w:rPr>
        <w:t>patria</w:t>
      </w:r>
      <w:r w:rsidR="009D3B18"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la </w:t>
      </w:r>
      <w:r w:rsidRPr="00594DA2">
        <w:rPr>
          <w:rFonts w:eastAsia="Times New Roman" w:cs="Times New Roman"/>
          <w:b/>
          <w:sz w:val="24"/>
          <w:szCs w:val="24"/>
          <w:lang w:eastAsia="es-CO"/>
        </w:rPr>
        <w:t xml:space="preserve">tradición </w:t>
      </w:r>
      <w:r w:rsidR="009D3B18" w:rsidRPr="00594DA2">
        <w:rPr>
          <w:rFonts w:eastAsia="Times New Roman" w:cs="Times New Roman"/>
          <w:b/>
          <w:sz w:val="24"/>
          <w:szCs w:val="24"/>
          <w:lang w:eastAsia="es-CO"/>
        </w:rPr>
        <w:t>constitucional</w:t>
      </w:r>
      <w:r w:rsidR="009D3B18"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y se observan </w:t>
      </w:r>
      <w:r w:rsidR="00CF7154" w:rsidRPr="00594DA2">
        <w:rPr>
          <w:rFonts w:eastAsia="Times New Roman" w:cs="Times New Roman"/>
          <w:sz w:val="24"/>
          <w:szCs w:val="24"/>
          <w:lang w:eastAsia="es-CO"/>
        </w:rPr>
        <w:t xml:space="preserve">los </w:t>
      </w:r>
      <w:r w:rsidR="00CF7154" w:rsidRPr="00594DA2">
        <w:rPr>
          <w:rFonts w:eastAsia="Times New Roman" w:cs="Times New Roman"/>
          <w:b/>
          <w:sz w:val="24"/>
          <w:szCs w:val="24"/>
          <w:lang w:eastAsia="es-CO"/>
        </w:rPr>
        <w:t>obstáculos</w:t>
      </w:r>
      <w:r w:rsidR="004F56E4" w:rsidRPr="00594DA2">
        <w:rPr>
          <w:rFonts w:eastAsia="Times New Roman" w:cs="Times New Roman"/>
          <w:sz w:val="24"/>
          <w:szCs w:val="24"/>
          <w:lang w:eastAsia="es-CO"/>
        </w:rPr>
        <w:t xml:space="preserve"> al asumir</w:t>
      </w:r>
      <w:r w:rsidR="009D3B18" w:rsidRPr="00594DA2">
        <w:rPr>
          <w:rFonts w:eastAsia="Times New Roman" w:cs="Times New Roman"/>
          <w:sz w:val="24"/>
          <w:szCs w:val="24"/>
          <w:lang w:eastAsia="es-CO"/>
        </w:rPr>
        <w:t>se</w:t>
      </w:r>
      <w:r w:rsidR="004F56E4" w:rsidRPr="00594DA2">
        <w:rPr>
          <w:rFonts w:eastAsia="Times New Roman" w:cs="Times New Roman"/>
          <w:sz w:val="24"/>
          <w:szCs w:val="24"/>
          <w:lang w:eastAsia="es-CO"/>
        </w:rPr>
        <w:t xml:space="preserve"> </w:t>
      </w:r>
      <w:r w:rsidR="0058183A" w:rsidRPr="00594DA2">
        <w:rPr>
          <w:rFonts w:eastAsia="Times New Roman" w:cs="Times New Roman"/>
          <w:sz w:val="24"/>
          <w:szCs w:val="24"/>
          <w:lang w:eastAsia="es-CO"/>
        </w:rPr>
        <w:t xml:space="preserve">la </w:t>
      </w:r>
      <w:r w:rsidR="008552E7" w:rsidRPr="00594DA2">
        <w:rPr>
          <w:rFonts w:eastAsia="Times New Roman" w:cs="Times New Roman"/>
          <w:sz w:val="24"/>
          <w:szCs w:val="24"/>
          <w:lang w:eastAsia="es-CO"/>
        </w:rPr>
        <w:t>tarea de</w:t>
      </w:r>
      <w:r w:rsidR="0058183A" w:rsidRPr="00594DA2">
        <w:rPr>
          <w:rFonts w:eastAsia="Times New Roman" w:cs="Times New Roman"/>
          <w:sz w:val="24"/>
          <w:szCs w:val="24"/>
          <w:lang w:eastAsia="es-CO"/>
        </w:rPr>
        <w:t xml:space="preserve"> </w:t>
      </w:r>
      <w:r w:rsidR="004F56E4" w:rsidRPr="00594DA2">
        <w:rPr>
          <w:rFonts w:eastAsia="Times New Roman" w:cs="Times New Roman"/>
          <w:sz w:val="24"/>
          <w:szCs w:val="24"/>
          <w:lang w:eastAsia="es-CO"/>
        </w:rPr>
        <w:t xml:space="preserve">dar </w:t>
      </w:r>
      <w:r w:rsidR="00CF7154" w:rsidRPr="00594DA2">
        <w:rPr>
          <w:rFonts w:eastAsia="Times New Roman" w:cs="Times New Roman"/>
          <w:sz w:val="24"/>
          <w:szCs w:val="24"/>
          <w:lang w:eastAsia="es-CO"/>
        </w:rPr>
        <w:t>forma institucional al gobierno</w:t>
      </w:r>
      <w:r w:rsidR="00DB0129" w:rsidRPr="00594DA2">
        <w:rPr>
          <w:rFonts w:eastAsia="Times New Roman" w:cs="Times New Roman"/>
          <w:sz w:val="24"/>
          <w:szCs w:val="24"/>
          <w:lang w:eastAsia="es-CO"/>
        </w:rPr>
        <w:t xml:space="preserve"> </w:t>
      </w:r>
      <w:r w:rsidR="001F78FB" w:rsidRPr="00594DA2">
        <w:rPr>
          <w:rFonts w:eastAsia="Times New Roman" w:cs="Times New Roman"/>
          <w:sz w:val="24"/>
          <w:szCs w:val="24"/>
          <w:lang w:eastAsia="es-CO"/>
        </w:rPr>
        <w:t xml:space="preserve">creando las instituciones </w:t>
      </w:r>
      <w:r w:rsidR="004F56E4" w:rsidRPr="00594DA2">
        <w:rPr>
          <w:rFonts w:eastAsia="Times New Roman" w:cs="Times New Roman"/>
          <w:sz w:val="24"/>
          <w:szCs w:val="24"/>
          <w:lang w:eastAsia="es-CO"/>
        </w:rPr>
        <w:t xml:space="preserve">una vez se </w:t>
      </w:r>
      <w:r w:rsidR="001F78FB" w:rsidRPr="00594DA2">
        <w:rPr>
          <w:rFonts w:eastAsia="Times New Roman" w:cs="Times New Roman"/>
          <w:sz w:val="24"/>
          <w:szCs w:val="24"/>
          <w:lang w:eastAsia="es-CO"/>
        </w:rPr>
        <w:t>produjo</w:t>
      </w:r>
      <w:r w:rsidR="004F56E4" w:rsidRPr="00594DA2">
        <w:rPr>
          <w:rFonts w:eastAsia="Times New Roman" w:cs="Times New Roman"/>
          <w:sz w:val="24"/>
          <w:szCs w:val="24"/>
          <w:lang w:eastAsia="es-CO"/>
        </w:rPr>
        <w:t xml:space="preserve"> la Independencia de </w:t>
      </w:r>
      <w:r w:rsidR="00521E00" w:rsidRPr="00594DA2">
        <w:rPr>
          <w:rFonts w:eastAsia="Times New Roman" w:cs="Times New Roman"/>
          <w:sz w:val="24"/>
          <w:szCs w:val="24"/>
          <w:lang w:eastAsia="es-CO"/>
        </w:rPr>
        <w:t xml:space="preserve">la </w:t>
      </w:r>
      <w:r w:rsidR="008552E7" w:rsidRPr="00594DA2">
        <w:rPr>
          <w:rFonts w:eastAsia="Times New Roman" w:cs="Times New Roman"/>
          <w:sz w:val="24"/>
          <w:szCs w:val="24"/>
          <w:lang w:eastAsia="es-CO"/>
        </w:rPr>
        <w:t>“</w:t>
      </w:r>
      <w:r w:rsidR="00521E00" w:rsidRPr="00594DA2">
        <w:rPr>
          <w:rFonts w:eastAsia="Times New Roman" w:cs="Times New Roman"/>
          <w:sz w:val="24"/>
          <w:szCs w:val="24"/>
          <w:lang w:eastAsia="es-CO"/>
        </w:rPr>
        <w:t>América oprimida</w:t>
      </w:r>
      <w:r w:rsidR="008552E7" w:rsidRPr="00594DA2">
        <w:rPr>
          <w:rFonts w:eastAsia="Times New Roman" w:cs="Times New Roman"/>
          <w:sz w:val="24"/>
          <w:szCs w:val="24"/>
          <w:lang w:eastAsia="es-CO"/>
        </w:rPr>
        <w:t>”</w:t>
      </w:r>
      <w:r w:rsidR="00521E00" w:rsidRPr="00594DA2">
        <w:rPr>
          <w:rFonts w:eastAsia="Times New Roman" w:cs="Times New Roman"/>
          <w:sz w:val="24"/>
          <w:szCs w:val="24"/>
          <w:lang w:eastAsia="es-CO"/>
        </w:rPr>
        <w:t>, como se señaló en la Constitución de Cundinamarca de 1811.</w:t>
      </w:r>
    </w:p>
    <w:p w14:paraId="1ECA64AC" w14:textId="77777777" w:rsidR="00521E00" w:rsidRPr="00594DA2" w:rsidRDefault="00521E00" w:rsidP="00642B12">
      <w:pPr>
        <w:spacing w:after="0" w:line="240" w:lineRule="auto"/>
        <w:jc w:val="both"/>
        <w:rPr>
          <w:rFonts w:eastAsia="Times New Roman" w:cs="Times New Roman"/>
          <w:sz w:val="24"/>
          <w:szCs w:val="24"/>
          <w:lang w:eastAsia="es-CO"/>
        </w:rPr>
      </w:pPr>
    </w:p>
    <w:p w14:paraId="5584E470" w14:textId="4190EACC" w:rsidR="000C741C" w:rsidRPr="00594DA2" w:rsidRDefault="00CF7154" w:rsidP="00642B12">
      <w:p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La t</w:t>
      </w:r>
      <w:r w:rsidR="00927BC5" w:rsidRPr="00594DA2">
        <w:rPr>
          <w:rFonts w:eastAsia="Times New Roman" w:cs="Times New Roman"/>
          <w:b/>
          <w:sz w:val="24"/>
          <w:szCs w:val="24"/>
          <w:lang w:eastAsia="es-CO"/>
        </w:rPr>
        <w:t>radición constitucional</w:t>
      </w:r>
      <w:r w:rsidR="00927BC5"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colombiana</w:t>
      </w:r>
      <w:r w:rsidRPr="00594DA2">
        <w:rPr>
          <w:rFonts w:eastAsia="Times New Roman" w:cs="Times New Roman"/>
          <w:sz w:val="24"/>
          <w:szCs w:val="24"/>
          <w:lang w:eastAsia="es-CO"/>
        </w:rPr>
        <w:t xml:space="preserve"> </w:t>
      </w:r>
      <w:r w:rsidR="00927BC5" w:rsidRPr="00594DA2">
        <w:rPr>
          <w:rFonts w:eastAsia="Times New Roman" w:cs="Times New Roman"/>
          <w:sz w:val="24"/>
          <w:szCs w:val="24"/>
          <w:lang w:eastAsia="es-CO"/>
        </w:rPr>
        <w:t xml:space="preserve">se </w:t>
      </w:r>
      <w:r w:rsidR="002E216C" w:rsidRPr="00594DA2">
        <w:rPr>
          <w:rFonts w:eastAsia="Times New Roman" w:cs="Times New Roman"/>
          <w:sz w:val="24"/>
          <w:szCs w:val="24"/>
          <w:lang w:eastAsia="es-CO"/>
        </w:rPr>
        <w:t>adhirió</w:t>
      </w:r>
      <w:r w:rsidR="00927BC5" w:rsidRPr="00594DA2">
        <w:rPr>
          <w:rFonts w:eastAsia="Times New Roman" w:cs="Times New Roman"/>
          <w:sz w:val="24"/>
          <w:szCs w:val="24"/>
          <w:lang w:eastAsia="es-CO"/>
        </w:rPr>
        <w:t xml:space="preserve"> a</w:t>
      </w:r>
      <w:r w:rsidR="002C73C2" w:rsidRPr="00594DA2">
        <w:rPr>
          <w:rFonts w:eastAsia="Times New Roman" w:cs="Times New Roman"/>
          <w:sz w:val="24"/>
          <w:szCs w:val="24"/>
          <w:lang w:eastAsia="es-CO"/>
        </w:rPr>
        <w:t xml:space="preserve"> </w:t>
      </w:r>
      <w:r w:rsidR="002E216C" w:rsidRPr="00594DA2">
        <w:rPr>
          <w:rFonts w:eastAsia="Times New Roman" w:cs="Times New Roman"/>
          <w:sz w:val="24"/>
          <w:szCs w:val="24"/>
          <w:lang w:eastAsia="es-CO"/>
        </w:rPr>
        <w:t xml:space="preserve">las </w:t>
      </w:r>
      <w:r w:rsidR="002E216C" w:rsidRPr="00594DA2">
        <w:rPr>
          <w:rFonts w:eastAsia="Times New Roman" w:cs="Times New Roman"/>
          <w:b/>
          <w:sz w:val="24"/>
          <w:szCs w:val="24"/>
          <w:lang w:eastAsia="es-CO"/>
        </w:rPr>
        <w:t>ideas liberales</w:t>
      </w:r>
      <w:r w:rsidR="00927BC5" w:rsidRPr="00594DA2">
        <w:rPr>
          <w:rFonts w:eastAsia="Times New Roman" w:cs="Times New Roman"/>
          <w:sz w:val="24"/>
          <w:szCs w:val="24"/>
          <w:lang w:eastAsia="es-CO"/>
        </w:rPr>
        <w:t xml:space="preserve"> </w:t>
      </w:r>
      <w:del w:id="21" w:author="ANA MARIA LARA" w:date="2015-06-14T17:14:00Z">
        <w:r w:rsidR="002E216C" w:rsidRPr="00594DA2" w:rsidDel="000500BD">
          <w:rPr>
            <w:rFonts w:eastAsia="Times New Roman" w:cs="Times New Roman"/>
            <w:sz w:val="24"/>
            <w:szCs w:val="24"/>
            <w:lang w:eastAsia="es-CO"/>
          </w:rPr>
          <w:delText>legada</w:delText>
        </w:r>
        <w:r w:rsidR="002C73C2" w:rsidRPr="00594DA2" w:rsidDel="000500BD">
          <w:rPr>
            <w:rFonts w:eastAsia="Times New Roman" w:cs="Times New Roman"/>
            <w:sz w:val="24"/>
            <w:szCs w:val="24"/>
            <w:lang w:eastAsia="es-CO"/>
          </w:rPr>
          <w:delText xml:space="preserve">s </w:delText>
        </w:r>
      </w:del>
      <w:ins w:id="22" w:author="ANA MARIA LARA" w:date="2015-06-14T17:14:00Z">
        <w:r w:rsidR="000500BD">
          <w:rPr>
            <w:rFonts w:eastAsia="Times New Roman" w:cs="Times New Roman"/>
            <w:sz w:val="24"/>
            <w:szCs w:val="24"/>
            <w:lang w:eastAsia="es-CO"/>
          </w:rPr>
          <w:t xml:space="preserve">heredadas </w:t>
        </w:r>
      </w:ins>
      <w:r w:rsidR="002C73C2" w:rsidRPr="00594DA2">
        <w:rPr>
          <w:rFonts w:eastAsia="Times New Roman" w:cs="Times New Roman"/>
          <w:sz w:val="24"/>
          <w:szCs w:val="24"/>
          <w:lang w:eastAsia="es-CO"/>
        </w:rPr>
        <w:t xml:space="preserve">de las </w:t>
      </w:r>
      <w:r w:rsidR="00521E00" w:rsidRPr="00594DA2">
        <w:rPr>
          <w:rFonts w:eastAsia="Times New Roman" w:cs="Times New Roman"/>
          <w:sz w:val="24"/>
          <w:szCs w:val="24"/>
          <w:lang w:eastAsia="es-CO"/>
        </w:rPr>
        <w:t>Revoluciones</w:t>
      </w:r>
      <w:r w:rsidR="00437CF7" w:rsidRPr="00594DA2">
        <w:rPr>
          <w:rFonts w:eastAsia="Times New Roman" w:cs="Times New Roman"/>
          <w:b/>
          <w:sz w:val="24"/>
          <w:szCs w:val="24"/>
          <w:lang w:eastAsia="es-CO"/>
        </w:rPr>
        <w:t xml:space="preserve"> inglesa, francesa y americana</w:t>
      </w:r>
      <w:del w:id="23" w:author="ANA MARIA LARA" w:date="2015-06-14T17:15:00Z">
        <w:r w:rsidR="002E216C" w:rsidRPr="00594DA2" w:rsidDel="000500BD">
          <w:rPr>
            <w:rFonts w:eastAsia="Times New Roman" w:cs="Times New Roman"/>
            <w:sz w:val="24"/>
            <w:szCs w:val="24"/>
            <w:lang w:eastAsia="es-CO"/>
          </w:rPr>
          <w:delText>, las cuales tuvieron amplia aceptación entre los gobernantes</w:delText>
        </w:r>
      </w:del>
      <w:r w:rsidR="000C741C" w:rsidRPr="00594DA2">
        <w:rPr>
          <w:rFonts w:eastAsia="Times New Roman" w:cs="Times New Roman"/>
          <w:sz w:val="24"/>
          <w:szCs w:val="24"/>
          <w:lang w:eastAsia="es-CO"/>
        </w:rPr>
        <w:t xml:space="preserve">. </w:t>
      </w:r>
      <w:r w:rsidR="001F78FB" w:rsidRPr="00594DA2">
        <w:rPr>
          <w:rFonts w:eastAsia="Times New Roman" w:cs="Times New Roman"/>
          <w:sz w:val="24"/>
          <w:szCs w:val="24"/>
          <w:lang w:eastAsia="es-CO"/>
        </w:rPr>
        <w:t>No obstante</w:t>
      </w:r>
      <w:ins w:id="24" w:author="ANA MARIA LARA" w:date="2015-06-14T17:15:00Z">
        <w:r w:rsidR="000500BD">
          <w:rPr>
            <w:rFonts w:eastAsia="Times New Roman" w:cs="Times New Roman"/>
            <w:sz w:val="24"/>
            <w:szCs w:val="24"/>
            <w:lang w:eastAsia="es-CO"/>
          </w:rPr>
          <w:t>,</w:t>
        </w:r>
      </w:ins>
      <w:r w:rsidR="001F78FB" w:rsidRPr="00594DA2">
        <w:rPr>
          <w:rFonts w:eastAsia="Times New Roman" w:cs="Times New Roman"/>
          <w:sz w:val="24"/>
          <w:szCs w:val="24"/>
          <w:lang w:eastAsia="es-CO"/>
        </w:rPr>
        <w:t xml:space="preserve"> </w:t>
      </w:r>
      <w:r w:rsidR="00DB3915" w:rsidRPr="00594DA2">
        <w:rPr>
          <w:rFonts w:eastAsia="Times New Roman" w:cs="Times New Roman"/>
          <w:sz w:val="24"/>
          <w:szCs w:val="24"/>
          <w:lang w:eastAsia="es-CO"/>
        </w:rPr>
        <w:t xml:space="preserve">diversos </w:t>
      </w:r>
      <w:r w:rsidR="000C741C" w:rsidRPr="00594DA2">
        <w:rPr>
          <w:rFonts w:eastAsia="Times New Roman" w:cs="Times New Roman"/>
          <w:b/>
          <w:sz w:val="24"/>
          <w:szCs w:val="24"/>
          <w:lang w:eastAsia="es-CO"/>
        </w:rPr>
        <w:t>obstáculos</w:t>
      </w:r>
      <w:r w:rsidR="000C741C" w:rsidRPr="00594DA2">
        <w:rPr>
          <w:rFonts w:eastAsia="Times New Roman" w:cs="Times New Roman"/>
          <w:sz w:val="24"/>
          <w:szCs w:val="24"/>
          <w:lang w:eastAsia="es-CO"/>
        </w:rPr>
        <w:t xml:space="preserve"> </w:t>
      </w:r>
      <w:r w:rsidR="00DB3915" w:rsidRPr="00594DA2">
        <w:rPr>
          <w:rFonts w:eastAsia="Times New Roman" w:cs="Times New Roman"/>
          <w:sz w:val="24"/>
          <w:szCs w:val="24"/>
          <w:lang w:eastAsia="es-CO"/>
        </w:rPr>
        <w:t xml:space="preserve">surgieron </w:t>
      </w:r>
      <w:r w:rsidR="000C741C" w:rsidRPr="00594DA2">
        <w:rPr>
          <w:rFonts w:eastAsia="Times New Roman" w:cs="Times New Roman"/>
          <w:sz w:val="24"/>
          <w:szCs w:val="24"/>
          <w:lang w:eastAsia="es-CO"/>
        </w:rPr>
        <w:t xml:space="preserve">para </w:t>
      </w:r>
      <w:r w:rsidR="00272C8C" w:rsidRPr="00594DA2">
        <w:rPr>
          <w:rFonts w:eastAsia="Times New Roman" w:cs="Times New Roman"/>
          <w:sz w:val="24"/>
          <w:szCs w:val="24"/>
          <w:lang w:eastAsia="es-CO"/>
        </w:rPr>
        <w:t>su efectividad</w:t>
      </w:r>
      <w:r w:rsidR="00DB3915" w:rsidRPr="00594DA2">
        <w:rPr>
          <w:rFonts w:eastAsia="Times New Roman" w:cs="Times New Roman"/>
          <w:sz w:val="24"/>
          <w:szCs w:val="24"/>
          <w:lang w:eastAsia="es-CO"/>
        </w:rPr>
        <w:t xml:space="preserve"> en la vida social y en la formación del Estado</w:t>
      </w:r>
      <w:r w:rsidR="00715A7E" w:rsidRPr="00594DA2">
        <w:rPr>
          <w:rFonts w:eastAsia="Times New Roman" w:cs="Times New Roman"/>
          <w:sz w:val="24"/>
          <w:szCs w:val="24"/>
          <w:lang w:eastAsia="es-CO"/>
        </w:rPr>
        <w:t xml:space="preserve">: </w:t>
      </w:r>
      <w:r w:rsidR="000C741C" w:rsidRPr="00594DA2">
        <w:rPr>
          <w:rFonts w:eastAsia="Times New Roman" w:cs="Times New Roman"/>
          <w:sz w:val="24"/>
          <w:szCs w:val="24"/>
          <w:lang w:eastAsia="es-CO"/>
        </w:rPr>
        <w:t xml:space="preserve">el </w:t>
      </w:r>
      <w:r w:rsidR="000C741C" w:rsidRPr="00594DA2">
        <w:rPr>
          <w:rFonts w:eastAsia="Times New Roman" w:cs="Times New Roman"/>
          <w:b/>
          <w:sz w:val="24"/>
          <w:szCs w:val="24"/>
          <w:lang w:eastAsia="es-CO"/>
        </w:rPr>
        <w:t>caudillismo militarista</w:t>
      </w:r>
      <w:r w:rsidR="000C741C" w:rsidRPr="00594DA2">
        <w:rPr>
          <w:rFonts w:eastAsia="Times New Roman" w:cs="Times New Roman"/>
          <w:sz w:val="24"/>
          <w:szCs w:val="24"/>
          <w:lang w:eastAsia="es-CO"/>
        </w:rPr>
        <w:t xml:space="preserve"> producto de las guerras</w:t>
      </w:r>
      <w:r w:rsidR="001F78FB" w:rsidRPr="00594DA2">
        <w:rPr>
          <w:rFonts w:eastAsia="Times New Roman" w:cs="Times New Roman"/>
          <w:sz w:val="24"/>
          <w:szCs w:val="24"/>
          <w:lang w:eastAsia="es-CO"/>
        </w:rPr>
        <w:t xml:space="preserve"> civiles</w:t>
      </w:r>
      <w:r w:rsidR="000C741C" w:rsidRPr="00594DA2">
        <w:rPr>
          <w:rFonts w:eastAsia="Times New Roman" w:cs="Times New Roman"/>
          <w:sz w:val="24"/>
          <w:szCs w:val="24"/>
          <w:lang w:eastAsia="es-CO"/>
        </w:rPr>
        <w:t xml:space="preserve">, la </w:t>
      </w:r>
      <w:r w:rsidR="000C741C" w:rsidRPr="00594DA2">
        <w:rPr>
          <w:rFonts w:eastAsia="Times New Roman" w:cs="Times New Roman"/>
          <w:b/>
          <w:sz w:val="24"/>
          <w:szCs w:val="24"/>
          <w:lang w:eastAsia="es-CO"/>
        </w:rPr>
        <w:t>concepción autoritaria del poder</w:t>
      </w:r>
      <w:r w:rsidR="00715A7E" w:rsidRPr="00594DA2">
        <w:rPr>
          <w:rFonts w:eastAsia="Times New Roman" w:cs="Times New Roman"/>
          <w:b/>
          <w:sz w:val="24"/>
          <w:szCs w:val="24"/>
          <w:lang w:eastAsia="es-CO"/>
        </w:rPr>
        <w:t>,</w:t>
      </w:r>
      <w:r w:rsidR="000C741C" w:rsidRPr="00594DA2">
        <w:rPr>
          <w:rFonts w:eastAsia="Times New Roman" w:cs="Times New Roman"/>
          <w:sz w:val="24"/>
          <w:szCs w:val="24"/>
          <w:lang w:eastAsia="es-CO"/>
        </w:rPr>
        <w:t xml:space="preserve"> </w:t>
      </w:r>
      <w:r w:rsidR="001F78FB" w:rsidRPr="00594DA2">
        <w:rPr>
          <w:rFonts w:eastAsia="Times New Roman" w:cs="Times New Roman"/>
          <w:sz w:val="24"/>
          <w:szCs w:val="24"/>
          <w:lang w:eastAsia="es-CO"/>
        </w:rPr>
        <w:t xml:space="preserve">el </w:t>
      </w:r>
      <w:r w:rsidR="000C741C" w:rsidRPr="00594DA2">
        <w:rPr>
          <w:rFonts w:eastAsia="Times New Roman" w:cs="Times New Roman"/>
          <w:b/>
          <w:sz w:val="24"/>
          <w:szCs w:val="24"/>
          <w:lang w:eastAsia="es-CO"/>
        </w:rPr>
        <w:t>Estado centralista</w:t>
      </w:r>
      <w:r w:rsidR="001F78FB" w:rsidRPr="00594DA2">
        <w:rPr>
          <w:rFonts w:eastAsia="Times New Roman" w:cs="Times New Roman"/>
          <w:b/>
          <w:sz w:val="24"/>
          <w:szCs w:val="24"/>
          <w:lang w:eastAsia="es-CO"/>
        </w:rPr>
        <w:t xml:space="preserve"> </w:t>
      </w:r>
      <w:r w:rsidR="001F78FB" w:rsidRPr="00594DA2">
        <w:rPr>
          <w:rFonts w:eastAsia="Times New Roman" w:cs="Times New Roman"/>
          <w:sz w:val="24"/>
          <w:szCs w:val="24"/>
          <w:lang w:eastAsia="es-CO"/>
        </w:rPr>
        <w:t>herencia de la Colonia</w:t>
      </w:r>
      <w:r w:rsidR="000C741C" w:rsidRPr="00594DA2">
        <w:rPr>
          <w:rFonts w:eastAsia="Times New Roman" w:cs="Times New Roman"/>
          <w:sz w:val="24"/>
          <w:szCs w:val="24"/>
          <w:lang w:eastAsia="es-CO"/>
        </w:rPr>
        <w:t xml:space="preserve">, la </w:t>
      </w:r>
      <w:r w:rsidR="000C741C" w:rsidRPr="00594DA2">
        <w:rPr>
          <w:rFonts w:eastAsia="Times New Roman" w:cs="Times New Roman"/>
          <w:b/>
          <w:sz w:val="24"/>
          <w:szCs w:val="24"/>
          <w:lang w:eastAsia="es-CO"/>
        </w:rPr>
        <w:t>carencia de prácticas de autogobierno</w:t>
      </w:r>
      <w:r w:rsidR="001F78FB" w:rsidRPr="00594DA2">
        <w:rPr>
          <w:rFonts w:eastAsia="Times New Roman" w:cs="Times New Roman"/>
          <w:sz w:val="24"/>
          <w:szCs w:val="24"/>
          <w:lang w:eastAsia="es-CO"/>
        </w:rPr>
        <w:t xml:space="preserve"> por la élite criolla</w:t>
      </w:r>
      <w:r w:rsidR="000C741C" w:rsidRPr="00594DA2">
        <w:rPr>
          <w:rFonts w:eastAsia="Times New Roman" w:cs="Times New Roman"/>
          <w:sz w:val="24"/>
          <w:szCs w:val="24"/>
          <w:lang w:eastAsia="es-CO"/>
        </w:rPr>
        <w:t xml:space="preserve">, la </w:t>
      </w:r>
      <w:r w:rsidR="000C741C" w:rsidRPr="00594DA2">
        <w:rPr>
          <w:rFonts w:eastAsia="Times New Roman" w:cs="Times New Roman"/>
          <w:b/>
          <w:sz w:val="24"/>
          <w:szCs w:val="24"/>
          <w:lang w:eastAsia="es-CO"/>
        </w:rPr>
        <w:t xml:space="preserve">desigualdad </w:t>
      </w:r>
      <w:del w:id="25" w:author="ANA MARIA LARA" w:date="2015-06-14T17:15:00Z">
        <w:r w:rsidR="000C741C" w:rsidRPr="00594DA2" w:rsidDel="000500BD">
          <w:rPr>
            <w:rFonts w:eastAsia="Times New Roman" w:cs="Times New Roman"/>
            <w:b/>
            <w:sz w:val="24"/>
            <w:szCs w:val="24"/>
            <w:lang w:eastAsia="es-CO"/>
          </w:rPr>
          <w:delText>social</w:delText>
        </w:r>
        <w:r w:rsidR="000C741C" w:rsidRPr="00594DA2" w:rsidDel="000500BD">
          <w:rPr>
            <w:rFonts w:eastAsia="Times New Roman" w:cs="Times New Roman"/>
            <w:sz w:val="24"/>
            <w:szCs w:val="24"/>
            <w:lang w:eastAsia="es-CO"/>
          </w:rPr>
          <w:delText xml:space="preserve"> </w:delText>
        </w:r>
      </w:del>
      <w:r w:rsidR="000C741C" w:rsidRPr="00594DA2">
        <w:rPr>
          <w:rFonts w:eastAsia="Times New Roman" w:cs="Times New Roman"/>
          <w:sz w:val="24"/>
          <w:szCs w:val="24"/>
          <w:lang w:eastAsia="es-CO"/>
        </w:rPr>
        <w:t xml:space="preserve">derivada de una </w:t>
      </w:r>
      <w:r w:rsidR="008B44DC" w:rsidRPr="00594DA2">
        <w:rPr>
          <w:rFonts w:eastAsia="Times New Roman" w:cs="Times New Roman"/>
          <w:sz w:val="24"/>
          <w:szCs w:val="24"/>
          <w:lang w:eastAsia="es-CO"/>
        </w:rPr>
        <w:t>estructura social de</w:t>
      </w:r>
      <w:r w:rsidR="000C741C" w:rsidRPr="00594DA2">
        <w:rPr>
          <w:rFonts w:eastAsia="Times New Roman" w:cs="Times New Roman"/>
          <w:sz w:val="24"/>
          <w:szCs w:val="24"/>
          <w:lang w:eastAsia="es-CO"/>
        </w:rPr>
        <w:t xml:space="preserve"> castas, el </w:t>
      </w:r>
      <w:r w:rsidR="000C741C" w:rsidRPr="00594DA2">
        <w:rPr>
          <w:rFonts w:eastAsia="Times New Roman" w:cs="Times New Roman"/>
          <w:b/>
          <w:sz w:val="24"/>
          <w:szCs w:val="24"/>
          <w:lang w:eastAsia="es-CO"/>
        </w:rPr>
        <w:t>predominio</w:t>
      </w:r>
      <w:r w:rsidR="000C741C" w:rsidRPr="00594DA2">
        <w:rPr>
          <w:rFonts w:eastAsia="Times New Roman" w:cs="Times New Roman"/>
          <w:sz w:val="24"/>
          <w:szCs w:val="24"/>
          <w:lang w:eastAsia="es-CO"/>
        </w:rPr>
        <w:t xml:space="preserve"> social de la </w:t>
      </w:r>
      <w:r w:rsidR="000C741C" w:rsidRPr="00594DA2">
        <w:rPr>
          <w:rFonts w:eastAsia="Times New Roman" w:cs="Times New Roman"/>
          <w:b/>
          <w:sz w:val="24"/>
          <w:szCs w:val="24"/>
          <w:lang w:eastAsia="es-CO"/>
        </w:rPr>
        <w:t xml:space="preserve">Iglesia </w:t>
      </w:r>
      <w:del w:id="26" w:author="ANA MARIA LARA" w:date="2015-06-14T17:16:00Z">
        <w:r w:rsidR="000C741C" w:rsidRPr="00594DA2" w:rsidDel="000500BD">
          <w:rPr>
            <w:rFonts w:eastAsia="Times New Roman" w:cs="Times New Roman"/>
            <w:b/>
            <w:sz w:val="24"/>
            <w:szCs w:val="24"/>
            <w:lang w:eastAsia="es-CO"/>
          </w:rPr>
          <w:delText>C</w:delText>
        </w:r>
      </w:del>
      <w:ins w:id="27" w:author="ANA MARIA LARA" w:date="2015-06-14T17:16:00Z">
        <w:r w:rsidR="000500BD">
          <w:rPr>
            <w:rFonts w:eastAsia="Times New Roman" w:cs="Times New Roman"/>
            <w:b/>
            <w:sz w:val="24"/>
            <w:szCs w:val="24"/>
            <w:lang w:eastAsia="es-CO"/>
          </w:rPr>
          <w:t>c</w:t>
        </w:r>
      </w:ins>
      <w:r w:rsidR="000C741C" w:rsidRPr="00594DA2">
        <w:rPr>
          <w:rFonts w:eastAsia="Times New Roman" w:cs="Times New Roman"/>
          <w:b/>
          <w:sz w:val="24"/>
          <w:szCs w:val="24"/>
          <w:lang w:eastAsia="es-CO"/>
        </w:rPr>
        <w:t>atólica</w:t>
      </w:r>
      <w:r w:rsidR="000C741C" w:rsidRPr="00594DA2">
        <w:rPr>
          <w:rFonts w:eastAsia="Times New Roman" w:cs="Times New Roman"/>
          <w:sz w:val="24"/>
          <w:szCs w:val="24"/>
          <w:lang w:eastAsia="es-CO"/>
        </w:rPr>
        <w:t xml:space="preserve"> y de la </w:t>
      </w:r>
      <w:r w:rsidR="000C741C" w:rsidRPr="00594DA2">
        <w:rPr>
          <w:rFonts w:eastAsia="Times New Roman" w:cs="Times New Roman"/>
          <w:b/>
          <w:sz w:val="24"/>
          <w:szCs w:val="24"/>
          <w:lang w:eastAsia="es-CO"/>
        </w:rPr>
        <w:t>religión</w:t>
      </w:r>
      <w:r w:rsidR="00AB11EA" w:rsidRPr="00594DA2">
        <w:rPr>
          <w:rFonts w:eastAsia="Times New Roman" w:cs="Times New Roman"/>
          <w:sz w:val="24"/>
          <w:szCs w:val="24"/>
          <w:lang w:eastAsia="es-CO"/>
        </w:rPr>
        <w:t xml:space="preserve"> en </w:t>
      </w:r>
      <w:r w:rsidR="000C741C" w:rsidRPr="00594DA2">
        <w:rPr>
          <w:rFonts w:eastAsia="Times New Roman" w:cs="Times New Roman"/>
          <w:sz w:val="24"/>
          <w:szCs w:val="24"/>
          <w:lang w:eastAsia="es-CO"/>
        </w:rPr>
        <w:t>la vida</w:t>
      </w:r>
      <w:r w:rsidR="00DB3915" w:rsidRPr="00594DA2">
        <w:rPr>
          <w:rFonts w:eastAsia="Times New Roman" w:cs="Times New Roman"/>
          <w:sz w:val="24"/>
          <w:szCs w:val="24"/>
          <w:lang w:eastAsia="es-CO"/>
        </w:rPr>
        <w:t xml:space="preserve"> social y</w:t>
      </w:r>
      <w:r w:rsidR="000C741C" w:rsidRPr="00594DA2">
        <w:rPr>
          <w:rFonts w:eastAsia="Times New Roman" w:cs="Times New Roman"/>
          <w:sz w:val="24"/>
          <w:szCs w:val="24"/>
          <w:lang w:eastAsia="es-CO"/>
        </w:rPr>
        <w:t xml:space="preserve"> la forma </w:t>
      </w:r>
      <w:r w:rsidR="000C741C" w:rsidRPr="00594DA2">
        <w:rPr>
          <w:rFonts w:eastAsia="Times New Roman" w:cs="Times New Roman"/>
          <w:b/>
          <w:sz w:val="24"/>
          <w:szCs w:val="24"/>
          <w:lang w:eastAsia="es-CO"/>
        </w:rPr>
        <w:t>hacenda</w:t>
      </w:r>
      <w:del w:id="28" w:author="ANA MARIA LARA" w:date="2015-06-14T17:16:00Z">
        <w:r w:rsidR="000C741C" w:rsidRPr="00594DA2" w:rsidDel="000500BD">
          <w:rPr>
            <w:rFonts w:eastAsia="Times New Roman" w:cs="Times New Roman"/>
            <w:b/>
            <w:sz w:val="24"/>
            <w:szCs w:val="24"/>
            <w:lang w:eastAsia="es-CO"/>
          </w:rPr>
          <w:delText>ta</w:delText>
        </w:r>
      </w:del>
      <w:r w:rsidR="000C741C" w:rsidRPr="00594DA2">
        <w:rPr>
          <w:rFonts w:eastAsia="Times New Roman" w:cs="Times New Roman"/>
          <w:b/>
          <w:sz w:val="24"/>
          <w:szCs w:val="24"/>
          <w:lang w:eastAsia="es-CO"/>
        </w:rPr>
        <w:t>ria</w:t>
      </w:r>
      <w:r w:rsidR="000C741C" w:rsidRPr="00594DA2">
        <w:rPr>
          <w:rFonts w:eastAsia="Times New Roman" w:cs="Times New Roman"/>
          <w:sz w:val="24"/>
          <w:szCs w:val="24"/>
          <w:lang w:eastAsia="es-CO"/>
        </w:rPr>
        <w:t xml:space="preserve"> de la </w:t>
      </w:r>
      <w:r w:rsidR="000C741C" w:rsidRPr="00594DA2">
        <w:rPr>
          <w:rFonts w:eastAsia="Times New Roman" w:cs="Times New Roman"/>
          <w:b/>
          <w:sz w:val="24"/>
          <w:szCs w:val="24"/>
          <w:lang w:eastAsia="es-CO"/>
        </w:rPr>
        <w:t>propiedad de la tierra</w:t>
      </w:r>
      <w:r w:rsidR="00437CF7" w:rsidRPr="00594DA2">
        <w:rPr>
          <w:rFonts w:eastAsia="Times New Roman" w:cs="Times New Roman"/>
          <w:sz w:val="24"/>
          <w:szCs w:val="24"/>
          <w:lang w:eastAsia="es-CO"/>
        </w:rPr>
        <w:t>.</w:t>
      </w:r>
    </w:p>
    <w:p w14:paraId="663C813D" w14:textId="77777777" w:rsidR="00521E00" w:rsidRPr="00594DA2" w:rsidRDefault="00521E00"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103"/>
        <w:gridCol w:w="6951"/>
      </w:tblGrid>
      <w:tr w:rsidR="001660CB" w:rsidRPr="00594DA2" w14:paraId="490EAB9E" w14:textId="77777777" w:rsidTr="00437CF7">
        <w:tc>
          <w:tcPr>
            <w:tcW w:w="0" w:type="auto"/>
            <w:gridSpan w:val="2"/>
            <w:shd w:val="clear" w:color="auto" w:fill="0D0D0D" w:themeFill="text1" w:themeFillTint="F2"/>
          </w:tcPr>
          <w:p w14:paraId="260FD943" w14:textId="77777777" w:rsidR="00437CF7" w:rsidRPr="00594DA2" w:rsidRDefault="00437CF7" w:rsidP="00437CF7">
            <w:pPr>
              <w:jc w:val="center"/>
              <w:rPr>
                <w:rFonts w:cs="Times New Roman"/>
                <w:b/>
                <w:sz w:val="20"/>
                <w:szCs w:val="24"/>
              </w:rPr>
            </w:pPr>
            <w:r w:rsidRPr="00594DA2">
              <w:rPr>
                <w:rFonts w:cs="Times New Roman"/>
                <w:b/>
                <w:sz w:val="20"/>
                <w:szCs w:val="24"/>
              </w:rPr>
              <w:t>Imagen (fotografía, gráfica o ilustración)</w:t>
            </w:r>
          </w:p>
        </w:tc>
      </w:tr>
      <w:tr w:rsidR="001660CB" w:rsidRPr="00594DA2" w14:paraId="381814CC" w14:textId="77777777" w:rsidTr="00437CF7">
        <w:tc>
          <w:tcPr>
            <w:tcW w:w="0" w:type="auto"/>
          </w:tcPr>
          <w:p w14:paraId="52DAA2CA" w14:textId="77777777" w:rsidR="00437CF7" w:rsidRPr="00594DA2" w:rsidRDefault="00437CF7" w:rsidP="00437CF7">
            <w:pPr>
              <w:jc w:val="both"/>
              <w:rPr>
                <w:rFonts w:cs="Times New Roman"/>
                <w:b/>
                <w:sz w:val="20"/>
                <w:szCs w:val="24"/>
              </w:rPr>
            </w:pPr>
            <w:r w:rsidRPr="00594DA2">
              <w:rPr>
                <w:rFonts w:cs="Times New Roman"/>
                <w:b/>
                <w:sz w:val="20"/>
                <w:szCs w:val="24"/>
              </w:rPr>
              <w:t>Código</w:t>
            </w:r>
          </w:p>
        </w:tc>
        <w:tc>
          <w:tcPr>
            <w:tcW w:w="0" w:type="auto"/>
          </w:tcPr>
          <w:p w14:paraId="28A409C8" w14:textId="32A8B02D" w:rsidR="00437CF7" w:rsidRPr="00594DA2" w:rsidRDefault="00437CF7" w:rsidP="00437CF7">
            <w:pPr>
              <w:rPr>
                <w:rFonts w:cs="Times New Roman"/>
                <w:b/>
                <w:sz w:val="20"/>
                <w:szCs w:val="24"/>
              </w:rPr>
            </w:pPr>
            <w:r w:rsidRPr="00594DA2">
              <w:rPr>
                <w:rFonts w:cs="Times New Roman"/>
                <w:b/>
                <w:sz w:val="20"/>
                <w:szCs w:val="24"/>
              </w:rPr>
              <w:t>CS_08_12IMG05</w:t>
            </w:r>
          </w:p>
        </w:tc>
      </w:tr>
      <w:tr w:rsidR="001660CB" w:rsidRPr="00594DA2" w14:paraId="1BF2A1C9" w14:textId="77777777" w:rsidTr="00437CF7">
        <w:tc>
          <w:tcPr>
            <w:tcW w:w="0" w:type="auto"/>
          </w:tcPr>
          <w:p w14:paraId="0EE2B978" w14:textId="77777777" w:rsidR="00437CF7" w:rsidRPr="00594DA2" w:rsidRDefault="00437CF7" w:rsidP="00437CF7">
            <w:pPr>
              <w:jc w:val="both"/>
              <w:rPr>
                <w:rFonts w:cs="Times New Roman"/>
                <w:sz w:val="20"/>
                <w:szCs w:val="24"/>
              </w:rPr>
            </w:pPr>
            <w:r w:rsidRPr="00594DA2">
              <w:rPr>
                <w:rFonts w:cs="Times New Roman"/>
                <w:b/>
                <w:sz w:val="20"/>
                <w:szCs w:val="24"/>
              </w:rPr>
              <w:t>Descripción</w:t>
            </w:r>
          </w:p>
        </w:tc>
        <w:tc>
          <w:tcPr>
            <w:tcW w:w="0" w:type="auto"/>
          </w:tcPr>
          <w:p w14:paraId="2AF1DE87" w14:textId="30882BC8" w:rsidR="00437CF7" w:rsidRPr="00594DA2" w:rsidRDefault="00437CF7" w:rsidP="00437CF7">
            <w:pPr>
              <w:rPr>
                <w:rFonts w:cs="Times New Roman"/>
                <w:sz w:val="20"/>
                <w:szCs w:val="24"/>
              </w:rPr>
            </w:pPr>
            <w:r w:rsidRPr="00594DA2">
              <w:rPr>
                <w:rFonts w:cs="Times New Roman"/>
                <w:sz w:val="20"/>
                <w:szCs w:val="24"/>
              </w:rPr>
              <w:t>El constitucionalismo y la independencia</w:t>
            </w:r>
            <w:r w:rsidR="001F78FB" w:rsidRPr="00594DA2">
              <w:rPr>
                <w:rFonts w:cs="Times New Roman"/>
                <w:sz w:val="20"/>
                <w:szCs w:val="24"/>
              </w:rPr>
              <w:t>.</w:t>
            </w:r>
          </w:p>
        </w:tc>
      </w:tr>
      <w:tr w:rsidR="001660CB" w:rsidRPr="00594DA2" w14:paraId="53547E16" w14:textId="77777777" w:rsidTr="00437CF7">
        <w:tc>
          <w:tcPr>
            <w:tcW w:w="0" w:type="auto"/>
          </w:tcPr>
          <w:p w14:paraId="46354D19" w14:textId="77777777" w:rsidR="00437CF7" w:rsidRPr="00594DA2" w:rsidRDefault="00437CF7" w:rsidP="00437CF7">
            <w:pPr>
              <w:jc w:val="both"/>
              <w:rPr>
                <w:rFonts w:cs="Times New Roman"/>
                <w:sz w:val="20"/>
                <w:szCs w:val="24"/>
              </w:rPr>
            </w:pPr>
            <w:r w:rsidRPr="00594DA2">
              <w:rPr>
                <w:rFonts w:cs="Times New Roman"/>
                <w:b/>
                <w:sz w:val="20"/>
                <w:szCs w:val="24"/>
              </w:rPr>
              <w:t>Código Shutterstock (o URL o la ruta en AulaPlaneta)</w:t>
            </w:r>
          </w:p>
        </w:tc>
        <w:tc>
          <w:tcPr>
            <w:tcW w:w="0" w:type="auto"/>
          </w:tcPr>
          <w:p w14:paraId="05DB90F3" w14:textId="73045BFD" w:rsidR="00437CF7" w:rsidRPr="00594DA2" w:rsidRDefault="00472267" w:rsidP="001C1EBF">
            <w:pPr>
              <w:rPr>
                <w:rFonts w:cs="Times New Roman"/>
                <w:sz w:val="20"/>
                <w:szCs w:val="24"/>
                <w:lang w:val="en"/>
              </w:rPr>
            </w:pPr>
            <w:r w:rsidRPr="00594DA2">
              <w:rPr>
                <w:rFonts w:cs="Times New Roman"/>
                <w:sz w:val="20"/>
                <w:szCs w:val="24"/>
                <w:lang w:val="en"/>
              </w:rPr>
              <w:t>Foto de Simón Bolí</w:t>
            </w:r>
            <w:r w:rsidR="001C1EBF" w:rsidRPr="00594DA2">
              <w:rPr>
                <w:rFonts w:cs="Times New Roman"/>
                <w:sz w:val="20"/>
                <w:szCs w:val="24"/>
                <w:lang w:val="en"/>
              </w:rPr>
              <w:t>var y de Francisco de Paula Santander</w:t>
            </w:r>
            <w:r w:rsidR="001F78FB" w:rsidRPr="00594DA2">
              <w:rPr>
                <w:rFonts w:cs="Times New Roman"/>
                <w:sz w:val="20"/>
                <w:szCs w:val="24"/>
                <w:lang w:val="en"/>
              </w:rPr>
              <w:t>.</w:t>
            </w:r>
          </w:p>
        </w:tc>
      </w:tr>
      <w:tr w:rsidR="00AB11EA" w:rsidRPr="00594DA2" w14:paraId="3DA174A6" w14:textId="77777777" w:rsidTr="00437CF7">
        <w:tc>
          <w:tcPr>
            <w:tcW w:w="0" w:type="auto"/>
          </w:tcPr>
          <w:p w14:paraId="6B75FA97" w14:textId="77777777" w:rsidR="00437CF7" w:rsidRPr="00594DA2" w:rsidRDefault="00437CF7" w:rsidP="00437CF7">
            <w:pPr>
              <w:jc w:val="both"/>
              <w:rPr>
                <w:rFonts w:cs="Times New Roman"/>
                <w:sz w:val="20"/>
                <w:szCs w:val="24"/>
              </w:rPr>
            </w:pPr>
            <w:r w:rsidRPr="00594DA2">
              <w:rPr>
                <w:rFonts w:cs="Times New Roman"/>
                <w:b/>
                <w:sz w:val="20"/>
                <w:szCs w:val="24"/>
              </w:rPr>
              <w:t>Pie de imagen</w:t>
            </w:r>
          </w:p>
        </w:tc>
        <w:tc>
          <w:tcPr>
            <w:tcW w:w="0" w:type="auto"/>
          </w:tcPr>
          <w:p w14:paraId="281B6293" w14:textId="155E8C79" w:rsidR="00437CF7" w:rsidRPr="00594DA2" w:rsidRDefault="00472267" w:rsidP="001F78FB">
            <w:pPr>
              <w:pStyle w:val="u"/>
              <w:shd w:val="clear" w:color="auto" w:fill="FFFFFF"/>
              <w:spacing w:after="0"/>
              <w:jc w:val="both"/>
              <w:rPr>
                <w:rFonts w:asciiTheme="minorHAnsi" w:hAnsiTheme="minorHAnsi"/>
                <w:sz w:val="20"/>
              </w:rPr>
            </w:pPr>
            <w:r w:rsidRPr="00594DA2">
              <w:rPr>
                <w:rStyle w:val="un"/>
                <w:rFonts w:asciiTheme="minorHAnsi" w:hAnsiTheme="minorHAnsi"/>
                <w:sz w:val="20"/>
              </w:rPr>
              <w:t xml:space="preserve">Los padres fundadores del constitucionalismo colombiano </w:t>
            </w:r>
            <w:r w:rsidR="001F78FB" w:rsidRPr="00594DA2">
              <w:rPr>
                <w:rStyle w:val="un"/>
                <w:rFonts w:asciiTheme="minorHAnsi" w:hAnsiTheme="minorHAnsi"/>
                <w:sz w:val="20"/>
              </w:rPr>
              <w:t>fueron</w:t>
            </w:r>
            <w:r w:rsidRPr="00594DA2">
              <w:rPr>
                <w:rStyle w:val="un"/>
                <w:rFonts w:asciiTheme="minorHAnsi" w:hAnsiTheme="minorHAnsi"/>
                <w:sz w:val="20"/>
              </w:rPr>
              <w:t xml:space="preserve"> </w:t>
            </w:r>
            <w:r w:rsidRPr="00594DA2">
              <w:rPr>
                <w:rFonts w:asciiTheme="minorHAnsi" w:hAnsiTheme="minorHAnsi"/>
                <w:sz w:val="20"/>
                <w:lang w:val="en"/>
              </w:rPr>
              <w:t xml:space="preserve">Simón Bolívar y Francisco de Paula Santander quienes dieron forma a </w:t>
            </w:r>
            <w:r w:rsidR="00A24945" w:rsidRPr="00594DA2">
              <w:rPr>
                <w:rFonts w:asciiTheme="minorHAnsi" w:hAnsiTheme="minorHAnsi"/>
                <w:sz w:val="20"/>
                <w:lang w:val="en"/>
              </w:rPr>
              <w:t>las bases republicanas</w:t>
            </w:r>
            <w:r w:rsidR="001F78FB" w:rsidRPr="00594DA2">
              <w:rPr>
                <w:rFonts w:asciiTheme="minorHAnsi" w:hAnsiTheme="minorHAnsi"/>
                <w:sz w:val="20"/>
                <w:lang w:val="en"/>
              </w:rPr>
              <w:t>. Lo cual se condensa</w:t>
            </w:r>
            <w:r w:rsidRPr="00594DA2">
              <w:rPr>
                <w:rFonts w:asciiTheme="minorHAnsi" w:hAnsiTheme="minorHAnsi"/>
                <w:sz w:val="20"/>
                <w:lang w:val="en"/>
              </w:rPr>
              <w:t xml:space="preserve"> en la frase de Santander: “</w:t>
            </w:r>
            <w:r w:rsidR="00A24945" w:rsidRPr="00594DA2">
              <w:rPr>
                <w:rFonts w:asciiTheme="minorHAnsi" w:hAnsiTheme="minorHAnsi"/>
                <w:sz w:val="20"/>
                <w:lang w:val="en"/>
              </w:rPr>
              <w:t>Las armas os han dado la independencia, las leyes os darán la libertad”.</w:t>
            </w:r>
          </w:p>
        </w:tc>
      </w:tr>
    </w:tbl>
    <w:p w14:paraId="536400C8" w14:textId="77777777" w:rsidR="00437CF7" w:rsidRPr="00594DA2" w:rsidRDefault="00437CF7" w:rsidP="00642B12">
      <w:pPr>
        <w:spacing w:after="0" w:line="240" w:lineRule="auto"/>
        <w:jc w:val="both"/>
        <w:rPr>
          <w:rFonts w:eastAsia="Times New Roman" w:cs="Times New Roman"/>
          <w:sz w:val="24"/>
          <w:szCs w:val="24"/>
          <w:lang w:eastAsia="es-CO"/>
        </w:rPr>
      </w:pPr>
    </w:p>
    <w:p w14:paraId="5B99B1AD" w14:textId="0E47F047" w:rsidR="00521E00" w:rsidRPr="00594DA2" w:rsidRDefault="00437CF7" w:rsidP="00437CF7">
      <w:pPr>
        <w:spacing w:after="0" w:line="240" w:lineRule="auto"/>
        <w:jc w:val="both"/>
        <w:rPr>
          <w:rFonts w:eastAsia="Times New Roman" w:cs="Times New Roman"/>
          <w:sz w:val="24"/>
          <w:szCs w:val="24"/>
          <w:lang w:eastAsia="es-CO"/>
        </w:rPr>
      </w:pPr>
      <w:del w:id="29" w:author="ANA MARIA LARA" w:date="2015-06-14T17:16:00Z">
        <w:r w:rsidRPr="00594DA2" w:rsidDel="000500BD">
          <w:rPr>
            <w:rFonts w:eastAsia="Times New Roman" w:cs="Times New Roman"/>
            <w:sz w:val="24"/>
            <w:szCs w:val="24"/>
            <w:lang w:eastAsia="es-CO"/>
          </w:rPr>
          <w:delText xml:space="preserve">El </w:delText>
        </w:r>
      </w:del>
      <w:ins w:id="30" w:author="ANA MARIA LARA" w:date="2015-06-14T17:16:00Z">
        <w:r w:rsidR="000500BD">
          <w:rPr>
            <w:rFonts w:eastAsia="Times New Roman" w:cs="Times New Roman"/>
            <w:sz w:val="24"/>
            <w:szCs w:val="24"/>
            <w:lang w:eastAsia="es-CO"/>
          </w:rPr>
          <w:t xml:space="preserve">Para hacer un </w:t>
        </w:r>
      </w:ins>
      <w:r w:rsidRPr="00594DA2">
        <w:rPr>
          <w:rFonts w:eastAsia="Times New Roman" w:cs="Times New Roman"/>
          <w:sz w:val="24"/>
          <w:szCs w:val="24"/>
          <w:lang w:eastAsia="es-CO"/>
        </w:rPr>
        <w:t xml:space="preserve">recorrido </w:t>
      </w:r>
      <w:del w:id="31" w:author="ANA MARIA LARA" w:date="2015-06-14T17:16:00Z">
        <w:r w:rsidRPr="00594DA2" w:rsidDel="000500BD">
          <w:rPr>
            <w:rFonts w:eastAsia="Times New Roman" w:cs="Times New Roman"/>
            <w:sz w:val="24"/>
            <w:szCs w:val="24"/>
            <w:lang w:eastAsia="es-CO"/>
          </w:rPr>
          <w:delText xml:space="preserve">histórico </w:delText>
        </w:r>
      </w:del>
      <w:r w:rsidRPr="00594DA2">
        <w:rPr>
          <w:rFonts w:eastAsia="Times New Roman" w:cs="Times New Roman"/>
          <w:sz w:val="24"/>
          <w:szCs w:val="24"/>
          <w:lang w:eastAsia="es-CO"/>
        </w:rPr>
        <w:t xml:space="preserve">por la </w:t>
      </w:r>
      <w:r w:rsidR="00521E00" w:rsidRPr="00594DA2">
        <w:rPr>
          <w:rFonts w:eastAsia="Times New Roman" w:cs="Times New Roman"/>
          <w:sz w:val="24"/>
          <w:szCs w:val="24"/>
          <w:lang w:eastAsia="es-CO"/>
        </w:rPr>
        <w:t xml:space="preserve">historia </w:t>
      </w:r>
      <w:r w:rsidR="004F56E4" w:rsidRPr="00594DA2">
        <w:rPr>
          <w:rFonts w:eastAsia="Times New Roman" w:cs="Times New Roman"/>
          <w:sz w:val="24"/>
          <w:szCs w:val="24"/>
          <w:lang w:eastAsia="es-CO"/>
        </w:rPr>
        <w:t>constitucional</w:t>
      </w:r>
      <w:r w:rsidRPr="00594DA2">
        <w:rPr>
          <w:rFonts w:eastAsia="Times New Roman" w:cs="Times New Roman"/>
          <w:sz w:val="24"/>
          <w:szCs w:val="24"/>
          <w:lang w:eastAsia="es-CO"/>
        </w:rPr>
        <w:t xml:space="preserve"> colombiana </w:t>
      </w:r>
      <w:del w:id="32" w:author="ANA MARIA LARA" w:date="2015-06-14T17:16:00Z">
        <w:r w:rsidRPr="00594DA2" w:rsidDel="000500BD">
          <w:rPr>
            <w:rFonts w:eastAsia="Times New Roman" w:cs="Times New Roman"/>
            <w:sz w:val="24"/>
            <w:szCs w:val="24"/>
            <w:lang w:eastAsia="es-CO"/>
          </w:rPr>
          <w:delText xml:space="preserve">se realizará señalando </w:delText>
        </w:r>
      </w:del>
      <w:ins w:id="33" w:author="ANA MARIA LARA" w:date="2015-06-14T17:16:00Z">
        <w:r w:rsidR="000500BD">
          <w:rPr>
            <w:rFonts w:eastAsia="Times New Roman" w:cs="Times New Roman"/>
            <w:sz w:val="24"/>
            <w:szCs w:val="24"/>
            <w:lang w:eastAsia="es-CO"/>
          </w:rPr>
          <w:t xml:space="preserve">deben señalarse </w:t>
        </w:r>
      </w:ins>
      <w:r w:rsidR="004F56E4" w:rsidRPr="00594DA2">
        <w:rPr>
          <w:rFonts w:eastAsia="Times New Roman" w:cs="Times New Roman"/>
          <w:sz w:val="24"/>
          <w:szCs w:val="24"/>
          <w:lang w:eastAsia="es-CO"/>
        </w:rPr>
        <w:t xml:space="preserve">los </w:t>
      </w:r>
      <w:r w:rsidR="004F56E4" w:rsidRPr="00594DA2">
        <w:rPr>
          <w:rFonts w:eastAsia="Times New Roman" w:cs="Times New Roman"/>
          <w:b/>
          <w:sz w:val="24"/>
          <w:szCs w:val="24"/>
          <w:lang w:eastAsia="es-CO"/>
        </w:rPr>
        <w:t>acontecimientos</w:t>
      </w:r>
      <w:r w:rsidR="004F56E4" w:rsidRPr="00594DA2">
        <w:rPr>
          <w:rFonts w:eastAsia="Times New Roman" w:cs="Times New Roman"/>
          <w:sz w:val="24"/>
          <w:szCs w:val="24"/>
          <w:lang w:eastAsia="es-CO"/>
        </w:rPr>
        <w:t xml:space="preserve"> </w:t>
      </w:r>
      <w:r w:rsidR="00D260FE" w:rsidRPr="00594DA2">
        <w:rPr>
          <w:rFonts w:eastAsia="Times New Roman" w:cs="Times New Roman"/>
          <w:sz w:val="24"/>
          <w:szCs w:val="24"/>
          <w:lang w:eastAsia="es-CO"/>
        </w:rPr>
        <w:t xml:space="preserve">y procesos </w:t>
      </w:r>
      <w:r w:rsidR="004F56E4" w:rsidRPr="00594DA2">
        <w:rPr>
          <w:rFonts w:eastAsia="Times New Roman" w:cs="Times New Roman"/>
          <w:sz w:val="24"/>
          <w:szCs w:val="24"/>
          <w:lang w:eastAsia="es-CO"/>
        </w:rPr>
        <w:t xml:space="preserve">que </w:t>
      </w:r>
      <w:r w:rsidR="00CF1548" w:rsidRPr="00594DA2">
        <w:rPr>
          <w:rFonts w:eastAsia="Times New Roman" w:cs="Times New Roman"/>
          <w:sz w:val="24"/>
          <w:szCs w:val="24"/>
          <w:lang w:eastAsia="es-CO"/>
        </w:rPr>
        <w:t xml:space="preserve">tuvieron </w:t>
      </w:r>
      <w:r w:rsidR="004F56E4" w:rsidRPr="00594DA2">
        <w:rPr>
          <w:rFonts w:eastAsia="Times New Roman" w:cs="Times New Roman"/>
          <w:sz w:val="24"/>
          <w:szCs w:val="24"/>
          <w:lang w:eastAsia="es-CO"/>
        </w:rPr>
        <w:t xml:space="preserve">lugar </w:t>
      </w:r>
      <w:r w:rsidR="00CF1548" w:rsidRPr="00594DA2">
        <w:rPr>
          <w:rFonts w:eastAsia="Times New Roman" w:cs="Times New Roman"/>
          <w:sz w:val="24"/>
          <w:szCs w:val="24"/>
          <w:lang w:eastAsia="es-CO"/>
        </w:rPr>
        <w:t xml:space="preserve">en </w:t>
      </w:r>
      <w:r w:rsidR="00521E00" w:rsidRPr="00594DA2">
        <w:rPr>
          <w:rFonts w:eastAsia="Times New Roman" w:cs="Times New Roman"/>
          <w:sz w:val="24"/>
          <w:szCs w:val="24"/>
          <w:lang w:eastAsia="es-CO"/>
        </w:rPr>
        <w:t xml:space="preserve">la adopción de </w:t>
      </w:r>
      <w:r w:rsidR="00CF1548" w:rsidRPr="00594DA2">
        <w:rPr>
          <w:rFonts w:eastAsia="Times New Roman" w:cs="Times New Roman"/>
          <w:sz w:val="24"/>
          <w:szCs w:val="24"/>
          <w:lang w:eastAsia="es-CO"/>
        </w:rPr>
        <w:t>una</w:t>
      </w:r>
      <w:r w:rsidR="00521E00" w:rsidRPr="00594DA2">
        <w:rPr>
          <w:rFonts w:eastAsia="Times New Roman" w:cs="Times New Roman"/>
          <w:sz w:val="24"/>
          <w:szCs w:val="24"/>
          <w:lang w:eastAsia="es-CO"/>
        </w:rPr>
        <w:t xml:space="preserve"> Constitución o </w:t>
      </w:r>
      <w:r w:rsidR="00CF1548" w:rsidRPr="00594DA2">
        <w:rPr>
          <w:rFonts w:eastAsia="Times New Roman" w:cs="Times New Roman"/>
          <w:sz w:val="24"/>
          <w:szCs w:val="24"/>
          <w:lang w:eastAsia="es-CO"/>
        </w:rPr>
        <w:t>en su reforma</w:t>
      </w:r>
      <w:r w:rsidRPr="00594DA2">
        <w:rPr>
          <w:rFonts w:eastAsia="Times New Roman" w:cs="Times New Roman"/>
          <w:sz w:val="24"/>
          <w:szCs w:val="24"/>
          <w:lang w:eastAsia="es-CO"/>
        </w:rPr>
        <w:t>; y, d</w:t>
      </w:r>
      <w:r w:rsidR="008B44DC" w:rsidRPr="00594DA2">
        <w:rPr>
          <w:rFonts w:eastAsia="Times New Roman" w:cs="Times New Roman"/>
          <w:sz w:val="24"/>
          <w:szCs w:val="24"/>
          <w:lang w:eastAsia="es-CO"/>
        </w:rPr>
        <w:t>escribiendo</w:t>
      </w:r>
      <w:r w:rsidR="00521E00" w:rsidRPr="00594DA2">
        <w:rPr>
          <w:rFonts w:eastAsia="Times New Roman" w:cs="Times New Roman"/>
          <w:sz w:val="24"/>
          <w:szCs w:val="24"/>
          <w:lang w:eastAsia="es-CO"/>
        </w:rPr>
        <w:t xml:space="preserve"> </w:t>
      </w:r>
      <w:r w:rsidR="004F56E4" w:rsidRPr="00594DA2">
        <w:rPr>
          <w:rFonts w:eastAsia="Times New Roman" w:cs="Times New Roman"/>
          <w:sz w:val="24"/>
          <w:szCs w:val="24"/>
          <w:lang w:eastAsia="es-CO"/>
        </w:rPr>
        <w:t xml:space="preserve">la </w:t>
      </w:r>
      <w:r w:rsidR="004F56E4" w:rsidRPr="00594DA2">
        <w:rPr>
          <w:rFonts w:eastAsia="Times New Roman" w:cs="Times New Roman"/>
          <w:b/>
          <w:sz w:val="24"/>
          <w:szCs w:val="24"/>
          <w:lang w:eastAsia="es-CO"/>
        </w:rPr>
        <w:t>estr</w:t>
      </w:r>
      <w:r w:rsidR="00521E00" w:rsidRPr="00594DA2">
        <w:rPr>
          <w:rFonts w:eastAsia="Times New Roman" w:cs="Times New Roman"/>
          <w:b/>
          <w:sz w:val="24"/>
          <w:szCs w:val="24"/>
          <w:lang w:eastAsia="es-CO"/>
        </w:rPr>
        <w:t>uctura de las Constituciones</w:t>
      </w:r>
      <w:r w:rsidR="00521E00" w:rsidRPr="00594DA2">
        <w:rPr>
          <w:rFonts w:eastAsia="Times New Roman" w:cs="Times New Roman"/>
          <w:sz w:val="24"/>
          <w:szCs w:val="24"/>
          <w:lang w:eastAsia="es-CO"/>
        </w:rPr>
        <w:t xml:space="preserve"> en relación </w:t>
      </w:r>
      <w:r w:rsidR="008552E7" w:rsidRPr="00594DA2">
        <w:rPr>
          <w:rFonts w:eastAsia="Times New Roman" w:cs="Times New Roman"/>
          <w:sz w:val="24"/>
          <w:szCs w:val="24"/>
          <w:lang w:eastAsia="es-CO"/>
        </w:rPr>
        <w:t>con los</w:t>
      </w:r>
      <w:r w:rsidR="00521E00" w:rsidRPr="00594DA2">
        <w:rPr>
          <w:rFonts w:eastAsia="Times New Roman" w:cs="Times New Roman"/>
          <w:sz w:val="24"/>
          <w:szCs w:val="24"/>
          <w:lang w:eastAsia="es-CO"/>
        </w:rPr>
        <w:t xml:space="preserve"> </w:t>
      </w:r>
      <w:r w:rsidR="004F56E4" w:rsidRPr="00594DA2">
        <w:rPr>
          <w:rFonts w:eastAsia="Times New Roman" w:cs="Times New Roman"/>
          <w:b/>
          <w:sz w:val="24"/>
          <w:szCs w:val="24"/>
          <w:lang w:eastAsia="es-CO"/>
        </w:rPr>
        <w:t>principios</w:t>
      </w:r>
      <w:r w:rsidR="003C50F3" w:rsidRPr="00594DA2">
        <w:rPr>
          <w:rFonts w:eastAsia="Times New Roman" w:cs="Times New Roman"/>
          <w:b/>
          <w:sz w:val="24"/>
          <w:szCs w:val="24"/>
          <w:lang w:eastAsia="es-CO"/>
        </w:rPr>
        <w:t xml:space="preserve"> liberales</w:t>
      </w:r>
      <w:r w:rsidR="004F56E4" w:rsidRPr="00594DA2">
        <w:rPr>
          <w:rFonts w:eastAsia="Times New Roman" w:cs="Times New Roman"/>
          <w:b/>
          <w:sz w:val="24"/>
          <w:szCs w:val="24"/>
          <w:lang w:eastAsia="es-CO"/>
        </w:rPr>
        <w:t xml:space="preserve"> </w:t>
      </w:r>
      <w:r w:rsidR="008B44DC" w:rsidRPr="00594DA2">
        <w:rPr>
          <w:rFonts w:eastAsia="Times New Roman" w:cs="Times New Roman"/>
          <w:b/>
          <w:sz w:val="24"/>
          <w:szCs w:val="24"/>
          <w:lang w:eastAsia="es-CO"/>
        </w:rPr>
        <w:t>consagrados</w:t>
      </w:r>
      <w:r w:rsidR="007A6692" w:rsidRPr="00594DA2">
        <w:rPr>
          <w:rFonts w:eastAsia="Times New Roman" w:cs="Times New Roman"/>
          <w:sz w:val="24"/>
          <w:szCs w:val="24"/>
          <w:lang w:eastAsia="es-CO"/>
        </w:rPr>
        <w:t xml:space="preserve"> y </w:t>
      </w:r>
      <w:r w:rsidR="008B44DC" w:rsidRPr="00594DA2">
        <w:rPr>
          <w:rFonts w:eastAsia="Times New Roman" w:cs="Times New Roman"/>
          <w:sz w:val="24"/>
          <w:szCs w:val="24"/>
          <w:lang w:eastAsia="es-CO"/>
        </w:rPr>
        <w:t>las</w:t>
      </w:r>
      <w:r w:rsidR="008552E7" w:rsidRPr="00594DA2">
        <w:rPr>
          <w:rFonts w:eastAsia="Times New Roman" w:cs="Times New Roman"/>
          <w:sz w:val="24"/>
          <w:szCs w:val="24"/>
          <w:lang w:eastAsia="es-CO"/>
        </w:rPr>
        <w:t xml:space="preserve"> </w:t>
      </w:r>
      <w:r w:rsidR="004F56E4" w:rsidRPr="00594DA2">
        <w:rPr>
          <w:rFonts w:eastAsia="Times New Roman" w:cs="Times New Roman"/>
          <w:b/>
          <w:sz w:val="24"/>
          <w:szCs w:val="24"/>
          <w:lang w:eastAsia="es-CO"/>
        </w:rPr>
        <w:t>forma</w:t>
      </w:r>
      <w:r w:rsidR="00521E00" w:rsidRPr="00594DA2">
        <w:rPr>
          <w:rFonts w:eastAsia="Times New Roman" w:cs="Times New Roman"/>
          <w:b/>
          <w:sz w:val="24"/>
          <w:szCs w:val="24"/>
          <w:lang w:eastAsia="es-CO"/>
        </w:rPr>
        <w:t>s</w:t>
      </w:r>
      <w:r w:rsidR="004F56E4" w:rsidRPr="00594DA2">
        <w:rPr>
          <w:rFonts w:eastAsia="Times New Roman" w:cs="Times New Roman"/>
          <w:b/>
          <w:sz w:val="24"/>
          <w:szCs w:val="24"/>
          <w:lang w:eastAsia="es-CO"/>
        </w:rPr>
        <w:t xml:space="preserve"> de Estado</w:t>
      </w:r>
      <w:r w:rsidR="004F56E4" w:rsidRPr="00594DA2">
        <w:rPr>
          <w:rFonts w:eastAsia="Times New Roman" w:cs="Times New Roman"/>
          <w:sz w:val="24"/>
          <w:szCs w:val="24"/>
          <w:lang w:eastAsia="es-CO"/>
        </w:rPr>
        <w:t xml:space="preserve"> y </w:t>
      </w:r>
      <w:r w:rsidR="004F56E4" w:rsidRPr="00594DA2">
        <w:rPr>
          <w:rFonts w:eastAsia="Times New Roman" w:cs="Times New Roman"/>
          <w:b/>
          <w:sz w:val="24"/>
          <w:szCs w:val="24"/>
          <w:lang w:eastAsia="es-CO"/>
        </w:rPr>
        <w:t xml:space="preserve">gobierno </w:t>
      </w:r>
      <w:r w:rsidR="008B44DC" w:rsidRPr="00594DA2">
        <w:rPr>
          <w:rFonts w:eastAsia="Times New Roman" w:cs="Times New Roman"/>
          <w:b/>
          <w:sz w:val="24"/>
          <w:szCs w:val="24"/>
          <w:lang w:eastAsia="es-CO"/>
        </w:rPr>
        <w:t>adoptadas</w:t>
      </w:r>
      <w:r w:rsidR="008552E7" w:rsidRPr="00594DA2">
        <w:rPr>
          <w:rFonts w:eastAsia="Times New Roman" w:cs="Times New Roman"/>
          <w:sz w:val="24"/>
          <w:szCs w:val="24"/>
          <w:lang w:eastAsia="es-CO"/>
        </w:rPr>
        <w:t>.</w:t>
      </w:r>
    </w:p>
    <w:p w14:paraId="621A28E0" w14:textId="77777777" w:rsidR="00645B9B" w:rsidRPr="00594DA2" w:rsidRDefault="00645B9B"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594DA2" w:rsidRPr="00594DA2" w14:paraId="5E93DE5E" w14:textId="77777777" w:rsidTr="000A6813">
        <w:tc>
          <w:tcPr>
            <w:tcW w:w="9054" w:type="dxa"/>
            <w:gridSpan w:val="2"/>
            <w:shd w:val="clear" w:color="auto" w:fill="000000" w:themeFill="text1"/>
          </w:tcPr>
          <w:p w14:paraId="527B485C" w14:textId="11BEFB87" w:rsidR="00645B9B" w:rsidRPr="00594DA2" w:rsidRDefault="008D73A3" w:rsidP="000A6813">
            <w:pPr>
              <w:jc w:val="center"/>
              <w:rPr>
                <w:rFonts w:cs="Times New Roman"/>
                <w:sz w:val="20"/>
                <w:szCs w:val="24"/>
              </w:rPr>
            </w:pPr>
            <w:r w:rsidRPr="00594DA2">
              <w:rPr>
                <w:rFonts w:cs="Times New Roman"/>
                <w:sz w:val="20"/>
                <w:szCs w:val="24"/>
              </w:rPr>
              <w:t xml:space="preserve">Destacado </w:t>
            </w:r>
            <w:del w:id="34" w:author="ANA MARIA LARA" w:date="2015-06-14T17:17:00Z">
              <w:r w:rsidRPr="00594DA2" w:rsidDel="00D54D42">
                <w:rPr>
                  <w:rFonts w:cs="Times New Roman"/>
                  <w:sz w:val="20"/>
                  <w:szCs w:val="24"/>
                </w:rPr>
                <w:delText># 4</w:delText>
              </w:r>
            </w:del>
          </w:p>
        </w:tc>
      </w:tr>
      <w:tr w:rsidR="00594DA2" w:rsidRPr="00594DA2" w14:paraId="1B196F9E" w14:textId="77777777" w:rsidTr="00D260FE">
        <w:trPr>
          <w:trHeight w:val="252"/>
        </w:trPr>
        <w:tc>
          <w:tcPr>
            <w:tcW w:w="2093" w:type="dxa"/>
            <w:shd w:val="clear" w:color="auto" w:fill="auto"/>
          </w:tcPr>
          <w:p w14:paraId="69C69A08" w14:textId="77777777" w:rsidR="00645B9B" w:rsidRPr="00594DA2" w:rsidRDefault="00645B9B" w:rsidP="000A6813">
            <w:pPr>
              <w:rPr>
                <w:rFonts w:cs="Times New Roman"/>
                <w:sz w:val="20"/>
                <w:szCs w:val="24"/>
                <w:lang w:val="es-ES"/>
              </w:rPr>
            </w:pPr>
            <w:r w:rsidRPr="00594DA2">
              <w:rPr>
                <w:rFonts w:cs="Times New Roman"/>
                <w:sz w:val="20"/>
                <w:szCs w:val="24"/>
                <w:lang w:val="es-ES"/>
              </w:rPr>
              <w:t>Título</w:t>
            </w:r>
          </w:p>
        </w:tc>
        <w:tc>
          <w:tcPr>
            <w:tcW w:w="6961" w:type="dxa"/>
            <w:shd w:val="clear" w:color="auto" w:fill="auto"/>
          </w:tcPr>
          <w:p w14:paraId="0310159A" w14:textId="21767AF2" w:rsidR="00645B9B" w:rsidRPr="00594DA2" w:rsidRDefault="00645B9B" w:rsidP="00645B9B">
            <w:pPr>
              <w:jc w:val="both"/>
              <w:rPr>
                <w:rFonts w:cs="Times New Roman"/>
                <w:sz w:val="20"/>
                <w:szCs w:val="24"/>
              </w:rPr>
            </w:pPr>
            <w:r w:rsidRPr="00594DA2">
              <w:rPr>
                <w:rFonts w:cs="Times New Roman"/>
                <w:sz w:val="20"/>
                <w:szCs w:val="24"/>
              </w:rPr>
              <w:t xml:space="preserve">El constitucionalismo colombiano: </w:t>
            </w:r>
            <w:ins w:id="35" w:author="ANA MARIA LARA" w:date="2015-06-14T17:17:00Z">
              <w:r w:rsidR="00D54D42">
                <w:rPr>
                  <w:rFonts w:cs="Times New Roman"/>
                  <w:sz w:val="20"/>
                  <w:szCs w:val="24"/>
                </w:rPr>
                <w:t>U</w:t>
              </w:r>
            </w:ins>
            <w:del w:id="36" w:author="ANA MARIA LARA" w:date="2015-06-14T17:17:00Z">
              <w:r w:rsidRPr="00594DA2" w:rsidDel="00D54D42">
                <w:rPr>
                  <w:rFonts w:cs="Times New Roman"/>
                  <w:sz w:val="20"/>
                  <w:szCs w:val="24"/>
                </w:rPr>
                <w:delText>u</w:delText>
              </w:r>
            </w:del>
            <w:r w:rsidRPr="00594DA2">
              <w:rPr>
                <w:rFonts w:cs="Times New Roman"/>
                <w:sz w:val="20"/>
                <w:szCs w:val="24"/>
              </w:rPr>
              <w:t>na aventura.</w:t>
            </w:r>
          </w:p>
        </w:tc>
      </w:tr>
      <w:tr w:rsidR="00594DA2" w:rsidRPr="00594DA2" w14:paraId="1855317A" w14:textId="77777777" w:rsidTr="00D260FE">
        <w:trPr>
          <w:trHeight w:val="318"/>
        </w:trPr>
        <w:tc>
          <w:tcPr>
            <w:tcW w:w="2093" w:type="dxa"/>
            <w:shd w:val="clear" w:color="auto" w:fill="auto"/>
          </w:tcPr>
          <w:p w14:paraId="39DBBC7E" w14:textId="77777777" w:rsidR="00645B9B" w:rsidRPr="00594DA2" w:rsidRDefault="00645B9B" w:rsidP="000A6813">
            <w:pPr>
              <w:rPr>
                <w:rFonts w:cs="Times New Roman"/>
                <w:sz w:val="20"/>
                <w:szCs w:val="24"/>
                <w:lang w:val="es-ES"/>
              </w:rPr>
            </w:pPr>
            <w:r w:rsidRPr="00594DA2">
              <w:rPr>
                <w:rFonts w:cs="Times New Roman"/>
                <w:sz w:val="20"/>
                <w:szCs w:val="24"/>
                <w:lang w:val="es-ES"/>
              </w:rPr>
              <w:t>Contenido</w:t>
            </w:r>
          </w:p>
        </w:tc>
        <w:tc>
          <w:tcPr>
            <w:tcW w:w="6961" w:type="dxa"/>
            <w:shd w:val="clear" w:color="auto" w:fill="auto"/>
          </w:tcPr>
          <w:p w14:paraId="3DDB122E" w14:textId="504C1C68" w:rsidR="00645B9B" w:rsidRPr="00594DA2" w:rsidRDefault="00645B9B" w:rsidP="00645B9B">
            <w:pPr>
              <w:jc w:val="both"/>
              <w:rPr>
                <w:rFonts w:cs="Times New Roman"/>
                <w:sz w:val="20"/>
                <w:szCs w:val="24"/>
              </w:rPr>
            </w:pPr>
            <w:r w:rsidRPr="00594DA2">
              <w:rPr>
                <w:rFonts w:cs="Times New Roman"/>
                <w:sz w:val="20"/>
                <w:szCs w:val="24"/>
              </w:rPr>
              <w:t xml:space="preserve">Hacer el recorrido histórico nos ayudará a tener una visión de conjunto de lo ocurrido en 200 años de vida republicana en Colombia con respecto a la </w:t>
            </w:r>
            <w:r w:rsidRPr="00594DA2">
              <w:rPr>
                <w:rFonts w:cs="Times New Roman"/>
                <w:sz w:val="20"/>
                <w:szCs w:val="24"/>
              </w:rPr>
              <w:lastRenderedPageBreak/>
              <w:t>Constitución, funciones y papel que ha cumplido para generar condiciones de soberanía territorial, paz y equidad social e instituciones efectivas.</w:t>
            </w:r>
          </w:p>
        </w:tc>
      </w:tr>
    </w:tbl>
    <w:p w14:paraId="59EFECBD" w14:textId="77777777" w:rsidR="0007416E" w:rsidRPr="00594DA2" w:rsidRDefault="0007416E" w:rsidP="00642B12">
      <w:pPr>
        <w:spacing w:after="0" w:line="240" w:lineRule="auto"/>
        <w:jc w:val="both"/>
        <w:rPr>
          <w:rFonts w:eastAsia="Times New Roman" w:cs="Times New Roman"/>
          <w:b/>
          <w:sz w:val="24"/>
          <w:szCs w:val="24"/>
          <w:lang w:eastAsia="es-CO"/>
        </w:rPr>
      </w:pPr>
    </w:p>
    <w:tbl>
      <w:tblPr>
        <w:tblStyle w:val="Tablaconcuadrcula"/>
        <w:tblW w:w="0" w:type="auto"/>
        <w:tblLook w:val="04A0" w:firstRow="1" w:lastRow="0" w:firstColumn="1" w:lastColumn="0" w:noHBand="0" w:noVBand="1"/>
      </w:tblPr>
      <w:tblGrid>
        <w:gridCol w:w="2093"/>
        <w:gridCol w:w="6961"/>
      </w:tblGrid>
      <w:tr w:rsidR="00594DA2" w:rsidRPr="00594DA2" w14:paraId="345D787A" w14:textId="77777777" w:rsidTr="00D418C7">
        <w:tc>
          <w:tcPr>
            <w:tcW w:w="9054" w:type="dxa"/>
            <w:gridSpan w:val="2"/>
            <w:shd w:val="clear" w:color="auto" w:fill="000000" w:themeFill="text1"/>
          </w:tcPr>
          <w:p w14:paraId="47EB991B" w14:textId="77777777" w:rsidR="00AB11EA" w:rsidRPr="00594DA2" w:rsidRDefault="00AB11EA" w:rsidP="00D418C7">
            <w:pPr>
              <w:jc w:val="center"/>
              <w:rPr>
                <w:rFonts w:cs="Times New Roman"/>
                <w:b/>
                <w:sz w:val="20"/>
                <w:szCs w:val="24"/>
              </w:rPr>
            </w:pPr>
            <w:r w:rsidRPr="00594DA2">
              <w:rPr>
                <w:rFonts w:cs="Times New Roman"/>
                <w:b/>
                <w:sz w:val="20"/>
                <w:szCs w:val="24"/>
              </w:rPr>
              <w:t xml:space="preserve">Practica. Recurso nuevo </w:t>
            </w:r>
          </w:p>
        </w:tc>
      </w:tr>
      <w:tr w:rsidR="00594DA2" w:rsidRPr="00594DA2" w14:paraId="62FF3AF6" w14:textId="77777777" w:rsidTr="00D260FE">
        <w:tc>
          <w:tcPr>
            <w:tcW w:w="2093" w:type="dxa"/>
          </w:tcPr>
          <w:p w14:paraId="00E3A7BB" w14:textId="77777777" w:rsidR="00AB11EA" w:rsidRPr="00594DA2" w:rsidRDefault="00AB11EA" w:rsidP="00D418C7">
            <w:pPr>
              <w:rPr>
                <w:rFonts w:cs="Times New Roman"/>
                <w:b/>
                <w:sz w:val="20"/>
                <w:szCs w:val="24"/>
              </w:rPr>
            </w:pPr>
            <w:r w:rsidRPr="00594DA2">
              <w:rPr>
                <w:rFonts w:cs="Times New Roman"/>
                <w:b/>
                <w:sz w:val="20"/>
                <w:szCs w:val="24"/>
              </w:rPr>
              <w:t>Código</w:t>
            </w:r>
          </w:p>
        </w:tc>
        <w:tc>
          <w:tcPr>
            <w:tcW w:w="6961" w:type="dxa"/>
          </w:tcPr>
          <w:p w14:paraId="38A66862" w14:textId="7CEAE830" w:rsidR="00AB11EA" w:rsidRPr="00594DA2" w:rsidRDefault="00AB11EA" w:rsidP="00D418C7">
            <w:pPr>
              <w:jc w:val="both"/>
              <w:rPr>
                <w:rFonts w:cs="Times New Roman"/>
                <w:b/>
                <w:sz w:val="20"/>
                <w:szCs w:val="24"/>
              </w:rPr>
            </w:pPr>
            <w:r w:rsidRPr="00594DA2">
              <w:rPr>
                <w:rFonts w:cs="Times New Roman"/>
                <w:sz w:val="20"/>
                <w:szCs w:val="24"/>
              </w:rPr>
              <w:t>CS_08_12_REC40</w:t>
            </w:r>
          </w:p>
        </w:tc>
      </w:tr>
      <w:tr w:rsidR="00594DA2" w:rsidRPr="00594DA2" w14:paraId="33946766" w14:textId="77777777" w:rsidTr="00D260FE">
        <w:tc>
          <w:tcPr>
            <w:tcW w:w="2093" w:type="dxa"/>
          </w:tcPr>
          <w:p w14:paraId="7485DFFB" w14:textId="77777777" w:rsidR="00AB11EA" w:rsidRPr="00594DA2" w:rsidRDefault="00AB11EA" w:rsidP="00D418C7">
            <w:pPr>
              <w:rPr>
                <w:rFonts w:cs="Times New Roman"/>
                <w:b/>
                <w:sz w:val="20"/>
                <w:szCs w:val="24"/>
              </w:rPr>
            </w:pPr>
            <w:r w:rsidRPr="00594DA2">
              <w:rPr>
                <w:rFonts w:cs="Times New Roman"/>
                <w:b/>
                <w:sz w:val="20"/>
                <w:szCs w:val="24"/>
              </w:rPr>
              <w:t>Título</w:t>
            </w:r>
          </w:p>
        </w:tc>
        <w:tc>
          <w:tcPr>
            <w:tcW w:w="6961" w:type="dxa"/>
          </w:tcPr>
          <w:p w14:paraId="4EEEA09C" w14:textId="5AB111D0" w:rsidR="00AB11EA" w:rsidRPr="00594DA2" w:rsidRDefault="00AB11EA" w:rsidP="00AB11EA">
            <w:pPr>
              <w:pStyle w:val="Textocomentario"/>
              <w:jc w:val="both"/>
              <w:rPr>
                <w:rFonts w:cs="Times New Roman"/>
                <w:szCs w:val="24"/>
              </w:rPr>
            </w:pPr>
            <w:r w:rsidRPr="00594DA2">
              <w:rPr>
                <w:rFonts w:cs="Times New Roman"/>
                <w:szCs w:val="24"/>
              </w:rPr>
              <w:t>Los obstáculos del constitucionalismo liberal en la formación de la República.</w:t>
            </w:r>
          </w:p>
        </w:tc>
      </w:tr>
      <w:tr w:rsidR="00594DA2" w:rsidRPr="00594DA2" w14:paraId="34083B09" w14:textId="77777777" w:rsidTr="00D260FE">
        <w:tc>
          <w:tcPr>
            <w:tcW w:w="2093" w:type="dxa"/>
          </w:tcPr>
          <w:p w14:paraId="5F4F8F04" w14:textId="77777777" w:rsidR="00AB11EA" w:rsidRPr="00594DA2" w:rsidRDefault="00AB11EA" w:rsidP="00D418C7">
            <w:pPr>
              <w:rPr>
                <w:rFonts w:cs="Times New Roman"/>
                <w:b/>
                <w:sz w:val="20"/>
                <w:szCs w:val="24"/>
              </w:rPr>
            </w:pPr>
            <w:r w:rsidRPr="00594DA2">
              <w:rPr>
                <w:rFonts w:cs="Times New Roman"/>
                <w:b/>
                <w:sz w:val="20"/>
                <w:szCs w:val="24"/>
              </w:rPr>
              <w:t>Descripción</w:t>
            </w:r>
          </w:p>
        </w:tc>
        <w:tc>
          <w:tcPr>
            <w:tcW w:w="6961" w:type="dxa"/>
          </w:tcPr>
          <w:p w14:paraId="0A2E79ED" w14:textId="05F2D81F" w:rsidR="00AB11EA" w:rsidRPr="00594DA2" w:rsidRDefault="00AB11EA" w:rsidP="00AB11EA">
            <w:pPr>
              <w:pStyle w:val="Textocomentario"/>
              <w:jc w:val="both"/>
              <w:rPr>
                <w:rFonts w:cs="Times New Roman"/>
                <w:szCs w:val="24"/>
              </w:rPr>
            </w:pPr>
            <w:r w:rsidRPr="00594DA2">
              <w:rPr>
                <w:rFonts w:cs="Times New Roman"/>
                <w:szCs w:val="24"/>
              </w:rPr>
              <w:t>Preguntas de respuesta libre sobre los obstáculos que surgieron para la efectividad de los principios liberales (se emplearán refranes o dichos populares).</w:t>
            </w:r>
          </w:p>
        </w:tc>
      </w:tr>
    </w:tbl>
    <w:p w14:paraId="1953115D" w14:textId="77777777" w:rsidR="005B076C" w:rsidRPr="00594DA2" w:rsidRDefault="005B076C" w:rsidP="00642B12">
      <w:pPr>
        <w:spacing w:after="0" w:line="240" w:lineRule="auto"/>
        <w:jc w:val="both"/>
        <w:rPr>
          <w:rFonts w:eastAsia="Times New Roman" w:cs="Times New Roman"/>
          <w:b/>
          <w:sz w:val="24"/>
          <w:szCs w:val="24"/>
          <w:lang w:eastAsia="es-CO"/>
        </w:rPr>
      </w:pPr>
    </w:p>
    <w:p w14:paraId="310227C9" w14:textId="3357C5E9" w:rsidR="00240CE5" w:rsidRPr="00594DA2" w:rsidRDefault="001D400A" w:rsidP="00642B12">
      <w:pPr>
        <w:spacing w:after="0" w:line="240" w:lineRule="auto"/>
        <w:jc w:val="both"/>
        <w:rPr>
          <w:rFonts w:eastAsia="Times New Roman" w:cs="Times New Roman"/>
          <w:b/>
          <w:sz w:val="24"/>
          <w:szCs w:val="24"/>
          <w:lang w:eastAsia="es-CO"/>
        </w:rPr>
      </w:pPr>
      <w:r w:rsidRPr="00594DA2">
        <w:rPr>
          <w:rFonts w:eastAsia="Times New Roman" w:cs="Times New Roman"/>
          <w:b/>
          <w:sz w:val="24"/>
          <w:szCs w:val="24"/>
          <w:lang w:eastAsia="es-CO"/>
        </w:rPr>
        <w:t xml:space="preserve">[SECCIÓN 2] 2.1 </w:t>
      </w:r>
      <w:r w:rsidR="00AB11EA" w:rsidRPr="00594DA2">
        <w:rPr>
          <w:rFonts w:eastAsia="Times New Roman" w:cs="Times New Roman"/>
          <w:b/>
          <w:sz w:val="24"/>
          <w:szCs w:val="24"/>
          <w:lang w:eastAsia="es-CO"/>
        </w:rPr>
        <w:t xml:space="preserve">De </w:t>
      </w:r>
      <w:r w:rsidRPr="00594DA2">
        <w:rPr>
          <w:rFonts w:eastAsia="Times New Roman" w:cs="Times New Roman"/>
          <w:b/>
          <w:sz w:val="24"/>
          <w:szCs w:val="24"/>
          <w:lang w:eastAsia="es-CO"/>
        </w:rPr>
        <w:t>la Patria Boba al fin de la Gran Colombia</w:t>
      </w:r>
    </w:p>
    <w:p w14:paraId="3ABD2475" w14:textId="77777777" w:rsidR="002711A8" w:rsidRPr="00594DA2" w:rsidRDefault="002711A8" w:rsidP="00642B12">
      <w:pPr>
        <w:spacing w:after="0" w:line="240" w:lineRule="auto"/>
        <w:jc w:val="both"/>
        <w:rPr>
          <w:rFonts w:eastAsia="Times New Roman" w:cs="Times New Roman"/>
          <w:sz w:val="24"/>
          <w:szCs w:val="24"/>
          <w:lang w:eastAsia="es-CO"/>
        </w:rPr>
      </w:pPr>
    </w:p>
    <w:p w14:paraId="38995085" w14:textId="5AF3FCE1" w:rsidR="00667B1B" w:rsidRPr="00594DA2" w:rsidRDefault="00356EBD"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Las </w:t>
      </w:r>
      <w:r w:rsidRPr="00594DA2">
        <w:rPr>
          <w:rFonts w:eastAsia="Times New Roman" w:cs="Times New Roman"/>
          <w:b/>
          <w:sz w:val="24"/>
          <w:szCs w:val="24"/>
          <w:lang w:eastAsia="es-CO"/>
        </w:rPr>
        <w:t>naciones</w:t>
      </w:r>
      <w:r w:rsidRPr="00594DA2">
        <w:rPr>
          <w:rFonts w:eastAsia="Times New Roman" w:cs="Times New Roman"/>
          <w:sz w:val="24"/>
          <w:szCs w:val="24"/>
          <w:lang w:eastAsia="es-CO"/>
        </w:rPr>
        <w:t xml:space="preserve"> tienen </w:t>
      </w:r>
      <w:r w:rsidR="00667B1B" w:rsidRPr="00594DA2">
        <w:rPr>
          <w:rFonts w:eastAsia="Times New Roman" w:cs="Times New Roman"/>
          <w:b/>
          <w:sz w:val="24"/>
          <w:szCs w:val="24"/>
          <w:lang w:eastAsia="es-CO"/>
        </w:rPr>
        <w:t>acontecimientos</w:t>
      </w:r>
      <w:r w:rsidR="00667B1B" w:rsidRPr="00594DA2">
        <w:rPr>
          <w:rFonts w:eastAsia="Times New Roman" w:cs="Times New Roman"/>
          <w:sz w:val="24"/>
          <w:szCs w:val="24"/>
          <w:lang w:eastAsia="es-CO"/>
        </w:rPr>
        <w:t xml:space="preserve"> importantes en su historia: uno de ellos es su </w:t>
      </w:r>
      <w:r w:rsidR="00667B1B" w:rsidRPr="00594DA2">
        <w:rPr>
          <w:rFonts w:eastAsia="Times New Roman" w:cs="Times New Roman"/>
          <w:b/>
          <w:sz w:val="24"/>
          <w:szCs w:val="24"/>
          <w:lang w:eastAsia="es-CO"/>
        </w:rPr>
        <w:t>fundación</w:t>
      </w:r>
      <w:r w:rsidR="00642983" w:rsidRPr="00594DA2">
        <w:rPr>
          <w:rFonts w:eastAsia="Times New Roman" w:cs="Times New Roman"/>
          <w:sz w:val="24"/>
          <w:szCs w:val="24"/>
          <w:lang w:eastAsia="es-CO"/>
        </w:rPr>
        <w:t>.</w:t>
      </w:r>
      <w:r w:rsidR="00715A7E" w:rsidRPr="00594DA2">
        <w:rPr>
          <w:rFonts w:eastAsia="Times New Roman" w:cs="Times New Roman"/>
          <w:sz w:val="24"/>
          <w:szCs w:val="24"/>
          <w:lang w:eastAsia="es-CO"/>
        </w:rPr>
        <w:t xml:space="preserve"> </w:t>
      </w:r>
      <w:r w:rsidR="00667B1B" w:rsidRPr="00594DA2">
        <w:rPr>
          <w:rFonts w:eastAsia="Times New Roman" w:cs="Times New Roman"/>
          <w:sz w:val="24"/>
          <w:szCs w:val="24"/>
          <w:lang w:eastAsia="es-CO"/>
        </w:rPr>
        <w:t xml:space="preserve">Para la vida institucional colombiana lo es el </w:t>
      </w:r>
      <w:r w:rsidR="00667B1B" w:rsidRPr="00594DA2">
        <w:rPr>
          <w:rFonts w:eastAsia="Times New Roman" w:cs="Times New Roman"/>
          <w:b/>
          <w:sz w:val="24"/>
          <w:szCs w:val="24"/>
          <w:lang w:eastAsia="es-CO"/>
        </w:rPr>
        <w:t>20 de julio de 1810</w:t>
      </w:r>
      <w:r w:rsidR="001D400A" w:rsidRPr="00594DA2">
        <w:rPr>
          <w:rFonts w:eastAsia="Times New Roman" w:cs="Times New Roman"/>
          <w:sz w:val="24"/>
          <w:szCs w:val="24"/>
          <w:lang w:eastAsia="es-CO"/>
        </w:rPr>
        <w:t xml:space="preserve"> </w:t>
      </w:r>
      <w:r w:rsidR="000D4C4A" w:rsidRPr="00594DA2">
        <w:rPr>
          <w:rFonts w:eastAsia="Times New Roman" w:cs="Times New Roman"/>
          <w:sz w:val="24"/>
          <w:szCs w:val="24"/>
          <w:lang w:eastAsia="es-CO"/>
        </w:rPr>
        <w:t xml:space="preserve">que </w:t>
      </w:r>
      <w:r w:rsidR="00AB11EA" w:rsidRPr="00594DA2">
        <w:rPr>
          <w:rFonts w:eastAsia="Times New Roman" w:cs="Times New Roman"/>
          <w:sz w:val="24"/>
          <w:szCs w:val="24"/>
          <w:lang w:eastAsia="es-CO"/>
        </w:rPr>
        <w:t>marcó</w:t>
      </w:r>
      <w:r w:rsidR="000D4C4A" w:rsidRPr="00594DA2">
        <w:rPr>
          <w:rFonts w:eastAsia="Times New Roman" w:cs="Times New Roman"/>
          <w:sz w:val="24"/>
          <w:szCs w:val="24"/>
          <w:lang w:eastAsia="es-CO"/>
        </w:rPr>
        <w:t xml:space="preserve"> simbólicamente el </w:t>
      </w:r>
      <w:r w:rsidR="00667B1B" w:rsidRPr="00594DA2">
        <w:rPr>
          <w:rFonts w:eastAsia="Times New Roman" w:cs="Times New Roman"/>
          <w:b/>
          <w:sz w:val="24"/>
          <w:szCs w:val="24"/>
          <w:lang w:eastAsia="es-CO"/>
        </w:rPr>
        <w:t xml:space="preserve">fin de </w:t>
      </w:r>
      <w:r w:rsidR="00CC246A" w:rsidRPr="00594DA2">
        <w:rPr>
          <w:rFonts w:eastAsia="Times New Roman" w:cs="Times New Roman"/>
          <w:b/>
          <w:sz w:val="24"/>
          <w:szCs w:val="24"/>
          <w:lang w:eastAsia="es-CO"/>
        </w:rPr>
        <w:t xml:space="preserve">la </w:t>
      </w:r>
      <w:r w:rsidR="00667B1B" w:rsidRPr="00594DA2">
        <w:rPr>
          <w:rFonts w:eastAsia="Times New Roman" w:cs="Times New Roman"/>
          <w:b/>
          <w:sz w:val="24"/>
          <w:szCs w:val="24"/>
          <w:lang w:eastAsia="es-CO"/>
        </w:rPr>
        <w:t>Colonia</w:t>
      </w:r>
      <w:r w:rsidR="00667B1B" w:rsidRPr="00594DA2">
        <w:rPr>
          <w:rFonts w:eastAsia="Times New Roman" w:cs="Times New Roman"/>
          <w:sz w:val="24"/>
          <w:szCs w:val="24"/>
          <w:lang w:eastAsia="es-CO"/>
        </w:rPr>
        <w:t xml:space="preserve"> y </w:t>
      </w:r>
      <w:r w:rsidR="000D4C4A" w:rsidRPr="00594DA2">
        <w:rPr>
          <w:rFonts w:eastAsia="Times New Roman" w:cs="Times New Roman"/>
          <w:sz w:val="24"/>
          <w:szCs w:val="24"/>
          <w:lang w:eastAsia="es-CO"/>
        </w:rPr>
        <w:t xml:space="preserve">el </w:t>
      </w:r>
      <w:r w:rsidR="00667B1B" w:rsidRPr="00594DA2">
        <w:rPr>
          <w:rFonts w:eastAsia="Times New Roman" w:cs="Times New Roman"/>
          <w:sz w:val="24"/>
          <w:szCs w:val="24"/>
          <w:lang w:eastAsia="es-CO"/>
        </w:rPr>
        <w:t xml:space="preserve">comienzo de </w:t>
      </w:r>
      <w:r w:rsidR="00C90B33" w:rsidRPr="00594DA2">
        <w:rPr>
          <w:rFonts w:eastAsia="Times New Roman" w:cs="Times New Roman"/>
          <w:sz w:val="24"/>
          <w:szCs w:val="24"/>
          <w:lang w:eastAsia="es-CO"/>
        </w:rPr>
        <w:t>la</w:t>
      </w:r>
      <w:r w:rsidR="00667B1B" w:rsidRPr="00594DA2">
        <w:rPr>
          <w:rFonts w:eastAsia="Times New Roman" w:cs="Times New Roman"/>
          <w:sz w:val="24"/>
          <w:szCs w:val="24"/>
          <w:lang w:eastAsia="es-CO"/>
        </w:rPr>
        <w:t xml:space="preserve"> </w:t>
      </w:r>
      <w:r w:rsidR="00667B1B" w:rsidRPr="00594DA2">
        <w:rPr>
          <w:rFonts w:eastAsia="Times New Roman" w:cs="Times New Roman"/>
          <w:b/>
          <w:sz w:val="24"/>
          <w:szCs w:val="24"/>
          <w:lang w:eastAsia="es-CO"/>
        </w:rPr>
        <w:t xml:space="preserve">transición </w:t>
      </w:r>
      <w:r w:rsidR="000D4C4A" w:rsidRPr="00594DA2">
        <w:rPr>
          <w:rFonts w:eastAsia="Times New Roman" w:cs="Times New Roman"/>
          <w:b/>
          <w:sz w:val="24"/>
          <w:szCs w:val="24"/>
          <w:lang w:eastAsia="es-CO"/>
        </w:rPr>
        <w:t xml:space="preserve">hacia </w:t>
      </w:r>
      <w:r w:rsidR="00AB11EA" w:rsidRPr="00594DA2">
        <w:rPr>
          <w:rFonts w:eastAsia="Times New Roman" w:cs="Times New Roman"/>
          <w:b/>
          <w:sz w:val="24"/>
          <w:szCs w:val="24"/>
          <w:lang w:eastAsia="es-CO"/>
        </w:rPr>
        <w:t>la República</w:t>
      </w:r>
      <w:r w:rsidR="00667B1B" w:rsidRPr="00594DA2">
        <w:rPr>
          <w:rFonts w:eastAsia="Times New Roman" w:cs="Times New Roman"/>
          <w:sz w:val="24"/>
          <w:szCs w:val="24"/>
          <w:lang w:eastAsia="es-CO"/>
        </w:rPr>
        <w:t>.</w:t>
      </w:r>
    </w:p>
    <w:p w14:paraId="6CB2D442" w14:textId="77777777" w:rsidR="00667B1B" w:rsidRPr="00594DA2" w:rsidRDefault="00667B1B" w:rsidP="00642B12">
      <w:pPr>
        <w:spacing w:after="0" w:line="240" w:lineRule="auto"/>
        <w:jc w:val="both"/>
        <w:rPr>
          <w:rFonts w:eastAsia="Times New Roman" w:cs="Times New Roman"/>
          <w:sz w:val="24"/>
          <w:szCs w:val="24"/>
          <w:lang w:eastAsia="es-CO"/>
        </w:rPr>
      </w:pPr>
    </w:p>
    <w:p w14:paraId="2385CEEE" w14:textId="78485CA3" w:rsidR="00CC246A" w:rsidRPr="00594DA2" w:rsidRDefault="000D4C4A"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El poder </w:t>
      </w:r>
      <w:r w:rsidR="007B3013" w:rsidRPr="00594DA2">
        <w:rPr>
          <w:rFonts w:eastAsia="Times New Roman" w:cs="Times New Roman"/>
          <w:b/>
          <w:sz w:val="24"/>
          <w:szCs w:val="24"/>
          <w:lang w:eastAsia="es-CO"/>
        </w:rPr>
        <w:t>emancipador</w:t>
      </w:r>
      <w:r w:rsidR="007B3013" w:rsidRPr="00594DA2">
        <w:rPr>
          <w:rFonts w:eastAsia="Times New Roman" w:cs="Times New Roman"/>
          <w:sz w:val="24"/>
          <w:szCs w:val="24"/>
          <w:lang w:eastAsia="es-CO"/>
        </w:rPr>
        <w:t xml:space="preserve"> </w:t>
      </w:r>
      <w:r w:rsidR="00756561" w:rsidRPr="00594DA2">
        <w:rPr>
          <w:rFonts w:eastAsia="Times New Roman" w:cs="Times New Roman"/>
          <w:sz w:val="24"/>
          <w:szCs w:val="24"/>
          <w:lang w:eastAsia="es-CO"/>
        </w:rPr>
        <w:t xml:space="preserve">y los </w:t>
      </w:r>
      <w:r w:rsidR="00756561" w:rsidRPr="00594DA2">
        <w:rPr>
          <w:rFonts w:eastAsia="Times New Roman" w:cs="Times New Roman"/>
          <w:b/>
          <w:sz w:val="24"/>
          <w:szCs w:val="24"/>
          <w:lang w:eastAsia="es-CO"/>
        </w:rPr>
        <w:t>gritos</w:t>
      </w:r>
      <w:r w:rsidR="00756561" w:rsidRPr="00594DA2">
        <w:rPr>
          <w:rFonts w:eastAsia="Times New Roman" w:cs="Times New Roman"/>
          <w:sz w:val="24"/>
          <w:szCs w:val="24"/>
          <w:lang w:eastAsia="es-CO"/>
        </w:rPr>
        <w:t xml:space="preserve"> de libertad </w:t>
      </w:r>
      <w:r w:rsidRPr="00594DA2">
        <w:rPr>
          <w:rFonts w:eastAsia="Times New Roman" w:cs="Times New Roman"/>
          <w:sz w:val="24"/>
          <w:szCs w:val="24"/>
          <w:lang w:eastAsia="es-CO"/>
        </w:rPr>
        <w:t xml:space="preserve">se </w:t>
      </w:r>
      <w:r w:rsidR="00756561" w:rsidRPr="00594DA2">
        <w:rPr>
          <w:rFonts w:eastAsia="Times New Roman" w:cs="Times New Roman"/>
          <w:sz w:val="24"/>
          <w:szCs w:val="24"/>
          <w:lang w:eastAsia="es-CO"/>
        </w:rPr>
        <w:t>manifestaron</w:t>
      </w:r>
      <w:r w:rsidR="00A24945" w:rsidRPr="00594DA2">
        <w:rPr>
          <w:rFonts w:eastAsia="Times New Roman" w:cs="Times New Roman"/>
          <w:sz w:val="24"/>
          <w:szCs w:val="24"/>
          <w:lang w:eastAsia="es-CO"/>
        </w:rPr>
        <w:t xml:space="preserve"> ese día</w:t>
      </w:r>
      <w:r w:rsidR="00AB11EA" w:rsidRPr="00594DA2">
        <w:rPr>
          <w:rFonts w:eastAsia="Times New Roman" w:cs="Times New Roman"/>
          <w:sz w:val="24"/>
          <w:szCs w:val="24"/>
          <w:lang w:eastAsia="es-CO"/>
        </w:rPr>
        <w:t xml:space="preserve"> en Santafé de Bogotá</w:t>
      </w:r>
      <w:r w:rsidRPr="00594DA2">
        <w:rPr>
          <w:rFonts w:eastAsia="Times New Roman" w:cs="Times New Roman"/>
          <w:sz w:val="24"/>
          <w:szCs w:val="24"/>
          <w:lang w:eastAsia="es-CO"/>
        </w:rPr>
        <w:t>: ¡</w:t>
      </w:r>
      <w:r w:rsidRPr="00594DA2">
        <w:rPr>
          <w:rFonts w:eastAsia="Times New Roman" w:cs="Times New Roman"/>
          <w:i/>
          <w:sz w:val="24"/>
          <w:szCs w:val="24"/>
          <w:lang w:eastAsia="es-CO"/>
        </w:rPr>
        <w:t>Queremos Junta</w:t>
      </w:r>
      <w:r w:rsidRPr="00594DA2">
        <w:rPr>
          <w:rFonts w:eastAsia="Times New Roman" w:cs="Times New Roman"/>
          <w:sz w:val="24"/>
          <w:szCs w:val="24"/>
          <w:lang w:eastAsia="es-CO"/>
        </w:rPr>
        <w:t>!, ¡</w:t>
      </w:r>
      <w:r w:rsidRPr="00594DA2">
        <w:rPr>
          <w:rFonts w:eastAsia="Times New Roman" w:cs="Times New Roman"/>
          <w:i/>
          <w:sz w:val="24"/>
          <w:szCs w:val="24"/>
          <w:lang w:eastAsia="es-CO"/>
        </w:rPr>
        <w:t>Viva el Cabildo</w:t>
      </w:r>
      <w:r w:rsidRPr="00594DA2">
        <w:rPr>
          <w:rFonts w:eastAsia="Times New Roman" w:cs="Times New Roman"/>
          <w:sz w:val="24"/>
          <w:szCs w:val="24"/>
          <w:lang w:eastAsia="es-CO"/>
        </w:rPr>
        <w:t>!, ¡</w:t>
      </w:r>
      <w:r w:rsidRPr="00594DA2">
        <w:rPr>
          <w:rFonts w:eastAsia="Times New Roman" w:cs="Times New Roman"/>
          <w:i/>
          <w:sz w:val="24"/>
          <w:szCs w:val="24"/>
          <w:lang w:eastAsia="es-CO"/>
        </w:rPr>
        <w:t>Abajo el mal gobierno</w:t>
      </w:r>
      <w:r w:rsidR="00EE1AF0" w:rsidRPr="00594DA2">
        <w:rPr>
          <w:rFonts w:eastAsia="Times New Roman" w:cs="Times New Roman"/>
          <w:sz w:val="24"/>
          <w:szCs w:val="24"/>
          <w:lang w:eastAsia="es-CO"/>
        </w:rPr>
        <w:t xml:space="preserve">! Lo cual fue aprovechado por </w:t>
      </w:r>
      <w:r w:rsidRPr="00594DA2">
        <w:rPr>
          <w:rFonts w:eastAsia="Times New Roman" w:cs="Times New Roman"/>
          <w:sz w:val="24"/>
          <w:szCs w:val="24"/>
          <w:lang w:eastAsia="es-CO"/>
        </w:rPr>
        <w:t>e</w:t>
      </w:r>
      <w:r w:rsidR="00CC246A" w:rsidRPr="00594DA2">
        <w:rPr>
          <w:rFonts w:eastAsia="Times New Roman" w:cs="Times New Roman"/>
          <w:sz w:val="24"/>
          <w:szCs w:val="24"/>
          <w:lang w:eastAsia="es-CO"/>
        </w:rPr>
        <w:t>l Regidor</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José Acevedo y Gómez</w:t>
      </w:r>
      <w:r w:rsidR="00EE1AF0" w:rsidRPr="00594DA2">
        <w:rPr>
          <w:rFonts w:eastAsia="Times New Roman" w:cs="Times New Roman"/>
          <w:sz w:val="24"/>
          <w:szCs w:val="24"/>
          <w:lang w:eastAsia="es-CO"/>
        </w:rPr>
        <w:t xml:space="preserve"> quien exclamó:</w:t>
      </w:r>
      <w:r w:rsidRPr="00594DA2">
        <w:rPr>
          <w:rFonts w:eastAsia="Times New Roman" w:cs="Times New Roman"/>
          <w:sz w:val="24"/>
          <w:szCs w:val="24"/>
          <w:lang w:eastAsia="es-CO"/>
        </w:rPr>
        <w:t xml:space="preserve"> “</w:t>
      </w:r>
      <w:r w:rsidRPr="00594DA2">
        <w:rPr>
          <w:rFonts w:eastAsia="Times New Roman" w:cs="Times New Roman"/>
          <w:i/>
          <w:sz w:val="24"/>
          <w:szCs w:val="24"/>
          <w:lang w:eastAsia="es-CO"/>
        </w:rPr>
        <w:t>Si perdéis estos momentos de efervescencia y calor, si dejáis escapar esta ocasión única y feliz, antes de 12 horas seréis tratados como insurgentes</w:t>
      </w:r>
      <w:r w:rsidRPr="00594DA2">
        <w:rPr>
          <w:rFonts w:eastAsia="Times New Roman" w:cs="Times New Roman"/>
          <w:sz w:val="24"/>
          <w:szCs w:val="24"/>
          <w:lang w:eastAsia="es-CO"/>
        </w:rPr>
        <w:t xml:space="preserve">: </w:t>
      </w:r>
      <w:r w:rsidR="00CC246A" w:rsidRPr="00594DA2">
        <w:rPr>
          <w:rFonts w:eastAsia="Times New Roman" w:cs="Times New Roman"/>
          <w:sz w:val="24"/>
          <w:szCs w:val="24"/>
          <w:lang w:eastAsia="es-CO"/>
        </w:rPr>
        <w:t>¡</w:t>
      </w:r>
      <w:r w:rsidRPr="00594DA2">
        <w:rPr>
          <w:rFonts w:eastAsia="Times New Roman" w:cs="Times New Roman"/>
          <w:i/>
          <w:sz w:val="24"/>
          <w:szCs w:val="24"/>
          <w:lang w:eastAsia="es-CO"/>
        </w:rPr>
        <w:t>ved los calabozos, los grillos y las cadenas que os esperan</w:t>
      </w:r>
      <w:r w:rsidRPr="00594DA2">
        <w:rPr>
          <w:rFonts w:eastAsia="Times New Roman" w:cs="Times New Roman"/>
          <w:sz w:val="24"/>
          <w:szCs w:val="24"/>
          <w:lang w:eastAsia="es-CO"/>
        </w:rPr>
        <w:t>!”</w:t>
      </w:r>
      <w:r w:rsidR="00CC246A" w:rsidRPr="00594DA2">
        <w:rPr>
          <w:rFonts w:eastAsia="Times New Roman" w:cs="Times New Roman"/>
          <w:sz w:val="24"/>
          <w:szCs w:val="24"/>
          <w:lang w:eastAsia="es-CO"/>
        </w:rPr>
        <w:t xml:space="preserve">, y </w:t>
      </w:r>
      <w:r w:rsidR="00EE1AF0" w:rsidRPr="00594DA2">
        <w:rPr>
          <w:rFonts w:eastAsia="Times New Roman" w:cs="Times New Roman"/>
          <w:sz w:val="24"/>
          <w:szCs w:val="24"/>
          <w:lang w:eastAsia="es-CO"/>
        </w:rPr>
        <w:t xml:space="preserve">fue </w:t>
      </w:r>
      <w:r w:rsidR="00272C8C" w:rsidRPr="00594DA2">
        <w:rPr>
          <w:rFonts w:eastAsia="Times New Roman" w:cs="Times New Roman"/>
          <w:sz w:val="24"/>
          <w:szCs w:val="24"/>
          <w:lang w:eastAsia="es-CO"/>
        </w:rPr>
        <w:t>consagrado</w:t>
      </w:r>
      <w:r w:rsidR="00EE1AF0" w:rsidRPr="00594DA2">
        <w:rPr>
          <w:rFonts w:eastAsia="Times New Roman" w:cs="Times New Roman"/>
          <w:sz w:val="24"/>
          <w:szCs w:val="24"/>
          <w:lang w:eastAsia="es-CO"/>
        </w:rPr>
        <w:t xml:space="preserve"> </w:t>
      </w:r>
      <w:r w:rsidR="00CC246A" w:rsidRPr="00594DA2">
        <w:rPr>
          <w:rFonts w:eastAsia="Times New Roman" w:cs="Times New Roman"/>
          <w:sz w:val="24"/>
          <w:szCs w:val="24"/>
          <w:lang w:eastAsia="es-CO"/>
        </w:rPr>
        <w:t xml:space="preserve">en el </w:t>
      </w:r>
      <w:r w:rsidR="00CC246A" w:rsidRPr="00594DA2">
        <w:rPr>
          <w:rFonts w:eastAsia="Times New Roman" w:cs="Times New Roman"/>
          <w:b/>
          <w:sz w:val="24"/>
          <w:szCs w:val="24"/>
          <w:lang w:eastAsia="es-CO"/>
        </w:rPr>
        <w:t>Acta de Independencia</w:t>
      </w:r>
      <w:r w:rsidR="00CC246A" w:rsidRPr="00594DA2">
        <w:rPr>
          <w:rFonts w:eastAsia="Times New Roman" w:cs="Times New Roman"/>
          <w:sz w:val="24"/>
          <w:szCs w:val="24"/>
          <w:lang w:eastAsia="es-CO"/>
        </w:rPr>
        <w:t xml:space="preserve"> suscrita por la </w:t>
      </w:r>
      <w:r w:rsidR="00CC246A" w:rsidRPr="00594DA2">
        <w:rPr>
          <w:rFonts w:eastAsia="Times New Roman" w:cs="Times New Roman"/>
          <w:b/>
          <w:sz w:val="24"/>
          <w:szCs w:val="24"/>
          <w:lang w:eastAsia="es-CO"/>
        </w:rPr>
        <w:t>Junta Suprema de Gobierno</w:t>
      </w:r>
      <w:r w:rsidR="00CC246A" w:rsidRPr="00594DA2">
        <w:rPr>
          <w:rFonts w:eastAsia="Times New Roman" w:cs="Times New Roman"/>
          <w:sz w:val="24"/>
          <w:szCs w:val="24"/>
          <w:lang w:eastAsia="es-CO"/>
        </w:rPr>
        <w:t>.</w:t>
      </w:r>
    </w:p>
    <w:p w14:paraId="238B2C95" w14:textId="77777777" w:rsidR="006F3A72" w:rsidRPr="00594DA2" w:rsidRDefault="006F3A72" w:rsidP="00642B12">
      <w:pPr>
        <w:spacing w:after="0" w:line="240" w:lineRule="auto"/>
        <w:jc w:val="both"/>
        <w:rPr>
          <w:rFonts w:eastAsia="Times New Roman" w:cs="Times New Roman"/>
          <w:sz w:val="24"/>
          <w:szCs w:val="24"/>
          <w:lang w:eastAsia="es-CO"/>
        </w:rPr>
      </w:pPr>
    </w:p>
    <w:p w14:paraId="2D3A1297" w14:textId="0A14FC88" w:rsidR="006F3A72" w:rsidRPr="00594DA2" w:rsidRDefault="006F3A72"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Lo más importante del </w:t>
      </w:r>
      <w:r w:rsidRPr="00594DA2">
        <w:rPr>
          <w:rFonts w:eastAsia="Times New Roman" w:cs="Times New Roman"/>
          <w:b/>
          <w:sz w:val="24"/>
          <w:szCs w:val="24"/>
          <w:lang w:eastAsia="es-CO"/>
        </w:rPr>
        <w:t>Acta de Independencia</w:t>
      </w:r>
      <w:r w:rsidRPr="00594DA2">
        <w:rPr>
          <w:rFonts w:eastAsia="Times New Roman" w:cs="Times New Roman"/>
          <w:sz w:val="24"/>
          <w:szCs w:val="24"/>
          <w:lang w:eastAsia="es-CO"/>
        </w:rPr>
        <w:t xml:space="preserve"> se proyectó en el poder del cual se invistió a la </w:t>
      </w:r>
      <w:r w:rsidRPr="00594DA2">
        <w:rPr>
          <w:rFonts w:eastAsia="Times New Roman" w:cs="Times New Roman"/>
          <w:b/>
          <w:sz w:val="24"/>
          <w:szCs w:val="24"/>
          <w:lang w:eastAsia="es-CO"/>
        </w:rPr>
        <w:t>Junta Suprema de Gobierno para elaborar una Constitución</w:t>
      </w:r>
      <w:r w:rsidRPr="00594DA2">
        <w:rPr>
          <w:rFonts w:eastAsia="Times New Roman" w:cs="Times New Roman"/>
          <w:sz w:val="24"/>
          <w:szCs w:val="24"/>
          <w:lang w:eastAsia="es-CO"/>
        </w:rPr>
        <w:t xml:space="preserve"> con el fin de afianzar “la felicidad pública” sobre las bases </w:t>
      </w:r>
      <w:r w:rsidRPr="00594DA2">
        <w:rPr>
          <w:rFonts w:eastAsia="Times New Roman" w:cs="Times New Roman"/>
          <w:b/>
          <w:sz w:val="24"/>
          <w:szCs w:val="24"/>
          <w:lang w:eastAsia="es-CO"/>
        </w:rPr>
        <w:t>del sistema federal</w:t>
      </w:r>
      <w:r w:rsidRPr="00594DA2">
        <w:rPr>
          <w:rFonts w:eastAsia="Times New Roman" w:cs="Times New Roman"/>
          <w:sz w:val="24"/>
          <w:szCs w:val="24"/>
          <w:lang w:eastAsia="es-CO"/>
        </w:rPr>
        <w:t xml:space="preserve">. A su vez, su </w:t>
      </w:r>
      <w:r w:rsidRPr="00594DA2">
        <w:rPr>
          <w:rFonts w:eastAsia="Times New Roman" w:cs="Times New Roman"/>
          <w:b/>
          <w:sz w:val="24"/>
          <w:szCs w:val="24"/>
          <w:lang w:eastAsia="es-CO"/>
        </w:rPr>
        <w:t>reconocimiento de la soberanía del pueblo</w:t>
      </w:r>
      <w:r w:rsidRPr="00594DA2">
        <w:rPr>
          <w:rFonts w:eastAsia="Times New Roman" w:cs="Times New Roman"/>
          <w:sz w:val="24"/>
          <w:szCs w:val="24"/>
          <w:lang w:eastAsia="es-CO"/>
        </w:rPr>
        <w:t xml:space="preserve">, su </w:t>
      </w:r>
      <w:r w:rsidRPr="00594DA2">
        <w:rPr>
          <w:rFonts w:eastAsia="Times New Roman" w:cs="Times New Roman"/>
          <w:b/>
          <w:sz w:val="24"/>
          <w:szCs w:val="24"/>
          <w:lang w:eastAsia="es-CO"/>
        </w:rPr>
        <w:t>adhesión al depuesto rey Fernando VII</w:t>
      </w:r>
      <w:r w:rsidRPr="00594DA2">
        <w:rPr>
          <w:rFonts w:eastAsia="Times New Roman" w:cs="Times New Roman"/>
          <w:sz w:val="24"/>
          <w:szCs w:val="24"/>
          <w:lang w:eastAsia="es-CO"/>
        </w:rPr>
        <w:t xml:space="preserve"> y la </w:t>
      </w:r>
      <w:r w:rsidRPr="00594DA2">
        <w:rPr>
          <w:rFonts w:eastAsia="Times New Roman" w:cs="Times New Roman"/>
          <w:b/>
          <w:sz w:val="24"/>
          <w:szCs w:val="24"/>
          <w:lang w:eastAsia="es-CO"/>
        </w:rPr>
        <w:t>defensa de la Religión Católica, Apostólica y Romana</w:t>
      </w:r>
      <w:r w:rsidRPr="00594DA2">
        <w:rPr>
          <w:rFonts w:eastAsia="Times New Roman" w:cs="Times New Roman"/>
          <w:sz w:val="24"/>
          <w:szCs w:val="24"/>
          <w:lang w:eastAsia="es-CO"/>
        </w:rPr>
        <w:t>.</w:t>
      </w:r>
    </w:p>
    <w:p w14:paraId="2B4AE7B7" w14:textId="77777777" w:rsidR="00A24945" w:rsidRPr="00594DA2" w:rsidRDefault="00A24945"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1919"/>
        <w:gridCol w:w="7135"/>
      </w:tblGrid>
      <w:tr w:rsidR="001660CB" w:rsidRPr="00594DA2" w14:paraId="10781647" w14:textId="77777777" w:rsidTr="000A6813">
        <w:tc>
          <w:tcPr>
            <w:tcW w:w="0" w:type="auto"/>
            <w:gridSpan w:val="2"/>
            <w:shd w:val="clear" w:color="auto" w:fill="0D0D0D" w:themeFill="text1" w:themeFillTint="F2"/>
          </w:tcPr>
          <w:p w14:paraId="143A0254" w14:textId="77777777" w:rsidR="00A24945" w:rsidRPr="00594DA2" w:rsidRDefault="00A24945" w:rsidP="000A6813">
            <w:pPr>
              <w:jc w:val="center"/>
              <w:rPr>
                <w:rFonts w:cs="Times New Roman"/>
                <w:b/>
                <w:sz w:val="20"/>
                <w:szCs w:val="24"/>
              </w:rPr>
            </w:pPr>
            <w:r w:rsidRPr="00594DA2">
              <w:rPr>
                <w:rFonts w:cs="Times New Roman"/>
                <w:b/>
                <w:sz w:val="20"/>
                <w:szCs w:val="24"/>
              </w:rPr>
              <w:t>Imagen (fotografía, gráfica o ilustración)</w:t>
            </w:r>
          </w:p>
        </w:tc>
      </w:tr>
      <w:tr w:rsidR="001660CB" w:rsidRPr="00594DA2" w14:paraId="42BA3109" w14:textId="77777777" w:rsidTr="000A6813">
        <w:tc>
          <w:tcPr>
            <w:tcW w:w="0" w:type="auto"/>
          </w:tcPr>
          <w:p w14:paraId="69FB5963" w14:textId="77777777" w:rsidR="00A24945" w:rsidRPr="00594DA2" w:rsidRDefault="00A24945" w:rsidP="000A6813">
            <w:pPr>
              <w:jc w:val="both"/>
              <w:rPr>
                <w:rFonts w:cs="Times New Roman"/>
                <w:b/>
                <w:sz w:val="20"/>
                <w:szCs w:val="24"/>
              </w:rPr>
            </w:pPr>
            <w:r w:rsidRPr="00594DA2">
              <w:rPr>
                <w:rFonts w:cs="Times New Roman"/>
                <w:b/>
                <w:sz w:val="20"/>
                <w:szCs w:val="24"/>
              </w:rPr>
              <w:t>Código</w:t>
            </w:r>
          </w:p>
        </w:tc>
        <w:tc>
          <w:tcPr>
            <w:tcW w:w="0" w:type="auto"/>
          </w:tcPr>
          <w:p w14:paraId="6AA1229F" w14:textId="5E63B9B1" w:rsidR="00A24945" w:rsidRPr="00594DA2" w:rsidRDefault="00A776C7" w:rsidP="000A6813">
            <w:pPr>
              <w:rPr>
                <w:rFonts w:cs="Times New Roman"/>
                <w:b/>
                <w:sz w:val="20"/>
                <w:szCs w:val="24"/>
              </w:rPr>
            </w:pPr>
            <w:r w:rsidRPr="00594DA2">
              <w:rPr>
                <w:rFonts w:cs="Times New Roman"/>
                <w:b/>
                <w:sz w:val="20"/>
                <w:szCs w:val="24"/>
              </w:rPr>
              <w:t>CS_08_12IMG06</w:t>
            </w:r>
          </w:p>
        </w:tc>
      </w:tr>
      <w:tr w:rsidR="001660CB" w:rsidRPr="00594DA2" w14:paraId="1586F1E4" w14:textId="77777777" w:rsidTr="000A6813">
        <w:tc>
          <w:tcPr>
            <w:tcW w:w="0" w:type="auto"/>
          </w:tcPr>
          <w:p w14:paraId="7BF80919" w14:textId="77777777" w:rsidR="00A24945" w:rsidRPr="00594DA2" w:rsidRDefault="00A24945" w:rsidP="000A6813">
            <w:pPr>
              <w:jc w:val="both"/>
              <w:rPr>
                <w:rFonts w:cs="Times New Roman"/>
                <w:sz w:val="20"/>
                <w:szCs w:val="24"/>
              </w:rPr>
            </w:pPr>
            <w:r w:rsidRPr="00594DA2">
              <w:rPr>
                <w:rFonts w:cs="Times New Roman"/>
                <w:b/>
                <w:sz w:val="20"/>
                <w:szCs w:val="24"/>
              </w:rPr>
              <w:t>Descripción</w:t>
            </w:r>
          </w:p>
        </w:tc>
        <w:tc>
          <w:tcPr>
            <w:tcW w:w="0" w:type="auto"/>
          </w:tcPr>
          <w:p w14:paraId="7581F452" w14:textId="0688B0A8" w:rsidR="00A24945" w:rsidRPr="00594DA2" w:rsidRDefault="00A24945" w:rsidP="000A6813">
            <w:pPr>
              <w:rPr>
                <w:rFonts w:cs="Times New Roman"/>
                <w:sz w:val="20"/>
                <w:szCs w:val="24"/>
              </w:rPr>
            </w:pPr>
            <w:r w:rsidRPr="00594DA2">
              <w:rPr>
                <w:rFonts w:cs="Times New Roman"/>
                <w:sz w:val="20"/>
                <w:szCs w:val="24"/>
              </w:rPr>
              <w:t>El constitucionalismo y la independencia</w:t>
            </w:r>
            <w:r w:rsidR="00AB11EA" w:rsidRPr="00594DA2">
              <w:rPr>
                <w:rFonts w:cs="Times New Roman"/>
                <w:sz w:val="20"/>
                <w:szCs w:val="24"/>
              </w:rPr>
              <w:t>.</w:t>
            </w:r>
          </w:p>
        </w:tc>
      </w:tr>
      <w:tr w:rsidR="001660CB" w:rsidRPr="00594DA2" w14:paraId="55DF0625" w14:textId="77777777" w:rsidTr="000A6813">
        <w:tc>
          <w:tcPr>
            <w:tcW w:w="0" w:type="auto"/>
          </w:tcPr>
          <w:p w14:paraId="74FA744B" w14:textId="77777777" w:rsidR="00A24945" w:rsidRPr="00594DA2" w:rsidRDefault="00A24945" w:rsidP="000A6813">
            <w:pPr>
              <w:jc w:val="both"/>
              <w:rPr>
                <w:rFonts w:cs="Times New Roman"/>
                <w:sz w:val="20"/>
                <w:szCs w:val="24"/>
              </w:rPr>
            </w:pPr>
            <w:r w:rsidRPr="00594DA2">
              <w:rPr>
                <w:rFonts w:cs="Times New Roman"/>
                <w:b/>
                <w:sz w:val="20"/>
                <w:szCs w:val="24"/>
              </w:rPr>
              <w:t>Código Shutterstock (o URL o la ruta en AulaPlaneta)</w:t>
            </w:r>
          </w:p>
        </w:tc>
        <w:tc>
          <w:tcPr>
            <w:tcW w:w="0" w:type="auto"/>
          </w:tcPr>
          <w:p w14:paraId="474C517D" w14:textId="0B16D8D2" w:rsidR="00A24945" w:rsidRPr="00594DA2" w:rsidRDefault="00A24945" w:rsidP="000A6813">
            <w:pPr>
              <w:rPr>
                <w:rFonts w:cs="Times New Roman"/>
                <w:sz w:val="20"/>
                <w:szCs w:val="24"/>
                <w:lang w:val="en"/>
              </w:rPr>
            </w:pPr>
            <w:r w:rsidRPr="00594DA2">
              <w:rPr>
                <w:rFonts w:cs="Times New Roman"/>
                <w:sz w:val="20"/>
                <w:szCs w:val="24"/>
                <w:lang w:val="en"/>
              </w:rPr>
              <w:t>Foto del Acta de Independencia</w:t>
            </w:r>
            <w:r w:rsidR="00AB11EA" w:rsidRPr="00594DA2">
              <w:rPr>
                <w:rFonts w:cs="Times New Roman"/>
                <w:sz w:val="20"/>
                <w:szCs w:val="24"/>
                <w:lang w:val="en"/>
              </w:rPr>
              <w:t>.</w:t>
            </w:r>
          </w:p>
        </w:tc>
      </w:tr>
      <w:tr w:rsidR="001970FE" w:rsidRPr="00594DA2" w14:paraId="438A9165" w14:textId="77777777" w:rsidTr="000A6813">
        <w:tc>
          <w:tcPr>
            <w:tcW w:w="0" w:type="auto"/>
          </w:tcPr>
          <w:p w14:paraId="67FB9C32" w14:textId="77777777" w:rsidR="00A24945" w:rsidRPr="00594DA2" w:rsidRDefault="00A24945" w:rsidP="000A6813">
            <w:pPr>
              <w:jc w:val="both"/>
              <w:rPr>
                <w:rFonts w:cs="Times New Roman"/>
                <w:sz w:val="20"/>
                <w:szCs w:val="24"/>
              </w:rPr>
            </w:pPr>
            <w:r w:rsidRPr="00594DA2">
              <w:rPr>
                <w:rFonts w:cs="Times New Roman"/>
                <w:b/>
                <w:sz w:val="20"/>
                <w:szCs w:val="24"/>
              </w:rPr>
              <w:t>Pie de imagen</w:t>
            </w:r>
          </w:p>
        </w:tc>
        <w:tc>
          <w:tcPr>
            <w:tcW w:w="0" w:type="auto"/>
          </w:tcPr>
          <w:p w14:paraId="3AA41370" w14:textId="03705BB5" w:rsidR="00A24945" w:rsidRPr="00594DA2" w:rsidRDefault="006F3A72" w:rsidP="00AB11EA">
            <w:pPr>
              <w:pStyle w:val="u"/>
              <w:shd w:val="clear" w:color="auto" w:fill="FFFFFF"/>
              <w:spacing w:after="0"/>
              <w:jc w:val="both"/>
              <w:rPr>
                <w:rFonts w:asciiTheme="minorHAnsi" w:hAnsiTheme="minorHAnsi"/>
                <w:sz w:val="20"/>
              </w:rPr>
            </w:pPr>
            <w:r w:rsidRPr="00594DA2">
              <w:rPr>
                <w:rStyle w:val="un"/>
                <w:rFonts w:asciiTheme="minorHAnsi" w:hAnsiTheme="minorHAnsi"/>
                <w:sz w:val="20"/>
              </w:rPr>
              <w:t>La suscripción del Acta de Independencia se ha interpretado desde el movimiento juntista iniciado en España en 1808 consecuencia de la invasión napoleónica, el arresto del Monarca Fernando VII y el reinado de José I Bonaparte como soberano de España y las Indias. A la par, desde los reclamos realizados a las autoridades españolas por la igualdad de los criollos.</w:t>
            </w:r>
          </w:p>
        </w:tc>
      </w:tr>
    </w:tbl>
    <w:p w14:paraId="74629D95" w14:textId="77777777" w:rsidR="00704961" w:rsidRPr="00594DA2" w:rsidRDefault="00704961" w:rsidP="00642B12">
      <w:pPr>
        <w:pStyle w:val="NormalWeb"/>
        <w:spacing w:before="0" w:beforeAutospacing="0" w:after="0" w:afterAutospacing="0"/>
        <w:jc w:val="both"/>
        <w:textAlignment w:val="baseline"/>
        <w:rPr>
          <w:rFonts w:asciiTheme="minorHAnsi" w:hAnsiTheme="minorHAnsi"/>
        </w:rPr>
      </w:pPr>
    </w:p>
    <w:tbl>
      <w:tblPr>
        <w:tblStyle w:val="Tablaconcuadrcula"/>
        <w:tblW w:w="0" w:type="auto"/>
        <w:tblLook w:val="04A0" w:firstRow="1" w:lastRow="0" w:firstColumn="1" w:lastColumn="0" w:noHBand="0" w:noVBand="1"/>
      </w:tblPr>
      <w:tblGrid>
        <w:gridCol w:w="1951"/>
        <w:gridCol w:w="7103"/>
      </w:tblGrid>
      <w:tr w:rsidR="00594DA2" w:rsidRPr="00594DA2" w14:paraId="59B78BA0" w14:textId="77777777" w:rsidTr="00D418C7">
        <w:tc>
          <w:tcPr>
            <w:tcW w:w="9054" w:type="dxa"/>
            <w:gridSpan w:val="2"/>
            <w:shd w:val="clear" w:color="auto" w:fill="000000" w:themeFill="text1"/>
          </w:tcPr>
          <w:p w14:paraId="01ACB565" w14:textId="77777777" w:rsidR="006F3A72" w:rsidRPr="00594DA2" w:rsidRDefault="006F3A72" w:rsidP="00D418C7">
            <w:pPr>
              <w:jc w:val="center"/>
              <w:rPr>
                <w:rFonts w:cs="Times New Roman"/>
                <w:b/>
                <w:sz w:val="20"/>
                <w:szCs w:val="24"/>
              </w:rPr>
            </w:pPr>
            <w:r w:rsidRPr="00594DA2">
              <w:rPr>
                <w:rFonts w:cs="Times New Roman"/>
                <w:b/>
                <w:sz w:val="20"/>
                <w:szCs w:val="24"/>
              </w:rPr>
              <w:t xml:space="preserve">Profundiza. Recurso nuevo </w:t>
            </w:r>
          </w:p>
        </w:tc>
      </w:tr>
      <w:tr w:rsidR="00594DA2" w:rsidRPr="00594DA2" w14:paraId="28D800AA" w14:textId="77777777" w:rsidTr="00D260FE">
        <w:tc>
          <w:tcPr>
            <w:tcW w:w="1951" w:type="dxa"/>
          </w:tcPr>
          <w:p w14:paraId="71747235" w14:textId="77777777" w:rsidR="006F3A72" w:rsidRPr="00594DA2" w:rsidRDefault="006F3A72" w:rsidP="00D418C7">
            <w:pPr>
              <w:rPr>
                <w:rFonts w:cs="Times New Roman"/>
                <w:b/>
                <w:sz w:val="20"/>
                <w:szCs w:val="24"/>
              </w:rPr>
            </w:pPr>
            <w:r w:rsidRPr="00594DA2">
              <w:rPr>
                <w:rFonts w:cs="Times New Roman"/>
                <w:b/>
                <w:sz w:val="20"/>
                <w:szCs w:val="24"/>
              </w:rPr>
              <w:t>Código</w:t>
            </w:r>
          </w:p>
        </w:tc>
        <w:tc>
          <w:tcPr>
            <w:tcW w:w="7103" w:type="dxa"/>
          </w:tcPr>
          <w:p w14:paraId="1B4E607B" w14:textId="6ACD0F7E" w:rsidR="006F3A72" w:rsidRPr="00594DA2" w:rsidRDefault="006F3A72" w:rsidP="00D418C7">
            <w:pPr>
              <w:jc w:val="both"/>
              <w:rPr>
                <w:rFonts w:cs="Times New Roman"/>
                <w:b/>
                <w:sz w:val="20"/>
                <w:szCs w:val="24"/>
              </w:rPr>
            </w:pPr>
            <w:r w:rsidRPr="00594DA2">
              <w:rPr>
                <w:rFonts w:cs="Times New Roman"/>
                <w:sz w:val="20"/>
                <w:szCs w:val="24"/>
              </w:rPr>
              <w:t>CS_08_12_REC50</w:t>
            </w:r>
          </w:p>
        </w:tc>
      </w:tr>
      <w:tr w:rsidR="00594DA2" w:rsidRPr="00594DA2" w14:paraId="55EA0A59" w14:textId="77777777" w:rsidTr="00D260FE">
        <w:tc>
          <w:tcPr>
            <w:tcW w:w="1951" w:type="dxa"/>
          </w:tcPr>
          <w:p w14:paraId="019E3328" w14:textId="77777777" w:rsidR="006F3A72" w:rsidRPr="00594DA2" w:rsidRDefault="006F3A72" w:rsidP="00D418C7">
            <w:pPr>
              <w:rPr>
                <w:rFonts w:cs="Times New Roman"/>
                <w:b/>
                <w:sz w:val="20"/>
                <w:szCs w:val="24"/>
              </w:rPr>
            </w:pPr>
            <w:r w:rsidRPr="00594DA2">
              <w:rPr>
                <w:rFonts w:cs="Times New Roman"/>
                <w:b/>
                <w:sz w:val="20"/>
                <w:szCs w:val="24"/>
              </w:rPr>
              <w:t>Título</w:t>
            </w:r>
          </w:p>
        </w:tc>
        <w:tc>
          <w:tcPr>
            <w:tcW w:w="7103" w:type="dxa"/>
          </w:tcPr>
          <w:p w14:paraId="2D1D3E41" w14:textId="01E525EF" w:rsidR="006F3A72" w:rsidRPr="00594DA2" w:rsidRDefault="006F3A72" w:rsidP="00D418C7">
            <w:pPr>
              <w:pStyle w:val="Textocomentario"/>
              <w:jc w:val="both"/>
              <w:rPr>
                <w:rFonts w:cs="Times New Roman"/>
                <w:szCs w:val="24"/>
              </w:rPr>
            </w:pPr>
            <w:r w:rsidRPr="00594DA2">
              <w:rPr>
                <w:rFonts w:cs="Times New Roman"/>
                <w:szCs w:val="24"/>
              </w:rPr>
              <w:t xml:space="preserve">Leyendo y conociendo el </w:t>
            </w:r>
            <w:r w:rsidRPr="00594DA2">
              <w:rPr>
                <w:rFonts w:cs="Times New Roman"/>
                <w:szCs w:val="24"/>
                <w:lang w:val="en"/>
              </w:rPr>
              <w:t>Acta de Independencia.</w:t>
            </w:r>
          </w:p>
        </w:tc>
      </w:tr>
      <w:tr w:rsidR="00594DA2" w:rsidRPr="00594DA2" w14:paraId="7794794F" w14:textId="77777777" w:rsidTr="00D260FE">
        <w:tc>
          <w:tcPr>
            <w:tcW w:w="1951" w:type="dxa"/>
          </w:tcPr>
          <w:p w14:paraId="0E9BC94C" w14:textId="77777777" w:rsidR="006F3A72" w:rsidRPr="00594DA2" w:rsidRDefault="006F3A72" w:rsidP="00D418C7">
            <w:pPr>
              <w:rPr>
                <w:rFonts w:cs="Times New Roman"/>
                <w:b/>
                <w:sz w:val="20"/>
                <w:szCs w:val="24"/>
              </w:rPr>
            </w:pPr>
            <w:r w:rsidRPr="00594DA2">
              <w:rPr>
                <w:rFonts w:cs="Times New Roman"/>
                <w:b/>
                <w:sz w:val="20"/>
                <w:szCs w:val="24"/>
              </w:rPr>
              <w:t>Descripción</w:t>
            </w:r>
          </w:p>
        </w:tc>
        <w:tc>
          <w:tcPr>
            <w:tcW w:w="7103" w:type="dxa"/>
          </w:tcPr>
          <w:p w14:paraId="09861306" w14:textId="75519E48" w:rsidR="006F3A72" w:rsidRPr="00594DA2" w:rsidRDefault="006F3A72" w:rsidP="006F3A72">
            <w:pPr>
              <w:pStyle w:val="Textocomentario"/>
              <w:jc w:val="both"/>
              <w:rPr>
                <w:rFonts w:cs="Times New Roman"/>
                <w:szCs w:val="24"/>
              </w:rPr>
            </w:pPr>
            <w:r w:rsidRPr="00594DA2">
              <w:rPr>
                <w:rFonts w:cs="Times New Roman"/>
                <w:szCs w:val="24"/>
              </w:rPr>
              <w:t xml:space="preserve">Lectura del </w:t>
            </w:r>
            <w:r w:rsidRPr="00594DA2">
              <w:rPr>
                <w:rFonts w:cs="Times New Roman"/>
                <w:szCs w:val="24"/>
                <w:lang w:val="en"/>
              </w:rPr>
              <w:t>Acta de Independencia y solución de preguntas relacionadas con el documento para discusión grupal.</w:t>
            </w:r>
          </w:p>
        </w:tc>
      </w:tr>
    </w:tbl>
    <w:p w14:paraId="1E3A0866" w14:textId="77777777" w:rsidR="00AB11EA" w:rsidRPr="00594DA2" w:rsidRDefault="00AB11EA" w:rsidP="00642B12">
      <w:pPr>
        <w:pStyle w:val="NormalWeb"/>
        <w:spacing w:before="0" w:beforeAutospacing="0" w:after="0" w:afterAutospacing="0"/>
        <w:jc w:val="both"/>
        <w:textAlignment w:val="baseline"/>
        <w:rPr>
          <w:rFonts w:asciiTheme="minorHAnsi" w:hAnsiTheme="minorHAnsi"/>
        </w:rPr>
      </w:pPr>
    </w:p>
    <w:p w14:paraId="4824A75F" w14:textId="480CEAE8" w:rsidR="006F3A72" w:rsidRPr="00594DA2" w:rsidRDefault="006F3A72" w:rsidP="006F3A72">
      <w:pPr>
        <w:pStyle w:val="NormalWeb"/>
        <w:spacing w:before="0" w:beforeAutospacing="0" w:after="0" w:afterAutospacing="0"/>
        <w:jc w:val="both"/>
        <w:textAlignment w:val="baseline"/>
        <w:rPr>
          <w:rFonts w:asciiTheme="minorHAnsi" w:hAnsiTheme="minorHAnsi"/>
        </w:rPr>
      </w:pPr>
      <w:r w:rsidRPr="00594DA2">
        <w:rPr>
          <w:rFonts w:asciiTheme="minorHAnsi" w:hAnsiTheme="minorHAnsi"/>
        </w:rPr>
        <w:lastRenderedPageBreak/>
        <w:t xml:space="preserve">El 29 de julio de 1810 la </w:t>
      </w:r>
      <w:r w:rsidRPr="00594DA2">
        <w:rPr>
          <w:rFonts w:asciiTheme="minorHAnsi" w:hAnsiTheme="minorHAnsi"/>
          <w:b/>
        </w:rPr>
        <w:t>Junta Suprema de Gobierno convocó</w:t>
      </w:r>
      <w:r w:rsidRPr="00594DA2">
        <w:rPr>
          <w:rFonts w:asciiTheme="minorHAnsi" w:hAnsiTheme="minorHAnsi"/>
        </w:rPr>
        <w:t xml:space="preserve"> a las Provincias para la realización del </w:t>
      </w:r>
      <w:r w:rsidRPr="00594DA2">
        <w:rPr>
          <w:rFonts w:asciiTheme="minorHAnsi" w:hAnsiTheme="minorHAnsi"/>
          <w:b/>
        </w:rPr>
        <w:t>Congreso General de la Nueva Granada</w:t>
      </w:r>
      <w:r w:rsidRPr="00594DA2">
        <w:rPr>
          <w:rFonts w:asciiTheme="minorHAnsi" w:hAnsiTheme="minorHAnsi"/>
        </w:rPr>
        <w:t xml:space="preserve"> que </w:t>
      </w:r>
      <w:r w:rsidRPr="00594DA2">
        <w:rPr>
          <w:rFonts w:asciiTheme="minorHAnsi" w:hAnsiTheme="minorHAnsi"/>
          <w:b/>
        </w:rPr>
        <w:t>redactaría la Constitución</w:t>
      </w:r>
      <w:r w:rsidRPr="00594DA2">
        <w:rPr>
          <w:rFonts w:asciiTheme="minorHAnsi" w:hAnsiTheme="minorHAnsi"/>
        </w:rPr>
        <w:t xml:space="preserve">. El </w:t>
      </w:r>
      <w:r w:rsidRPr="00594DA2">
        <w:rPr>
          <w:rFonts w:asciiTheme="minorHAnsi" w:hAnsiTheme="minorHAnsi"/>
          <w:b/>
        </w:rPr>
        <w:t>Congreso se reunió en diciembre</w:t>
      </w:r>
      <w:r w:rsidRPr="00594DA2">
        <w:rPr>
          <w:rFonts w:asciiTheme="minorHAnsi" w:hAnsiTheme="minorHAnsi"/>
        </w:rPr>
        <w:t xml:space="preserve"> de ese año pero </w:t>
      </w:r>
      <w:r w:rsidRPr="00594DA2">
        <w:rPr>
          <w:rFonts w:asciiTheme="minorHAnsi" w:hAnsiTheme="minorHAnsi"/>
          <w:b/>
        </w:rPr>
        <w:t>fracasó</w:t>
      </w:r>
      <w:r w:rsidRPr="00594DA2">
        <w:rPr>
          <w:rFonts w:asciiTheme="minorHAnsi" w:hAnsiTheme="minorHAnsi"/>
        </w:rPr>
        <w:t xml:space="preserve"> en la labor encomendada ante la ausencia de varias provincias que reclamaron su </w:t>
      </w:r>
      <w:r w:rsidRPr="00594DA2">
        <w:rPr>
          <w:rFonts w:asciiTheme="minorHAnsi" w:hAnsiTheme="minorHAnsi"/>
          <w:b/>
        </w:rPr>
        <w:t>autonomía</w:t>
      </w:r>
      <w:r w:rsidRPr="00594DA2">
        <w:rPr>
          <w:rFonts w:asciiTheme="minorHAnsi" w:hAnsiTheme="minorHAnsi"/>
        </w:rPr>
        <w:t xml:space="preserve"> </w:t>
      </w:r>
      <w:r w:rsidR="00D260FE" w:rsidRPr="00594DA2">
        <w:rPr>
          <w:rFonts w:asciiTheme="minorHAnsi" w:hAnsiTheme="minorHAnsi"/>
        </w:rPr>
        <w:t xml:space="preserve">e </w:t>
      </w:r>
      <w:r w:rsidR="00D260FE" w:rsidRPr="00594DA2">
        <w:rPr>
          <w:rFonts w:asciiTheme="minorHAnsi" w:hAnsiTheme="minorHAnsi"/>
          <w:b/>
        </w:rPr>
        <w:t>independencia</w:t>
      </w:r>
      <w:r w:rsidR="00D260FE" w:rsidRPr="00594DA2">
        <w:rPr>
          <w:rFonts w:asciiTheme="minorHAnsi" w:hAnsiTheme="minorHAnsi"/>
        </w:rPr>
        <w:t xml:space="preserve"> </w:t>
      </w:r>
      <w:r w:rsidRPr="00594DA2">
        <w:rPr>
          <w:rFonts w:asciiTheme="minorHAnsi" w:hAnsiTheme="minorHAnsi"/>
        </w:rPr>
        <w:t>ante Santafé de Bogotá.</w:t>
      </w:r>
    </w:p>
    <w:p w14:paraId="4135B477" w14:textId="77777777" w:rsidR="006F3A72" w:rsidRPr="00594DA2" w:rsidRDefault="006F3A72" w:rsidP="006F3A72">
      <w:pPr>
        <w:spacing w:after="0" w:line="240" w:lineRule="auto"/>
        <w:rPr>
          <w:rFonts w:eastAsia="Times New Roman" w:cs="Times New Roman"/>
          <w:sz w:val="24"/>
          <w:szCs w:val="24"/>
          <w:lang w:eastAsia="es-CO"/>
        </w:rPr>
      </w:pPr>
    </w:p>
    <w:p w14:paraId="06445219" w14:textId="045941BB" w:rsidR="00240CE5" w:rsidRPr="00594DA2" w:rsidRDefault="006F3A72" w:rsidP="006F3A72">
      <w:pPr>
        <w:pStyle w:val="NormalWeb"/>
        <w:spacing w:before="0" w:beforeAutospacing="0" w:after="0" w:afterAutospacing="0"/>
        <w:jc w:val="both"/>
        <w:textAlignment w:val="baseline"/>
        <w:rPr>
          <w:rFonts w:asciiTheme="minorHAnsi" w:hAnsiTheme="minorHAnsi"/>
        </w:rPr>
      </w:pPr>
      <w:r w:rsidRPr="00594DA2">
        <w:rPr>
          <w:rFonts w:asciiTheme="minorHAnsi" w:hAnsiTheme="minorHAnsi"/>
        </w:rPr>
        <w:t xml:space="preserve">Como resultado de la autonomía de las Provincias se inició la </w:t>
      </w:r>
      <w:r w:rsidRPr="00594DA2">
        <w:rPr>
          <w:rFonts w:asciiTheme="minorHAnsi" w:hAnsiTheme="minorHAnsi"/>
          <w:b/>
        </w:rPr>
        <w:t>Patria Boba</w:t>
      </w:r>
      <w:r w:rsidRPr="00594DA2">
        <w:rPr>
          <w:rFonts w:asciiTheme="minorHAnsi" w:hAnsiTheme="minorHAnsi"/>
        </w:rPr>
        <w:t xml:space="preserve"> (1810-1816). Nombre dado al periodo debido a las </w:t>
      </w:r>
      <w:r w:rsidRPr="00594DA2">
        <w:rPr>
          <w:rFonts w:asciiTheme="minorHAnsi" w:hAnsiTheme="minorHAnsi"/>
          <w:b/>
        </w:rPr>
        <w:t>dificultades</w:t>
      </w:r>
      <w:r w:rsidRPr="00594DA2">
        <w:rPr>
          <w:rFonts w:asciiTheme="minorHAnsi" w:hAnsiTheme="minorHAnsi"/>
        </w:rPr>
        <w:t xml:space="preserve"> generadas para </w:t>
      </w:r>
      <w:r w:rsidRPr="00594DA2">
        <w:rPr>
          <w:rFonts w:asciiTheme="minorHAnsi" w:hAnsiTheme="minorHAnsi"/>
          <w:b/>
        </w:rPr>
        <w:t>gobernar</w:t>
      </w:r>
      <w:r w:rsidRPr="00594DA2">
        <w:rPr>
          <w:rFonts w:asciiTheme="minorHAnsi" w:hAnsiTheme="minorHAnsi"/>
        </w:rPr>
        <w:t xml:space="preserve">, la </w:t>
      </w:r>
      <w:r w:rsidRPr="00594DA2">
        <w:rPr>
          <w:rFonts w:asciiTheme="minorHAnsi" w:hAnsiTheme="minorHAnsi"/>
          <w:b/>
        </w:rPr>
        <w:t>fiebre constitucionalista</w:t>
      </w:r>
      <w:r w:rsidRPr="00594DA2">
        <w:rPr>
          <w:rFonts w:asciiTheme="minorHAnsi" w:hAnsiTheme="minorHAnsi"/>
        </w:rPr>
        <w:t xml:space="preserve">, las </w:t>
      </w:r>
      <w:r w:rsidRPr="00594DA2">
        <w:rPr>
          <w:rFonts w:asciiTheme="minorHAnsi" w:hAnsiTheme="minorHAnsi"/>
          <w:b/>
        </w:rPr>
        <w:t>pugnas</w:t>
      </w:r>
      <w:r w:rsidRPr="00594DA2">
        <w:rPr>
          <w:rFonts w:asciiTheme="minorHAnsi" w:hAnsiTheme="minorHAnsi"/>
        </w:rPr>
        <w:t xml:space="preserve"> entre </w:t>
      </w:r>
      <w:r w:rsidRPr="00594DA2">
        <w:rPr>
          <w:rFonts w:asciiTheme="minorHAnsi" w:hAnsiTheme="minorHAnsi"/>
          <w:b/>
        </w:rPr>
        <w:t>centralistas</w:t>
      </w:r>
      <w:r w:rsidRPr="00594DA2">
        <w:rPr>
          <w:rFonts w:asciiTheme="minorHAnsi" w:hAnsiTheme="minorHAnsi"/>
        </w:rPr>
        <w:t xml:space="preserve"> y </w:t>
      </w:r>
      <w:r w:rsidRPr="00594DA2">
        <w:rPr>
          <w:rFonts w:asciiTheme="minorHAnsi" w:hAnsiTheme="minorHAnsi"/>
          <w:b/>
        </w:rPr>
        <w:t>federalistas</w:t>
      </w:r>
      <w:r w:rsidRPr="00594DA2">
        <w:rPr>
          <w:rFonts w:asciiTheme="minorHAnsi" w:hAnsiTheme="minorHAnsi"/>
        </w:rPr>
        <w:t xml:space="preserve"> y la </w:t>
      </w:r>
      <w:r w:rsidRPr="00594DA2">
        <w:rPr>
          <w:rFonts w:asciiTheme="minorHAnsi" w:hAnsiTheme="minorHAnsi"/>
          <w:b/>
        </w:rPr>
        <w:t>guerra civil</w:t>
      </w:r>
      <w:r w:rsidRPr="00594DA2">
        <w:rPr>
          <w:rFonts w:asciiTheme="minorHAnsi" w:hAnsiTheme="minorHAnsi"/>
        </w:rPr>
        <w:t xml:space="preserve"> entre </w:t>
      </w:r>
      <w:r w:rsidRPr="00594DA2">
        <w:rPr>
          <w:rFonts w:asciiTheme="minorHAnsi" w:hAnsiTheme="minorHAnsi"/>
          <w:b/>
        </w:rPr>
        <w:t>provincias</w:t>
      </w:r>
      <w:r w:rsidRPr="00594DA2">
        <w:rPr>
          <w:rFonts w:asciiTheme="minorHAnsi" w:hAnsiTheme="minorHAnsi"/>
        </w:rPr>
        <w:t xml:space="preserve">. Todo lo cual permitió la reconquista de la Nueva Granada y la instauración de la Época del terror. </w:t>
      </w:r>
      <w:r w:rsidR="00240CE5" w:rsidRPr="00594DA2">
        <w:rPr>
          <w:rFonts w:asciiTheme="minorHAnsi" w:hAnsiTheme="minorHAnsi"/>
        </w:rPr>
        <w:t xml:space="preserve">Dos son </w:t>
      </w:r>
      <w:r w:rsidR="00DD2DA9" w:rsidRPr="00594DA2">
        <w:rPr>
          <w:rFonts w:asciiTheme="minorHAnsi" w:hAnsiTheme="minorHAnsi"/>
        </w:rPr>
        <w:t>las constituciones</w:t>
      </w:r>
      <w:r w:rsidR="00400C5E" w:rsidRPr="00594DA2">
        <w:rPr>
          <w:rFonts w:asciiTheme="minorHAnsi" w:hAnsiTheme="minorHAnsi"/>
        </w:rPr>
        <w:t xml:space="preserve"> más importantes de este periodo</w:t>
      </w:r>
      <w:r w:rsidRPr="00594DA2">
        <w:rPr>
          <w:rFonts w:asciiTheme="minorHAnsi" w:hAnsiTheme="minorHAnsi"/>
        </w:rPr>
        <w:t xml:space="preserve"> patrio</w:t>
      </w:r>
      <w:r w:rsidR="00240CE5" w:rsidRPr="00594DA2">
        <w:rPr>
          <w:rFonts w:asciiTheme="minorHAnsi" w:hAnsiTheme="minorHAnsi"/>
        </w:rPr>
        <w:t xml:space="preserve">: </w:t>
      </w:r>
      <w:r w:rsidR="00DB0129" w:rsidRPr="00594DA2">
        <w:rPr>
          <w:rFonts w:asciiTheme="minorHAnsi" w:hAnsiTheme="minorHAnsi"/>
          <w:b/>
        </w:rPr>
        <w:t>Constitución de</w:t>
      </w:r>
      <w:r w:rsidR="00D33653" w:rsidRPr="00594DA2">
        <w:rPr>
          <w:rFonts w:asciiTheme="minorHAnsi" w:hAnsiTheme="minorHAnsi"/>
          <w:b/>
        </w:rPr>
        <w:t>l Estado Soberano</w:t>
      </w:r>
      <w:r w:rsidR="00DB0129" w:rsidRPr="00594DA2">
        <w:rPr>
          <w:rFonts w:asciiTheme="minorHAnsi" w:hAnsiTheme="minorHAnsi"/>
          <w:b/>
        </w:rPr>
        <w:t xml:space="preserve"> </w:t>
      </w:r>
      <w:r w:rsidR="00D33653" w:rsidRPr="00594DA2">
        <w:rPr>
          <w:rFonts w:asciiTheme="minorHAnsi" w:hAnsiTheme="minorHAnsi"/>
          <w:b/>
        </w:rPr>
        <w:t xml:space="preserve">de </w:t>
      </w:r>
      <w:r w:rsidR="00240CE5" w:rsidRPr="00594DA2">
        <w:rPr>
          <w:rFonts w:asciiTheme="minorHAnsi" w:hAnsiTheme="minorHAnsi"/>
          <w:b/>
        </w:rPr>
        <w:t>Cundinamarca</w:t>
      </w:r>
      <w:r w:rsidR="00240CE5" w:rsidRPr="00594DA2">
        <w:rPr>
          <w:rFonts w:asciiTheme="minorHAnsi" w:hAnsiTheme="minorHAnsi"/>
        </w:rPr>
        <w:t xml:space="preserve"> y </w:t>
      </w:r>
      <w:r w:rsidR="00400C5E" w:rsidRPr="00594DA2">
        <w:rPr>
          <w:rFonts w:asciiTheme="minorHAnsi" w:hAnsiTheme="minorHAnsi"/>
        </w:rPr>
        <w:t xml:space="preserve">el </w:t>
      </w:r>
      <w:r w:rsidR="00240CE5" w:rsidRPr="00594DA2">
        <w:rPr>
          <w:rFonts w:asciiTheme="minorHAnsi" w:hAnsiTheme="minorHAnsi"/>
          <w:b/>
        </w:rPr>
        <w:t xml:space="preserve">Acta de la Federación de las Provincias Unidas de </w:t>
      </w:r>
      <w:r w:rsidR="00DD2DA9" w:rsidRPr="00594DA2">
        <w:rPr>
          <w:rFonts w:asciiTheme="minorHAnsi" w:hAnsiTheme="minorHAnsi"/>
          <w:b/>
        </w:rPr>
        <w:t xml:space="preserve">la </w:t>
      </w:r>
      <w:r w:rsidR="00240CE5" w:rsidRPr="00594DA2">
        <w:rPr>
          <w:rFonts w:asciiTheme="minorHAnsi" w:hAnsiTheme="minorHAnsi"/>
          <w:b/>
        </w:rPr>
        <w:t>Nueva Granada</w:t>
      </w:r>
      <w:r w:rsidR="00240CE5" w:rsidRPr="00594DA2">
        <w:rPr>
          <w:rFonts w:asciiTheme="minorHAnsi" w:hAnsiTheme="minorHAnsi"/>
        </w:rPr>
        <w:t>.</w:t>
      </w:r>
    </w:p>
    <w:p w14:paraId="060E2B07" w14:textId="77777777" w:rsidR="00240CE5" w:rsidRPr="00594DA2" w:rsidRDefault="00240CE5" w:rsidP="00642B12">
      <w:pPr>
        <w:spacing w:after="0" w:line="240" w:lineRule="auto"/>
        <w:jc w:val="both"/>
        <w:rPr>
          <w:rFonts w:eastAsia="Times New Roman" w:cs="Times New Roman"/>
          <w:sz w:val="24"/>
          <w:szCs w:val="24"/>
          <w:lang w:eastAsia="es-CO"/>
        </w:rPr>
      </w:pPr>
    </w:p>
    <w:p w14:paraId="689569E2" w14:textId="0C61B1C6" w:rsidR="0009426A" w:rsidRPr="00594DA2" w:rsidRDefault="00FC6A90"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Ante el fracaso del </w:t>
      </w:r>
      <w:r w:rsidR="006F3A72" w:rsidRPr="00594DA2">
        <w:rPr>
          <w:rFonts w:eastAsia="Times New Roman" w:cs="Times New Roman"/>
          <w:sz w:val="24"/>
          <w:szCs w:val="24"/>
          <w:lang w:eastAsia="es-CO"/>
        </w:rPr>
        <w:t xml:space="preserve">Congreso General de la Nueva Granada </w:t>
      </w:r>
      <w:r w:rsidR="00DD2DA9" w:rsidRPr="00594DA2">
        <w:rPr>
          <w:rFonts w:eastAsia="Times New Roman" w:cs="Times New Roman"/>
          <w:sz w:val="24"/>
          <w:szCs w:val="24"/>
          <w:lang w:eastAsia="es-CO"/>
        </w:rPr>
        <w:t xml:space="preserve">a inicios de 1811 </w:t>
      </w:r>
      <w:r w:rsidRPr="00594DA2">
        <w:rPr>
          <w:rFonts w:eastAsia="Times New Roman" w:cs="Times New Roman"/>
          <w:sz w:val="24"/>
          <w:szCs w:val="24"/>
          <w:lang w:eastAsia="es-CO"/>
        </w:rPr>
        <w:t xml:space="preserve">la Junta Suprema de Gobierno de Santafé de Bogotá constituyó el </w:t>
      </w:r>
      <w:r w:rsidR="00D33653" w:rsidRPr="00594DA2">
        <w:rPr>
          <w:rFonts w:eastAsia="Times New Roman" w:cs="Times New Roman"/>
          <w:b/>
          <w:sz w:val="24"/>
          <w:szCs w:val="24"/>
          <w:lang w:eastAsia="es-CO"/>
        </w:rPr>
        <w:t>Colegio Constituyente y Electoral de la Provincia de Cundinamarca</w:t>
      </w:r>
      <w:r w:rsidR="00D33653" w:rsidRPr="00594DA2">
        <w:rPr>
          <w:rFonts w:eastAsia="Times New Roman" w:cs="Times New Roman"/>
          <w:sz w:val="24"/>
          <w:szCs w:val="24"/>
          <w:lang w:eastAsia="es-CO"/>
        </w:rPr>
        <w:t xml:space="preserve"> </w:t>
      </w:r>
      <w:r w:rsidR="00DD2DA9" w:rsidRPr="00594DA2">
        <w:rPr>
          <w:rFonts w:eastAsia="Times New Roman" w:cs="Times New Roman"/>
          <w:sz w:val="24"/>
          <w:szCs w:val="24"/>
          <w:lang w:eastAsia="es-CO"/>
        </w:rPr>
        <w:t>el cual</w:t>
      </w:r>
      <w:r w:rsidR="00D33653" w:rsidRPr="00594DA2">
        <w:rPr>
          <w:rFonts w:eastAsia="Times New Roman" w:cs="Times New Roman"/>
          <w:sz w:val="24"/>
          <w:szCs w:val="24"/>
          <w:lang w:eastAsia="es-CO"/>
        </w:rPr>
        <w:t xml:space="preserve"> elaboró la </w:t>
      </w:r>
      <w:r w:rsidR="00D33653" w:rsidRPr="00594DA2">
        <w:rPr>
          <w:rFonts w:eastAsia="Times New Roman" w:cs="Times New Roman"/>
          <w:b/>
          <w:sz w:val="24"/>
          <w:szCs w:val="24"/>
          <w:lang w:eastAsia="es-CO"/>
        </w:rPr>
        <w:t>primera constitución</w:t>
      </w:r>
      <w:r w:rsidR="00D33653" w:rsidRPr="00594DA2">
        <w:rPr>
          <w:rFonts w:eastAsia="Times New Roman" w:cs="Times New Roman"/>
          <w:sz w:val="24"/>
          <w:szCs w:val="24"/>
          <w:lang w:eastAsia="es-CO"/>
        </w:rPr>
        <w:t xml:space="preserve"> del país</w:t>
      </w:r>
      <w:r w:rsidR="00400C5E" w:rsidRPr="00594DA2">
        <w:rPr>
          <w:rFonts w:eastAsia="Times New Roman" w:cs="Times New Roman"/>
          <w:sz w:val="24"/>
          <w:szCs w:val="24"/>
          <w:lang w:eastAsia="es-CO"/>
        </w:rPr>
        <w:t xml:space="preserve"> </w:t>
      </w:r>
      <w:r w:rsidR="00D33653" w:rsidRPr="00594DA2">
        <w:rPr>
          <w:rFonts w:eastAsia="Times New Roman" w:cs="Times New Roman"/>
          <w:sz w:val="24"/>
          <w:szCs w:val="24"/>
          <w:lang w:eastAsia="es-CO"/>
        </w:rPr>
        <w:t xml:space="preserve">aprobada el 30 de marzo </w:t>
      </w:r>
      <w:r w:rsidR="00DD2DA9" w:rsidRPr="00594DA2">
        <w:rPr>
          <w:rFonts w:eastAsia="Times New Roman" w:cs="Times New Roman"/>
          <w:sz w:val="24"/>
          <w:szCs w:val="24"/>
          <w:lang w:eastAsia="es-CO"/>
        </w:rPr>
        <w:t>y promulgada</w:t>
      </w:r>
      <w:r w:rsidR="00D33653" w:rsidRPr="00594DA2">
        <w:rPr>
          <w:rFonts w:eastAsia="Times New Roman" w:cs="Times New Roman"/>
          <w:sz w:val="24"/>
          <w:szCs w:val="24"/>
          <w:lang w:eastAsia="es-CO"/>
        </w:rPr>
        <w:t xml:space="preserve"> el 4 de abril</w:t>
      </w:r>
      <w:r w:rsidR="006F3A72" w:rsidRPr="00594DA2">
        <w:rPr>
          <w:rFonts w:eastAsia="Times New Roman" w:cs="Times New Roman"/>
          <w:sz w:val="24"/>
          <w:szCs w:val="24"/>
          <w:lang w:eastAsia="es-CO"/>
        </w:rPr>
        <w:t xml:space="preserve">: la </w:t>
      </w:r>
      <w:r w:rsidR="006F3A72" w:rsidRPr="00594DA2">
        <w:rPr>
          <w:rFonts w:eastAsia="Times New Roman" w:cs="Times New Roman"/>
          <w:b/>
          <w:sz w:val="24"/>
          <w:szCs w:val="24"/>
          <w:lang w:eastAsia="es-CO"/>
        </w:rPr>
        <w:t>Constitución del Estado Soberano de Cundinamarca.</w:t>
      </w:r>
    </w:p>
    <w:p w14:paraId="470BE1BC" w14:textId="77777777" w:rsidR="007A6692" w:rsidRPr="00594DA2" w:rsidRDefault="007A6692" w:rsidP="00642B12">
      <w:pPr>
        <w:spacing w:after="0" w:line="240" w:lineRule="auto"/>
        <w:jc w:val="both"/>
        <w:rPr>
          <w:rFonts w:eastAsia="Times New Roman" w:cs="Times New Roman"/>
          <w:sz w:val="24"/>
          <w:szCs w:val="24"/>
          <w:lang w:eastAsia="es-CO"/>
        </w:rPr>
      </w:pPr>
    </w:p>
    <w:p w14:paraId="2DDFD2F2" w14:textId="4DB0ACBB" w:rsidR="00A7108F" w:rsidRPr="00594DA2" w:rsidRDefault="0009426A"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Con respecto a la </w:t>
      </w:r>
      <w:r w:rsidRPr="00594DA2">
        <w:rPr>
          <w:rFonts w:eastAsia="Times New Roman" w:cs="Times New Roman"/>
          <w:b/>
          <w:sz w:val="24"/>
          <w:szCs w:val="24"/>
          <w:lang w:eastAsia="es-CO"/>
        </w:rPr>
        <w:t>forma de Gobierno</w:t>
      </w:r>
      <w:r w:rsidRPr="00594DA2">
        <w:rPr>
          <w:rFonts w:eastAsia="Times New Roman" w:cs="Times New Roman"/>
          <w:sz w:val="24"/>
          <w:szCs w:val="24"/>
          <w:lang w:eastAsia="es-CO"/>
        </w:rPr>
        <w:t xml:space="preserve"> se </w:t>
      </w:r>
      <w:r w:rsidR="00EA428E" w:rsidRPr="00594DA2">
        <w:rPr>
          <w:rFonts w:eastAsia="Times New Roman" w:cs="Times New Roman"/>
          <w:sz w:val="24"/>
          <w:szCs w:val="24"/>
          <w:lang w:eastAsia="es-CO"/>
        </w:rPr>
        <w:t>instauró</w:t>
      </w:r>
      <w:r w:rsidRPr="00594DA2">
        <w:rPr>
          <w:rFonts w:eastAsia="Times New Roman" w:cs="Times New Roman"/>
          <w:sz w:val="24"/>
          <w:szCs w:val="24"/>
          <w:lang w:eastAsia="es-CO"/>
        </w:rPr>
        <w:t xml:space="preserve"> </w:t>
      </w:r>
      <w:r w:rsidR="006F3A72" w:rsidRPr="00594DA2">
        <w:rPr>
          <w:rFonts w:eastAsia="Times New Roman" w:cs="Times New Roman"/>
          <w:sz w:val="24"/>
          <w:szCs w:val="24"/>
          <w:lang w:eastAsia="es-CO"/>
        </w:rPr>
        <w:t xml:space="preserve">en la Constitución </w:t>
      </w:r>
      <w:r w:rsidRPr="00594DA2">
        <w:rPr>
          <w:rFonts w:eastAsia="Times New Roman" w:cs="Times New Roman"/>
          <w:sz w:val="24"/>
          <w:szCs w:val="24"/>
          <w:lang w:eastAsia="es-CO"/>
        </w:rPr>
        <w:t xml:space="preserve">una combinación </w:t>
      </w:r>
      <w:r w:rsidR="00A7108F" w:rsidRPr="00594DA2">
        <w:rPr>
          <w:rFonts w:eastAsia="Times New Roman" w:cs="Times New Roman"/>
          <w:b/>
          <w:sz w:val="24"/>
          <w:szCs w:val="24"/>
          <w:lang w:eastAsia="es-CO"/>
        </w:rPr>
        <w:t>monárquica</w:t>
      </w:r>
      <w:r w:rsidRPr="00594DA2">
        <w:rPr>
          <w:rFonts w:eastAsia="Times New Roman" w:cs="Times New Roman"/>
          <w:b/>
          <w:sz w:val="24"/>
          <w:szCs w:val="24"/>
          <w:lang w:eastAsia="es-CO"/>
        </w:rPr>
        <w:t>-</w:t>
      </w:r>
      <w:r w:rsidR="001F0DDA" w:rsidRPr="00594DA2">
        <w:rPr>
          <w:rFonts w:eastAsia="Times New Roman" w:cs="Times New Roman"/>
          <w:b/>
          <w:sz w:val="24"/>
          <w:szCs w:val="24"/>
          <w:lang w:eastAsia="es-CO"/>
        </w:rPr>
        <w:t>republica</w:t>
      </w:r>
      <w:r w:rsidR="00A7108F" w:rsidRPr="00594DA2">
        <w:rPr>
          <w:rFonts w:eastAsia="Times New Roman" w:cs="Times New Roman"/>
          <w:b/>
          <w:sz w:val="24"/>
          <w:szCs w:val="24"/>
          <w:lang w:eastAsia="es-CO"/>
        </w:rPr>
        <w:t>na</w:t>
      </w:r>
      <w:r w:rsidR="00A7108F" w:rsidRPr="00594DA2">
        <w:rPr>
          <w:rFonts w:eastAsia="Times New Roman" w:cs="Times New Roman"/>
          <w:sz w:val="24"/>
          <w:szCs w:val="24"/>
          <w:lang w:eastAsia="es-CO"/>
        </w:rPr>
        <w:t>.</w:t>
      </w:r>
    </w:p>
    <w:p w14:paraId="7EAC6C18" w14:textId="77777777" w:rsidR="00A7108F" w:rsidRPr="00594DA2" w:rsidRDefault="00A7108F" w:rsidP="00642B12">
      <w:pPr>
        <w:spacing w:after="0" w:line="240" w:lineRule="auto"/>
        <w:jc w:val="both"/>
        <w:rPr>
          <w:rFonts w:eastAsia="Times New Roman" w:cs="Times New Roman"/>
          <w:sz w:val="24"/>
          <w:szCs w:val="24"/>
          <w:lang w:eastAsia="es-CO"/>
        </w:rPr>
      </w:pPr>
    </w:p>
    <w:p w14:paraId="37BBE149" w14:textId="77777777" w:rsidR="001F0DDA" w:rsidRPr="00594DA2" w:rsidRDefault="0009426A" w:rsidP="00400C5E">
      <w:pPr>
        <w:pStyle w:val="Prrafodelista"/>
        <w:numPr>
          <w:ilvl w:val="0"/>
          <w:numId w:val="22"/>
        </w:num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Monárquica</w:t>
      </w:r>
      <w:r w:rsidR="00A7108F" w:rsidRPr="00594DA2">
        <w:rPr>
          <w:rFonts w:eastAsia="Times New Roman" w:cs="Times New Roman"/>
          <w:sz w:val="24"/>
          <w:szCs w:val="24"/>
          <w:lang w:eastAsia="es-CO"/>
        </w:rPr>
        <w:t>.</w:t>
      </w:r>
      <w:r w:rsidRPr="00594DA2">
        <w:rPr>
          <w:rFonts w:eastAsia="Times New Roman" w:cs="Times New Roman"/>
          <w:sz w:val="24"/>
          <w:szCs w:val="24"/>
          <w:lang w:eastAsia="es-CO"/>
        </w:rPr>
        <w:t xml:space="preserve"> </w:t>
      </w:r>
      <w:r w:rsidR="00A7108F" w:rsidRPr="00594DA2">
        <w:rPr>
          <w:rFonts w:eastAsia="Times New Roman" w:cs="Times New Roman"/>
          <w:sz w:val="24"/>
          <w:szCs w:val="24"/>
          <w:lang w:eastAsia="es-CO"/>
        </w:rPr>
        <w:t xml:space="preserve">Se </w:t>
      </w:r>
      <w:r w:rsidR="00EA428E" w:rsidRPr="00594DA2">
        <w:rPr>
          <w:rFonts w:eastAsia="Times New Roman" w:cs="Times New Roman"/>
          <w:sz w:val="24"/>
          <w:szCs w:val="24"/>
          <w:lang w:eastAsia="es-CO"/>
        </w:rPr>
        <w:t>consagró</w:t>
      </w:r>
      <w:r w:rsidR="00A7108F" w:rsidRPr="00594DA2">
        <w:rPr>
          <w:rFonts w:eastAsia="Times New Roman" w:cs="Times New Roman"/>
          <w:sz w:val="24"/>
          <w:szCs w:val="24"/>
          <w:lang w:eastAsia="es-CO"/>
        </w:rPr>
        <w:t xml:space="preserve"> que en la Corona de Cundinamarca un </w:t>
      </w:r>
      <w:r w:rsidRPr="00594DA2">
        <w:rPr>
          <w:rFonts w:eastAsia="Times New Roman" w:cs="Times New Roman"/>
          <w:b/>
          <w:sz w:val="24"/>
          <w:szCs w:val="24"/>
          <w:lang w:eastAsia="es-CO"/>
        </w:rPr>
        <w:t>Rey</w:t>
      </w:r>
      <w:r w:rsidRPr="00594DA2">
        <w:rPr>
          <w:rFonts w:eastAsia="Times New Roman" w:cs="Times New Roman"/>
          <w:sz w:val="24"/>
          <w:szCs w:val="24"/>
          <w:lang w:eastAsia="es-CO"/>
        </w:rPr>
        <w:t xml:space="preserve"> </w:t>
      </w:r>
      <w:r w:rsidR="00EA428E" w:rsidRPr="00594DA2">
        <w:rPr>
          <w:rFonts w:eastAsia="Times New Roman" w:cs="Times New Roman"/>
          <w:sz w:val="24"/>
          <w:szCs w:val="24"/>
          <w:lang w:eastAsia="es-CO"/>
        </w:rPr>
        <w:t>gobernaría</w:t>
      </w:r>
      <w:r w:rsidR="00D33951" w:rsidRPr="00594DA2">
        <w:rPr>
          <w:rFonts w:eastAsia="Times New Roman" w:cs="Times New Roman"/>
          <w:sz w:val="24"/>
          <w:szCs w:val="24"/>
          <w:lang w:eastAsia="es-CO"/>
        </w:rPr>
        <w:t>, único funcionario vitalicio,</w:t>
      </w:r>
      <w:r w:rsidR="008C674B" w:rsidRPr="00594DA2">
        <w:rPr>
          <w:rFonts w:eastAsia="Times New Roman" w:cs="Times New Roman"/>
          <w:sz w:val="24"/>
          <w:szCs w:val="24"/>
          <w:lang w:eastAsia="es-CO"/>
        </w:rPr>
        <w:t xml:space="preserve"> </w:t>
      </w:r>
      <w:r w:rsidR="001F0DDA" w:rsidRPr="00594DA2">
        <w:rPr>
          <w:rFonts w:eastAsia="Times New Roman" w:cs="Times New Roman"/>
          <w:sz w:val="24"/>
          <w:szCs w:val="24"/>
          <w:lang w:eastAsia="es-CO"/>
        </w:rPr>
        <w:t>“</w:t>
      </w:r>
      <w:r w:rsidR="008C674B" w:rsidRPr="00594DA2">
        <w:rPr>
          <w:rFonts w:eastAsia="Times New Roman" w:cs="Times New Roman"/>
          <w:sz w:val="24"/>
          <w:szCs w:val="24"/>
          <w:lang w:eastAsia="es-CO"/>
        </w:rPr>
        <w:t>según las leyes</w:t>
      </w:r>
      <w:r w:rsidRPr="00594DA2">
        <w:rPr>
          <w:rFonts w:eastAsia="Times New Roman" w:cs="Times New Roman"/>
          <w:sz w:val="24"/>
          <w:szCs w:val="24"/>
          <w:lang w:eastAsia="es-CO"/>
        </w:rPr>
        <w:t xml:space="preserve"> moderando su autoridad la Representación Nacional</w:t>
      </w:r>
      <w:r w:rsidR="001F0DDA" w:rsidRPr="00594DA2">
        <w:rPr>
          <w:rFonts w:eastAsia="Times New Roman" w:cs="Times New Roman"/>
          <w:sz w:val="24"/>
          <w:szCs w:val="24"/>
          <w:lang w:eastAsia="es-CO"/>
        </w:rPr>
        <w:t>”</w:t>
      </w:r>
      <w:r w:rsidR="00C7761E" w:rsidRPr="00594DA2">
        <w:rPr>
          <w:rFonts w:eastAsia="Times New Roman" w:cs="Times New Roman"/>
          <w:sz w:val="24"/>
          <w:szCs w:val="24"/>
          <w:lang w:eastAsia="es-CO"/>
        </w:rPr>
        <w:t xml:space="preserve">. </w:t>
      </w:r>
      <w:r w:rsidR="00EA428E" w:rsidRPr="00594DA2">
        <w:rPr>
          <w:rFonts w:eastAsia="Times New Roman" w:cs="Times New Roman"/>
          <w:sz w:val="24"/>
          <w:szCs w:val="24"/>
          <w:lang w:eastAsia="es-CO"/>
        </w:rPr>
        <w:t xml:space="preserve">Fernando VII </w:t>
      </w:r>
      <w:r w:rsidR="00437987" w:rsidRPr="00594DA2">
        <w:rPr>
          <w:rFonts w:eastAsia="Times New Roman" w:cs="Times New Roman"/>
          <w:sz w:val="24"/>
          <w:szCs w:val="24"/>
          <w:lang w:eastAsia="es-CO"/>
        </w:rPr>
        <w:t>se consideró</w:t>
      </w:r>
      <w:r w:rsidR="009B2D7F" w:rsidRPr="00594DA2">
        <w:rPr>
          <w:rFonts w:eastAsia="Times New Roman" w:cs="Times New Roman"/>
          <w:sz w:val="24"/>
          <w:szCs w:val="24"/>
          <w:lang w:eastAsia="es-CO"/>
        </w:rPr>
        <w:t xml:space="preserve"> el soberano de la Provincia siempre que </w:t>
      </w:r>
      <w:r w:rsidR="00437987" w:rsidRPr="00594DA2">
        <w:rPr>
          <w:rFonts w:eastAsia="Times New Roman" w:cs="Times New Roman"/>
          <w:sz w:val="24"/>
          <w:szCs w:val="24"/>
          <w:lang w:eastAsia="es-CO"/>
        </w:rPr>
        <w:t>estuviera</w:t>
      </w:r>
      <w:r w:rsidR="009B2D7F" w:rsidRPr="00594DA2">
        <w:rPr>
          <w:rFonts w:eastAsia="Times New Roman" w:cs="Times New Roman"/>
          <w:sz w:val="24"/>
          <w:szCs w:val="24"/>
          <w:lang w:eastAsia="es-CO"/>
        </w:rPr>
        <w:t xml:space="preserve"> presente</w:t>
      </w:r>
      <w:r w:rsidR="00190020" w:rsidRPr="00594DA2">
        <w:rPr>
          <w:rFonts w:eastAsia="Times New Roman" w:cs="Times New Roman"/>
          <w:sz w:val="24"/>
          <w:szCs w:val="24"/>
          <w:lang w:eastAsia="es-CO"/>
        </w:rPr>
        <w:t xml:space="preserve"> </w:t>
      </w:r>
      <w:r w:rsidR="00EA428E" w:rsidRPr="00594DA2">
        <w:rPr>
          <w:rFonts w:eastAsia="Times New Roman" w:cs="Times New Roman"/>
          <w:sz w:val="24"/>
          <w:szCs w:val="24"/>
          <w:lang w:eastAsia="es-CO"/>
        </w:rPr>
        <w:t>en el territorio</w:t>
      </w:r>
      <w:r w:rsidR="009B2D7F" w:rsidRPr="00594DA2">
        <w:rPr>
          <w:rFonts w:eastAsia="Times New Roman" w:cs="Times New Roman"/>
          <w:sz w:val="24"/>
          <w:szCs w:val="24"/>
          <w:lang w:eastAsia="es-CO"/>
        </w:rPr>
        <w:t xml:space="preserve">. </w:t>
      </w:r>
      <w:r w:rsidR="001F0DDA" w:rsidRPr="00594DA2">
        <w:rPr>
          <w:rFonts w:eastAsia="Times New Roman" w:cs="Times New Roman"/>
          <w:sz w:val="24"/>
          <w:szCs w:val="24"/>
          <w:lang w:eastAsia="es-CO"/>
        </w:rPr>
        <w:t xml:space="preserve">Un Título dedicado a la </w:t>
      </w:r>
      <w:r w:rsidR="00EA428E" w:rsidRPr="00594DA2">
        <w:rPr>
          <w:rFonts w:eastAsia="Times New Roman" w:cs="Times New Roman"/>
          <w:sz w:val="24"/>
          <w:szCs w:val="24"/>
          <w:lang w:eastAsia="es-CO"/>
        </w:rPr>
        <w:t xml:space="preserve">Religión Católica </w:t>
      </w:r>
      <w:r w:rsidR="001F0DDA" w:rsidRPr="00594DA2">
        <w:rPr>
          <w:rFonts w:eastAsia="Times New Roman" w:cs="Times New Roman"/>
          <w:sz w:val="24"/>
          <w:szCs w:val="24"/>
          <w:lang w:eastAsia="es-CO"/>
        </w:rPr>
        <w:t xml:space="preserve">como la del Estado </w:t>
      </w:r>
      <w:r w:rsidR="00EA428E" w:rsidRPr="00594DA2">
        <w:rPr>
          <w:rFonts w:eastAsia="Times New Roman" w:cs="Times New Roman"/>
          <w:sz w:val="24"/>
          <w:szCs w:val="24"/>
          <w:lang w:eastAsia="es-CO"/>
        </w:rPr>
        <w:t>reforzó</w:t>
      </w:r>
      <w:r w:rsidR="001F0DDA" w:rsidRPr="00594DA2">
        <w:rPr>
          <w:rFonts w:eastAsia="Times New Roman" w:cs="Times New Roman"/>
          <w:sz w:val="24"/>
          <w:szCs w:val="24"/>
          <w:lang w:eastAsia="es-CO"/>
        </w:rPr>
        <w:t xml:space="preserve"> este carácter.</w:t>
      </w:r>
    </w:p>
    <w:p w14:paraId="036DED00" w14:textId="77777777" w:rsidR="00A776C7" w:rsidRPr="00594DA2" w:rsidRDefault="001D5E12" w:rsidP="00A776C7">
      <w:pPr>
        <w:pStyle w:val="Prrafodelista"/>
        <w:numPr>
          <w:ilvl w:val="0"/>
          <w:numId w:val="22"/>
        </w:num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Republicana</w:t>
      </w:r>
      <w:r w:rsidR="00A7108F" w:rsidRPr="00594DA2">
        <w:rPr>
          <w:rFonts w:eastAsia="Times New Roman" w:cs="Times New Roman"/>
          <w:sz w:val="24"/>
          <w:szCs w:val="24"/>
          <w:lang w:eastAsia="es-CO"/>
        </w:rPr>
        <w:t xml:space="preserve">. Se </w:t>
      </w:r>
      <w:r w:rsidR="00EA428E" w:rsidRPr="00594DA2">
        <w:rPr>
          <w:rFonts w:eastAsia="Times New Roman" w:cs="Times New Roman"/>
          <w:sz w:val="24"/>
          <w:szCs w:val="24"/>
          <w:lang w:eastAsia="es-CO"/>
        </w:rPr>
        <w:t>establecieron</w:t>
      </w:r>
      <w:r w:rsidR="009B2D7F" w:rsidRPr="00594DA2">
        <w:rPr>
          <w:rFonts w:eastAsia="Times New Roman" w:cs="Times New Roman"/>
          <w:sz w:val="24"/>
          <w:szCs w:val="24"/>
          <w:lang w:eastAsia="es-CO"/>
        </w:rPr>
        <w:t xml:space="preserve"> instituciones propias del </w:t>
      </w:r>
      <w:r w:rsidR="009B2D7F" w:rsidRPr="00594DA2">
        <w:rPr>
          <w:rFonts w:eastAsia="Times New Roman" w:cs="Times New Roman"/>
          <w:b/>
          <w:sz w:val="24"/>
          <w:szCs w:val="24"/>
          <w:lang w:eastAsia="es-CO"/>
        </w:rPr>
        <w:t>liberal</w:t>
      </w:r>
      <w:r w:rsidR="00EA428E" w:rsidRPr="00594DA2">
        <w:rPr>
          <w:rFonts w:eastAsia="Times New Roman" w:cs="Times New Roman"/>
          <w:b/>
          <w:sz w:val="24"/>
          <w:szCs w:val="24"/>
          <w:lang w:eastAsia="es-CO"/>
        </w:rPr>
        <w:t>ismo</w:t>
      </w:r>
      <w:r w:rsidR="009B2D7F" w:rsidRPr="00594DA2">
        <w:rPr>
          <w:rFonts w:eastAsia="Times New Roman" w:cs="Times New Roman"/>
          <w:sz w:val="24"/>
          <w:szCs w:val="24"/>
          <w:lang w:eastAsia="es-CO"/>
        </w:rPr>
        <w:t xml:space="preserve">: </w:t>
      </w:r>
      <w:r w:rsidR="001F0DDA" w:rsidRPr="00594DA2">
        <w:rPr>
          <w:rFonts w:eastAsia="Times New Roman" w:cs="Times New Roman"/>
          <w:sz w:val="24"/>
          <w:szCs w:val="24"/>
          <w:lang w:eastAsia="es-CO"/>
        </w:rPr>
        <w:t>derechos del ciudadano</w:t>
      </w:r>
      <w:r w:rsidR="00EA428E" w:rsidRPr="00594DA2">
        <w:rPr>
          <w:rFonts w:eastAsia="Times New Roman" w:cs="Times New Roman"/>
          <w:sz w:val="24"/>
          <w:szCs w:val="24"/>
          <w:lang w:eastAsia="es-CO"/>
        </w:rPr>
        <w:t xml:space="preserve">, </w:t>
      </w:r>
      <w:r w:rsidR="00A7108F" w:rsidRPr="00594DA2">
        <w:rPr>
          <w:rFonts w:eastAsia="Times New Roman" w:cs="Times New Roman"/>
          <w:sz w:val="24"/>
          <w:szCs w:val="24"/>
          <w:lang w:eastAsia="es-CO"/>
        </w:rPr>
        <w:t>principio de</w:t>
      </w:r>
      <w:r w:rsidR="001F0DDA" w:rsidRPr="00594DA2">
        <w:rPr>
          <w:rFonts w:eastAsia="Times New Roman" w:cs="Times New Roman"/>
          <w:sz w:val="24"/>
          <w:szCs w:val="24"/>
          <w:lang w:eastAsia="es-CO"/>
        </w:rPr>
        <w:t xml:space="preserve"> </w:t>
      </w:r>
      <w:r w:rsidR="009B2D7F" w:rsidRPr="00594DA2">
        <w:rPr>
          <w:rFonts w:eastAsia="Times New Roman" w:cs="Times New Roman"/>
          <w:sz w:val="24"/>
          <w:szCs w:val="24"/>
          <w:lang w:eastAsia="es-CO"/>
        </w:rPr>
        <w:t>división de poderes</w:t>
      </w:r>
      <w:r w:rsidR="001F0DDA" w:rsidRPr="00594DA2">
        <w:rPr>
          <w:rFonts w:eastAsia="Times New Roman" w:cs="Times New Roman"/>
          <w:sz w:val="24"/>
          <w:szCs w:val="24"/>
          <w:lang w:eastAsia="es-CO"/>
        </w:rPr>
        <w:t xml:space="preserve"> </w:t>
      </w:r>
      <w:r w:rsidR="00EA428E" w:rsidRPr="00594DA2">
        <w:rPr>
          <w:rFonts w:eastAsia="Times New Roman" w:cs="Times New Roman"/>
          <w:sz w:val="24"/>
          <w:szCs w:val="24"/>
          <w:lang w:eastAsia="es-CO"/>
        </w:rPr>
        <w:t>(</w:t>
      </w:r>
      <w:r w:rsidR="001F0DDA" w:rsidRPr="00594DA2">
        <w:rPr>
          <w:rFonts w:eastAsia="Times New Roman" w:cs="Times New Roman"/>
          <w:sz w:val="24"/>
          <w:szCs w:val="24"/>
          <w:lang w:eastAsia="es-CO"/>
        </w:rPr>
        <w:t>Ejecutivo, Legislativo y Judicial</w:t>
      </w:r>
      <w:r w:rsidR="00EA428E" w:rsidRPr="00594DA2">
        <w:rPr>
          <w:rFonts w:eastAsia="Times New Roman" w:cs="Times New Roman"/>
          <w:sz w:val="24"/>
          <w:szCs w:val="24"/>
          <w:lang w:eastAsia="es-CO"/>
        </w:rPr>
        <w:t>)</w:t>
      </w:r>
      <w:r w:rsidR="001F0DDA" w:rsidRPr="00594DA2">
        <w:rPr>
          <w:rFonts w:eastAsia="Times New Roman" w:cs="Times New Roman"/>
          <w:sz w:val="24"/>
          <w:szCs w:val="24"/>
          <w:lang w:eastAsia="es-CO"/>
        </w:rPr>
        <w:t xml:space="preserve">, sistema de elecciones indirectas, procedimiento de reforma constitucional y de objeción de leyes. Se </w:t>
      </w:r>
      <w:r w:rsidR="00EA428E" w:rsidRPr="00594DA2">
        <w:rPr>
          <w:rFonts w:eastAsia="Times New Roman" w:cs="Times New Roman"/>
          <w:sz w:val="24"/>
          <w:szCs w:val="24"/>
          <w:lang w:eastAsia="es-CO"/>
        </w:rPr>
        <w:t>destacó</w:t>
      </w:r>
      <w:r w:rsidR="001F0DDA" w:rsidRPr="00594DA2">
        <w:rPr>
          <w:rFonts w:eastAsia="Times New Roman" w:cs="Times New Roman"/>
          <w:sz w:val="24"/>
          <w:szCs w:val="24"/>
          <w:lang w:eastAsia="es-CO"/>
        </w:rPr>
        <w:t xml:space="preserve"> el diseño de una p</w:t>
      </w:r>
      <w:r w:rsidR="00EA428E" w:rsidRPr="00594DA2">
        <w:rPr>
          <w:rFonts w:eastAsia="Times New Roman" w:cs="Times New Roman"/>
          <w:sz w:val="24"/>
          <w:szCs w:val="24"/>
          <w:lang w:eastAsia="es-CO"/>
        </w:rPr>
        <w:t>oderosa presidencia que fortaleció</w:t>
      </w:r>
      <w:r w:rsidR="001F0DDA" w:rsidRPr="00594DA2">
        <w:rPr>
          <w:rFonts w:eastAsia="Times New Roman" w:cs="Times New Roman"/>
          <w:sz w:val="24"/>
          <w:szCs w:val="24"/>
          <w:lang w:eastAsia="es-CO"/>
        </w:rPr>
        <w:t xml:space="preserve"> su poder </w:t>
      </w:r>
      <w:r w:rsidR="00C85E40" w:rsidRPr="00594DA2">
        <w:rPr>
          <w:rFonts w:eastAsia="Times New Roman" w:cs="Times New Roman"/>
          <w:sz w:val="24"/>
          <w:szCs w:val="24"/>
          <w:lang w:eastAsia="es-CO"/>
        </w:rPr>
        <w:t>en caso de peligro contra la seguridad del Estado por consp</w:t>
      </w:r>
      <w:r w:rsidR="00400C5E" w:rsidRPr="00594DA2">
        <w:rPr>
          <w:rFonts w:eastAsia="Times New Roman" w:cs="Times New Roman"/>
          <w:sz w:val="24"/>
          <w:szCs w:val="24"/>
          <w:lang w:eastAsia="es-CO"/>
        </w:rPr>
        <w:t>iraciones o amenazas de ataques.</w:t>
      </w:r>
    </w:p>
    <w:p w14:paraId="287F4BE8" w14:textId="77777777" w:rsidR="00A776C7" w:rsidRPr="00594DA2" w:rsidRDefault="00A776C7" w:rsidP="00A776C7">
      <w:pPr>
        <w:spacing w:after="0" w:line="240" w:lineRule="auto"/>
        <w:jc w:val="both"/>
        <w:rPr>
          <w:rFonts w:eastAsia="Times New Roman" w:cs="Times New Roman"/>
          <w:sz w:val="24"/>
          <w:szCs w:val="24"/>
          <w:lang w:eastAsia="es-CO"/>
        </w:rPr>
      </w:pPr>
    </w:p>
    <w:p w14:paraId="1A2C9D5B" w14:textId="4C1112D1" w:rsidR="00A776C7" w:rsidRPr="00594DA2" w:rsidRDefault="006F3A72" w:rsidP="00A776C7">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Esta</w:t>
      </w:r>
      <w:r w:rsidR="00A776C7" w:rsidRPr="00594DA2">
        <w:rPr>
          <w:rFonts w:eastAsia="Times New Roman" w:cs="Times New Roman"/>
          <w:sz w:val="24"/>
          <w:szCs w:val="24"/>
          <w:lang w:eastAsia="es-CO"/>
        </w:rPr>
        <w:t xml:space="preserve"> Constitución fue </w:t>
      </w:r>
      <w:r w:rsidR="00A776C7" w:rsidRPr="00594DA2">
        <w:rPr>
          <w:rFonts w:eastAsia="Times New Roman" w:cs="Times New Roman"/>
          <w:b/>
          <w:sz w:val="24"/>
          <w:szCs w:val="24"/>
          <w:lang w:eastAsia="es-CO"/>
        </w:rPr>
        <w:t>reformada en 1812 y 1815</w:t>
      </w:r>
      <w:r w:rsidR="00A776C7" w:rsidRPr="00594DA2">
        <w:rPr>
          <w:rFonts w:eastAsia="Times New Roman" w:cs="Times New Roman"/>
          <w:sz w:val="24"/>
          <w:szCs w:val="24"/>
          <w:lang w:eastAsia="es-CO"/>
        </w:rPr>
        <w:t>.</w:t>
      </w:r>
    </w:p>
    <w:p w14:paraId="1F40F611" w14:textId="77777777" w:rsidR="00A776C7" w:rsidRPr="00594DA2" w:rsidRDefault="00A776C7"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029"/>
        <w:gridCol w:w="7025"/>
      </w:tblGrid>
      <w:tr w:rsidR="001660CB" w:rsidRPr="00594DA2" w14:paraId="65E154C4" w14:textId="77777777" w:rsidTr="000A6813">
        <w:tc>
          <w:tcPr>
            <w:tcW w:w="0" w:type="auto"/>
            <w:gridSpan w:val="2"/>
            <w:shd w:val="clear" w:color="auto" w:fill="0D0D0D" w:themeFill="text1" w:themeFillTint="F2"/>
          </w:tcPr>
          <w:p w14:paraId="3827B1EB" w14:textId="77777777" w:rsidR="00A776C7" w:rsidRPr="00594DA2" w:rsidRDefault="00A776C7" w:rsidP="000A6813">
            <w:pPr>
              <w:jc w:val="center"/>
              <w:rPr>
                <w:rFonts w:cs="Times New Roman"/>
                <w:b/>
                <w:sz w:val="20"/>
                <w:szCs w:val="24"/>
              </w:rPr>
            </w:pPr>
            <w:r w:rsidRPr="00594DA2">
              <w:rPr>
                <w:rFonts w:cs="Times New Roman"/>
                <w:b/>
                <w:sz w:val="20"/>
                <w:szCs w:val="24"/>
              </w:rPr>
              <w:t>Imagen (fotografía, gráfica o ilustración)</w:t>
            </w:r>
          </w:p>
        </w:tc>
      </w:tr>
      <w:tr w:rsidR="001660CB" w:rsidRPr="00594DA2" w14:paraId="7420C91A" w14:textId="77777777" w:rsidTr="000A6813">
        <w:tc>
          <w:tcPr>
            <w:tcW w:w="0" w:type="auto"/>
          </w:tcPr>
          <w:p w14:paraId="107DDF96" w14:textId="77777777" w:rsidR="00A776C7" w:rsidRPr="00594DA2" w:rsidRDefault="00A776C7" w:rsidP="000A6813">
            <w:pPr>
              <w:jc w:val="both"/>
              <w:rPr>
                <w:rFonts w:cs="Times New Roman"/>
                <w:b/>
                <w:sz w:val="20"/>
                <w:szCs w:val="24"/>
              </w:rPr>
            </w:pPr>
            <w:r w:rsidRPr="00594DA2">
              <w:rPr>
                <w:rFonts w:cs="Times New Roman"/>
                <w:b/>
                <w:sz w:val="20"/>
                <w:szCs w:val="24"/>
              </w:rPr>
              <w:t>Código</w:t>
            </w:r>
          </w:p>
        </w:tc>
        <w:tc>
          <w:tcPr>
            <w:tcW w:w="0" w:type="auto"/>
          </w:tcPr>
          <w:p w14:paraId="47F7450C" w14:textId="4BF4BB35" w:rsidR="00A776C7" w:rsidRPr="00594DA2" w:rsidRDefault="00A776C7" w:rsidP="000A6813">
            <w:pPr>
              <w:rPr>
                <w:rFonts w:cs="Times New Roman"/>
                <w:b/>
                <w:sz w:val="20"/>
                <w:szCs w:val="24"/>
              </w:rPr>
            </w:pPr>
            <w:r w:rsidRPr="00594DA2">
              <w:rPr>
                <w:rFonts w:cs="Times New Roman"/>
                <w:b/>
                <w:sz w:val="20"/>
                <w:szCs w:val="24"/>
              </w:rPr>
              <w:t>CS_08_12IMG07</w:t>
            </w:r>
          </w:p>
        </w:tc>
      </w:tr>
      <w:tr w:rsidR="001660CB" w:rsidRPr="00594DA2" w14:paraId="213B67EE" w14:textId="77777777" w:rsidTr="000A6813">
        <w:tc>
          <w:tcPr>
            <w:tcW w:w="0" w:type="auto"/>
          </w:tcPr>
          <w:p w14:paraId="28CFF24B" w14:textId="77777777" w:rsidR="00A776C7" w:rsidRPr="00594DA2" w:rsidRDefault="00A776C7" w:rsidP="000A6813">
            <w:pPr>
              <w:jc w:val="both"/>
              <w:rPr>
                <w:rFonts w:cs="Times New Roman"/>
                <w:sz w:val="20"/>
                <w:szCs w:val="24"/>
              </w:rPr>
            </w:pPr>
            <w:r w:rsidRPr="00594DA2">
              <w:rPr>
                <w:rFonts w:cs="Times New Roman"/>
                <w:b/>
                <w:sz w:val="20"/>
                <w:szCs w:val="24"/>
              </w:rPr>
              <w:t>Descripción</w:t>
            </w:r>
          </w:p>
        </w:tc>
        <w:tc>
          <w:tcPr>
            <w:tcW w:w="0" w:type="auto"/>
          </w:tcPr>
          <w:p w14:paraId="4C8EE6DC" w14:textId="460BC0B4" w:rsidR="00A776C7" w:rsidRPr="00594DA2" w:rsidRDefault="00A776C7" w:rsidP="000A6813">
            <w:pPr>
              <w:rPr>
                <w:rFonts w:cs="Times New Roman"/>
                <w:sz w:val="20"/>
                <w:szCs w:val="24"/>
              </w:rPr>
            </w:pPr>
            <w:r w:rsidRPr="00594DA2">
              <w:rPr>
                <w:rFonts w:cs="Times New Roman"/>
                <w:sz w:val="20"/>
                <w:szCs w:val="24"/>
              </w:rPr>
              <w:t>Constitución del Estado Soberano de Cundinamarca</w:t>
            </w:r>
            <w:r w:rsidR="006F3A72" w:rsidRPr="00594DA2">
              <w:rPr>
                <w:rFonts w:cs="Times New Roman"/>
                <w:sz w:val="20"/>
                <w:szCs w:val="24"/>
              </w:rPr>
              <w:t>.</w:t>
            </w:r>
          </w:p>
        </w:tc>
      </w:tr>
      <w:tr w:rsidR="001660CB" w:rsidRPr="00594DA2" w14:paraId="585D98A9" w14:textId="77777777" w:rsidTr="000A6813">
        <w:tc>
          <w:tcPr>
            <w:tcW w:w="0" w:type="auto"/>
          </w:tcPr>
          <w:p w14:paraId="7F0EDF69" w14:textId="77777777" w:rsidR="00A776C7" w:rsidRPr="00594DA2" w:rsidRDefault="00A776C7" w:rsidP="000A6813">
            <w:pPr>
              <w:jc w:val="both"/>
              <w:rPr>
                <w:rFonts w:cs="Times New Roman"/>
                <w:sz w:val="20"/>
                <w:szCs w:val="24"/>
              </w:rPr>
            </w:pPr>
            <w:r w:rsidRPr="00594DA2">
              <w:rPr>
                <w:rFonts w:cs="Times New Roman"/>
                <w:b/>
                <w:sz w:val="20"/>
                <w:szCs w:val="24"/>
              </w:rPr>
              <w:t>Código Shutterstock (o URL o la ruta en AulaPlaneta)</w:t>
            </w:r>
          </w:p>
        </w:tc>
        <w:tc>
          <w:tcPr>
            <w:tcW w:w="0" w:type="auto"/>
          </w:tcPr>
          <w:p w14:paraId="789DCA0F" w14:textId="4BEC9EFE" w:rsidR="00A776C7" w:rsidRPr="00594DA2" w:rsidRDefault="00A776C7" w:rsidP="000A6813">
            <w:pPr>
              <w:rPr>
                <w:rFonts w:cs="Times New Roman"/>
                <w:sz w:val="20"/>
                <w:szCs w:val="24"/>
                <w:lang w:val="en"/>
              </w:rPr>
            </w:pPr>
            <w:r w:rsidRPr="00594DA2">
              <w:rPr>
                <w:rFonts w:cs="Times New Roman"/>
                <w:sz w:val="20"/>
                <w:szCs w:val="24"/>
                <w:lang w:val="en"/>
              </w:rPr>
              <w:t>Foto de Jorge Tadeo Lozano</w:t>
            </w:r>
            <w:r w:rsidR="006F3A72" w:rsidRPr="00594DA2">
              <w:rPr>
                <w:rFonts w:cs="Times New Roman"/>
                <w:sz w:val="20"/>
                <w:szCs w:val="24"/>
                <w:lang w:val="en"/>
              </w:rPr>
              <w:t>.</w:t>
            </w:r>
          </w:p>
        </w:tc>
      </w:tr>
      <w:tr w:rsidR="001970FE" w:rsidRPr="00594DA2" w14:paraId="2971AD6C" w14:textId="77777777" w:rsidTr="000A6813">
        <w:tc>
          <w:tcPr>
            <w:tcW w:w="0" w:type="auto"/>
          </w:tcPr>
          <w:p w14:paraId="19B664F0" w14:textId="77777777" w:rsidR="00A776C7" w:rsidRPr="00594DA2" w:rsidRDefault="00A776C7" w:rsidP="000A6813">
            <w:pPr>
              <w:jc w:val="both"/>
              <w:rPr>
                <w:rFonts w:cs="Times New Roman"/>
                <w:sz w:val="20"/>
                <w:szCs w:val="24"/>
              </w:rPr>
            </w:pPr>
            <w:r w:rsidRPr="00594DA2">
              <w:rPr>
                <w:rFonts w:cs="Times New Roman"/>
                <w:b/>
                <w:sz w:val="20"/>
                <w:szCs w:val="24"/>
              </w:rPr>
              <w:t>Pie de imagen</w:t>
            </w:r>
          </w:p>
        </w:tc>
        <w:tc>
          <w:tcPr>
            <w:tcW w:w="0" w:type="auto"/>
          </w:tcPr>
          <w:p w14:paraId="054B00FD" w14:textId="1CE4870D" w:rsidR="00A776C7" w:rsidRPr="00594DA2" w:rsidRDefault="00A776C7" w:rsidP="00A776C7">
            <w:pPr>
              <w:pStyle w:val="u"/>
              <w:shd w:val="clear" w:color="auto" w:fill="FFFFFF"/>
              <w:spacing w:after="0"/>
              <w:jc w:val="both"/>
              <w:rPr>
                <w:rFonts w:asciiTheme="minorHAnsi" w:hAnsiTheme="minorHAnsi"/>
                <w:sz w:val="20"/>
              </w:rPr>
            </w:pPr>
            <w:r w:rsidRPr="00594DA2">
              <w:rPr>
                <w:rStyle w:val="un"/>
                <w:rFonts w:asciiTheme="minorHAnsi" w:hAnsiTheme="minorHAnsi"/>
                <w:sz w:val="20"/>
              </w:rPr>
              <w:t xml:space="preserve">Ante la imposibilidad de que Fernando VII viniera a gobernar fue nombrado Jorge Tadeo Lozano como primer presidente de Cundinamarca quien en septiembre de </w:t>
            </w:r>
            <w:r w:rsidRPr="00594DA2">
              <w:rPr>
                <w:rStyle w:val="un"/>
                <w:rFonts w:asciiTheme="minorHAnsi" w:hAnsiTheme="minorHAnsi"/>
                <w:sz w:val="20"/>
              </w:rPr>
              <w:lastRenderedPageBreak/>
              <w:t>1811 dimitió de su cargo y fue reemplazado por Antonio Nariño quien, desde La Bagatela, había alertado sobre la amenaza de la reconquista española.</w:t>
            </w:r>
          </w:p>
        </w:tc>
      </w:tr>
    </w:tbl>
    <w:p w14:paraId="3D266CC7" w14:textId="77777777" w:rsidR="002F49BD" w:rsidRPr="00594DA2" w:rsidRDefault="002F49BD"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594DA2" w:rsidRPr="00594DA2" w14:paraId="3CC726EF" w14:textId="77777777" w:rsidTr="00D418C7">
        <w:tc>
          <w:tcPr>
            <w:tcW w:w="9054" w:type="dxa"/>
            <w:gridSpan w:val="2"/>
            <w:shd w:val="clear" w:color="auto" w:fill="000000" w:themeFill="text1"/>
          </w:tcPr>
          <w:p w14:paraId="1949BC3D" w14:textId="77777777" w:rsidR="006F3A72" w:rsidRPr="00594DA2" w:rsidRDefault="006F3A72" w:rsidP="00D418C7">
            <w:pPr>
              <w:jc w:val="center"/>
              <w:rPr>
                <w:rFonts w:cs="Times New Roman"/>
                <w:b/>
                <w:sz w:val="20"/>
                <w:szCs w:val="24"/>
              </w:rPr>
            </w:pPr>
            <w:r w:rsidRPr="00594DA2">
              <w:rPr>
                <w:rFonts w:cs="Times New Roman"/>
                <w:b/>
                <w:sz w:val="20"/>
                <w:szCs w:val="24"/>
              </w:rPr>
              <w:t xml:space="preserve">Profundiza. Recurso nuevo </w:t>
            </w:r>
          </w:p>
        </w:tc>
      </w:tr>
      <w:tr w:rsidR="00594DA2" w:rsidRPr="00594DA2" w14:paraId="2E5F0EB5" w14:textId="77777777" w:rsidTr="00D260FE">
        <w:tc>
          <w:tcPr>
            <w:tcW w:w="2093" w:type="dxa"/>
          </w:tcPr>
          <w:p w14:paraId="3F2D7032" w14:textId="77777777" w:rsidR="006F3A72" w:rsidRPr="00594DA2" w:rsidRDefault="006F3A72" w:rsidP="00D418C7">
            <w:pPr>
              <w:rPr>
                <w:rFonts w:cs="Times New Roman"/>
                <w:b/>
                <w:sz w:val="20"/>
                <w:szCs w:val="24"/>
              </w:rPr>
            </w:pPr>
            <w:r w:rsidRPr="00594DA2">
              <w:rPr>
                <w:rFonts w:cs="Times New Roman"/>
                <w:b/>
                <w:sz w:val="20"/>
                <w:szCs w:val="24"/>
              </w:rPr>
              <w:t>Código</w:t>
            </w:r>
          </w:p>
        </w:tc>
        <w:tc>
          <w:tcPr>
            <w:tcW w:w="6961" w:type="dxa"/>
          </w:tcPr>
          <w:p w14:paraId="4D36120B" w14:textId="57060471" w:rsidR="006F3A72" w:rsidRPr="00594DA2" w:rsidRDefault="006F3A72" w:rsidP="00D418C7">
            <w:pPr>
              <w:jc w:val="both"/>
              <w:rPr>
                <w:rFonts w:cs="Times New Roman"/>
                <w:b/>
                <w:sz w:val="20"/>
                <w:szCs w:val="24"/>
              </w:rPr>
            </w:pPr>
            <w:r w:rsidRPr="00594DA2">
              <w:rPr>
                <w:rFonts w:cs="Times New Roman"/>
                <w:sz w:val="20"/>
                <w:szCs w:val="24"/>
              </w:rPr>
              <w:t>CS_08_12_REC60</w:t>
            </w:r>
          </w:p>
        </w:tc>
      </w:tr>
      <w:tr w:rsidR="00594DA2" w:rsidRPr="00594DA2" w14:paraId="7779F9F5" w14:textId="77777777" w:rsidTr="00D260FE">
        <w:tc>
          <w:tcPr>
            <w:tcW w:w="2093" w:type="dxa"/>
          </w:tcPr>
          <w:p w14:paraId="0FC40003" w14:textId="77777777" w:rsidR="006F3A72" w:rsidRPr="00594DA2" w:rsidRDefault="006F3A72" w:rsidP="00D418C7">
            <w:pPr>
              <w:rPr>
                <w:rFonts w:cs="Times New Roman"/>
                <w:b/>
                <w:sz w:val="20"/>
                <w:szCs w:val="24"/>
              </w:rPr>
            </w:pPr>
            <w:r w:rsidRPr="00594DA2">
              <w:rPr>
                <w:rFonts w:cs="Times New Roman"/>
                <w:b/>
                <w:sz w:val="20"/>
                <w:szCs w:val="24"/>
              </w:rPr>
              <w:t>Título</w:t>
            </w:r>
          </w:p>
        </w:tc>
        <w:tc>
          <w:tcPr>
            <w:tcW w:w="6961" w:type="dxa"/>
          </w:tcPr>
          <w:p w14:paraId="6D4126CA" w14:textId="1804ED8A" w:rsidR="006F3A72" w:rsidRPr="00594DA2" w:rsidRDefault="006F3A72" w:rsidP="00D418C7">
            <w:pPr>
              <w:pStyle w:val="Textocomentario"/>
              <w:jc w:val="both"/>
              <w:rPr>
                <w:rFonts w:cs="Times New Roman"/>
                <w:szCs w:val="24"/>
              </w:rPr>
            </w:pPr>
            <w:r w:rsidRPr="00594DA2">
              <w:rPr>
                <w:rFonts w:cs="Times New Roman"/>
                <w:szCs w:val="24"/>
              </w:rPr>
              <w:t>Leyendo y conociendo la Constitución del Estado Soberano de Cundinamarca</w:t>
            </w:r>
            <w:r w:rsidRPr="00594DA2">
              <w:rPr>
                <w:rFonts w:cs="Times New Roman"/>
                <w:szCs w:val="24"/>
                <w:lang w:val="en"/>
              </w:rPr>
              <w:t>.</w:t>
            </w:r>
          </w:p>
        </w:tc>
      </w:tr>
      <w:tr w:rsidR="00594DA2" w:rsidRPr="00594DA2" w14:paraId="3DD4F1F2" w14:textId="77777777" w:rsidTr="00D260FE">
        <w:tc>
          <w:tcPr>
            <w:tcW w:w="2093" w:type="dxa"/>
          </w:tcPr>
          <w:p w14:paraId="1D771F79" w14:textId="77777777" w:rsidR="006F3A72" w:rsidRPr="00594DA2" w:rsidRDefault="006F3A72" w:rsidP="00D418C7">
            <w:pPr>
              <w:rPr>
                <w:rFonts w:cs="Times New Roman"/>
                <w:b/>
                <w:sz w:val="20"/>
                <w:szCs w:val="24"/>
              </w:rPr>
            </w:pPr>
            <w:r w:rsidRPr="00594DA2">
              <w:rPr>
                <w:rFonts w:cs="Times New Roman"/>
                <w:b/>
                <w:sz w:val="20"/>
                <w:szCs w:val="24"/>
              </w:rPr>
              <w:t>Descripción</w:t>
            </w:r>
          </w:p>
        </w:tc>
        <w:tc>
          <w:tcPr>
            <w:tcW w:w="6961" w:type="dxa"/>
          </w:tcPr>
          <w:p w14:paraId="7DFF14FC" w14:textId="3500A12F" w:rsidR="006F3A72" w:rsidRPr="00594DA2" w:rsidRDefault="006F3A72" w:rsidP="006F3A72">
            <w:pPr>
              <w:pStyle w:val="Textocomentario"/>
              <w:jc w:val="both"/>
              <w:rPr>
                <w:rFonts w:cs="Times New Roman"/>
                <w:szCs w:val="24"/>
              </w:rPr>
            </w:pPr>
            <w:r w:rsidRPr="00594DA2">
              <w:rPr>
                <w:rFonts w:cs="Times New Roman"/>
                <w:szCs w:val="24"/>
              </w:rPr>
              <w:t>Lectura de la Constitución del Estado Soberano de Cundinamarca</w:t>
            </w:r>
            <w:r w:rsidRPr="00594DA2">
              <w:rPr>
                <w:rFonts w:cs="Times New Roman"/>
                <w:szCs w:val="24"/>
                <w:lang w:val="en"/>
              </w:rPr>
              <w:t xml:space="preserve"> y solución de preguntas relacionadas con los derechos consagrados a favor de los ciudadanos.</w:t>
            </w:r>
          </w:p>
        </w:tc>
      </w:tr>
    </w:tbl>
    <w:p w14:paraId="4F9C5BCD" w14:textId="77777777" w:rsidR="006F3A72" w:rsidRPr="00594DA2" w:rsidRDefault="006F3A72" w:rsidP="00642B12">
      <w:pPr>
        <w:spacing w:after="0" w:line="240" w:lineRule="auto"/>
        <w:jc w:val="both"/>
        <w:rPr>
          <w:rFonts w:eastAsia="Times New Roman" w:cs="Times New Roman"/>
          <w:sz w:val="24"/>
          <w:szCs w:val="24"/>
          <w:lang w:eastAsia="es-CO"/>
        </w:rPr>
      </w:pPr>
    </w:p>
    <w:p w14:paraId="0627ED15" w14:textId="5B483160" w:rsidR="00DA67BE" w:rsidRPr="00594DA2" w:rsidRDefault="006D436F"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Los</w:t>
      </w:r>
      <w:r w:rsidR="002F49BD" w:rsidRPr="00594DA2">
        <w:rPr>
          <w:rFonts w:eastAsia="Times New Roman" w:cs="Times New Roman"/>
          <w:sz w:val="24"/>
          <w:szCs w:val="24"/>
          <w:lang w:eastAsia="es-CO"/>
        </w:rPr>
        <w:t xml:space="preserve"> </w:t>
      </w:r>
      <w:r w:rsidR="002F49BD" w:rsidRPr="00594DA2">
        <w:rPr>
          <w:rFonts w:eastAsia="Times New Roman" w:cs="Times New Roman"/>
          <w:b/>
          <w:sz w:val="24"/>
          <w:szCs w:val="24"/>
          <w:lang w:eastAsia="es-CO"/>
        </w:rPr>
        <w:t>federalistas</w:t>
      </w:r>
      <w:r w:rsidR="002F49BD" w:rsidRPr="00594DA2">
        <w:rPr>
          <w:rFonts w:eastAsia="Times New Roman" w:cs="Times New Roman"/>
          <w:sz w:val="24"/>
          <w:szCs w:val="24"/>
          <w:lang w:eastAsia="es-CO"/>
        </w:rPr>
        <w:t xml:space="preserve"> convocaron el </w:t>
      </w:r>
      <w:r w:rsidR="002F49BD" w:rsidRPr="00594DA2">
        <w:rPr>
          <w:rFonts w:eastAsia="Times New Roman" w:cs="Times New Roman"/>
          <w:b/>
          <w:sz w:val="24"/>
          <w:szCs w:val="24"/>
          <w:lang w:eastAsia="es-CO"/>
        </w:rPr>
        <w:t>Congreso de las Provincias Unidas de la Nueva Granada</w:t>
      </w:r>
      <w:r w:rsidR="007A6692" w:rsidRPr="00594DA2">
        <w:rPr>
          <w:rFonts w:eastAsia="Times New Roman" w:cs="Times New Roman"/>
          <w:sz w:val="24"/>
          <w:szCs w:val="24"/>
          <w:lang w:eastAsia="es-CO"/>
        </w:rPr>
        <w:t xml:space="preserve"> el cual expidió el 27 de noviembre el </w:t>
      </w:r>
      <w:r w:rsidR="00A776C7" w:rsidRPr="00594DA2">
        <w:rPr>
          <w:rFonts w:eastAsia="Times New Roman" w:cs="Times New Roman"/>
          <w:b/>
          <w:sz w:val="24"/>
          <w:szCs w:val="24"/>
          <w:lang w:eastAsia="es-CO"/>
        </w:rPr>
        <w:t>Acta de la Federación de las Provincias Unidas de la Nueva Granada</w:t>
      </w:r>
      <w:r w:rsidR="002759EE" w:rsidRPr="00594DA2">
        <w:rPr>
          <w:rFonts w:eastAsia="Times New Roman" w:cs="Times New Roman"/>
          <w:sz w:val="24"/>
          <w:szCs w:val="24"/>
          <w:lang w:eastAsia="es-CO"/>
        </w:rPr>
        <w:t xml:space="preserve">, </w:t>
      </w:r>
      <w:r w:rsidR="00DA67BE" w:rsidRPr="00594DA2">
        <w:rPr>
          <w:rFonts w:eastAsia="Times New Roman" w:cs="Times New Roman"/>
          <w:sz w:val="24"/>
          <w:szCs w:val="24"/>
          <w:lang w:eastAsia="es-CO"/>
        </w:rPr>
        <w:t>suscrito</w:t>
      </w:r>
      <w:r w:rsidR="007A6692" w:rsidRPr="00594DA2">
        <w:rPr>
          <w:rFonts w:eastAsia="Times New Roman" w:cs="Times New Roman"/>
          <w:sz w:val="24"/>
          <w:szCs w:val="24"/>
          <w:lang w:eastAsia="es-CO"/>
        </w:rPr>
        <w:t xml:space="preserve"> por los representantes de Antioquia, Cartagena, Neiva, Pamplona y Tunja. No la </w:t>
      </w:r>
      <w:r w:rsidRPr="00594DA2">
        <w:rPr>
          <w:rFonts w:eastAsia="Times New Roman" w:cs="Times New Roman"/>
          <w:sz w:val="24"/>
          <w:szCs w:val="24"/>
          <w:lang w:eastAsia="es-CO"/>
        </w:rPr>
        <w:t>firmaron</w:t>
      </w:r>
      <w:r w:rsidR="007A6692" w:rsidRPr="00594DA2">
        <w:rPr>
          <w:rFonts w:eastAsia="Times New Roman" w:cs="Times New Roman"/>
          <w:sz w:val="24"/>
          <w:szCs w:val="24"/>
          <w:lang w:eastAsia="es-CO"/>
        </w:rPr>
        <w:t xml:space="preserve"> Cundinamarca y Chocó, “por considerar inconveniente el sistema federal”.</w:t>
      </w:r>
    </w:p>
    <w:p w14:paraId="44BEE97D" w14:textId="77777777" w:rsidR="00DA67BE" w:rsidRPr="00594DA2" w:rsidRDefault="00DA67BE" w:rsidP="00642B12">
      <w:pPr>
        <w:spacing w:after="0" w:line="240" w:lineRule="auto"/>
        <w:jc w:val="both"/>
        <w:rPr>
          <w:rFonts w:eastAsia="Times New Roman" w:cs="Times New Roman"/>
          <w:sz w:val="24"/>
          <w:szCs w:val="24"/>
          <w:lang w:eastAsia="es-CO"/>
        </w:rPr>
      </w:pPr>
    </w:p>
    <w:p w14:paraId="368FDBEC" w14:textId="7B9B0451" w:rsidR="00A776C7" w:rsidRPr="00594DA2" w:rsidRDefault="006D436F"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De</w:t>
      </w:r>
      <w:r w:rsidR="00DA67BE" w:rsidRPr="00594DA2">
        <w:rPr>
          <w:rFonts w:eastAsia="Times New Roman" w:cs="Times New Roman"/>
          <w:sz w:val="24"/>
          <w:szCs w:val="24"/>
          <w:lang w:eastAsia="es-CO"/>
        </w:rPr>
        <w:t xml:space="preserve"> su contenido se destaca</w:t>
      </w:r>
      <w:r w:rsidR="002759EE" w:rsidRPr="00594DA2">
        <w:rPr>
          <w:rFonts w:eastAsia="Times New Roman" w:cs="Times New Roman"/>
          <w:sz w:val="24"/>
          <w:szCs w:val="24"/>
          <w:lang w:eastAsia="es-CO"/>
        </w:rPr>
        <w:t>ro</w:t>
      </w:r>
      <w:r w:rsidR="00DA67BE" w:rsidRPr="00594DA2">
        <w:rPr>
          <w:rFonts w:eastAsia="Times New Roman" w:cs="Times New Roman"/>
          <w:sz w:val="24"/>
          <w:szCs w:val="24"/>
          <w:lang w:eastAsia="es-CO"/>
        </w:rPr>
        <w:t xml:space="preserve">n: </w:t>
      </w:r>
      <w:r w:rsidR="00FB02FE" w:rsidRPr="00594DA2">
        <w:rPr>
          <w:rFonts w:eastAsia="Times New Roman" w:cs="Times New Roman"/>
          <w:sz w:val="24"/>
          <w:szCs w:val="24"/>
          <w:lang w:eastAsia="es-CO"/>
        </w:rPr>
        <w:t xml:space="preserve">el </w:t>
      </w:r>
      <w:r w:rsidR="00FB02FE" w:rsidRPr="00594DA2">
        <w:rPr>
          <w:rFonts w:eastAsia="Times New Roman" w:cs="Times New Roman"/>
          <w:b/>
          <w:sz w:val="24"/>
          <w:szCs w:val="24"/>
          <w:lang w:eastAsia="es-CO"/>
        </w:rPr>
        <w:t>desconocimiento de España</w:t>
      </w:r>
      <w:r w:rsidR="00FB02FE" w:rsidRPr="00594DA2">
        <w:rPr>
          <w:rFonts w:eastAsia="Times New Roman" w:cs="Times New Roman"/>
          <w:sz w:val="24"/>
          <w:szCs w:val="24"/>
          <w:lang w:eastAsia="es-CO"/>
        </w:rPr>
        <w:t xml:space="preserve"> y el </w:t>
      </w:r>
      <w:r w:rsidR="00FB02FE" w:rsidRPr="00594DA2">
        <w:rPr>
          <w:rFonts w:eastAsia="Times New Roman" w:cs="Times New Roman"/>
          <w:b/>
          <w:sz w:val="24"/>
          <w:szCs w:val="24"/>
          <w:lang w:eastAsia="es-CO"/>
        </w:rPr>
        <w:t>reconocimiento de la igualdad, independencia y soberanía de las Provincias</w:t>
      </w:r>
      <w:r w:rsidR="00DA67BE" w:rsidRPr="00594DA2">
        <w:rPr>
          <w:rFonts w:eastAsia="Times New Roman" w:cs="Times New Roman"/>
          <w:sz w:val="24"/>
          <w:szCs w:val="24"/>
          <w:lang w:eastAsia="es-CO"/>
        </w:rPr>
        <w:t xml:space="preserve">; </w:t>
      </w:r>
      <w:r w:rsidR="00FB02FE" w:rsidRPr="00594DA2">
        <w:rPr>
          <w:rFonts w:eastAsia="Times New Roman" w:cs="Times New Roman"/>
          <w:sz w:val="24"/>
          <w:szCs w:val="24"/>
          <w:lang w:eastAsia="es-CO"/>
        </w:rPr>
        <w:t xml:space="preserve">la </w:t>
      </w:r>
      <w:r w:rsidRPr="00594DA2">
        <w:rPr>
          <w:rFonts w:eastAsia="Times New Roman" w:cs="Times New Roman"/>
          <w:sz w:val="24"/>
          <w:szCs w:val="24"/>
          <w:lang w:eastAsia="es-CO"/>
        </w:rPr>
        <w:t>instauración</w:t>
      </w:r>
      <w:r w:rsidR="00FB02FE" w:rsidRPr="00594DA2">
        <w:rPr>
          <w:rFonts w:eastAsia="Times New Roman" w:cs="Times New Roman"/>
          <w:sz w:val="24"/>
          <w:szCs w:val="24"/>
          <w:lang w:eastAsia="es-CO"/>
        </w:rPr>
        <w:t xml:space="preserve"> de </w:t>
      </w:r>
      <w:r w:rsidR="00DA67BE" w:rsidRPr="00594DA2">
        <w:rPr>
          <w:rFonts w:eastAsia="Times New Roman" w:cs="Times New Roman"/>
          <w:sz w:val="24"/>
          <w:szCs w:val="24"/>
          <w:lang w:eastAsia="es-CO"/>
        </w:rPr>
        <w:t xml:space="preserve">un </w:t>
      </w:r>
      <w:r w:rsidR="00FB02FE" w:rsidRPr="00594DA2">
        <w:rPr>
          <w:rFonts w:eastAsia="Times New Roman" w:cs="Times New Roman"/>
          <w:b/>
          <w:sz w:val="24"/>
          <w:szCs w:val="24"/>
          <w:lang w:eastAsia="es-CO"/>
        </w:rPr>
        <w:t xml:space="preserve">gobierno republicano, </w:t>
      </w:r>
      <w:r w:rsidRPr="00594DA2">
        <w:rPr>
          <w:rFonts w:eastAsia="Times New Roman" w:cs="Times New Roman"/>
          <w:b/>
          <w:sz w:val="24"/>
          <w:szCs w:val="24"/>
          <w:lang w:eastAsia="es-CO"/>
        </w:rPr>
        <w:t xml:space="preserve">popular y </w:t>
      </w:r>
      <w:r w:rsidR="00FB02FE" w:rsidRPr="00594DA2">
        <w:rPr>
          <w:rFonts w:eastAsia="Times New Roman" w:cs="Times New Roman"/>
          <w:b/>
          <w:sz w:val="24"/>
          <w:szCs w:val="24"/>
          <w:lang w:eastAsia="es-CO"/>
        </w:rPr>
        <w:t>representativo</w:t>
      </w:r>
      <w:r w:rsidR="00DA67BE" w:rsidRPr="00594DA2">
        <w:rPr>
          <w:rFonts w:eastAsia="Times New Roman" w:cs="Times New Roman"/>
          <w:sz w:val="24"/>
          <w:szCs w:val="24"/>
          <w:lang w:eastAsia="es-CO"/>
        </w:rPr>
        <w:t xml:space="preserve">; </w:t>
      </w:r>
      <w:r w:rsidR="00FB02FE" w:rsidRPr="00594DA2">
        <w:rPr>
          <w:rFonts w:eastAsia="Times New Roman" w:cs="Times New Roman"/>
          <w:sz w:val="24"/>
          <w:szCs w:val="24"/>
          <w:lang w:eastAsia="es-CO"/>
        </w:rPr>
        <w:t xml:space="preserve">las </w:t>
      </w:r>
      <w:r w:rsidR="00FB02FE" w:rsidRPr="00594DA2">
        <w:rPr>
          <w:rFonts w:eastAsia="Times New Roman" w:cs="Times New Roman"/>
          <w:b/>
          <w:sz w:val="24"/>
          <w:szCs w:val="24"/>
          <w:lang w:eastAsia="es-CO"/>
        </w:rPr>
        <w:t>facultades de las Provincias</w:t>
      </w:r>
      <w:r w:rsidR="00FB02FE" w:rsidRPr="00594DA2">
        <w:rPr>
          <w:rFonts w:eastAsia="Times New Roman" w:cs="Times New Roman"/>
          <w:sz w:val="24"/>
          <w:szCs w:val="24"/>
          <w:lang w:eastAsia="es-CO"/>
        </w:rPr>
        <w:t xml:space="preserve"> para darse su gobierno</w:t>
      </w:r>
      <w:r w:rsidR="00DA67BE" w:rsidRPr="00594DA2">
        <w:rPr>
          <w:rFonts w:eastAsia="Times New Roman" w:cs="Times New Roman"/>
          <w:sz w:val="24"/>
          <w:szCs w:val="24"/>
          <w:lang w:eastAsia="es-CO"/>
        </w:rPr>
        <w:t>;</w:t>
      </w:r>
      <w:r w:rsidR="00FB02FE" w:rsidRPr="00594DA2">
        <w:rPr>
          <w:rFonts w:eastAsia="Times New Roman" w:cs="Times New Roman"/>
          <w:sz w:val="24"/>
          <w:szCs w:val="24"/>
          <w:lang w:eastAsia="es-CO"/>
        </w:rPr>
        <w:t xml:space="preserve"> la creación del </w:t>
      </w:r>
      <w:r w:rsidR="00FB02FE" w:rsidRPr="00594DA2">
        <w:rPr>
          <w:rFonts w:eastAsia="Times New Roman" w:cs="Times New Roman"/>
          <w:b/>
          <w:sz w:val="24"/>
          <w:szCs w:val="24"/>
          <w:lang w:eastAsia="es-CO"/>
        </w:rPr>
        <w:t>Congreso de las Provincias</w:t>
      </w:r>
      <w:r w:rsidR="00FB02FE" w:rsidRPr="00594DA2">
        <w:rPr>
          <w:rFonts w:eastAsia="Times New Roman" w:cs="Times New Roman"/>
          <w:sz w:val="24"/>
          <w:szCs w:val="24"/>
          <w:lang w:eastAsia="es-CO"/>
        </w:rPr>
        <w:t xml:space="preserve"> </w:t>
      </w:r>
      <w:r w:rsidR="00FB02FE" w:rsidRPr="00594DA2">
        <w:rPr>
          <w:rFonts w:eastAsia="Times New Roman" w:cs="Times New Roman"/>
          <w:b/>
          <w:sz w:val="24"/>
          <w:szCs w:val="24"/>
          <w:lang w:eastAsia="es-CO"/>
        </w:rPr>
        <w:t>Unidas</w:t>
      </w:r>
      <w:r w:rsidR="00DA67BE"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la consagración de </w:t>
      </w:r>
      <w:r w:rsidR="00FB02FE" w:rsidRPr="00594DA2">
        <w:rPr>
          <w:rFonts w:eastAsia="Times New Roman" w:cs="Times New Roman"/>
          <w:sz w:val="24"/>
          <w:szCs w:val="24"/>
          <w:lang w:eastAsia="es-CO"/>
        </w:rPr>
        <w:t xml:space="preserve">los </w:t>
      </w:r>
      <w:r w:rsidR="00FB02FE" w:rsidRPr="00594DA2">
        <w:rPr>
          <w:rFonts w:eastAsia="Times New Roman" w:cs="Times New Roman"/>
          <w:b/>
          <w:sz w:val="24"/>
          <w:szCs w:val="24"/>
          <w:lang w:eastAsia="es-CO"/>
        </w:rPr>
        <w:t>derechos y libertades</w:t>
      </w:r>
      <w:r w:rsidR="00FB02FE" w:rsidRPr="00594DA2">
        <w:rPr>
          <w:rFonts w:eastAsia="Times New Roman" w:cs="Times New Roman"/>
          <w:sz w:val="24"/>
          <w:szCs w:val="24"/>
          <w:lang w:eastAsia="es-CO"/>
        </w:rPr>
        <w:t xml:space="preserve"> de los habitantes</w:t>
      </w:r>
      <w:r w:rsidR="00DA67BE" w:rsidRPr="00594DA2">
        <w:rPr>
          <w:rFonts w:eastAsia="Times New Roman" w:cs="Times New Roman"/>
          <w:sz w:val="24"/>
          <w:szCs w:val="24"/>
          <w:lang w:eastAsia="es-CO"/>
        </w:rPr>
        <w:t>; y,</w:t>
      </w:r>
      <w:r w:rsidR="00FB02FE" w:rsidRPr="00594DA2">
        <w:rPr>
          <w:rFonts w:eastAsia="Times New Roman" w:cs="Times New Roman"/>
          <w:sz w:val="24"/>
          <w:szCs w:val="24"/>
          <w:lang w:eastAsia="es-CO"/>
        </w:rPr>
        <w:t xml:space="preserve"> </w:t>
      </w:r>
      <w:r w:rsidR="00AC6F7F" w:rsidRPr="00594DA2">
        <w:rPr>
          <w:rFonts w:eastAsia="Times New Roman" w:cs="Times New Roman"/>
          <w:sz w:val="24"/>
          <w:szCs w:val="24"/>
          <w:lang w:eastAsia="es-CO"/>
        </w:rPr>
        <w:t xml:space="preserve">de </w:t>
      </w:r>
      <w:r w:rsidR="00DA67BE" w:rsidRPr="00594DA2">
        <w:rPr>
          <w:rFonts w:eastAsia="Times New Roman" w:cs="Times New Roman"/>
          <w:sz w:val="24"/>
          <w:szCs w:val="24"/>
          <w:lang w:eastAsia="es-CO"/>
        </w:rPr>
        <w:t>disposiciones</w:t>
      </w:r>
      <w:r w:rsidR="00FB02FE" w:rsidRPr="00594DA2">
        <w:rPr>
          <w:rFonts w:eastAsia="Times New Roman" w:cs="Times New Roman"/>
          <w:sz w:val="24"/>
          <w:szCs w:val="24"/>
          <w:lang w:eastAsia="es-CO"/>
        </w:rPr>
        <w:t xml:space="preserve"> relativas a la guardia nacional y las milicias provinciales.</w:t>
      </w:r>
      <w:r w:rsidR="00A776C7" w:rsidRPr="00594DA2">
        <w:rPr>
          <w:rFonts w:eastAsia="Times New Roman" w:cs="Times New Roman"/>
          <w:sz w:val="24"/>
          <w:szCs w:val="24"/>
          <w:lang w:eastAsia="es-CO"/>
        </w:rPr>
        <w:t xml:space="preserve"> Igualmente la</w:t>
      </w:r>
      <w:r w:rsidR="00DA67BE" w:rsidRPr="00594DA2">
        <w:rPr>
          <w:rFonts w:eastAsia="Times New Roman" w:cs="Times New Roman"/>
          <w:sz w:val="24"/>
          <w:szCs w:val="24"/>
          <w:lang w:eastAsia="es-CO"/>
        </w:rPr>
        <w:t xml:space="preserve"> </w:t>
      </w:r>
      <w:r w:rsidR="00FB02FE" w:rsidRPr="00594DA2">
        <w:rPr>
          <w:rFonts w:eastAsia="Times New Roman" w:cs="Times New Roman"/>
          <w:sz w:val="24"/>
          <w:szCs w:val="24"/>
          <w:lang w:eastAsia="es-CO"/>
        </w:rPr>
        <w:t xml:space="preserve">conservación </w:t>
      </w:r>
      <w:r w:rsidR="00DA67BE" w:rsidRPr="00594DA2">
        <w:rPr>
          <w:rFonts w:eastAsia="Times New Roman" w:cs="Times New Roman"/>
          <w:sz w:val="24"/>
          <w:szCs w:val="24"/>
          <w:lang w:eastAsia="es-CO"/>
        </w:rPr>
        <w:t>de l</w:t>
      </w:r>
      <w:r w:rsidR="00FB02FE" w:rsidRPr="00594DA2">
        <w:rPr>
          <w:rFonts w:eastAsia="Times New Roman" w:cs="Times New Roman"/>
          <w:sz w:val="24"/>
          <w:szCs w:val="24"/>
          <w:lang w:eastAsia="es-CO"/>
        </w:rPr>
        <w:t xml:space="preserve">a </w:t>
      </w:r>
      <w:r w:rsidR="00DA67BE" w:rsidRPr="00594DA2">
        <w:rPr>
          <w:rFonts w:eastAsia="Times New Roman" w:cs="Times New Roman"/>
          <w:b/>
          <w:sz w:val="24"/>
          <w:szCs w:val="24"/>
          <w:lang w:eastAsia="es-CO"/>
        </w:rPr>
        <w:t>religión Católica</w:t>
      </w:r>
      <w:r w:rsidRPr="00594DA2">
        <w:rPr>
          <w:rFonts w:eastAsia="Times New Roman" w:cs="Times New Roman"/>
          <w:sz w:val="24"/>
          <w:szCs w:val="24"/>
          <w:lang w:eastAsia="es-CO"/>
        </w:rPr>
        <w:t>,</w:t>
      </w:r>
      <w:r w:rsidR="00DA67BE" w:rsidRPr="00594DA2">
        <w:rPr>
          <w:rFonts w:eastAsia="Times New Roman" w:cs="Times New Roman"/>
          <w:sz w:val="24"/>
          <w:szCs w:val="24"/>
          <w:lang w:eastAsia="es-CO"/>
        </w:rPr>
        <w:t xml:space="preserve"> </w:t>
      </w:r>
      <w:r w:rsidR="00A776C7" w:rsidRPr="00594DA2">
        <w:rPr>
          <w:rFonts w:eastAsia="Times New Roman" w:cs="Times New Roman"/>
          <w:sz w:val="24"/>
          <w:szCs w:val="24"/>
          <w:lang w:eastAsia="es-CO"/>
        </w:rPr>
        <w:t xml:space="preserve">la </w:t>
      </w:r>
      <w:r w:rsidR="00DA67BE" w:rsidRPr="00594DA2">
        <w:rPr>
          <w:rFonts w:eastAsia="Times New Roman" w:cs="Times New Roman"/>
          <w:sz w:val="24"/>
          <w:szCs w:val="24"/>
          <w:lang w:eastAsia="es-CO"/>
        </w:rPr>
        <w:t xml:space="preserve">facultad del Congreso para regular el </w:t>
      </w:r>
      <w:r w:rsidR="007A6692" w:rsidRPr="00594DA2">
        <w:rPr>
          <w:rFonts w:eastAsia="Times New Roman" w:cs="Times New Roman"/>
          <w:b/>
          <w:sz w:val="24"/>
          <w:szCs w:val="24"/>
          <w:lang w:eastAsia="es-CO"/>
        </w:rPr>
        <w:t>patronato</w:t>
      </w:r>
      <w:r w:rsidRPr="00594DA2">
        <w:rPr>
          <w:rFonts w:eastAsia="Times New Roman" w:cs="Times New Roman"/>
          <w:sz w:val="24"/>
          <w:szCs w:val="24"/>
          <w:lang w:eastAsia="es-CO"/>
        </w:rPr>
        <w:t xml:space="preserve"> y </w:t>
      </w:r>
      <w:r w:rsidR="00A776C7" w:rsidRPr="00594DA2">
        <w:rPr>
          <w:rFonts w:eastAsia="Times New Roman" w:cs="Times New Roman"/>
          <w:sz w:val="24"/>
          <w:szCs w:val="24"/>
          <w:lang w:eastAsia="es-CO"/>
        </w:rPr>
        <w:t xml:space="preserve">la </w:t>
      </w:r>
      <w:r w:rsidR="00DA67BE" w:rsidRPr="00594DA2">
        <w:rPr>
          <w:rFonts w:eastAsia="Times New Roman" w:cs="Times New Roman"/>
          <w:sz w:val="24"/>
          <w:szCs w:val="24"/>
          <w:lang w:eastAsia="es-CO"/>
        </w:rPr>
        <w:t xml:space="preserve">consideración de la necesidad de </w:t>
      </w:r>
      <w:r w:rsidR="00DA67BE" w:rsidRPr="00594DA2">
        <w:rPr>
          <w:rFonts w:eastAsia="Times New Roman" w:cs="Times New Roman"/>
          <w:b/>
          <w:sz w:val="24"/>
          <w:szCs w:val="24"/>
          <w:lang w:eastAsia="es-CO"/>
        </w:rPr>
        <w:t>elaborar una Constitución</w:t>
      </w:r>
      <w:r w:rsidR="00DA67BE" w:rsidRPr="00594DA2">
        <w:rPr>
          <w:rFonts w:eastAsia="Times New Roman" w:cs="Times New Roman"/>
          <w:sz w:val="24"/>
          <w:szCs w:val="24"/>
          <w:lang w:eastAsia="es-CO"/>
        </w:rPr>
        <w:t xml:space="preserve"> en “</w:t>
      </w:r>
      <w:r w:rsidR="00FB02FE" w:rsidRPr="00594DA2">
        <w:rPr>
          <w:rFonts w:eastAsia="Times New Roman" w:cs="Times New Roman"/>
          <w:sz w:val="24"/>
          <w:szCs w:val="24"/>
          <w:lang w:eastAsia="es-CO"/>
        </w:rPr>
        <w:t>mejor o</w:t>
      </w:r>
      <w:r w:rsidR="00DA67BE" w:rsidRPr="00594DA2">
        <w:rPr>
          <w:rFonts w:eastAsia="Times New Roman" w:cs="Times New Roman"/>
          <w:sz w:val="24"/>
          <w:szCs w:val="24"/>
          <w:lang w:eastAsia="es-CO"/>
        </w:rPr>
        <w:t>casión o tiempos más tranquilos”.</w:t>
      </w:r>
    </w:p>
    <w:p w14:paraId="13C36EF7" w14:textId="77777777" w:rsidR="00A776C7" w:rsidRPr="00594DA2" w:rsidRDefault="00A776C7" w:rsidP="00642B12">
      <w:pPr>
        <w:spacing w:after="0" w:line="240" w:lineRule="auto"/>
        <w:jc w:val="both"/>
        <w:rPr>
          <w:rFonts w:eastAsia="Times New Roman" w:cs="Times New Roman"/>
          <w:sz w:val="24"/>
          <w:szCs w:val="24"/>
          <w:lang w:eastAsia="es-CO"/>
        </w:rPr>
      </w:pPr>
    </w:p>
    <w:p w14:paraId="300606F6" w14:textId="63D19EA3" w:rsidR="002351DC" w:rsidRPr="00594DA2" w:rsidRDefault="002351DC"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El </w:t>
      </w:r>
      <w:r w:rsidR="00A776C7" w:rsidRPr="00594DA2">
        <w:rPr>
          <w:rFonts w:eastAsia="Times New Roman" w:cs="Times New Roman"/>
          <w:b/>
          <w:sz w:val="24"/>
          <w:szCs w:val="24"/>
          <w:lang w:eastAsia="es-CO"/>
        </w:rPr>
        <w:t xml:space="preserve">Acta de la Federación </w:t>
      </w:r>
      <w:r w:rsidRPr="00594DA2">
        <w:rPr>
          <w:rFonts w:eastAsia="Times New Roman" w:cs="Times New Roman"/>
          <w:sz w:val="24"/>
          <w:szCs w:val="24"/>
          <w:lang w:eastAsia="es-CO"/>
        </w:rPr>
        <w:t>fue reformada en 1814 y 1815.</w:t>
      </w:r>
    </w:p>
    <w:p w14:paraId="7245D40B" w14:textId="77777777" w:rsidR="002351DC" w:rsidRPr="00594DA2" w:rsidRDefault="002351DC"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400"/>
        <w:gridCol w:w="6654"/>
      </w:tblGrid>
      <w:tr w:rsidR="001660CB" w:rsidRPr="00594DA2" w14:paraId="47C18537" w14:textId="77777777" w:rsidTr="000A6813">
        <w:tc>
          <w:tcPr>
            <w:tcW w:w="0" w:type="auto"/>
            <w:gridSpan w:val="2"/>
            <w:shd w:val="clear" w:color="auto" w:fill="0D0D0D" w:themeFill="text1" w:themeFillTint="F2"/>
          </w:tcPr>
          <w:p w14:paraId="519477B7" w14:textId="77777777" w:rsidR="00E27722" w:rsidRPr="00594DA2" w:rsidRDefault="00E27722" w:rsidP="000A6813">
            <w:pPr>
              <w:jc w:val="center"/>
              <w:rPr>
                <w:rFonts w:cs="Times New Roman"/>
                <w:b/>
                <w:sz w:val="20"/>
                <w:szCs w:val="24"/>
              </w:rPr>
            </w:pPr>
            <w:r w:rsidRPr="00594DA2">
              <w:rPr>
                <w:rFonts w:cs="Times New Roman"/>
                <w:b/>
                <w:sz w:val="20"/>
                <w:szCs w:val="24"/>
              </w:rPr>
              <w:t>Imagen (fotografía, gráfica o ilustración)</w:t>
            </w:r>
          </w:p>
        </w:tc>
      </w:tr>
      <w:tr w:rsidR="001660CB" w:rsidRPr="00594DA2" w14:paraId="04131CC0" w14:textId="77777777" w:rsidTr="000A6813">
        <w:tc>
          <w:tcPr>
            <w:tcW w:w="0" w:type="auto"/>
          </w:tcPr>
          <w:p w14:paraId="662071BC" w14:textId="77777777" w:rsidR="00E27722" w:rsidRPr="00594DA2" w:rsidRDefault="00E27722" w:rsidP="000A6813">
            <w:pPr>
              <w:jc w:val="both"/>
              <w:rPr>
                <w:rFonts w:cs="Times New Roman"/>
                <w:b/>
                <w:sz w:val="20"/>
                <w:szCs w:val="24"/>
              </w:rPr>
            </w:pPr>
            <w:r w:rsidRPr="00594DA2">
              <w:rPr>
                <w:rFonts w:cs="Times New Roman"/>
                <w:b/>
                <w:sz w:val="20"/>
                <w:szCs w:val="24"/>
              </w:rPr>
              <w:t>Código</w:t>
            </w:r>
          </w:p>
        </w:tc>
        <w:tc>
          <w:tcPr>
            <w:tcW w:w="0" w:type="auto"/>
          </w:tcPr>
          <w:p w14:paraId="05B82293" w14:textId="0017A400" w:rsidR="00E27722" w:rsidRPr="00594DA2" w:rsidRDefault="00E27722" w:rsidP="000A6813">
            <w:pPr>
              <w:rPr>
                <w:rFonts w:cs="Times New Roman"/>
                <w:b/>
                <w:sz w:val="20"/>
                <w:szCs w:val="24"/>
              </w:rPr>
            </w:pPr>
            <w:r w:rsidRPr="00594DA2">
              <w:rPr>
                <w:rFonts w:cs="Times New Roman"/>
                <w:b/>
                <w:sz w:val="20"/>
                <w:szCs w:val="24"/>
              </w:rPr>
              <w:t>CS_08_12IMG08</w:t>
            </w:r>
          </w:p>
        </w:tc>
      </w:tr>
      <w:tr w:rsidR="001660CB" w:rsidRPr="00594DA2" w14:paraId="6E9C516F" w14:textId="77777777" w:rsidTr="000A6813">
        <w:tc>
          <w:tcPr>
            <w:tcW w:w="0" w:type="auto"/>
          </w:tcPr>
          <w:p w14:paraId="6C429FD4" w14:textId="77777777" w:rsidR="00E27722" w:rsidRPr="00594DA2" w:rsidRDefault="00E27722" w:rsidP="000A6813">
            <w:pPr>
              <w:jc w:val="both"/>
              <w:rPr>
                <w:rFonts w:cs="Times New Roman"/>
                <w:sz w:val="20"/>
                <w:szCs w:val="24"/>
              </w:rPr>
            </w:pPr>
            <w:r w:rsidRPr="00594DA2">
              <w:rPr>
                <w:rFonts w:cs="Times New Roman"/>
                <w:b/>
                <w:sz w:val="20"/>
                <w:szCs w:val="24"/>
              </w:rPr>
              <w:t>Descripción</w:t>
            </w:r>
          </w:p>
        </w:tc>
        <w:tc>
          <w:tcPr>
            <w:tcW w:w="0" w:type="auto"/>
          </w:tcPr>
          <w:p w14:paraId="52FA7D0E" w14:textId="371EC202" w:rsidR="00E27722" w:rsidRPr="00594DA2" w:rsidRDefault="00E27722" w:rsidP="000A6813">
            <w:pPr>
              <w:rPr>
                <w:rFonts w:cs="Times New Roman"/>
                <w:sz w:val="20"/>
                <w:szCs w:val="24"/>
              </w:rPr>
            </w:pPr>
            <w:r w:rsidRPr="00594DA2">
              <w:rPr>
                <w:rFonts w:cs="Times New Roman"/>
                <w:sz w:val="20"/>
                <w:szCs w:val="24"/>
              </w:rPr>
              <w:t>Acta de la Federación de las Provincias Unidas de la Nueva Granada</w:t>
            </w:r>
          </w:p>
        </w:tc>
      </w:tr>
      <w:tr w:rsidR="001660CB" w:rsidRPr="00594DA2" w14:paraId="39AD12A9" w14:textId="77777777" w:rsidTr="000A6813">
        <w:tc>
          <w:tcPr>
            <w:tcW w:w="0" w:type="auto"/>
          </w:tcPr>
          <w:p w14:paraId="7DECF6DF" w14:textId="77777777" w:rsidR="00E27722" w:rsidRPr="00594DA2" w:rsidRDefault="00E27722" w:rsidP="000A6813">
            <w:pPr>
              <w:jc w:val="both"/>
              <w:rPr>
                <w:rFonts w:cs="Times New Roman"/>
                <w:sz w:val="20"/>
                <w:szCs w:val="24"/>
              </w:rPr>
            </w:pPr>
            <w:r w:rsidRPr="00594DA2">
              <w:rPr>
                <w:rFonts w:cs="Times New Roman"/>
                <w:b/>
                <w:sz w:val="20"/>
                <w:szCs w:val="24"/>
              </w:rPr>
              <w:t>Código Shutterstock (o URL o la ruta en AulaPlaneta)</w:t>
            </w:r>
          </w:p>
        </w:tc>
        <w:tc>
          <w:tcPr>
            <w:tcW w:w="0" w:type="auto"/>
          </w:tcPr>
          <w:p w14:paraId="06C7CA6B" w14:textId="0E4CBEB9" w:rsidR="00E27722" w:rsidRPr="00594DA2" w:rsidRDefault="00E27722" w:rsidP="00E27722">
            <w:pPr>
              <w:rPr>
                <w:rFonts w:cs="Times New Roman"/>
                <w:sz w:val="20"/>
                <w:szCs w:val="24"/>
                <w:lang w:val="en"/>
              </w:rPr>
            </w:pPr>
            <w:r w:rsidRPr="00594DA2">
              <w:rPr>
                <w:rFonts w:cs="Times New Roman"/>
                <w:sz w:val="20"/>
                <w:szCs w:val="24"/>
                <w:lang w:val="en"/>
              </w:rPr>
              <w:t>Foto de Camilo Torres</w:t>
            </w:r>
          </w:p>
        </w:tc>
      </w:tr>
      <w:tr w:rsidR="002759EE" w:rsidRPr="00594DA2" w14:paraId="631E7BB4" w14:textId="77777777" w:rsidTr="000A6813">
        <w:tc>
          <w:tcPr>
            <w:tcW w:w="0" w:type="auto"/>
          </w:tcPr>
          <w:p w14:paraId="3FB1A22E" w14:textId="77777777" w:rsidR="00E27722" w:rsidRPr="00594DA2" w:rsidRDefault="00E27722" w:rsidP="000A6813">
            <w:pPr>
              <w:jc w:val="both"/>
              <w:rPr>
                <w:rFonts w:cs="Times New Roman"/>
                <w:sz w:val="20"/>
                <w:szCs w:val="24"/>
              </w:rPr>
            </w:pPr>
            <w:r w:rsidRPr="00594DA2">
              <w:rPr>
                <w:rFonts w:cs="Times New Roman"/>
                <w:b/>
                <w:sz w:val="20"/>
                <w:szCs w:val="24"/>
              </w:rPr>
              <w:t>Pie de imagen</w:t>
            </w:r>
          </w:p>
        </w:tc>
        <w:tc>
          <w:tcPr>
            <w:tcW w:w="0" w:type="auto"/>
          </w:tcPr>
          <w:p w14:paraId="1CA78ED0" w14:textId="7AE4E8FD" w:rsidR="00E27722" w:rsidRPr="00594DA2" w:rsidRDefault="00E27722" w:rsidP="00E27722">
            <w:pPr>
              <w:pStyle w:val="u"/>
              <w:shd w:val="clear" w:color="auto" w:fill="FFFFFF"/>
              <w:spacing w:after="0"/>
              <w:jc w:val="both"/>
              <w:rPr>
                <w:rFonts w:asciiTheme="minorHAnsi" w:hAnsiTheme="minorHAnsi"/>
                <w:sz w:val="20"/>
              </w:rPr>
            </w:pPr>
            <w:r w:rsidRPr="00594DA2">
              <w:rPr>
                <w:rStyle w:val="un"/>
                <w:rFonts w:asciiTheme="minorHAnsi" w:hAnsiTheme="minorHAnsi"/>
                <w:sz w:val="20"/>
              </w:rPr>
              <w:t xml:space="preserve">Camilo Torres fue elegido para redactar el </w:t>
            </w:r>
            <w:r w:rsidRPr="00594DA2">
              <w:rPr>
                <w:rFonts w:asciiTheme="minorHAnsi" w:hAnsiTheme="minorHAnsi"/>
                <w:sz w:val="20"/>
              </w:rPr>
              <w:t>Acta de la Federación de las Provincias Unidas de la Nueva Granada</w:t>
            </w:r>
            <w:r w:rsidRPr="00594DA2">
              <w:rPr>
                <w:rStyle w:val="un"/>
                <w:rFonts w:asciiTheme="minorHAnsi" w:hAnsiTheme="minorHAnsi"/>
                <w:sz w:val="20"/>
              </w:rPr>
              <w:t xml:space="preserve"> y se desempeñó como presidente del Congreso de las Provincias Unidas entre 1812 y 1814.</w:t>
            </w:r>
          </w:p>
        </w:tc>
      </w:tr>
    </w:tbl>
    <w:p w14:paraId="4254FDAC" w14:textId="77777777" w:rsidR="00E27722" w:rsidRPr="00594DA2" w:rsidRDefault="00E27722"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1660CB" w:rsidRPr="00594DA2" w14:paraId="1CA209DA" w14:textId="77777777" w:rsidTr="00D418C7">
        <w:tc>
          <w:tcPr>
            <w:tcW w:w="9054" w:type="dxa"/>
            <w:gridSpan w:val="2"/>
            <w:shd w:val="clear" w:color="auto" w:fill="000000" w:themeFill="text1"/>
          </w:tcPr>
          <w:p w14:paraId="6A676BDE" w14:textId="77777777" w:rsidR="002759EE" w:rsidRPr="00594DA2" w:rsidRDefault="002759EE" w:rsidP="00D418C7">
            <w:pPr>
              <w:jc w:val="center"/>
              <w:rPr>
                <w:rFonts w:cs="Times New Roman"/>
                <w:b/>
                <w:sz w:val="20"/>
                <w:szCs w:val="24"/>
              </w:rPr>
            </w:pPr>
            <w:r w:rsidRPr="00594DA2">
              <w:rPr>
                <w:rFonts w:cs="Times New Roman"/>
                <w:b/>
                <w:sz w:val="20"/>
                <w:szCs w:val="24"/>
              </w:rPr>
              <w:t xml:space="preserve">Profundiza. Recurso nuevo </w:t>
            </w:r>
          </w:p>
        </w:tc>
      </w:tr>
      <w:tr w:rsidR="001660CB" w:rsidRPr="00594DA2" w14:paraId="5D97887F" w14:textId="77777777" w:rsidTr="00D418C7">
        <w:tc>
          <w:tcPr>
            <w:tcW w:w="2518" w:type="dxa"/>
          </w:tcPr>
          <w:p w14:paraId="0F60C0BF" w14:textId="77777777" w:rsidR="002759EE" w:rsidRPr="00594DA2" w:rsidRDefault="002759EE" w:rsidP="00D418C7">
            <w:pPr>
              <w:rPr>
                <w:rFonts w:cs="Times New Roman"/>
                <w:b/>
                <w:sz w:val="20"/>
                <w:szCs w:val="24"/>
              </w:rPr>
            </w:pPr>
            <w:r w:rsidRPr="00594DA2">
              <w:rPr>
                <w:rFonts w:cs="Times New Roman"/>
                <w:b/>
                <w:sz w:val="20"/>
                <w:szCs w:val="24"/>
              </w:rPr>
              <w:t>Código</w:t>
            </w:r>
          </w:p>
        </w:tc>
        <w:tc>
          <w:tcPr>
            <w:tcW w:w="6536" w:type="dxa"/>
          </w:tcPr>
          <w:p w14:paraId="0DCF1CFB" w14:textId="729596C3" w:rsidR="002759EE" w:rsidRPr="00594DA2" w:rsidRDefault="002759EE" w:rsidP="00D418C7">
            <w:pPr>
              <w:jc w:val="both"/>
              <w:rPr>
                <w:rFonts w:cs="Times New Roman"/>
                <w:b/>
                <w:sz w:val="20"/>
                <w:szCs w:val="24"/>
              </w:rPr>
            </w:pPr>
            <w:r w:rsidRPr="00594DA2">
              <w:rPr>
                <w:rFonts w:cs="Times New Roman"/>
                <w:sz w:val="20"/>
                <w:szCs w:val="24"/>
              </w:rPr>
              <w:t>CS_08_12_REC70</w:t>
            </w:r>
          </w:p>
        </w:tc>
      </w:tr>
      <w:tr w:rsidR="001660CB" w:rsidRPr="00594DA2" w14:paraId="37EB32F0" w14:textId="77777777" w:rsidTr="00D418C7">
        <w:tc>
          <w:tcPr>
            <w:tcW w:w="2518" w:type="dxa"/>
          </w:tcPr>
          <w:p w14:paraId="195C5CA3" w14:textId="77777777" w:rsidR="002759EE" w:rsidRPr="00594DA2" w:rsidRDefault="002759EE" w:rsidP="00D418C7">
            <w:pPr>
              <w:rPr>
                <w:rFonts w:cs="Times New Roman"/>
                <w:b/>
                <w:sz w:val="20"/>
                <w:szCs w:val="24"/>
              </w:rPr>
            </w:pPr>
            <w:r w:rsidRPr="00594DA2">
              <w:rPr>
                <w:rFonts w:cs="Times New Roman"/>
                <w:b/>
                <w:sz w:val="20"/>
                <w:szCs w:val="24"/>
              </w:rPr>
              <w:t>Título</w:t>
            </w:r>
          </w:p>
        </w:tc>
        <w:tc>
          <w:tcPr>
            <w:tcW w:w="6536" w:type="dxa"/>
          </w:tcPr>
          <w:p w14:paraId="075A8D4B" w14:textId="527B2A5E" w:rsidR="002759EE" w:rsidRPr="00594DA2" w:rsidRDefault="002759EE" w:rsidP="00D418C7">
            <w:pPr>
              <w:pStyle w:val="Textocomentario"/>
              <w:jc w:val="both"/>
              <w:rPr>
                <w:rFonts w:cs="Times New Roman"/>
                <w:szCs w:val="24"/>
              </w:rPr>
            </w:pPr>
            <w:r w:rsidRPr="00594DA2">
              <w:rPr>
                <w:rFonts w:cs="Times New Roman"/>
                <w:szCs w:val="24"/>
              </w:rPr>
              <w:t>Leyendo y conociendo el Acta de la Federación de las Provincias Unidas de la Nueva Granada</w:t>
            </w:r>
            <w:r w:rsidRPr="00594DA2">
              <w:rPr>
                <w:rFonts w:cs="Times New Roman"/>
                <w:szCs w:val="24"/>
                <w:lang w:val="en"/>
              </w:rPr>
              <w:t>.</w:t>
            </w:r>
          </w:p>
        </w:tc>
      </w:tr>
      <w:tr w:rsidR="002759EE" w:rsidRPr="00594DA2" w14:paraId="4B831D27" w14:textId="77777777" w:rsidTr="00D418C7">
        <w:tc>
          <w:tcPr>
            <w:tcW w:w="2518" w:type="dxa"/>
          </w:tcPr>
          <w:p w14:paraId="550DFFF9" w14:textId="77777777" w:rsidR="002759EE" w:rsidRPr="00594DA2" w:rsidRDefault="002759EE" w:rsidP="00D418C7">
            <w:pPr>
              <w:rPr>
                <w:rFonts w:cs="Times New Roman"/>
                <w:b/>
                <w:sz w:val="20"/>
                <w:szCs w:val="24"/>
              </w:rPr>
            </w:pPr>
            <w:r w:rsidRPr="00594DA2">
              <w:rPr>
                <w:rFonts w:cs="Times New Roman"/>
                <w:b/>
                <w:sz w:val="20"/>
                <w:szCs w:val="24"/>
              </w:rPr>
              <w:t>Descripción</w:t>
            </w:r>
          </w:p>
        </w:tc>
        <w:tc>
          <w:tcPr>
            <w:tcW w:w="6536" w:type="dxa"/>
          </w:tcPr>
          <w:p w14:paraId="1521C4AF" w14:textId="4A2FA29C" w:rsidR="002759EE" w:rsidRPr="00594DA2" w:rsidRDefault="002759EE" w:rsidP="00D418C7">
            <w:pPr>
              <w:pStyle w:val="Textocomentario"/>
              <w:jc w:val="both"/>
              <w:rPr>
                <w:rFonts w:cs="Times New Roman"/>
                <w:szCs w:val="24"/>
              </w:rPr>
            </w:pPr>
            <w:r w:rsidRPr="00594DA2">
              <w:rPr>
                <w:rFonts w:cs="Times New Roman"/>
                <w:szCs w:val="24"/>
              </w:rPr>
              <w:t xml:space="preserve">Lectura del Acta de la Federación de las Provincias Unidas de la Nueva Granada </w:t>
            </w:r>
            <w:r w:rsidRPr="00594DA2">
              <w:rPr>
                <w:rFonts w:cs="Times New Roman"/>
                <w:szCs w:val="24"/>
                <w:lang w:val="en"/>
              </w:rPr>
              <w:t>y solución de preguntas relacionadas con los derechos consagrados a favor de los ciudadanos.</w:t>
            </w:r>
          </w:p>
        </w:tc>
      </w:tr>
    </w:tbl>
    <w:p w14:paraId="333A61DA" w14:textId="77777777" w:rsidR="002759EE" w:rsidRPr="00594DA2" w:rsidRDefault="002759EE"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594DA2" w:rsidRPr="00594DA2" w14:paraId="08098D9F" w14:textId="77777777" w:rsidTr="0057502F">
        <w:tc>
          <w:tcPr>
            <w:tcW w:w="9054" w:type="dxa"/>
            <w:gridSpan w:val="2"/>
            <w:shd w:val="clear" w:color="auto" w:fill="000000" w:themeFill="text1"/>
          </w:tcPr>
          <w:p w14:paraId="10D2F4E4" w14:textId="29CE3A86" w:rsidR="00ED74CC" w:rsidRPr="00594DA2" w:rsidRDefault="00ED74CC" w:rsidP="0057502F">
            <w:pPr>
              <w:jc w:val="center"/>
              <w:rPr>
                <w:rFonts w:cs="Times New Roman"/>
                <w:sz w:val="20"/>
                <w:szCs w:val="24"/>
              </w:rPr>
            </w:pPr>
            <w:r w:rsidRPr="00594DA2">
              <w:rPr>
                <w:rFonts w:cs="Times New Roman"/>
                <w:sz w:val="20"/>
                <w:szCs w:val="24"/>
              </w:rPr>
              <w:t>Destacado # 5</w:t>
            </w:r>
          </w:p>
        </w:tc>
      </w:tr>
      <w:tr w:rsidR="00594DA2" w:rsidRPr="00594DA2" w14:paraId="6C7705BD" w14:textId="77777777" w:rsidTr="0057502F">
        <w:trPr>
          <w:trHeight w:val="252"/>
        </w:trPr>
        <w:tc>
          <w:tcPr>
            <w:tcW w:w="2093" w:type="dxa"/>
            <w:shd w:val="clear" w:color="auto" w:fill="auto"/>
          </w:tcPr>
          <w:p w14:paraId="718AC87A" w14:textId="77777777" w:rsidR="00ED74CC" w:rsidRPr="00594DA2" w:rsidRDefault="00ED74CC" w:rsidP="0057502F">
            <w:pPr>
              <w:rPr>
                <w:rFonts w:cs="Times New Roman"/>
                <w:sz w:val="20"/>
                <w:szCs w:val="24"/>
                <w:lang w:val="es-ES"/>
              </w:rPr>
            </w:pPr>
            <w:r w:rsidRPr="00594DA2">
              <w:rPr>
                <w:rFonts w:cs="Times New Roman"/>
                <w:sz w:val="20"/>
                <w:szCs w:val="24"/>
                <w:lang w:val="es-ES"/>
              </w:rPr>
              <w:t>Título</w:t>
            </w:r>
          </w:p>
        </w:tc>
        <w:tc>
          <w:tcPr>
            <w:tcW w:w="6961" w:type="dxa"/>
            <w:shd w:val="clear" w:color="auto" w:fill="auto"/>
          </w:tcPr>
          <w:p w14:paraId="7439E79A" w14:textId="0072B69D" w:rsidR="00ED74CC" w:rsidRPr="00594DA2" w:rsidRDefault="00ED74CC" w:rsidP="00ED74CC">
            <w:pPr>
              <w:jc w:val="both"/>
              <w:rPr>
                <w:rFonts w:cs="Times New Roman"/>
                <w:sz w:val="20"/>
                <w:szCs w:val="24"/>
              </w:rPr>
            </w:pPr>
            <w:r w:rsidRPr="00594DA2">
              <w:rPr>
                <w:rFonts w:cs="Times New Roman"/>
                <w:sz w:val="20"/>
                <w:szCs w:val="24"/>
              </w:rPr>
              <w:t>El constitucionalismo colombiano: luchas federalistas y centralistas.</w:t>
            </w:r>
          </w:p>
        </w:tc>
      </w:tr>
      <w:tr w:rsidR="00594DA2" w:rsidRPr="00594DA2" w14:paraId="10ACC2F3" w14:textId="77777777" w:rsidTr="0057502F">
        <w:trPr>
          <w:trHeight w:val="318"/>
        </w:trPr>
        <w:tc>
          <w:tcPr>
            <w:tcW w:w="2093" w:type="dxa"/>
            <w:shd w:val="clear" w:color="auto" w:fill="auto"/>
          </w:tcPr>
          <w:p w14:paraId="2D241B2C" w14:textId="77777777" w:rsidR="00ED74CC" w:rsidRPr="00594DA2" w:rsidRDefault="00ED74CC" w:rsidP="0057502F">
            <w:pPr>
              <w:rPr>
                <w:rFonts w:cs="Times New Roman"/>
                <w:sz w:val="20"/>
                <w:szCs w:val="24"/>
                <w:lang w:val="es-ES"/>
              </w:rPr>
            </w:pPr>
            <w:r w:rsidRPr="00594DA2">
              <w:rPr>
                <w:rFonts w:cs="Times New Roman"/>
                <w:sz w:val="20"/>
                <w:szCs w:val="24"/>
                <w:lang w:val="es-ES"/>
              </w:rPr>
              <w:t>Contenido</w:t>
            </w:r>
          </w:p>
        </w:tc>
        <w:tc>
          <w:tcPr>
            <w:tcW w:w="6961" w:type="dxa"/>
            <w:shd w:val="clear" w:color="auto" w:fill="auto"/>
          </w:tcPr>
          <w:p w14:paraId="5D333608" w14:textId="0E5B7374" w:rsidR="00ED74CC" w:rsidRPr="00594DA2" w:rsidRDefault="00ED74CC" w:rsidP="0057502F">
            <w:pPr>
              <w:jc w:val="both"/>
              <w:rPr>
                <w:rFonts w:cs="Times New Roman"/>
                <w:sz w:val="20"/>
                <w:szCs w:val="24"/>
              </w:rPr>
            </w:pPr>
            <w:r w:rsidRPr="00594DA2">
              <w:rPr>
                <w:rFonts w:cs="Times New Roman"/>
                <w:sz w:val="20"/>
                <w:szCs w:val="24"/>
              </w:rPr>
              <w:t xml:space="preserve">Las primeras disputas entre las facciones políticas de las elites criollas se presentaron en relación con la forma de Estado: ¿central o federal? Lo cual se </w:t>
            </w:r>
            <w:r w:rsidRPr="00594DA2">
              <w:rPr>
                <w:rFonts w:cs="Times New Roman"/>
                <w:sz w:val="20"/>
                <w:szCs w:val="24"/>
              </w:rPr>
              <w:lastRenderedPageBreak/>
              <w:t>vivirá en la historia constitucional colombiana y perdura hoy en día al analizar la autonomía de las regiones.</w:t>
            </w:r>
          </w:p>
        </w:tc>
      </w:tr>
    </w:tbl>
    <w:p w14:paraId="1C15F133" w14:textId="77777777" w:rsidR="00ED74CC" w:rsidRPr="00594DA2" w:rsidRDefault="00ED74CC" w:rsidP="00642B12">
      <w:pPr>
        <w:spacing w:after="0" w:line="240" w:lineRule="auto"/>
        <w:jc w:val="both"/>
        <w:rPr>
          <w:rFonts w:eastAsia="Times New Roman" w:cs="Times New Roman"/>
          <w:sz w:val="24"/>
          <w:szCs w:val="24"/>
          <w:lang w:eastAsia="es-CO"/>
        </w:rPr>
      </w:pPr>
    </w:p>
    <w:p w14:paraId="304AF3A5" w14:textId="435261BC" w:rsidR="00194E2F" w:rsidRPr="00594DA2" w:rsidRDefault="002351DC"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Las desavenencias condujeron en </w:t>
      </w:r>
      <w:r w:rsidRPr="00594DA2">
        <w:rPr>
          <w:rFonts w:eastAsia="Times New Roman" w:cs="Times New Roman"/>
          <w:b/>
          <w:sz w:val="24"/>
          <w:szCs w:val="24"/>
          <w:lang w:eastAsia="es-CO"/>
        </w:rPr>
        <w:t>1812</w:t>
      </w:r>
      <w:r w:rsidRPr="00594DA2">
        <w:rPr>
          <w:rFonts w:eastAsia="Times New Roman" w:cs="Times New Roman"/>
          <w:sz w:val="24"/>
          <w:szCs w:val="24"/>
          <w:lang w:eastAsia="es-CO"/>
        </w:rPr>
        <w:t xml:space="preserve"> a la primera </w:t>
      </w:r>
      <w:r w:rsidRPr="00594DA2">
        <w:rPr>
          <w:rFonts w:eastAsia="Times New Roman" w:cs="Times New Roman"/>
          <w:b/>
          <w:sz w:val="24"/>
          <w:szCs w:val="24"/>
          <w:lang w:eastAsia="es-CO"/>
        </w:rPr>
        <w:t>guerra civil</w:t>
      </w:r>
      <w:r w:rsidR="00D260FE" w:rsidRPr="00594DA2">
        <w:rPr>
          <w:rFonts w:eastAsia="Times New Roman" w:cs="Times New Roman"/>
          <w:b/>
          <w:sz w:val="24"/>
          <w:szCs w:val="24"/>
          <w:lang w:eastAsia="es-CO"/>
        </w:rPr>
        <w:t xml:space="preserve"> </w:t>
      </w:r>
      <w:r w:rsidR="00D260FE" w:rsidRPr="00594DA2">
        <w:rPr>
          <w:rFonts w:eastAsia="Times New Roman" w:cs="Times New Roman"/>
          <w:sz w:val="24"/>
          <w:szCs w:val="24"/>
          <w:lang w:eastAsia="es-CO"/>
        </w:rPr>
        <w:t xml:space="preserve">entre </w:t>
      </w:r>
      <w:r w:rsidR="00D91D45" w:rsidRPr="00594DA2">
        <w:rPr>
          <w:rFonts w:eastAsia="Times New Roman" w:cs="Times New Roman"/>
          <w:sz w:val="24"/>
          <w:szCs w:val="24"/>
          <w:lang w:eastAsia="es-CO"/>
        </w:rPr>
        <w:t xml:space="preserve">Cundinamarca y </w:t>
      </w:r>
      <w:r w:rsidR="00745B14" w:rsidRPr="00594DA2">
        <w:rPr>
          <w:rFonts w:eastAsia="Times New Roman" w:cs="Times New Roman"/>
          <w:sz w:val="24"/>
          <w:szCs w:val="24"/>
          <w:lang w:eastAsia="es-CO"/>
        </w:rPr>
        <w:t>Tunj</w:t>
      </w:r>
      <w:r w:rsidR="00D91D45" w:rsidRPr="00594DA2">
        <w:rPr>
          <w:rFonts w:eastAsia="Times New Roman" w:cs="Times New Roman"/>
          <w:b/>
          <w:sz w:val="24"/>
          <w:szCs w:val="24"/>
          <w:lang w:eastAsia="es-CO"/>
        </w:rPr>
        <w:t>a</w:t>
      </w:r>
      <w:r w:rsidRPr="00594DA2">
        <w:rPr>
          <w:rFonts w:eastAsia="Times New Roman" w:cs="Times New Roman"/>
          <w:sz w:val="24"/>
          <w:szCs w:val="24"/>
          <w:lang w:eastAsia="es-CO"/>
        </w:rPr>
        <w:t xml:space="preserve">. </w:t>
      </w:r>
      <w:r w:rsidR="00F025D2" w:rsidRPr="00594DA2">
        <w:rPr>
          <w:rFonts w:eastAsia="Times New Roman" w:cs="Times New Roman"/>
          <w:sz w:val="24"/>
          <w:szCs w:val="24"/>
          <w:lang w:eastAsia="es-CO"/>
        </w:rPr>
        <w:t xml:space="preserve">Un año de conflagraciones que culminan en enero de 1813 cuando los </w:t>
      </w:r>
      <w:r w:rsidR="00F025D2" w:rsidRPr="00594DA2">
        <w:rPr>
          <w:rFonts w:eastAsia="Times New Roman" w:cs="Times New Roman"/>
          <w:b/>
          <w:sz w:val="24"/>
          <w:szCs w:val="24"/>
          <w:lang w:eastAsia="es-CO"/>
        </w:rPr>
        <w:t xml:space="preserve">cundinamarqueses </w:t>
      </w:r>
      <w:r w:rsidR="002759EE" w:rsidRPr="00594DA2">
        <w:rPr>
          <w:rFonts w:eastAsia="Times New Roman" w:cs="Times New Roman"/>
          <w:b/>
          <w:sz w:val="24"/>
          <w:szCs w:val="24"/>
          <w:lang w:eastAsia="es-CO"/>
        </w:rPr>
        <w:t>derrotaron</w:t>
      </w:r>
      <w:r w:rsidR="00F025D2" w:rsidRPr="00594DA2">
        <w:rPr>
          <w:rFonts w:eastAsia="Times New Roman" w:cs="Times New Roman"/>
          <w:b/>
          <w:sz w:val="24"/>
          <w:szCs w:val="24"/>
          <w:lang w:eastAsia="es-CO"/>
        </w:rPr>
        <w:t xml:space="preserve"> a las tropas federales</w:t>
      </w:r>
      <w:r w:rsidR="00F025D2" w:rsidRPr="00594DA2">
        <w:rPr>
          <w:rFonts w:eastAsia="Times New Roman" w:cs="Times New Roman"/>
          <w:sz w:val="24"/>
          <w:szCs w:val="24"/>
          <w:lang w:eastAsia="es-CO"/>
        </w:rPr>
        <w:t>.</w:t>
      </w:r>
    </w:p>
    <w:p w14:paraId="15FA7DD4" w14:textId="77777777" w:rsidR="00194E2F" w:rsidRPr="00594DA2" w:rsidRDefault="00194E2F"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294"/>
        <w:gridCol w:w="6760"/>
      </w:tblGrid>
      <w:tr w:rsidR="001660CB" w:rsidRPr="00594DA2" w14:paraId="34F83B71" w14:textId="77777777" w:rsidTr="000A6813">
        <w:tc>
          <w:tcPr>
            <w:tcW w:w="0" w:type="auto"/>
            <w:gridSpan w:val="2"/>
            <w:shd w:val="clear" w:color="auto" w:fill="0D0D0D" w:themeFill="text1" w:themeFillTint="F2"/>
          </w:tcPr>
          <w:p w14:paraId="283C8648" w14:textId="77777777" w:rsidR="00194E2F" w:rsidRPr="00594DA2" w:rsidRDefault="00194E2F" w:rsidP="000A6813">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0788C08D" w14:textId="77777777" w:rsidTr="000A6813">
        <w:tc>
          <w:tcPr>
            <w:tcW w:w="0" w:type="auto"/>
          </w:tcPr>
          <w:p w14:paraId="320D3C3D" w14:textId="77777777" w:rsidR="00194E2F" w:rsidRPr="00594DA2" w:rsidRDefault="00194E2F" w:rsidP="000A6813">
            <w:pPr>
              <w:jc w:val="both"/>
              <w:rPr>
                <w:rFonts w:cs="Times New Roman"/>
                <w:b/>
                <w:sz w:val="20"/>
                <w:szCs w:val="24"/>
              </w:rPr>
            </w:pPr>
            <w:r w:rsidRPr="00594DA2">
              <w:rPr>
                <w:rFonts w:cs="Times New Roman"/>
                <w:b/>
                <w:sz w:val="20"/>
                <w:szCs w:val="24"/>
              </w:rPr>
              <w:t>Código</w:t>
            </w:r>
          </w:p>
        </w:tc>
        <w:tc>
          <w:tcPr>
            <w:tcW w:w="0" w:type="auto"/>
          </w:tcPr>
          <w:p w14:paraId="40CCB000" w14:textId="710CA824" w:rsidR="00194E2F" w:rsidRPr="00594DA2" w:rsidRDefault="00194E2F" w:rsidP="000A6813">
            <w:pPr>
              <w:rPr>
                <w:rFonts w:cs="Times New Roman"/>
                <w:b/>
                <w:sz w:val="20"/>
                <w:szCs w:val="24"/>
              </w:rPr>
            </w:pPr>
            <w:r w:rsidRPr="00594DA2">
              <w:rPr>
                <w:rFonts w:cs="Times New Roman"/>
                <w:b/>
                <w:sz w:val="20"/>
                <w:szCs w:val="24"/>
              </w:rPr>
              <w:t>CS_08_12IMG09</w:t>
            </w:r>
          </w:p>
        </w:tc>
      </w:tr>
      <w:tr w:rsidR="00594DA2" w:rsidRPr="00594DA2" w14:paraId="30C74BA8" w14:textId="77777777" w:rsidTr="000A6813">
        <w:tc>
          <w:tcPr>
            <w:tcW w:w="0" w:type="auto"/>
          </w:tcPr>
          <w:p w14:paraId="244F9ED1" w14:textId="77777777" w:rsidR="00194E2F" w:rsidRPr="00594DA2" w:rsidRDefault="00194E2F" w:rsidP="000A6813">
            <w:pPr>
              <w:jc w:val="both"/>
              <w:rPr>
                <w:rFonts w:cs="Times New Roman"/>
                <w:sz w:val="20"/>
                <w:szCs w:val="24"/>
              </w:rPr>
            </w:pPr>
            <w:r w:rsidRPr="00594DA2">
              <w:rPr>
                <w:rFonts w:cs="Times New Roman"/>
                <w:b/>
                <w:sz w:val="20"/>
                <w:szCs w:val="24"/>
              </w:rPr>
              <w:t>Descripción</w:t>
            </w:r>
          </w:p>
        </w:tc>
        <w:tc>
          <w:tcPr>
            <w:tcW w:w="0" w:type="auto"/>
          </w:tcPr>
          <w:p w14:paraId="1D8C773E" w14:textId="562F35B4" w:rsidR="00194E2F" w:rsidRPr="00594DA2" w:rsidRDefault="00194E2F" w:rsidP="000A6813">
            <w:pPr>
              <w:rPr>
                <w:rFonts w:cs="Times New Roman"/>
                <w:sz w:val="20"/>
                <w:szCs w:val="24"/>
              </w:rPr>
            </w:pPr>
            <w:r w:rsidRPr="00594DA2">
              <w:rPr>
                <w:rFonts w:cs="Times New Roman"/>
                <w:sz w:val="20"/>
                <w:szCs w:val="24"/>
              </w:rPr>
              <w:t>La fiebre constitucional de la Patria Boba y la guerra civil</w:t>
            </w:r>
          </w:p>
        </w:tc>
      </w:tr>
      <w:tr w:rsidR="00594DA2" w:rsidRPr="00594DA2" w14:paraId="1ED35B17" w14:textId="77777777" w:rsidTr="000A6813">
        <w:tc>
          <w:tcPr>
            <w:tcW w:w="0" w:type="auto"/>
          </w:tcPr>
          <w:p w14:paraId="68AE4678" w14:textId="77777777" w:rsidR="00194E2F" w:rsidRPr="00594DA2" w:rsidRDefault="00194E2F" w:rsidP="000A6813">
            <w:pPr>
              <w:jc w:val="both"/>
              <w:rPr>
                <w:rFonts w:cs="Times New Roman"/>
                <w:sz w:val="20"/>
                <w:szCs w:val="24"/>
              </w:rPr>
            </w:pPr>
            <w:r w:rsidRPr="00594DA2">
              <w:rPr>
                <w:rFonts w:cs="Times New Roman"/>
                <w:b/>
                <w:sz w:val="20"/>
                <w:szCs w:val="24"/>
              </w:rPr>
              <w:t>Código Shutterstock (o URL o la ruta en AulaPlaneta)</w:t>
            </w:r>
          </w:p>
        </w:tc>
        <w:tc>
          <w:tcPr>
            <w:tcW w:w="0" w:type="auto"/>
          </w:tcPr>
          <w:p w14:paraId="00D24CA7" w14:textId="42ACC481" w:rsidR="00194E2F" w:rsidRPr="00594DA2" w:rsidRDefault="00194E2F" w:rsidP="00194E2F">
            <w:pPr>
              <w:rPr>
                <w:rFonts w:cs="Times New Roman"/>
                <w:sz w:val="20"/>
                <w:szCs w:val="24"/>
                <w:lang w:val="en"/>
              </w:rPr>
            </w:pPr>
            <w:r w:rsidRPr="00594DA2">
              <w:rPr>
                <w:rFonts w:cs="Times New Roman"/>
                <w:sz w:val="20"/>
                <w:szCs w:val="24"/>
                <w:lang w:val="en"/>
              </w:rPr>
              <w:t>Foto de Constitución Provincial de Antioquia</w:t>
            </w:r>
          </w:p>
        </w:tc>
      </w:tr>
      <w:tr w:rsidR="00594DA2" w:rsidRPr="00594DA2" w14:paraId="237FBBDB" w14:textId="77777777" w:rsidTr="000A6813">
        <w:tc>
          <w:tcPr>
            <w:tcW w:w="0" w:type="auto"/>
          </w:tcPr>
          <w:p w14:paraId="2D5A5295" w14:textId="77777777" w:rsidR="00194E2F" w:rsidRPr="00594DA2" w:rsidRDefault="00194E2F" w:rsidP="000A6813">
            <w:pPr>
              <w:jc w:val="both"/>
              <w:rPr>
                <w:rFonts w:cs="Times New Roman"/>
                <w:sz w:val="20"/>
                <w:szCs w:val="24"/>
              </w:rPr>
            </w:pPr>
            <w:r w:rsidRPr="00594DA2">
              <w:rPr>
                <w:rFonts w:cs="Times New Roman"/>
                <w:b/>
                <w:sz w:val="20"/>
                <w:szCs w:val="24"/>
              </w:rPr>
              <w:t>Pie de imagen</w:t>
            </w:r>
          </w:p>
        </w:tc>
        <w:tc>
          <w:tcPr>
            <w:tcW w:w="0" w:type="auto"/>
          </w:tcPr>
          <w:p w14:paraId="7D1ED935" w14:textId="14FD436C" w:rsidR="00194E2F" w:rsidRPr="00594DA2" w:rsidRDefault="00194E2F" w:rsidP="00745B14">
            <w:pPr>
              <w:pStyle w:val="u"/>
              <w:shd w:val="clear" w:color="auto" w:fill="FFFFFF"/>
              <w:spacing w:after="0"/>
              <w:jc w:val="both"/>
              <w:rPr>
                <w:rFonts w:asciiTheme="minorHAnsi" w:hAnsiTheme="minorHAnsi"/>
                <w:sz w:val="20"/>
              </w:rPr>
            </w:pPr>
            <w:r w:rsidRPr="00594DA2">
              <w:rPr>
                <w:rStyle w:val="un"/>
                <w:rFonts w:asciiTheme="minorHAnsi" w:hAnsiTheme="minorHAnsi"/>
                <w:sz w:val="20"/>
              </w:rPr>
              <w:t xml:space="preserve">La lista de Constituciones Provinciales fue larga </w:t>
            </w:r>
            <w:r w:rsidR="00745B14" w:rsidRPr="00594DA2">
              <w:rPr>
                <w:rStyle w:val="un"/>
                <w:rFonts w:asciiTheme="minorHAnsi" w:hAnsiTheme="minorHAnsi"/>
                <w:sz w:val="20"/>
              </w:rPr>
              <w:t xml:space="preserve">y prolífica </w:t>
            </w:r>
            <w:r w:rsidRPr="00594DA2">
              <w:rPr>
                <w:rStyle w:val="un"/>
                <w:rFonts w:asciiTheme="minorHAnsi" w:hAnsiTheme="minorHAnsi"/>
                <w:sz w:val="20"/>
              </w:rPr>
              <w:t>durante la Patria Boba: Socorro, 1810; Antioquia, 1811, 1812, 1815; Cartagena, 1812, 1814; Neiva, 1812, 1815; Popayán, 1814; Pamplona, 1811, 1815; Mariquita, 1815.</w:t>
            </w:r>
          </w:p>
        </w:tc>
      </w:tr>
    </w:tbl>
    <w:p w14:paraId="45B9DA39" w14:textId="77777777" w:rsidR="00194E2F" w:rsidRPr="00594DA2" w:rsidRDefault="00194E2F" w:rsidP="00642B12">
      <w:pPr>
        <w:spacing w:after="0" w:line="240" w:lineRule="auto"/>
        <w:jc w:val="both"/>
        <w:rPr>
          <w:rFonts w:eastAsia="Times New Roman" w:cs="Times New Roman"/>
          <w:sz w:val="24"/>
          <w:szCs w:val="24"/>
          <w:lang w:eastAsia="es-CO"/>
        </w:rPr>
      </w:pPr>
    </w:p>
    <w:p w14:paraId="6982F396" w14:textId="0B7B0561" w:rsidR="009652B4" w:rsidRPr="00594DA2" w:rsidRDefault="00A22B57" w:rsidP="00642B12">
      <w:pPr>
        <w:spacing w:after="0" w:line="240" w:lineRule="auto"/>
        <w:jc w:val="both"/>
        <w:rPr>
          <w:rFonts w:eastAsia="Times New Roman" w:cs="Times New Roman"/>
          <w:sz w:val="24"/>
          <w:szCs w:val="24"/>
          <w:lang w:eastAsia="es-CO"/>
        </w:rPr>
      </w:pPr>
      <w:ins w:id="37" w:author="ANA MARIA LARA" w:date="2015-06-14T20:11:00Z">
        <w:r>
          <w:rPr>
            <w:rFonts w:eastAsia="Times New Roman" w:cs="Times New Roman"/>
            <w:sz w:val="24"/>
            <w:szCs w:val="24"/>
            <w:lang w:eastAsia="es-CO"/>
          </w:rPr>
          <w:t xml:space="preserve">El año </w:t>
        </w:r>
      </w:ins>
      <w:r w:rsidR="00C4732D" w:rsidRPr="00594DA2">
        <w:rPr>
          <w:rFonts w:eastAsia="Times New Roman" w:cs="Times New Roman"/>
          <w:sz w:val="24"/>
          <w:szCs w:val="24"/>
          <w:lang w:eastAsia="es-CO"/>
        </w:rPr>
        <w:t xml:space="preserve">1815 es recordado </w:t>
      </w:r>
      <w:r w:rsidR="00F51F5F" w:rsidRPr="00594DA2">
        <w:rPr>
          <w:rFonts w:eastAsia="Times New Roman" w:cs="Times New Roman"/>
          <w:sz w:val="24"/>
          <w:szCs w:val="24"/>
          <w:lang w:eastAsia="es-CO"/>
        </w:rPr>
        <w:t xml:space="preserve">por el sitio del </w:t>
      </w:r>
      <w:r w:rsidR="00F51F5F" w:rsidRPr="00594DA2">
        <w:rPr>
          <w:rFonts w:eastAsia="Times New Roman" w:cs="Times New Roman"/>
          <w:b/>
          <w:sz w:val="24"/>
          <w:szCs w:val="24"/>
          <w:lang w:eastAsia="es-CO"/>
        </w:rPr>
        <w:t>pacificador Morillo</w:t>
      </w:r>
      <w:r w:rsidR="00F51F5F" w:rsidRPr="00594DA2">
        <w:rPr>
          <w:rFonts w:eastAsia="Times New Roman" w:cs="Times New Roman"/>
          <w:sz w:val="24"/>
          <w:szCs w:val="24"/>
          <w:lang w:eastAsia="es-CO"/>
        </w:rPr>
        <w:t xml:space="preserve"> a Cartagena</w:t>
      </w:r>
      <w:r w:rsidR="006D436F" w:rsidRPr="00594DA2">
        <w:rPr>
          <w:rFonts w:eastAsia="Times New Roman" w:cs="Times New Roman"/>
          <w:sz w:val="24"/>
          <w:szCs w:val="24"/>
          <w:lang w:eastAsia="es-CO"/>
        </w:rPr>
        <w:t xml:space="preserve"> y su entrada triunfante e</w:t>
      </w:r>
      <w:r w:rsidR="00E27722" w:rsidRPr="00594DA2">
        <w:rPr>
          <w:rFonts w:eastAsia="Times New Roman" w:cs="Times New Roman"/>
          <w:sz w:val="24"/>
          <w:szCs w:val="24"/>
          <w:lang w:eastAsia="es-CO"/>
        </w:rPr>
        <w:t xml:space="preserve">n mayo de 1816 a Santafé. </w:t>
      </w:r>
      <w:r w:rsidR="00F51F5F" w:rsidRPr="00594DA2">
        <w:rPr>
          <w:rFonts w:eastAsia="Times New Roman" w:cs="Times New Roman"/>
          <w:b/>
          <w:sz w:val="24"/>
          <w:szCs w:val="24"/>
          <w:lang w:eastAsia="es-CO"/>
        </w:rPr>
        <w:t xml:space="preserve">Restablecido el dominio </w:t>
      </w:r>
      <w:r w:rsidR="00AC6F7F" w:rsidRPr="00594DA2">
        <w:rPr>
          <w:rFonts w:eastAsia="Times New Roman" w:cs="Times New Roman"/>
          <w:b/>
          <w:sz w:val="24"/>
          <w:szCs w:val="24"/>
          <w:lang w:eastAsia="es-CO"/>
        </w:rPr>
        <w:t xml:space="preserve">colonial </w:t>
      </w:r>
      <w:r w:rsidR="00F51F5F" w:rsidRPr="00594DA2">
        <w:rPr>
          <w:rFonts w:eastAsia="Times New Roman" w:cs="Times New Roman"/>
          <w:b/>
          <w:sz w:val="24"/>
          <w:szCs w:val="24"/>
          <w:lang w:eastAsia="es-CO"/>
        </w:rPr>
        <w:t>español</w:t>
      </w:r>
      <w:r w:rsidR="00F51F5F" w:rsidRPr="00594DA2">
        <w:rPr>
          <w:rFonts w:eastAsia="Times New Roman" w:cs="Times New Roman"/>
          <w:sz w:val="24"/>
          <w:szCs w:val="24"/>
          <w:lang w:eastAsia="es-CO"/>
        </w:rPr>
        <w:t xml:space="preserve"> </w:t>
      </w:r>
      <w:r w:rsidR="00745B14" w:rsidRPr="00594DA2">
        <w:rPr>
          <w:rFonts w:eastAsia="Times New Roman" w:cs="Times New Roman"/>
          <w:sz w:val="24"/>
          <w:szCs w:val="24"/>
          <w:lang w:eastAsia="es-CO"/>
        </w:rPr>
        <w:t xml:space="preserve">y el </w:t>
      </w:r>
      <w:r w:rsidR="00745B14" w:rsidRPr="00594DA2">
        <w:rPr>
          <w:rFonts w:eastAsia="Times New Roman" w:cs="Times New Roman"/>
          <w:b/>
          <w:sz w:val="24"/>
          <w:szCs w:val="24"/>
          <w:lang w:eastAsia="es-CO"/>
        </w:rPr>
        <w:t>Virreinato</w:t>
      </w:r>
      <w:r w:rsidR="00745B14" w:rsidRPr="00594DA2">
        <w:rPr>
          <w:rFonts w:eastAsia="Times New Roman" w:cs="Times New Roman"/>
          <w:sz w:val="24"/>
          <w:szCs w:val="24"/>
          <w:lang w:eastAsia="es-CO"/>
        </w:rPr>
        <w:t xml:space="preserve"> </w:t>
      </w:r>
      <w:r w:rsidR="006D436F" w:rsidRPr="00594DA2">
        <w:rPr>
          <w:rFonts w:eastAsia="Times New Roman" w:cs="Times New Roman"/>
          <w:sz w:val="24"/>
          <w:szCs w:val="24"/>
          <w:lang w:eastAsia="es-CO"/>
        </w:rPr>
        <w:t>el eco de</w:t>
      </w:r>
      <w:r w:rsidR="00F51F5F" w:rsidRPr="00594DA2">
        <w:rPr>
          <w:rFonts w:eastAsia="Times New Roman" w:cs="Times New Roman"/>
          <w:sz w:val="24"/>
          <w:szCs w:val="24"/>
          <w:lang w:eastAsia="es-CO"/>
        </w:rPr>
        <w:t xml:space="preserve"> las palabras de La Pola antes de su fusilamiento</w:t>
      </w:r>
      <w:r w:rsidR="001D6643" w:rsidRPr="00594DA2">
        <w:rPr>
          <w:rFonts w:eastAsia="Times New Roman" w:cs="Times New Roman"/>
          <w:sz w:val="24"/>
          <w:szCs w:val="24"/>
          <w:lang w:eastAsia="es-CO"/>
        </w:rPr>
        <w:t>,</w:t>
      </w:r>
      <w:r w:rsidR="006D436F" w:rsidRPr="00594DA2">
        <w:rPr>
          <w:rFonts w:eastAsia="Times New Roman" w:cs="Times New Roman"/>
          <w:sz w:val="24"/>
          <w:szCs w:val="24"/>
          <w:lang w:eastAsia="es-CO"/>
        </w:rPr>
        <w:t xml:space="preserve"> resonaron</w:t>
      </w:r>
      <w:r w:rsidR="00F51F5F" w:rsidRPr="00594DA2">
        <w:rPr>
          <w:rFonts w:eastAsia="Times New Roman" w:cs="Times New Roman"/>
          <w:sz w:val="24"/>
          <w:szCs w:val="24"/>
          <w:lang w:eastAsia="es-CO"/>
        </w:rPr>
        <w:t xml:space="preserve">: </w:t>
      </w:r>
      <w:r w:rsidR="006D436F" w:rsidRPr="00594DA2">
        <w:rPr>
          <w:rFonts w:eastAsia="Times New Roman" w:cs="Times New Roman"/>
          <w:b/>
          <w:sz w:val="24"/>
          <w:szCs w:val="24"/>
          <w:lang w:eastAsia="es-CO"/>
        </w:rPr>
        <w:t>“</w:t>
      </w:r>
      <w:r w:rsidR="00F51F5F" w:rsidRPr="00594DA2">
        <w:rPr>
          <w:rFonts w:eastAsia="Times New Roman" w:cs="Times New Roman"/>
          <w:b/>
          <w:sz w:val="24"/>
          <w:szCs w:val="24"/>
          <w:lang w:eastAsia="es-CO"/>
        </w:rPr>
        <w:t>¡Pueblo indolente! cual diversa sería vuestra suerte si conoc</w:t>
      </w:r>
      <w:r w:rsidR="00AC6F7F" w:rsidRPr="00594DA2">
        <w:rPr>
          <w:rFonts w:eastAsia="Times New Roman" w:cs="Times New Roman"/>
          <w:b/>
          <w:sz w:val="24"/>
          <w:szCs w:val="24"/>
          <w:lang w:eastAsia="es-CO"/>
        </w:rPr>
        <w:t>ieses el precio de la libertad</w:t>
      </w:r>
      <w:r w:rsidR="006D436F" w:rsidRPr="00594DA2">
        <w:rPr>
          <w:rFonts w:eastAsia="Times New Roman" w:cs="Times New Roman"/>
          <w:b/>
          <w:sz w:val="24"/>
          <w:szCs w:val="24"/>
          <w:lang w:eastAsia="es-CO"/>
        </w:rPr>
        <w:t>”</w:t>
      </w:r>
      <w:r w:rsidR="009652B4" w:rsidRPr="00594DA2">
        <w:rPr>
          <w:rFonts w:eastAsia="Times New Roman" w:cs="Times New Roman"/>
          <w:sz w:val="24"/>
          <w:szCs w:val="24"/>
          <w:lang w:eastAsia="es-CO"/>
        </w:rPr>
        <w:t>.</w:t>
      </w:r>
    </w:p>
    <w:p w14:paraId="7C2447A0" w14:textId="77777777" w:rsidR="009652B4" w:rsidRPr="00594DA2" w:rsidRDefault="009652B4" w:rsidP="00642B12">
      <w:pPr>
        <w:spacing w:after="0" w:line="240" w:lineRule="auto"/>
        <w:jc w:val="both"/>
        <w:rPr>
          <w:rFonts w:eastAsia="Times New Roman" w:cs="Times New Roman"/>
          <w:sz w:val="24"/>
          <w:szCs w:val="24"/>
          <w:lang w:eastAsia="es-CO"/>
        </w:rPr>
      </w:pPr>
    </w:p>
    <w:p w14:paraId="6C2C0BD6" w14:textId="78415C17" w:rsidR="00194E2F" w:rsidRPr="00594DA2" w:rsidRDefault="009652B4"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campaña libertadora </w:t>
      </w:r>
      <w:r w:rsidR="00194E2F" w:rsidRPr="00594DA2">
        <w:rPr>
          <w:rFonts w:eastAsia="Times New Roman" w:cs="Times New Roman"/>
          <w:sz w:val="24"/>
          <w:szCs w:val="24"/>
          <w:lang w:eastAsia="es-CO"/>
        </w:rPr>
        <w:t>avanzó en esos años.</w:t>
      </w:r>
    </w:p>
    <w:p w14:paraId="4F96AA98" w14:textId="77777777" w:rsidR="00194E2F" w:rsidRPr="00594DA2" w:rsidRDefault="00194E2F" w:rsidP="00642B12">
      <w:pPr>
        <w:spacing w:after="0" w:line="240" w:lineRule="auto"/>
        <w:jc w:val="both"/>
        <w:rPr>
          <w:rFonts w:eastAsia="Times New Roman" w:cs="Times New Roman"/>
          <w:sz w:val="24"/>
          <w:szCs w:val="24"/>
          <w:lang w:eastAsia="es-CO"/>
        </w:rPr>
      </w:pPr>
    </w:p>
    <w:p w14:paraId="16DCCC4C" w14:textId="07E6C011" w:rsidR="00DD623B" w:rsidRPr="00594DA2" w:rsidRDefault="009652B4"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En octubre de 1818 el Libertador </w:t>
      </w:r>
      <w:r w:rsidR="00D418C7" w:rsidRPr="00594DA2">
        <w:rPr>
          <w:rFonts w:eastAsia="Times New Roman" w:cs="Times New Roman"/>
          <w:sz w:val="24"/>
          <w:szCs w:val="24"/>
          <w:lang w:eastAsia="es-CO"/>
        </w:rPr>
        <w:t xml:space="preserve">Simón Bolívar </w:t>
      </w:r>
      <w:r w:rsidR="00BC18CA" w:rsidRPr="00594DA2">
        <w:rPr>
          <w:rFonts w:eastAsia="Times New Roman" w:cs="Times New Roman"/>
          <w:sz w:val="24"/>
          <w:szCs w:val="24"/>
          <w:lang w:eastAsia="es-CO"/>
        </w:rPr>
        <w:t>convocó</w:t>
      </w:r>
      <w:r w:rsidRPr="00594DA2">
        <w:rPr>
          <w:rFonts w:eastAsia="Times New Roman" w:cs="Times New Roman"/>
          <w:sz w:val="24"/>
          <w:szCs w:val="24"/>
          <w:lang w:eastAsia="es-CO"/>
        </w:rPr>
        <w:t xml:space="preserve"> el </w:t>
      </w:r>
      <w:r w:rsidRPr="00594DA2">
        <w:rPr>
          <w:rFonts w:eastAsia="Times New Roman" w:cs="Times New Roman"/>
          <w:b/>
          <w:sz w:val="24"/>
          <w:szCs w:val="24"/>
          <w:lang w:eastAsia="es-CO"/>
        </w:rPr>
        <w:t>Congreso de Angostura</w:t>
      </w:r>
      <w:r w:rsidRPr="00594DA2">
        <w:rPr>
          <w:rFonts w:eastAsia="Times New Roman" w:cs="Times New Roman"/>
          <w:sz w:val="24"/>
          <w:szCs w:val="24"/>
          <w:lang w:eastAsia="es-CO"/>
        </w:rPr>
        <w:t xml:space="preserve"> para los primeros meses </w:t>
      </w:r>
      <w:r w:rsidR="00DD623B" w:rsidRPr="00594DA2">
        <w:rPr>
          <w:rFonts w:eastAsia="Times New Roman" w:cs="Times New Roman"/>
          <w:sz w:val="24"/>
          <w:szCs w:val="24"/>
          <w:lang w:eastAsia="es-CO"/>
        </w:rPr>
        <w:t xml:space="preserve">de </w:t>
      </w:r>
      <w:r w:rsidR="00DD623B" w:rsidRPr="00594DA2">
        <w:rPr>
          <w:rFonts w:eastAsia="Times New Roman" w:cs="Times New Roman"/>
          <w:b/>
          <w:sz w:val="24"/>
          <w:szCs w:val="24"/>
          <w:lang w:eastAsia="es-CO"/>
        </w:rPr>
        <w:t>1819</w:t>
      </w:r>
      <w:r w:rsidR="00DD623B" w:rsidRPr="00594DA2">
        <w:rPr>
          <w:rFonts w:eastAsia="Times New Roman" w:cs="Times New Roman"/>
          <w:sz w:val="24"/>
          <w:szCs w:val="24"/>
          <w:lang w:eastAsia="es-CO"/>
        </w:rPr>
        <w:t>, año clave en la campaña militar y en la institucionalidad republicana</w:t>
      </w:r>
      <w:r w:rsidRPr="00594DA2">
        <w:rPr>
          <w:rFonts w:eastAsia="Times New Roman" w:cs="Times New Roman"/>
          <w:sz w:val="24"/>
          <w:szCs w:val="24"/>
          <w:lang w:eastAsia="es-CO"/>
        </w:rPr>
        <w:t>.</w:t>
      </w:r>
      <w:r w:rsidR="00DD623B"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Desde la reunión de los ejércitos en Casanare </w:t>
      </w:r>
      <w:r w:rsidR="00DD623B" w:rsidRPr="00594DA2">
        <w:rPr>
          <w:rFonts w:eastAsia="Times New Roman" w:cs="Times New Roman"/>
          <w:sz w:val="24"/>
          <w:szCs w:val="24"/>
          <w:lang w:eastAsia="es-CO"/>
        </w:rPr>
        <w:t>pasando por</w:t>
      </w:r>
      <w:r w:rsidRPr="00594DA2">
        <w:rPr>
          <w:rFonts w:eastAsia="Times New Roman" w:cs="Times New Roman"/>
          <w:sz w:val="24"/>
          <w:szCs w:val="24"/>
          <w:lang w:eastAsia="es-CO"/>
        </w:rPr>
        <w:t xml:space="preserve"> las Batallas del Pantano de Vargas y de Boyac</w:t>
      </w:r>
      <w:r w:rsidR="00DD623B" w:rsidRPr="00594DA2">
        <w:rPr>
          <w:rFonts w:eastAsia="Times New Roman" w:cs="Times New Roman"/>
          <w:sz w:val="24"/>
          <w:szCs w:val="24"/>
          <w:lang w:eastAsia="es-CO"/>
        </w:rPr>
        <w:t xml:space="preserve">á llegando a la </w:t>
      </w:r>
      <w:r w:rsidR="00DD623B" w:rsidRPr="00594DA2">
        <w:rPr>
          <w:rFonts w:eastAsia="Times New Roman" w:cs="Times New Roman"/>
          <w:b/>
          <w:sz w:val="24"/>
          <w:szCs w:val="24"/>
          <w:lang w:eastAsia="es-CO"/>
        </w:rPr>
        <w:t>sanción</w:t>
      </w:r>
      <w:r w:rsidR="00DD623B" w:rsidRPr="00594DA2">
        <w:rPr>
          <w:rFonts w:eastAsia="Times New Roman" w:cs="Times New Roman"/>
          <w:sz w:val="24"/>
          <w:szCs w:val="24"/>
          <w:lang w:eastAsia="es-CO"/>
        </w:rPr>
        <w:t xml:space="preserve"> el 17 de diciembre de la </w:t>
      </w:r>
      <w:r w:rsidR="00DD623B" w:rsidRPr="00594DA2">
        <w:rPr>
          <w:rFonts w:eastAsia="Times New Roman" w:cs="Times New Roman"/>
          <w:b/>
          <w:sz w:val="24"/>
          <w:szCs w:val="24"/>
          <w:lang w:eastAsia="es-CO"/>
        </w:rPr>
        <w:t>Ley Fundamental de la República de Colombia</w:t>
      </w:r>
      <w:r w:rsidR="002F5C16" w:rsidRPr="00594DA2">
        <w:rPr>
          <w:rFonts w:eastAsia="Times New Roman" w:cs="Times New Roman"/>
          <w:sz w:val="24"/>
          <w:szCs w:val="24"/>
          <w:lang w:eastAsia="es-CO"/>
        </w:rPr>
        <w:t xml:space="preserve">, </w:t>
      </w:r>
      <w:r w:rsidR="001150EC" w:rsidRPr="00594DA2">
        <w:rPr>
          <w:rFonts w:eastAsia="Times New Roman" w:cs="Times New Roman"/>
          <w:b/>
          <w:sz w:val="24"/>
          <w:szCs w:val="24"/>
          <w:lang w:eastAsia="es-CO"/>
        </w:rPr>
        <w:t>Ley Fundamental de Angostura</w:t>
      </w:r>
      <w:r w:rsidR="00194E2F" w:rsidRPr="00594DA2">
        <w:rPr>
          <w:rFonts w:eastAsia="Times New Roman" w:cs="Times New Roman"/>
          <w:sz w:val="24"/>
          <w:szCs w:val="24"/>
          <w:lang w:eastAsia="es-CO"/>
        </w:rPr>
        <w:t>.</w:t>
      </w:r>
    </w:p>
    <w:p w14:paraId="2F964D29" w14:textId="77777777" w:rsidR="00DD623B" w:rsidRPr="00594DA2" w:rsidRDefault="00DD623B" w:rsidP="00642B12">
      <w:pPr>
        <w:spacing w:after="0" w:line="240" w:lineRule="auto"/>
        <w:jc w:val="both"/>
        <w:rPr>
          <w:rFonts w:eastAsia="Times New Roman" w:cs="Times New Roman"/>
          <w:sz w:val="24"/>
          <w:szCs w:val="24"/>
          <w:lang w:eastAsia="es-CO"/>
        </w:rPr>
      </w:pPr>
    </w:p>
    <w:p w14:paraId="341AF7A9" w14:textId="7720BB53" w:rsidR="002F5C16" w:rsidRPr="00594DA2" w:rsidRDefault="004256C1"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Las </w:t>
      </w:r>
      <w:r w:rsidRPr="00594DA2">
        <w:rPr>
          <w:rFonts w:eastAsia="Times New Roman" w:cs="Times New Roman"/>
          <w:b/>
          <w:sz w:val="24"/>
          <w:szCs w:val="24"/>
          <w:lang w:eastAsia="es-CO"/>
        </w:rPr>
        <w:t>bases</w:t>
      </w:r>
      <w:r w:rsidRPr="00594DA2">
        <w:rPr>
          <w:rFonts w:eastAsia="Times New Roman" w:cs="Times New Roman"/>
          <w:sz w:val="24"/>
          <w:szCs w:val="24"/>
          <w:lang w:eastAsia="es-CO"/>
        </w:rPr>
        <w:t xml:space="preserve"> del Estado, conformado por Venezuela y la Nueva Granada, se proyectaron en</w:t>
      </w:r>
      <w:r w:rsidR="00DD623B" w:rsidRPr="00594DA2">
        <w:rPr>
          <w:rFonts w:eastAsia="Times New Roman" w:cs="Times New Roman"/>
          <w:sz w:val="24"/>
          <w:szCs w:val="24"/>
          <w:lang w:eastAsia="es-CO"/>
        </w:rPr>
        <w:t xml:space="preserve"> la </w:t>
      </w:r>
      <w:r w:rsidR="00D418C7" w:rsidRPr="00594DA2">
        <w:rPr>
          <w:rFonts w:eastAsia="Times New Roman" w:cs="Times New Roman"/>
          <w:sz w:val="24"/>
          <w:szCs w:val="24"/>
          <w:lang w:eastAsia="es-CO"/>
        </w:rPr>
        <w:t>Ley Fundamental</w:t>
      </w:r>
      <w:r w:rsidR="00BC18CA" w:rsidRPr="00594DA2">
        <w:rPr>
          <w:rFonts w:eastAsia="Times New Roman" w:cs="Times New Roman"/>
          <w:sz w:val="24"/>
          <w:szCs w:val="24"/>
          <w:lang w:eastAsia="es-CO"/>
        </w:rPr>
        <w:t>:</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forma republicana</w:t>
      </w:r>
      <w:r w:rsidR="001150EC" w:rsidRPr="00594DA2">
        <w:rPr>
          <w:rFonts w:eastAsia="Times New Roman" w:cs="Times New Roman"/>
          <w:sz w:val="24"/>
          <w:szCs w:val="24"/>
          <w:lang w:eastAsia="es-CO"/>
        </w:rPr>
        <w:t xml:space="preserve"> de gobierno</w:t>
      </w:r>
      <w:r w:rsidRPr="00594DA2">
        <w:rPr>
          <w:rFonts w:eastAsia="Times New Roman" w:cs="Times New Roman"/>
          <w:sz w:val="24"/>
          <w:szCs w:val="24"/>
          <w:lang w:eastAsia="es-CO"/>
        </w:rPr>
        <w:t xml:space="preserve">, consagración de un </w:t>
      </w:r>
      <w:r w:rsidRPr="00594DA2">
        <w:rPr>
          <w:rFonts w:eastAsia="Times New Roman" w:cs="Times New Roman"/>
          <w:b/>
          <w:sz w:val="24"/>
          <w:szCs w:val="24"/>
          <w:lang w:eastAsia="es-CO"/>
        </w:rPr>
        <w:t xml:space="preserve">poder ejecutivo </w:t>
      </w:r>
      <w:r w:rsidR="002F5C16" w:rsidRPr="00594DA2">
        <w:rPr>
          <w:rFonts w:eastAsia="Times New Roman" w:cs="Times New Roman"/>
          <w:b/>
          <w:sz w:val="24"/>
          <w:szCs w:val="24"/>
          <w:lang w:eastAsia="es-CO"/>
        </w:rPr>
        <w:t>fuerte</w:t>
      </w:r>
      <w:r w:rsidR="002F5C16"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ejercido por el presidente y, en su defecto, por el vicepresidente y </w:t>
      </w:r>
      <w:r w:rsidRPr="00594DA2">
        <w:rPr>
          <w:rFonts w:eastAsia="Times New Roman" w:cs="Times New Roman"/>
          <w:b/>
          <w:sz w:val="24"/>
          <w:szCs w:val="24"/>
          <w:lang w:eastAsia="es-CO"/>
        </w:rPr>
        <w:t>división territorial en departamentos</w:t>
      </w:r>
      <w:r w:rsidRPr="00594DA2">
        <w:rPr>
          <w:rFonts w:eastAsia="Times New Roman" w:cs="Times New Roman"/>
          <w:sz w:val="24"/>
          <w:szCs w:val="24"/>
          <w:lang w:eastAsia="es-CO"/>
        </w:rPr>
        <w:t xml:space="preserve">. </w:t>
      </w:r>
      <w:r w:rsidR="00DD623B" w:rsidRPr="00594DA2">
        <w:rPr>
          <w:rFonts w:eastAsia="Times New Roman" w:cs="Times New Roman"/>
          <w:sz w:val="24"/>
          <w:szCs w:val="24"/>
          <w:lang w:eastAsia="es-CO"/>
        </w:rPr>
        <w:t xml:space="preserve">Fue la </w:t>
      </w:r>
      <w:r w:rsidR="00DD623B" w:rsidRPr="00A22B57">
        <w:rPr>
          <w:rFonts w:eastAsia="Times New Roman" w:cs="Times New Roman"/>
          <w:sz w:val="24"/>
          <w:szCs w:val="24"/>
          <w:highlight w:val="cyan"/>
          <w:lang w:eastAsia="es-CO"/>
          <w:rPrChange w:id="38" w:author="ANA MARIA LARA" w:date="2015-06-14T20:13:00Z">
            <w:rPr>
              <w:rFonts w:eastAsia="Times New Roman" w:cs="Times New Roman"/>
              <w:sz w:val="24"/>
              <w:szCs w:val="24"/>
              <w:lang w:eastAsia="es-CO"/>
            </w:rPr>
          </w:rPrChange>
        </w:rPr>
        <w:t>concreción</w:t>
      </w:r>
      <w:r w:rsidR="00DD623B" w:rsidRPr="00594DA2">
        <w:rPr>
          <w:rFonts w:eastAsia="Times New Roman" w:cs="Times New Roman"/>
          <w:sz w:val="24"/>
          <w:szCs w:val="24"/>
          <w:lang w:eastAsia="es-CO"/>
        </w:rPr>
        <w:t xml:space="preserve"> del </w:t>
      </w:r>
      <w:r w:rsidR="00DD623B" w:rsidRPr="00594DA2">
        <w:rPr>
          <w:rFonts w:eastAsia="Times New Roman" w:cs="Times New Roman"/>
          <w:b/>
          <w:sz w:val="24"/>
          <w:szCs w:val="24"/>
          <w:lang w:eastAsia="es-CO"/>
        </w:rPr>
        <w:t>ideario liberal</w:t>
      </w:r>
      <w:r w:rsidR="00DD623B" w:rsidRPr="00594DA2">
        <w:rPr>
          <w:rFonts w:eastAsia="Times New Roman" w:cs="Times New Roman"/>
          <w:sz w:val="24"/>
          <w:szCs w:val="24"/>
          <w:lang w:eastAsia="es-CO"/>
        </w:rPr>
        <w:t xml:space="preserve">. Lo señaló Bolívar en el discurso de instalación del Congreso: “Soberanía del pueblo, división de poderes, libertad civil, proscripción de la esclavitud, abolición de la monarquía y de los privilegios”. Asimismo se convocó </w:t>
      </w:r>
      <w:r w:rsidRPr="00594DA2">
        <w:rPr>
          <w:rFonts w:eastAsia="Times New Roman" w:cs="Times New Roman"/>
          <w:sz w:val="24"/>
          <w:szCs w:val="24"/>
          <w:lang w:eastAsia="es-CO"/>
        </w:rPr>
        <w:t>un Congreso General para enero de 1821, cuya tarea sería la elaboración de la Constitución</w:t>
      </w:r>
      <w:r w:rsidR="00DD623B" w:rsidRPr="00594DA2">
        <w:rPr>
          <w:rFonts w:eastAsia="Times New Roman" w:cs="Times New Roman"/>
          <w:sz w:val="24"/>
          <w:szCs w:val="24"/>
          <w:lang w:eastAsia="es-CO"/>
        </w:rPr>
        <w:t xml:space="preserve"> Política</w:t>
      </w:r>
      <w:r w:rsidRPr="00594DA2">
        <w:rPr>
          <w:rFonts w:eastAsia="Times New Roman" w:cs="Times New Roman"/>
          <w:sz w:val="24"/>
          <w:szCs w:val="24"/>
          <w:lang w:eastAsia="es-CO"/>
        </w:rPr>
        <w:t>. De esa forma</w:t>
      </w:r>
      <w:r w:rsidR="00BC18CA" w:rsidRPr="00594DA2">
        <w:rPr>
          <w:rFonts w:eastAsia="Times New Roman" w:cs="Times New Roman"/>
          <w:sz w:val="24"/>
          <w:szCs w:val="24"/>
          <w:lang w:eastAsia="es-CO"/>
        </w:rPr>
        <w:t>,</w:t>
      </w:r>
      <w:r w:rsidRPr="00594DA2">
        <w:rPr>
          <w:rFonts w:eastAsia="Times New Roman" w:cs="Times New Roman"/>
          <w:sz w:val="24"/>
          <w:szCs w:val="24"/>
          <w:lang w:eastAsia="es-CO"/>
        </w:rPr>
        <w:t xml:space="preserve"> se </w:t>
      </w:r>
      <w:r w:rsidR="00593012" w:rsidRPr="00594DA2">
        <w:rPr>
          <w:rFonts w:eastAsia="Times New Roman" w:cs="Times New Roman"/>
          <w:sz w:val="24"/>
          <w:szCs w:val="24"/>
          <w:lang w:eastAsia="es-CO"/>
        </w:rPr>
        <w:t>estableció</w:t>
      </w:r>
      <w:r w:rsidR="00DD623B" w:rsidRPr="00594DA2">
        <w:rPr>
          <w:rFonts w:eastAsia="Times New Roman" w:cs="Times New Roman"/>
          <w:sz w:val="24"/>
          <w:szCs w:val="24"/>
          <w:lang w:eastAsia="es-CO"/>
        </w:rPr>
        <w:t xml:space="preserve"> que a partir de enero de 1820 el </w:t>
      </w:r>
      <w:r w:rsidRPr="00594DA2">
        <w:rPr>
          <w:rFonts w:eastAsia="Times New Roman" w:cs="Times New Roman"/>
          <w:sz w:val="24"/>
          <w:szCs w:val="24"/>
          <w:lang w:eastAsia="es-CO"/>
        </w:rPr>
        <w:t xml:space="preserve">Congreso de Angostura </w:t>
      </w:r>
      <w:r w:rsidR="00DD623B" w:rsidRPr="00594DA2">
        <w:rPr>
          <w:rFonts w:eastAsia="Times New Roman" w:cs="Times New Roman"/>
          <w:sz w:val="24"/>
          <w:szCs w:val="24"/>
          <w:lang w:eastAsia="es-CO"/>
        </w:rPr>
        <w:t xml:space="preserve">entraría en receso y debían </w:t>
      </w:r>
      <w:r w:rsidR="00593012" w:rsidRPr="00594DA2">
        <w:rPr>
          <w:rFonts w:eastAsia="Times New Roman" w:cs="Times New Roman"/>
          <w:sz w:val="24"/>
          <w:szCs w:val="24"/>
          <w:lang w:eastAsia="es-CO"/>
        </w:rPr>
        <w:t>celebrarse</w:t>
      </w:r>
      <w:r w:rsidRPr="00594DA2">
        <w:rPr>
          <w:rFonts w:eastAsia="Times New Roman" w:cs="Times New Roman"/>
          <w:sz w:val="24"/>
          <w:szCs w:val="24"/>
          <w:lang w:eastAsia="es-CO"/>
        </w:rPr>
        <w:t xml:space="preserve"> </w:t>
      </w:r>
      <w:r w:rsidR="00DD623B" w:rsidRPr="00594DA2">
        <w:rPr>
          <w:rFonts w:eastAsia="Times New Roman" w:cs="Times New Roman"/>
          <w:sz w:val="24"/>
          <w:szCs w:val="24"/>
          <w:lang w:eastAsia="es-CO"/>
        </w:rPr>
        <w:t>nuevas elecciones</w:t>
      </w:r>
      <w:r w:rsidR="00BC18CA" w:rsidRPr="00594DA2">
        <w:rPr>
          <w:rFonts w:eastAsia="Times New Roman" w:cs="Times New Roman"/>
          <w:sz w:val="24"/>
          <w:szCs w:val="24"/>
          <w:lang w:eastAsia="es-CO"/>
        </w:rPr>
        <w:t>.</w:t>
      </w:r>
    </w:p>
    <w:p w14:paraId="099BD91A" w14:textId="77777777" w:rsidR="002F5C16" w:rsidRPr="00594DA2" w:rsidRDefault="002F5C16"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65"/>
        <w:gridCol w:w="6489"/>
      </w:tblGrid>
      <w:tr w:rsidR="001660CB" w:rsidRPr="00594DA2" w14:paraId="32A75BC5" w14:textId="77777777" w:rsidTr="000A6813">
        <w:tc>
          <w:tcPr>
            <w:tcW w:w="0" w:type="auto"/>
            <w:gridSpan w:val="2"/>
            <w:shd w:val="clear" w:color="auto" w:fill="0D0D0D" w:themeFill="text1" w:themeFillTint="F2"/>
          </w:tcPr>
          <w:p w14:paraId="3BFEA25B" w14:textId="77777777" w:rsidR="00194E2F" w:rsidRPr="00594DA2" w:rsidRDefault="00194E2F" w:rsidP="000A6813">
            <w:pPr>
              <w:jc w:val="center"/>
              <w:rPr>
                <w:rFonts w:cs="Times New Roman"/>
                <w:b/>
                <w:sz w:val="20"/>
                <w:szCs w:val="24"/>
              </w:rPr>
            </w:pPr>
            <w:r w:rsidRPr="00594DA2">
              <w:rPr>
                <w:rFonts w:cs="Times New Roman"/>
                <w:b/>
                <w:sz w:val="20"/>
                <w:szCs w:val="24"/>
              </w:rPr>
              <w:t>Imagen (fotografía, gráfica o ilustración)</w:t>
            </w:r>
          </w:p>
        </w:tc>
      </w:tr>
      <w:tr w:rsidR="001660CB" w:rsidRPr="00594DA2" w14:paraId="4D47FB46" w14:textId="77777777" w:rsidTr="000A6813">
        <w:tc>
          <w:tcPr>
            <w:tcW w:w="0" w:type="auto"/>
          </w:tcPr>
          <w:p w14:paraId="59785ED2" w14:textId="77777777" w:rsidR="00194E2F" w:rsidRPr="00594DA2" w:rsidRDefault="00194E2F" w:rsidP="000A6813">
            <w:pPr>
              <w:jc w:val="both"/>
              <w:rPr>
                <w:rFonts w:cs="Times New Roman"/>
                <w:b/>
                <w:sz w:val="20"/>
                <w:szCs w:val="24"/>
              </w:rPr>
            </w:pPr>
            <w:r w:rsidRPr="00594DA2">
              <w:rPr>
                <w:rFonts w:cs="Times New Roman"/>
                <w:b/>
                <w:sz w:val="20"/>
                <w:szCs w:val="24"/>
              </w:rPr>
              <w:t>Código</w:t>
            </w:r>
          </w:p>
        </w:tc>
        <w:tc>
          <w:tcPr>
            <w:tcW w:w="0" w:type="auto"/>
          </w:tcPr>
          <w:p w14:paraId="79DA785A" w14:textId="77777777" w:rsidR="00194E2F" w:rsidRPr="00594DA2" w:rsidRDefault="00194E2F" w:rsidP="000A6813">
            <w:pPr>
              <w:rPr>
                <w:rFonts w:cs="Times New Roman"/>
                <w:b/>
                <w:sz w:val="20"/>
                <w:szCs w:val="24"/>
              </w:rPr>
            </w:pPr>
            <w:r w:rsidRPr="00594DA2">
              <w:rPr>
                <w:rFonts w:cs="Times New Roman"/>
                <w:b/>
                <w:sz w:val="20"/>
                <w:szCs w:val="24"/>
              </w:rPr>
              <w:t>CS_08_12IMG09</w:t>
            </w:r>
          </w:p>
        </w:tc>
      </w:tr>
      <w:tr w:rsidR="001660CB" w:rsidRPr="00594DA2" w14:paraId="30CE98A3" w14:textId="77777777" w:rsidTr="000A6813">
        <w:tc>
          <w:tcPr>
            <w:tcW w:w="0" w:type="auto"/>
          </w:tcPr>
          <w:p w14:paraId="5D7F7988" w14:textId="77777777" w:rsidR="00194E2F" w:rsidRPr="00594DA2" w:rsidRDefault="00194E2F" w:rsidP="000A6813">
            <w:pPr>
              <w:jc w:val="both"/>
              <w:rPr>
                <w:rFonts w:cs="Times New Roman"/>
                <w:sz w:val="20"/>
                <w:szCs w:val="24"/>
              </w:rPr>
            </w:pPr>
            <w:r w:rsidRPr="00594DA2">
              <w:rPr>
                <w:rFonts w:cs="Times New Roman"/>
                <w:b/>
                <w:sz w:val="20"/>
                <w:szCs w:val="24"/>
              </w:rPr>
              <w:t>Descripción</w:t>
            </w:r>
          </w:p>
        </w:tc>
        <w:tc>
          <w:tcPr>
            <w:tcW w:w="0" w:type="auto"/>
          </w:tcPr>
          <w:p w14:paraId="7E662CB8" w14:textId="51F96CEA" w:rsidR="00194E2F" w:rsidRPr="00594DA2" w:rsidRDefault="00194E2F" w:rsidP="000A6813">
            <w:pPr>
              <w:rPr>
                <w:rFonts w:cs="Times New Roman"/>
                <w:sz w:val="20"/>
                <w:szCs w:val="24"/>
              </w:rPr>
            </w:pPr>
            <w:r w:rsidRPr="00594DA2">
              <w:rPr>
                <w:rFonts w:cs="Times New Roman"/>
                <w:sz w:val="20"/>
                <w:szCs w:val="24"/>
              </w:rPr>
              <w:t>El Congreso de Angostura y la Ley Fundamental de la República de Colombia</w:t>
            </w:r>
          </w:p>
        </w:tc>
      </w:tr>
      <w:tr w:rsidR="001660CB" w:rsidRPr="00594DA2" w14:paraId="3549EAAE" w14:textId="77777777" w:rsidTr="000A6813">
        <w:tc>
          <w:tcPr>
            <w:tcW w:w="0" w:type="auto"/>
          </w:tcPr>
          <w:p w14:paraId="00C2808E" w14:textId="77777777" w:rsidR="00194E2F" w:rsidRPr="00594DA2" w:rsidRDefault="00194E2F" w:rsidP="000A6813">
            <w:pPr>
              <w:jc w:val="both"/>
              <w:rPr>
                <w:rFonts w:cs="Times New Roman"/>
                <w:sz w:val="20"/>
                <w:szCs w:val="24"/>
              </w:rPr>
            </w:pPr>
            <w:r w:rsidRPr="00594DA2">
              <w:rPr>
                <w:rFonts w:cs="Times New Roman"/>
                <w:b/>
                <w:sz w:val="20"/>
                <w:szCs w:val="24"/>
              </w:rPr>
              <w:t>Código Shutterstock (o URL o la ruta en AulaPlaneta)</w:t>
            </w:r>
          </w:p>
        </w:tc>
        <w:tc>
          <w:tcPr>
            <w:tcW w:w="0" w:type="auto"/>
          </w:tcPr>
          <w:p w14:paraId="40CA8B2C" w14:textId="1CE6CEC1" w:rsidR="00194E2F" w:rsidRPr="00594DA2" w:rsidRDefault="00194E2F" w:rsidP="000A6813">
            <w:pPr>
              <w:rPr>
                <w:rFonts w:cs="Times New Roman"/>
                <w:sz w:val="20"/>
                <w:szCs w:val="24"/>
                <w:lang w:val="en"/>
              </w:rPr>
            </w:pPr>
            <w:r w:rsidRPr="00594DA2">
              <w:rPr>
                <w:rFonts w:cs="Times New Roman"/>
                <w:sz w:val="20"/>
                <w:szCs w:val="24"/>
                <w:lang w:val="en"/>
              </w:rPr>
              <w:t xml:space="preserve">Foto del </w:t>
            </w:r>
            <w:r w:rsidRPr="00594DA2">
              <w:rPr>
                <w:rFonts w:cs="Times New Roman"/>
                <w:sz w:val="20"/>
                <w:szCs w:val="24"/>
              </w:rPr>
              <w:t>Congreso de Angostura</w:t>
            </w:r>
          </w:p>
        </w:tc>
      </w:tr>
      <w:tr w:rsidR="00D418C7" w:rsidRPr="00594DA2" w14:paraId="6050605D" w14:textId="77777777" w:rsidTr="000A6813">
        <w:tc>
          <w:tcPr>
            <w:tcW w:w="0" w:type="auto"/>
          </w:tcPr>
          <w:p w14:paraId="6FBCF664" w14:textId="77777777" w:rsidR="00194E2F" w:rsidRPr="00594DA2" w:rsidRDefault="00194E2F" w:rsidP="000A6813">
            <w:pPr>
              <w:jc w:val="both"/>
              <w:rPr>
                <w:rFonts w:cs="Times New Roman"/>
                <w:sz w:val="20"/>
                <w:szCs w:val="24"/>
              </w:rPr>
            </w:pPr>
            <w:r w:rsidRPr="00594DA2">
              <w:rPr>
                <w:rFonts w:cs="Times New Roman"/>
                <w:b/>
                <w:sz w:val="20"/>
                <w:szCs w:val="24"/>
              </w:rPr>
              <w:lastRenderedPageBreak/>
              <w:t>Pie de imagen</w:t>
            </w:r>
          </w:p>
        </w:tc>
        <w:tc>
          <w:tcPr>
            <w:tcW w:w="0" w:type="auto"/>
          </w:tcPr>
          <w:p w14:paraId="3F454AB9" w14:textId="7CC48F16" w:rsidR="00194E2F" w:rsidRPr="00594DA2" w:rsidRDefault="00194E2F" w:rsidP="00194E2F">
            <w:pPr>
              <w:pStyle w:val="u"/>
              <w:shd w:val="clear" w:color="auto" w:fill="FFFFFF"/>
              <w:spacing w:after="0"/>
              <w:jc w:val="both"/>
              <w:rPr>
                <w:rFonts w:asciiTheme="minorHAnsi" w:hAnsiTheme="minorHAnsi"/>
                <w:sz w:val="20"/>
              </w:rPr>
            </w:pPr>
            <w:r w:rsidRPr="00594DA2">
              <w:rPr>
                <w:rStyle w:val="un"/>
                <w:rFonts w:asciiTheme="minorHAnsi" w:hAnsiTheme="minorHAnsi"/>
                <w:sz w:val="20"/>
              </w:rPr>
              <w:t>Esta es considerada la primera constitución nacional. Lo importante de su texto es que colocó las bases sobre las cuales se desarrollará el constitucionalismo colombiano.</w:t>
            </w:r>
          </w:p>
        </w:tc>
      </w:tr>
    </w:tbl>
    <w:p w14:paraId="2B712E29" w14:textId="77777777" w:rsidR="00194E2F" w:rsidRPr="00594DA2" w:rsidRDefault="00194E2F"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1660CB" w:rsidRPr="00594DA2" w14:paraId="1BF3F317" w14:textId="77777777" w:rsidTr="00D418C7">
        <w:tc>
          <w:tcPr>
            <w:tcW w:w="9054" w:type="dxa"/>
            <w:gridSpan w:val="2"/>
            <w:shd w:val="clear" w:color="auto" w:fill="000000" w:themeFill="text1"/>
          </w:tcPr>
          <w:p w14:paraId="114B9731" w14:textId="77777777" w:rsidR="00D418C7" w:rsidRPr="00594DA2" w:rsidRDefault="00D418C7" w:rsidP="00D418C7">
            <w:pPr>
              <w:jc w:val="center"/>
              <w:rPr>
                <w:rFonts w:cs="Times New Roman"/>
                <w:b/>
                <w:sz w:val="20"/>
                <w:szCs w:val="24"/>
              </w:rPr>
            </w:pPr>
            <w:r w:rsidRPr="00594DA2">
              <w:rPr>
                <w:rFonts w:cs="Times New Roman"/>
                <w:b/>
                <w:sz w:val="20"/>
                <w:szCs w:val="24"/>
              </w:rPr>
              <w:t xml:space="preserve">Profundiza. Recurso nuevo </w:t>
            </w:r>
          </w:p>
        </w:tc>
      </w:tr>
      <w:tr w:rsidR="001660CB" w:rsidRPr="00594DA2" w14:paraId="4256C5A9" w14:textId="77777777" w:rsidTr="00D418C7">
        <w:tc>
          <w:tcPr>
            <w:tcW w:w="2518" w:type="dxa"/>
          </w:tcPr>
          <w:p w14:paraId="78C18D59" w14:textId="77777777" w:rsidR="00D418C7" w:rsidRPr="00594DA2" w:rsidRDefault="00D418C7" w:rsidP="00D418C7">
            <w:pPr>
              <w:rPr>
                <w:rFonts w:cs="Times New Roman"/>
                <w:b/>
                <w:sz w:val="20"/>
                <w:szCs w:val="24"/>
              </w:rPr>
            </w:pPr>
            <w:r w:rsidRPr="00594DA2">
              <w:rPr>
                <w:rFonts w:cs="Times New Roman"/>
                <w:b/>
                <w:sz w:val="20"/>
                <w:szCs w:val="24"/>
              </w:rPr>
              <w:t>Código</w:t>
            </w:r>
          </w:p>
        </w:tc>
        <w:tc>
          <w:tcPr>
            <w:tcW w:w="6536" w:type="dxa"/>
          </w:tcPr>
          <w:p w14:paraId="345880ED" w14:textId="58185212" w:rsidR="00D418C7" w:rsidRPr="00594DA2" w:rsidRDefault="00D418C7" w:rsidP="00D418C7">
            <w:pPr>
              <w:jc w:val="both"/>
              <w:rPr>
                <w:rFonts w:cs="Times New Roman"/>
                <w:b/>
                <w:sz w:val="20"/>
                <w:szCs w:val="24"/>
              </w:rPr>
            </w:pPr>
            <w:r w:rsidRPr="00594DA2">
              <w:rPr>
                <w:rFonts w:cs="Times New Roman"/>
                <w:sz w:val="20"/>
                <w:szCs w:val="24"/>
              </w:rPr>
              <w:t>CS_08_12_REC80</w:t>
            </w:r>
          </w:p>
        </w:tc>
      </w:tr>
      <w:tr w:rsidR="001660CB" w:rsidRPr="00594DA2" w14:paraId="7F7D8F96" w14:textId="77777777" w:rsidTr="00D418C7">
        <w:tc>
          <w:tcPr>
            <w:tcW w:w="2518" w:type="dxa"/>
          </w:tcPr>
          <w:p w14:paraId="15E9BBC4" w14:textId="77777777" w:rsidR="00D418C7" w:rsidRPr="00594DA2" w:rsidRDefault="00D418C7" w:rsidP="00D418C7">
            <w:pPr>
              <w:rPr>
                <w:rFonts w:cs="Times New Roman"/>
                <w:b/>
                <w:sz w:val="20"/>
                <w:szCs w:val="24"/>
              </w:rPr>
            </w:pPr>
            <w:r w:rsidRPr="00594DA2">
              <w:rPr>
                <w:rFonts w:cs="Times New Roman"/>
                <w:b/>
                <w:sz w:val="20"/>
                <w:szCs w:val="24"/>
              </w:rPr>
              <w:t>Título</w:t>
            </w:r>
          </w:p>
        </w:tc>
        <w:tc>
          <w:tcPr>
            <w:tcW w:w="6536" w:type="dxa"/>
          </w:tcPr>
          <w:p w14:paraId="42D4F9BD" w14:textId="6D408F75" w:rsidR="00D418C7" w:rsidRPr="00594DA2" w:rsidRDefault="00D418C7" w:rsidP="00D418C7">
            <w:pPr>
              <w:pStyle w:val="Textocomentario"/>
              <w:jc w:val="both"/>
              <w:rPr>
                <w:rFonts w:cs="Times New Roman"/>
                <w:szCs w:val="24"/>
              </w:rPr>
            </w:pPr>
            <w:r w:rsidRPr="00594DA2">
              <w:rPr>
                <w:rFonts w:cs="Times New Roman"/>
                <w:szCs w:val="24"/>
              </w:rPr>
              <w:t>Leyendo y conociendo Ley Fundamental de la República de Colombia</w:t>
            </w:r>
            <w:r w:rsidRPr="00594DA2">
              <w:rPr>
                <w:rFonts w:cs="Times New Roman"/>
                <w:szCs w:val="24"/>
                <w:lang w:val="en"/>
              </w:rPr>
              <w:t>.</w:t>
            </w:r>
          </w:p>
        </w:tc>
      </w:tr>
      <w:tr w:rsidR="00D418C7" w:rsidRPr="00594DA2" w14:paraId="02116284" w14:textId="77777777" w:rsidTr="00D418C7">
        <w:tc>
          <w:tcPr>
            <w:tcW w:w="2518" w:type="dxa"/>
          </w:tcPr>
          <w:p w14:paraId="0EFA7C16" w14:textId="77777777" w:rsidR="00D418C7" w:rsidRPr="00594DA2" w:rsidRDefault="00D418C7" w:rsidP="00D418C7">
            <w:pPr>
              <w:rPr>
                <w:rFonts w:cs="Times New Roman"/>
                <w:b/>
                <w:sz w:val="20"/>
                <w:szCs w:val="24"/>
              </w:rPr>
            </w:pPr>
            <w:r w:rsidRPr="00594DA2">
              <w:rPr>
                <w:rFonts w:cs="Times New Roman"/>
                <w:b/>
                <w:sz w:val="20"/>
                <w:szCs w:val="24"/>
              </w:rPr>
              <w:t>Descripción</w:t>
            </w:r>
          </w:p>
        </w:tc>
        <w:tc>
          <w:tcPr>
            <w:tcW w:w="6536" w:type="dxa"/>
          </w:tcPr>
          <w:p w14:paraId="3A76FE95" w14:textId="6818BC76" w:rsidR="00D418C7" w:rsidRPr="00594DA2" w:rsidRDefault="00D418C7" w:rsidP="00D418C7">
            <w:pPr>
              <w:pStyle w:val="Textocomentario"/>
              <w:jc w:val="both"/>
              <w:rPr>
                <w:rFonts w:cs="Times New Roman"/>
                <w:szCs w:val="24"/>
              </w:rPr>
            </w:pPr>
            <w:r w:rsidRPr="00594DA2">
              <w:rPr>
                <w:rFonts w:cs="Times New Roman"/>
                <w:szCs w:val="24"/>
              </w:rPr>
              <w:t xml:space="preserve">Lectura de la Ley Fundamental de la República de Colombia </w:t>
            </w:r>
            <w:r w:rsidRPr="00594DA2">
              <w:rPr>
                <w:rFonts w:cs="Times New Roman"/>
                <w:szCs w:val="24"/>
                <w:lang w:val="en"/>
              </w:rPr>
              <w:t>y solución de preguntas relacionadas con la organización del Estado (artículos 4, 5, 6).</w:t>
            </w:r>
          </w:p>
        </w:tc>
      </w:tr>
    </w:tbl>
    <w:p w14:paraId="0F999090" w14:textId="77777777" w:rsidR="00D418C7" w:rsidRPr="00594DA2" w:rsidRDefault="00D418C7"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594DA2" w:rsidRPr="00594DA2" w14:paraId="05D0F488" w14:textId="77777777" w:rsidTr="0057502F">
        <w:tc>
          <w:tcPr>
            <w:tcW w:w="9054" w:type="dxa"/>
            <w:gridSpan w:val="2"/>
            <w:shd w:val="clear" w:color="auto" w:fill="000000" w:themeFill="text1"/>
          </w:tcPr>
          <w:p w14:paraId="7A82C51D" w14:textId="6251B7B1" w:rsidR="00ED74CC" w:rsidRPr="00594DA2" w:rsidRDefault="00ED74CC" w:rsidP="0057502F">
            <w:pPr>
              <w:jc w:val="center"/>
              <w:rPr>
                <w:rFonts w:cs="Times New Roman"/>
                <w:sz w:val="20"/>
                <w:szCs w:val="24"/>
              </w:rPr>
            </w:pPr>
            <w:r w:rsidRPr="00594DA2">
              <w:rPr>
                <w:rFonts w:cs="Times New Roman"/>
                <w:sz w:val="20"/>
                <w:szCs w:val="24"/>
              </w:rPr>
              <w:t>Destacado # 6</w:t>
            </w:r>
          </w:p>
        </w:tc>
      </w:tr>
      <w:tr w:rsidR="00594DA2" w:rsidRPr="00594DA2" w14:paraId="75D7FB61" w14:textId="77777777" w:rsidTr="0057502F">
        <w:trPr>
          <w:trHeight w:val="252"/>
        </w:trPr>
        <w:tc>
          <w:tcPr>
            <w:tcW w:w="2093" w:type="dxa"/>
            <w:shd w:val="clear" w:color="auto" w:fill="auto"/>
          </w:tcPr>
          <w:p w14:paraId="3C41B6C9" w14:textId="77777777" w:rsidR="00ED74CC" w:rsidRPr="00594DA2" w:rsidRDefault="00ED74CC" w:rsidP="0057502F">
            <w:pPr>
              <w:rPr>
                <w:rFonts w:cs="Times New Roman"/>
                <w:sz w:val="20"/>
                <w:szCs w:val="24"/>
                <w:lang w:val="es-ES"/>
              </w:rPr>
            </w:pPr>
            <w:r w:rsidRPr="00594DA2">
              <w:rPr>
                <w:rFonts w:cs="Times New Roman"/>
                <w:sz w:val="20"/>
                <w:szCs w:val="24"/>
                <w:lang w:val="es-ES"/>
              </w:rPr>
              <w:t>Título</w:t>
            </w:r>
          </w:p>
        </w:tc>
        <w:tc>
          <w:tcPr>
            <w:tcW w:w="6961" w:type="dxa"/>
            <w:shd w:val="clear" w:color="auto" w:fill="auto"/>
          </w:tcPr>
          <w:p w14:paraId="400E0B65" w14:textId="4513E86C" w:rsidR="00ED74CC" w:rsidRPr="00594DA2" w:rsidRDefault="00ED74CC" w:rsidP="00ED74CC">
            <w:pPr>
              <w:jc w:val="both"/>
              <w:rPr>
                <w:rFonts w:cs="Times New Roman"/>
                <w:sz w:val="20"/>
                <w:szCs w:val="24"/>
              </w:rPr>
            </w:pPr>
            <w:r w:rsidRPr="00594DA2">
              <w:rPr>
                <w:rFonts w:cs="Times New Roman"/>
                <w:sz w:val="20"/>
                <w:szCs w:val="24"/>
              </w:rPr>
              <w:t>El constitucionalismo colombiano: el presidencialismo.</w:t>
            </w:r>
          </w:p>
        </w:tc>
      </w:tr>
      <w:tr w:rsidR="00594DA2" w:rsidRPr="00594DA2" w14:paraId="0A66C4EE" w14:textId="77777777" w:rsidTr="0057502F">
        <w:trPr>
          <w:trHeight w:val="318"/>
        </w:trPr>
        <w:tc>
          <w:tcPr>
            <w:tcW w:w="2093" w:type="dxa"/>
            <w:shd w:val="clear" w:color="auto" w:fill="auto"/>
          </w:tcPr>
          <w:p w14:paraId="79D3A255" w14:textId="77777777" w:rsidR="00ED74CC" w:rsidRPr="00594DA2" w:rsidRDefault="00ED74CC" w:rsidP="0057502F">
            <w:pPr>
              <w:rPr>
                <w:rFonts w:cs="Times New Roman"/>
                <w:sz w:val="20"/>
                <w:szCs w:val="24"/>
                <w:lang w:val="es-ES"/>
              </w:rPr>
            </w:pPr>
            <w:r w:rsidRPr="00594DA2">
              <w:rPr>
                <w:rFonts w:cs="Times New Roman"/>
                <w:sz w:val="20"/>
                <w:szCs w:val="24"/>
                <w:lang w:val="es-ES"/>
              </w:rPr>
              <w:t>Contenido</w:t>
            </w:r>
          </w:p>
        </w:tc>
        <w:tc>
          <w:tcPr>
            <w:tcW w:w="6961" w:type="dxa"/>
            <w:shd w:val="clear" w:color="auto" w:fill="auto"/>
          </w:tcPr>
          <w:p w14:paraId="47079EE0" w14:textId="670571C0" w:rsidR="00ED74CC" w:rsidRPr="00594DA2" w:rsidRDefault="00ED74CC" w:rsidP="00ED74CC">
            <w:pPr>
              <w:jc w:val="both"/>
              <w:rPr>
                <w:rFonts w:cs="Times New Roman"/>
                <w:sz w:val="20"/>
                <w:szCs w:val="24"/>
              </w:rPr>
            </w:pPr>
            <w:r w:rsidRPr="00594DA2">
              <w:rPr>
                <w:rFonts w:cs="Times New Roman"/>
                <w:sz w:val="20"/>
                <w:szCs w:val="24"/>
              </w:rPr>
              <w:t>Las disputas políticas presentadas frente al centralismo y al federalismo no importaron para crear una fuerte institución presidencial que llevó a que muchos consideraran al Presidente de la República un monarca elegido.</w:t>
            </w:r>
          </w:p>
        </w:tc>
      </w:tr>
    </w:tbl>
    <w:p w14:paraId="2B7807D0" w14:textId="77777777" w:rsidR="00ED74CC" w:rsidRPr="00594DA2" w:rsidRDefault="00ED74CC" w:rsidP="00642B12">
      <w:pPr>
        <w:spacing w:after="0" w:line="240" w:lineRule="auto"/>
        <w:jc w:val="both"/>
        <w:rPr>
          <w:rFonts w:eastAsia="Times New Roman" w:cs="Times New Roman"/>
          <w:sz w:val="24"/>
          <w:szCs w:val="24"/>
          <w:lang w:eastAsia="es-CO"/>
        </w:rPr>
      </w:pPr>
    </w:p>
    <w:p w14:paraId="3DA31B25" w14:textId="2D74A0BE" w:rsidR="00454AAF" w:rsidRPr="00594DA2" w:rsidRDefault="00454AAF" w:rsidP="003A4AB6">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En mayo de </w:t>
      </w:r>
      <w:r w:rsidRPr="00594DA2">
        <w:rPr>
          <w:rFonts w:eastAsia="Times New Roman" w:cs="Times New Roman"/>
          <w:b/>
          <w:sz w:val="24"/>
          <w:szCs w:val="24"/>
          <w:lang w:eastAsia="es-CO"/>
        </w:rPr>
        <w:t>1821</w:t>
      </w:r>
      <w:r w:rsidRPr="00594DA2">
        <w:rPr>
          <w:rFonts w:eastAsia="Times New Roman" w:cs="Times New Roman"/>
          <w:sz w:val="24"/>
          <w:szCs w:val="24"/>
          <w:lang w:eastAsia="es-CO"/>
        </w:rPr>
        <w:t xml:space="preserve"> se instaló el </w:t>
      </w:r>
      <w:r w:rsidRPr="00594DA2">
        <w:rPr>
          <w:rFonts w:eastAsia="Times New Roman" w:cs="Times New Roman"/>
          <w:b/>
          <w:sz w:val="24"/>
          <w:szCs w:val="24"/>
          <w:lang w:eastAsia="es-CO"/>
        </w:rPr>
        <w:t>Congreso General en Cúcuta</w:t>
      </w:r>
      <w:r w:rsidRPr="00594DA2">
        <w:rPr>
          <w:rFonts w:eastAsia="Times New Roman" w:cs="Times New Roman"/>
          <w:sz w:val="24"/>
          <w:szCs w:val="24"/>
          <w:lang w:eastAsia="es-CO"/>
        </w:rPr>
        <w:t xml:space="preserve">. Las dificultades de la guerra </w:t>
      </w:r>
      <w:r w:rsidR="00D418C7" w:rsidRPr="00594DA2">
        <w:rPr>
          <w:rFonts w:eastAsia="Times New Roman" w:cs="Times New Roman"/>
          <w:sz w:val="24"/>
          <w:szCs w:val="24"/>
          <w:lang w:eastAsia="es-CO"/>
        </w:rPr>
        <w:t>impidieron</w:t>
      </w:r>
      <w:r w:rsidRPr="00594DA2">
        <w:rPr>
          <w:rFonts w:eastAsia="Times New Roman" w:cs="Times New Roman"/>
          <w:sz w:val="24"/>
          <w:szCs w:val="24"/>
          <w:lang w:eastAsia="es-CO"/>
        </w:rPr>
        <w:t xml:space="preserve"> que se cumpliera el plazo inicial. Nuevamente </w:t>
      </w:r>
      <w:r w:rsidR="00D418C7" w:rsidRPr="00594DA2">
        <w:rPr>
          <w:rFonts w:eastAsia="Times New Roman" w:cs="Times New Roman"/>
          <w:sz w:val="24"/>
          <w:szCs w:val="24"/>
          <w:lang w:eastAsia="es-CO"/>
        </w:rPr>
        <w:t xml:space="preserve">surge </w:t>
      </w:r>
      <w:r w:rsidRPr="00594DA2">
        <w:rPr>
          <w:rFonts w:eastAsia="Times New Roman" w:cs="Times New Roman"/>
          <w:sz w:val="24"/>
          <w:szCs w:val="24"/>
          <w:lang w:eastAsia="es-CO"/>
        </w:rPr>
        <w:t>el problema político</w:t>
      </w:r>
      <w:r w:rsidR="002F5C16" w:rsidRPr="00594DA2">
        <w:rPr>
          <w:rFonts w:eastAsia="Times New Roman" w:cs="Times New Roman"/>
          <w:sz w:val="24"/>
          <w:szCs w:val="24"/>
          <w:lang w:eastAsia="es-CO"/>
        </w:rPr>
        <w:t xml:space="preserve"> tras la independencia</w:t>
      </w:r>
      <w:r w:rsidR="00D418C7" w:rsidRPr="00594DA2">
        <w:rPr>
          <w:rFonts w:eastAsia="Times New Roman" w:cs="Times New Roman"/>
          <w:sz w:val="24"/>
          <w:szCs w:val="24"/>
          <w:lang w:eastAsia="es-CO"/>
        </w:rPr>
        <w:t xml:space="preserve"> de España</w:t>
      </w:r>
      <w:r w:rsidRPr="00594DA2">
        <w:rPr>
          <w:rFonts w:eastAsia="Times New Roman" w:cs="Times New Roman"/>
          <w:sz w:val="24"/>
          <w:szCs w:val="24"/>
          <w:lang w:eastAsia="es-CO"/>
        </w:rPr>
        <w:t xml:space="preserve">: </w:t>
      </w:r>
      <w:r w:rsidR="00D418C7" w:rsidRPr="00594DA2">
        <w:rPr>
          <w:rFonts w:eastAsia="Times New Roman" w:cs="Times New Roman"/>
          <w:sz w:val="24"/>
          <w:szCs w:val="24"/>
          <w:lang w:eastAsia="es-CO"/>
        </w:rPr>
        <w:t>¿Cuál es la</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forma de gobierno conveniente a la República</w:t>
      </w:r>
      <w:r w:rsidR="00D418C7" w:rsidRPr="00594DA2">
        <w:rPr>
          <w:rFonts w:eastAsia="Times New Roman" w:cs="Times New Roman"/>
          <w:sz w:val="24"/>
          <w:szCs w:val="24"/>
          <w:lang w:eastAsia="es-CO"/>
        </w:rPr>
        <w:t>?</w:t>
      </w:r>
      <w:r w:rsidR="00BC18CA"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Dos textos fueron </w:t>
      </w:r>
      <w:r w:rsidR="00BC18CA" w:rsidRPr="00594DA2">
        <w:rPr>
          <w:rFonts w:eastAsia="Times New Roman" w:cs="Times New Roman"/>
          <w:sz w:val="24"/>
          <w:szCs w:val="24"/>
          <w:lang w:eastAsia="es-CO"/>
        </w:rPr>
        <w:t>expedidos</w:t>
      </w:r>
      <w:r w:rsidRPr="00594DA2">
        <w:rPr>
          <w:rFonts w:eastAsia="Times New Roman" w:cs="Times New Roman"/>
          <w:sz w:val="24"/>
          <w:szCs w:val="24"/>
          <w:lang w:eastAsia="es-CO"/>
        </w:rPr>
        <w:t xml:space="preserve"> por </w:t>
      </w:r>
      <w:r w:rsidR="005E484C" w:rsidRPr="00594DA2">
        <w:rPr>
          <w:rFonts w:eastAsia="Times New Roman" w:cs="Times New Roman"/>
          <w:sz w:val="24"/>
          <w:szCs w:val="24"/>
          <w:lang w:eastAsia="es-CO"/>
        </w:rPr>
        <w:t xml:space="preserve">este </w:t>
      </w:r>
      <w:r w:rsidR="002F5C16" w:rsidRPr="00594DA2">
        <w:rPr>
          <w:rFonts w:eastAsia="Times New Roman" w:cs="Times New Roman"/>
          <w:sz w:val="24"/>
          <w:szCs w:val="24"/>
          <w:lang w:eastAsia="es-CO"/>
        </w:rPr>
        <w:t>cuerpo constituyente</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Ley Fundamental de la Unión de Pueblos</w:t>
      </w:r>
      <w:r w:rsidR="003A4AB6" w:rsidRPr="00594DA2">
        <w:rPr>
          <w:rFonts w:eastAsia="Times New Roman" w:cs="Times New Roman"/>
          <w:b/>
          <w:sz w:val="24"/>
          <w:szCs w:val="24"/>
          <w:lang w:eastAsia="es-CO"/>
        </w:rPr>
        <w:t xml:space="preserve"> y la </w:t>
      </w:r>
      <w:r w:rsidRPr="00594DA2">
        <w:rPr>
          <w:rFonts w:eastAsia="Times New Roman" w:cs="Times New Roman"/>
          <w:b/>
          <w:sz w:val="24"/>
          <w:szCs w:val="24"/>
          <w:lang w:eastAsia="es-CO"/>
        </w:rPr>
        <w:t xml:space="preserve">Constitución de la República de Colombia. </w:t>
      </w:r>
    </w:p>
    <w:p w14:paraId="35553987" w14:textId="77777777" w:rsidR="00454AAF" w:rsidRPr="00594DA2" w:rsidRDefault="00454AAF" w:rsidP="00642B12">
      <w:pPr>
        <w:spacing w:after="0" w:line="240" w:lineRule="auto"/>
        <w:jc w:val="both"/>
        <w:rPr>
          <w:rFonts w:eastAsia="Times New Roman" w:cs="Times New Roman"/>
          <w:sz w:val="24"/>
          <w:szCs w:val="24"/>
          <w:lang w:eastAsia="es-CO"/>
        </w:rPr>
      </w:pPr>
    </w:p>
    <w:p w14:paraId="5B4CBB13" w14:textId="49A10074" w:rsidR="00454AAF" w:rsidRPr="00594DA2" w:rsidRDefault="00454AAF" w:rsidP="00D418C7">
      <w:pPr>
        <w:pStyle w:val="Prrafodelista"/>
        <w:numPr>
          <w:ilvl w:val="0"/>
          <w:numId w:val="28"/>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w:t>
      </w:r>
      <w:r w:rsidRPr="00594DA2">
        <w:rPr>
          <w:rFonts w:eastAsia="Times New Roman" w:cs="Times New Roman"/>
          <w:b/>
          <w:sz w:val="24"/>
          <w:szCs w:val="24"/>
          <w:lang w:eastAsia="es-CO"/>
        </w:rPr>
        <w:t>Ley Fundamental de la Unión de Pueblos</w:t>
      </w:r>
      <w:r w:rsidRPr="00594DA2">
        <w:rPr>
          <w:rFonts w:eastAsia="Times New Roman" w:cs="Times New Roman"/>
          <w:sz w:val="24"/>
          <w:szCs w:val="24"/>
          <w:lang w:eastAsia="es-CO"/>
        </w:rPr>
        <w:t xml:space="preserve"> fue expedida el 12 de julio se convirtió en la </w:t>
      </w:r>
      <w:r w:rsidRPr="00594DA2">
        <w:rPr>
          <w:rFonts w:eastAsia="Times New Roman" w:cs="Times New Roman"/>
          <w:b/>
          <w:sz w:val="24"/>
          <w:szCs w:val="24"/>
          <w:lang w:eastAsia="es-CO"/>
        </w:rPr>
        <w:t xml:space="preserve">ratificación de la Ley Fundamental de </w:t>
      </w:r>
      <w:r w:rsidR="00BC18CA" w:rsidRPr="00594DA2">
        <w:rPr>
          <w:rFonts w:eastAsia="Times New Roman" w:cs="Times New Roman"/>
          <w:b/>
          <w:sz w:val="24"/>
          <w:szCs w:val="24"/>
          <w:lang w:eastAsia="es-CO"/>
        </w:rPr>
        <w:t>Angostura</w:t>
      </w:r>
      <w:r w:rsidR="00BC18CA" w:rsidRPr="00594DA2">
        <w:rPr>
          <w:rFonts w:eastAsia="Times New Roman" w:cs="Times New Roman"/>
          <w:sz w:val="24"/>
          <w:szCs w:val="24"/>
          <w:lang w:eastAsia="es-CO"/>
        </w:rPr>
        <w:t>:</w:t>
      </w:r>
      <w:r w:rsidRPr="00594DA2">
        <w:rPr>
          <w:rFonts w:eastAsia="Times New Roman" w:cs="Times New Roman"/>
          <w:sz w:val="24"/>
          <w:szCs w:val="24"/>
          <w:lang w:eastAsia="es-CO"/>
        </w:rPr>
        <w:t xml:space="preserve"> Unión en una </w:t>
      </w:r>
      <w:r w:rsidRPr="00594DA2">
        <w:rPr>
          <w:rFonts w:eastAsia="Times New Roman" w:cs="Times New Roman"/>
          <w:b/>
          <w:sz w:val="24"/>
          <w:szCs w:val="24"/>
          <w:lang w:eastAsia="es-CO"/>
        </w:rPr>
        <w:t xml:space="preserve">sola </w:t>
      </w:r>
      <w:r w:rsidR="00D418C7" w:rsidRPr="00594DA2">
        <w:rPr>
          <w:rFonts w:eastAsia="Times New Roman" w:cs="Times New Roman"/>
          <w:b/>
          <w:sz w:val="24"/>
          <w:szCs w:val="24"/>
          <w:lang w:eastAsia="es-CO"/>
        </w:rPr>
        <w:t>República</w:t>
      </w:r>
      <w:r w:rsidR="00D418C7" w:rsidRPr="00594DA2">
        <w:rPr>
          <w:rFonts w:eastAsia="Times New Roman" w:cs="Times New Roman"/>
          <w:sz w:val="24"/>
          <w:szCs w:val="24"/>
          <w:lang w:eastAsia="es-CO"/>
        </w:rPr>
        <w:t xml:space="preserve">, gobierno </w:t>
      </w:r>
      <w:r w:rsidR="00D418C7" w:rsidRPr="00594DA2">
        <w:rPr>
          <w:rFonts w:eastAsia="Times New Roman" w:cs="Times New Roman"/>
          <w:b/>
          <w:sz w:val="24"/>
          <w:szCs w:val="24"/>
          <w:lang w:eastAsia="es-CO"/>
        </w:rPr>
        <w:t>popular representativo</w:t>
      </w:r>
      <w:r w:rsidR="00D418C7" w:rsidRPr="00594DA2">
        <w:rPr>
          <w:rFonts w:eastAsia="Times New Roman" w:cs="Times New Roman"/>
          <w:sz w:val="24"/>
          <w:szCs w:val="24"/>
          <w:lang w:eastAsia="es-CO"/>
        </w:rPr>
        <w:t xml:space="preserve">, adhesión a los </w:t>
      </w:r>
      <w:r w:rsidR="00D418C7" w:rsidRPr="00594DA2">
        <w:rPr>
          <w:rFonts w:eastAsia="Times New Roman" w:cs="Times New Roman"/>
          <w:b/>
          <w:sz w:val="24"/>
          <w:szCs w:val="24"/>
          <w:lang w:eastAsia="es-CO"/>
        </w:rPr>
        <w:t>principios liberales</w:t>
      </w:r>
      <w:r w:rsidR="00D418C7" w:rsidRPr="00594DA2">
        <w:rPr>
          <w:rFonts w:eastAsia="Times New Roman" w:cs="Times New Roman"/>
          <w:sz w:val="24"/>
          <w:szCs w:val="24"/>
          <w:lang w:eastAsia="es-CO"/>
        </w:rPr>
        <w:t xml:space="preserve">, </w:t>
      </w:r>
      <w:r w:rsidR="00D418C7" w:rsidRPr="00594DA2">
        <w:rPr>
          <w:rFonts w:eastAsia="Times New Roman" w:cs="Times New Roman"/>
          <w:b/>
          <w:sz w:val="24"/>
          <w:szCs w:val="24"/>
          <w:lang w:eastAsia="es-CO"/>
        </w:rPr>
        <w:t>independencia</w:t>
      </w:r>
      <w:r w:rsidR="00D418C7" w:rsidRPr="00594DA2">
        <w:rPr>
          <w:rFonts w:eastAsia="Times New Roman" w:cs="Times New Roman"/>
          <w:sz w:val="24"/>
          <w:szCs w:val="24"/>
          <w:lang w:eastAsia="es-CO"/>
        </w:rPr>
        <w:t xml:space="preserve"> absoluta e irrevocable de </w:t>
      </w:r>
      <w:r w:rsidR="00D418C7" w:rsidRPr="00594DA2">
        <w:rPr>
          <w:rFonts w:eastAsia="Times New Roman" w:cs="Times New Roman"/>
          <w:b/>
          <w:sz w:val="24"/>
          <w:szCs w:val="24"/>
          <w:lang w:eastAsia="es-CO"/>
        </w:rPr>
        <w:t>España</w:t>
      </w:r>
      <w:r w:rsidR="00D418C7" w:rsidRPr="00594DA2">
        <w:rPr>
          <w:rFonts w:eastAsia="Times New Roman" w:cs="Times New Roman"/>
          <w:sz w:val="24"/>
          <w:szCs w:val="24"/>
          <w:lang w:eastAsia="es-CO"/>
        </w:rPr>
        <w:t xml:space="preserve">, </w:t>
      </w:r>
      <w:r w:rsidR="00D418C7" w:rsidRPr="00594DA2">
        <w:rPr>
          <w:rFonts w:eastAsia="Times New Roman" w:cs="Times New Roman"/>
          <w:b/>
          <w:sz w:val="24"/>
          <w:szCs w:val="24"/>
          <w:lang w:eastAsia="es-CO"/>
        </w:rPr>
        <w:t>separación del poder supremo</w:t>
      </w:r>
      <w:r w:rsidR="00D418C7" w:rsidRPr="00594DA2">
        <w:rPr>
          <w:rFonts w:eastAsia="Times New Roman" w:cs="Times New Roman"/>
          <w:sz w:val="24"/>
          <w:szCs w:val="24"/>
          <w:lang w:eastAsia="es-CO"/>
        </w:rPr>
        <w:t xml:space="preserve"> en legislativo, ejecutivo y judicial, </w:t>
      </w:r>
      <w:r w:rsidR="00D418C7" w:rsidRPr="00594DA2">
        <w:rPr>
          <w:rFonts w:eastAsia="Times New Roman" w:cs="Times New Roman"/>
          <w:b/>
          <w:sz w:val="24"/>
          <w:szCs w:val="24"/>
          <w:lang w:eastAsia="es-CO"/>
        </w:rPr>
        <w:t>división territorial en departamentos</w:t>
      </w:r>
      <w:r w:rsidR="00D418C7" w:rsidRPr="00594DA2">
        <w:rPr>
          <w:rFonts w:eastAsia="Times New Roman" w:cs="Times New Roman"/>
          <w:sz w:val="24"/>
          <w:szCs w:val="24"/>
          <w:lang w:eastAsia="es-CO"/>
        </w:rPr>
        <w:t xml:space="preserve">. </w:t>
      </w:r>
      <w:r w:rsidRPr="00594DA2">
        <w:rPr>
          <w:rFonts w:eastAsia="Times New Roman" w:cs="Times New Roman"/>
          <w:sz w:val="24"/>
          <w:szCs w:val="24"/>
          <w:lang w:eastAsia="es-CO"/>
        </w:rPr>
        <w:t>Igualm</w:t>
      </w:r>
      <w:r w:rsidR="00BC18CA" w:rsidRPr="00594DA2">
        <w:rPr>
          <w:rFonts w:eastAsia="Times New Roman" w:cs="Times New Roman"/>
          <w:sz w:val="24"/>
          <w:szCs w:val="24"/>
          <w:lang w:eastAsia="es-CO"/>
        </w:rPr>
        <w:t>ente</w:t>
      </w:r>
      <w:r w:rsidR="00DD623B" w:rsidRPr="00594DA2">
        <w:rPr>
          <w:rFonts w:eastAsia="Times New Roman" w:cs="Times New Roman"/>
          <w:sz w:val="24"/>
          <w:szCs w:val="24"/>
          <w:lang w:eastAsia="es-CO"/>
        </w:rPr>
        <w:t>, se señaló</w:t>
      </w:r>
      <w:r w:rsidRPr="00594DA2">
        <w:rPr>
          <w:rFonts w:eastAsia="Times New Roman" w:cs="Times New Roman"/>
          <w:sz w:val="24"/>
          <w:szCs w:val="24"/>
          <w:lang w:eastAsia="es-CO"/>
        </w:rPr>
        <w:t xml:space="preserve"> la tarea de formar “la Constitución de la República, conforme a las bases expresadas y a los que ha consagrado la sab</w:t>
      </w:r>
      <w:r w:rsidR="00BC18CA" w:rsidRPr="00594DA2">
        <w:rPr>
          <w:rFonts w:eastAsia="Times New Roman" w:cs="Times New Roman"/>
          <w:sz w:val="24"/>
          <w:szCs w:val="24"/>
          <w:lang w:eastAsia="es-CO"/>
        </w:rPr>
        <w:t>ia práctica de otras Naciones”</w:t>
      </w:r>
      <w:r w:rsidRPr="00594DA2">
        <w:rPr>
          <w:rFonts w:eastAsia="Times New Roman" w:cs="Times New Roman"/>
          <w:sz w:val="24"/>
          <w:szCs w:val="24"/>
          <w:lang w:eastAsia="es-CO"/>
        </w:rPr>
        <w:t>.</w:t>
      </w:r>
    </w:p>
    <w:p w14:paraId="204E93E9" w14:textId="460FF1AC" w:rsidR="005E484C" w:rsidRPr="00594DA2" w:rsidRDefault="005E484C" w:rsidP="00642B12">
      <w:pPr>
        <w:spacing w:after="0" w:line="240" w:lineRule="auto"/>
        <w:rPr>
          <w:rFonts w:eastAsia="Times New Roman" w:cs="Times New Roman"/>
          <w:sz w:val="24"/>
          <w:szCs w:val="24"/>
          <w:lang w:eastAsia="es-CO"/>
        </w:rPr>
      </w:pPr>
    </w:p>
    <w:p w14:paraId="6D643FC7" w14:textId="6331C472" w:rsidR="003A4AB6" w:rsidRPr="00594DA2" w:rsidRDefault="005E484C" w:rsidP="00642B12">
      <w:pPr>
        <w:pStyle w:val="Prrafodelista"/>
        <w:numPr>
          <w:ilvl w:val="0"/>
          <w:numId w:val="28"/>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w:t>
      </w:r>
      <w:r w:rsidRPr="00594DA2">
        <w:rPr>
          <w:rFonts w:eastAsia="Times New Roman" w:cs="Times New Roman"/>
          <w:b/>
          <w:sz w:val="24"/>
          <w:szCs w:val="24"/>
          <w:lang w:eastAsia="es-CO"/>
        </w:rPr>
        <w:t>Constitución de la República de Colombia</w:t>
      </w:r>
      <w:r w:rsidRPr="00594DA2">
        <w:rPr>
          <w:rFonts w:eastAsia="Times New Roman" w:cs="Times New Roman"/>
          <w:sz w:val="24"/>
          <w:szCs w:val="24"/>
          <w:lang w:eastAsia="es-CO"/>
        </w:rPr>
        <w:t xml:space="preserve"> fue promulgada </w:t>
      </w:r>
      <w:r w:rsidR="0075230A" w:rsidRPr="00594DA2">
        <w:rPr>
          <w:rFonts w:eastAsia="Times New Roman" w:cs="Times New Roman"/>
          <w:sz w:val="24"/>
          <w:szCs w:val="24"/>
          <w:lang w:eastAsia="es-CO"/>
        </w:rPr>
        <w:t>el 30 de</w:t>
      </w:r>
      <w:r w:rsidRPr="00594DA2">
        <w:rPr>
          <w:rFonts w:eastAsia="Times New Roman" w:cs="Times New Roman"/>
          <w:sz w:val="24"/>
          <w:szCs w:val="24"/>
          <w:lang w:eastAsia="es-CO"/>
        </w:rPr>
        <w:t xml:space="preserve"> agosto</w:t>
      </w:r>
      <w:r w:rsidR="00745B14" w:rsidRPr="00594DA2">
        <w:rPr>
          <w:rFonts w:eastAsia="Times New Roman" w:cs="Times New Roman"/>
          <w:sz w:val="24"/>
          <w:szCs w:val="24"/>
          <w:lang w:eastAsia="es-CO"/>
        </w:rPr>
        <w:t xml:space="preserve"> y se tornó en un documento político republicano y centralista</w:t>
      </w:r>
      <w:r w:rsidR="00ED74CC" w:rsidRPr="00594DA2">
        <w:rPr>
          <w:rFonts w:eastAsia="Times New Roman" w:cs="Times New Roman"/>
          <w:sz w:val="24"/>
          <w:szCs w:val="24"/>
          <w:lang w:eastAsia="es-CO"/>
        </w:rPr>
        <w:t xml:space="preserve"> que pretendió gobernar un extenso territorio</w:t>
      </w:r>
      <w:r w:rsidRPr="00594DA2">
        <w:rPr>
          <w:rFonts w:eastAsia="Times New Roman" w:cs="Times New Roman"/>
          <w:sz w:val="24"/>
          <w:szCs w:val="24"/>
          <w:lang w:eastAsia="es-CO"/>
        </w:rPr>
        <w:t>. Su tarea</w:t>
      </w:r>
      <w:r w:rsidR="000C7B6B" w:rsidRPr="00594DA2">
        <w:rPr>
          <w:rFonts w:eastAsia="Times New Roman" w:cs="Times New Roman"/>
          <w:sz w:val="24"/>
          <w:szCs w:val="24"/>
          <w:lang w:eastAsia="es-CO"/>
        </w:rPr>
        <w:t xml:space="preserve">: </w:t>
      </w:r>
      <w:r w:rsidRPr="00594DA2">
        <w:rPr>
          <w:rFonts w:eastAsia="Times New Roman" w:cs="Times New Roman"/>
          <w:sz w:val="24"/>
          <w:szCs w:val="24"/>
          <w:lang w:eastAsia="es-CO"/>
        </w:rPr>
        <w:t>“</w:t>
      </w:r>
      <w:r w:rsidR="000C7B6B" w:rsidRPr="00594DA2">
        <w:rPr>
          <w:rFonts w:eastAsia="Times New Roman" w:cs="Times New Roman"/>
          <w:sz w:val="24"/>
          <w:szCs w:val="24"/>
          <w:lang w:eastAsia="es-CO"/>
        </w:rPr>
        <w:t xml:space="preserve">fijar las reglas fundamentales y establecer una </w:t>
      </w:r>
      <w:r w:rsidR="000C7B6B" w:rsidRPr="00594DA2">
        <w:rPr>
          <w:rFonts w:eastAsia="Times New Roman" w:cs="Times New Roman"/>
          <w:b/>
          <w:sz w:val="24"/>
          <w:szCs w:val="24"/>
          <w:lang w:eastAsia="es-CO"/>
        </w:rPr>
        <w:t>forma de gobierno</w:t>
      </w:r>
      <w:r w:rsidR="000C7B6B" w:rsidRPr="00594DA2">
        <w:rPr>
          <w:rFonts w:eastAsia="Times New Roman" w:cs="Times New Roman"/>
          <w:sz w:val="24"/>
          <w:szCs w:val="24"/>
          <w:lang w:eastAsia="es-CO"/>
        </w:rPr>
        <w:t xml:space="preserve"> que afiance la </w:t>
      </w:r>
      <w:r w:rsidR="000C7B6B" w:rsidRPr="00594DA2">
        <w:rPr>
          <w:rFonts w:eastAsia="Times New Roman" w:cs="Times New Roman"/>
          <w:b/>
          <w:sz w:val="24"/>
          <w:szCs w:val="24"/>
          <w:lang w:eastAsia="es-CO"/>
        </w:rPr>
        <w:t>libertad</w:t>
      </w:r>
      <w:r w:rsidR="000C7B6B" w:rsidRPr="00594DA2">
        <w:rPr>
          <w:rFonts w:eastAsia="Times New Roman" w:cs="Times New Roman"/>
          <w:sz w:val="24"/>
          <w:szCs w:val="24"/>
          <w:lang w:eastAsia="es-CO"/>
        </w:rPr>
        <w:t xml:space="preserve">, </w:t>
      </w:r>
      <w:r w:rsidR="000C7B6B" w:rsidRPr="00594DA2">
        <w:rPr>
          <w:rFonts w:eastAsia="Times New Roman" w:cs="Times New Roman"/>
          <w:b/>
          <w:sz w:val="24"/>
          <w:szCs w:val="24"/>
          <w:lang w:eastAsia="es-CO"/>
        </w:rPr>
        <w:t>seguridad</w:t>
      </w:r>
      <w:r w:rsidR="000C7B6B" w:rsidRPr="00594DA2">
        <w:rPr>
          <w:rFonts w:eastAsia="Times New Roman" w:cs="Times New Roman"/>
          <w:sz w:val="24"/>
          <w:szCs w:val="24"/>
          <w:lang w:eastAsia="es-CO"/>
        </w:rPr>
        <w:t xml:space="preserve">, </w:t>
      </w:r>
      <w:r w:rsidR="000C7B6B" w:rsidRPr="00594DA2">
        <w:rPr>
          <w:rFonts w:eastAsia="Times New Roman" w:cs="Times New Roman"/>
          <w:b/>
          <w:sz w:val="24"/>
          <w:szCs w:val="24"/>
          <w:lang w:eastAsia="es-CO"/>
        </w:rPr>
        <w:t>propiedad</w:t>
      </w:r>
      <w:r w:rsidR="000C7B6B" w:rsidRPr="00594DA2">
        <w:rPr>
          <w:rFonts w:eastAsia="Times New Roman" w:cs="Times New Roman"/>
          <w:sz w:val="24"/>
          <w:szCs w:val="24"/>
          <w:lang w:eastAsia="es-CO"/>
        </w:rPr>
        <w:t xml:space="preserve"> e </w:t>
      </w:r>
      <w:r w:rsidR="000C7B6B" w:rsidRPr="00594DA2">
        <w:rPr>
          <w:rFonts w:eastAsia="Times New Roman" w:cs="Times New Roman"/>
          <w:b/>
          <w:sz w:val="24"/>
          <w:szCs w:val="24"/>
          <w:lang w:eastAsia="es-CO"/>
        </w:rPr>
        <w:t>igualdad</w:t>
      </w:r>
      <w:r w:rsidR="000C7B6B" w:rsidRPr="00594DA2">
        <w:rPr>
          <w:rFonts w:eastAsia="Times New Roman" w:cs="Times New Roman"/>
          <w:sz w:val="24"/>
          <w:szCs w:val="24"/>
          <w:lang w:eastAsia="es-CO"/>
        </w:rPr>
        <w:t xml:space="preserve"> ante la ley</w:t>
      </w:r>
      <w:r w:rsidRPr="00594DA2">
        <w:rPr>
          <w:rFonts w:eastAsia="Times New Roman" w:cs="Times New Roman"/>
          <w:sz w:val="24"/>
          <w:szCs w:val="24"/>
          <w:lang w:eastAsia="es-CO"/>
        </w:rPr>
        <w:t>”</w:t>
      </w:r>
      <w:r w:rsidR="00386037" w:rsidRPr="00594DA2">
        <w:rPr>
          <w:rFonts w:eastAsia="Times New Roman" w:cs="Times New Roman"/>
          <w:sz w:val="24"/>
          <w:szCs w:val="24"/>
          <w:lang w:eastAsia="es-CO"/>
        </w:rPr>
        <w:t>.</w:t>
      </w:r>
      <w:r w:rsidR="00D418C7" w:rsidRPr="00594DA2">
        <w:rPr>
          <w:rFonts w:eastAsia="Times New Roman" w:cs="Times New Roman"/>
          <w:sz w:val="24"/>
          <w:szCs w:val="24"/>
          <w:lang w:eastAsia="es-CO"/>
        </w:rPr>
        <w:t xml:space="preserve"> </w:t>
      </w:r>
      <w:r w:rsidR="000C7B6B" w:rsidRPr="00594DA2">
        <w:rPr>
          <w:rFonts w:eastAsia="Times New Roman" w:cs="Times New Roman"/>
          <w:sz w:val="24"/>
          <w:szCs w:val="24"/>
          <w:lang w:eastAsia="es-CO"/>
        </w:rPr>
        <w:t>Se consagra</w:t>
      </w:r>
      <w:r w:rsidR="00D418C7" w:rsidRPr="00594DA2">
        <w:rPr>
          <w:rFonts w:eastAsia="Times New Roman" w:cs="Times New Roman"/>
          <w:sz w:val="24"/>
          <w:szCs w:val="24"/>
          <w:lang w:eastAsia="es-CO"/>
        </w:rPr>
        <w:t>ron</w:t>
      </w:r>
      <w:r w:rsidR="000C7B6B" w:rsidRPr="00594DA2">
        <w:rPr>
          <w:rFonts w:eastAsia="Times New Roman" w:cs="Times New Roman"/>
          <w:sz w:val="24"/>
          <w:szCs w:val="24"/>
          <w:lang w:eastAsia="es-CO"/>
        </w:rPr>
        <w:t xml:space="preserve"> la </w:t>
      </w:r>
      <w:r w:rsidR="000C7B6B" w:rsidRPr="00594DA2">
        <w:rPr>
          <w:rFonts w:eastAsia="Times New Roman" w:cs="Times New Roman"/>
          <w:b/>
          <w:sz w:val="24"/>
          <w:szCs w:val="24"/>
          <w:lang w:eastAsia="es-CO"/>
        </w:rPr>
        <w:t>soberanía nacional</w:t>
      </w:r>
      <w:r w:rsidR="000C4A77" w:rsidRPr="00594DA2">
        <w:rPr>
          <w:rFonts w:eastAsia="Times New Roman" w:cs="Times New Roman"/>
          <w:sz w:val="24"/>
          <w:szCs w:val="24"/>
          <w:lang w:eastAsia="es-CO"/>
        </w:rPr>
        <w:t xml:space="preserve">, los requisitos para </w:t>
      </w:r>
      <w:r w:rsidR="000C4A77" w:rsidRPr="00594DA2">
        <w:rPr>
          <w:rFonts w:eastAsia="Times New Roman" w:cs="Times New Roman"/>
          <w:b/>
          <w:sz w:val="24"/>
          <w:szCs w:val="24"/>
          <w:lang w:eastAsia="es-CO"/>
        </w:rPr>
        <w:t>ser colombiano</w:t>
      </w:r>
      <w:r w:rsidR="000C4A77" w:rsidRPr="00594DA2">
        <w:rPr>
          <w:rFonts w:eastAsia="Times New Roman" w:cs="Times New Roman"/>
          <w:sz w:val="24"/>
          <w:szCs w:val="24"/>
          <w:lang w:eastAsia="es-CO"/>
        </w:rPr>
        <w:t xml:space="preserve"> y sus deberes, la </w:t>
      </w:r>
      <w:r w:rsidR="000C4A77" w:rsidRPr="00594DA2">
        <w:rPr>
          <w:rFonts w:eastAsia="Times New Roman" w:cs="Times New Roman"/>
          <w:b/>
          <w:sz w:val="24"/>
          <w:szCs w:val="24"/>
          <w:lang w:eastAsia="es-CO"/>
        </w:rPr>
        <w:t>división administrativa</w:t>
      </w:r>
      <w:r w:rsidR="000C4A77" w:rsidRPr="00594DA2">
        <w:rPr>
          <w:rFonts w:eastAsia="Times New Roman" w:cs="Times New Roman"/>
          <w:sz w:val="24"/>
          <w:szCs w:val="24"/>
          <w:lang w:eastAsia="es-CO"/>
        </w:rPr>
        <w:t xml:space="preserve"> en Departamentos, Provincias, Cantones y Parroquias, el gobierno popular y representativo, la </w:t>
      </w:r>
      <w:r w:rsidR="000C4A77" w:rsidRPr="00594DA2">
        <w:rPr>
          <w:rFonts w:eastAsia="Times New Roman" w:cs="Times New Roman"/>
          <w:b/>
          <w:sz w:val="24"/>
          <w:szCs w:val="24"/>
          <w:lang w:eastAsia="es-CO"/>
        </w:rPr>
        <w:t>división del Poder</w:t>
      </w:r>
      <w:r w:rsidR="000C4A77" w:rsidRPr="00594DA2">
        <w:rPr>
          <w:rFonts w:eastAsia="Times New Roman" w:cs="Times New Roman"/>
          <w:sz w:val="24"/>
          <w:szCs w:val="24"/>
          <w:lang w:eastAsia="es-CO"/>
        </w:rPr>
        <w:t xml:space="preserve"> </w:t>
      </w:r>
      <w:r w:rsidR="000C4A77" w:rsidRPr="00594DA2">
        <w:rPr>
          <w:rFonts w:eastAsia="Times New Roman" w:cs="Times New Roman"/>
          <w:b/>
          <w:sz w:val="24"/>
          <w:szCs w:val="24"/>
          <w:lang w:eastAsia="es-CO"/>
        </w:rPr>
        <w:t>Supremo</w:t>
      </w:r>
      <w:r w:rsidR="000C4A77" w:rsidRPr="00594DA2">
        <w:rPr>
          <w:rFonts w:eastAsia="Times New Roman" w:cs="Times New Roman"/>
          <w:sz w:val="24"/>
          <w:szCs w:val="24"/>
          <w:lang w:eastAsia="es-CO"/>
        </w:rPr>
        <w:t xml:space="preserve"> en Legislativo (</w:t>
      </w:r>
      <w:r w:rsidR="0075230A" w:rsidRPr="00594DA2">
        <w:rPr>
          <w:rFonts w:eastAsia="Times New Roman" w:cs="Times New Roman"/>
          <w:sz w:val="24"/>
          <w:szCs w:val="24"/>
          <w:lang w:eastAsia="es-CO"/>
        </w:rPr>
        <w:t>Congreso</w:t>
      </w:r>
      <w:r w:rsidR="000C4A77" w:rsidRPr="00594DA2">
        <w:rPr>
          <w:rFonts w:eastAsia="Times New Roman" w:cs="Times New Roman"/>
          <w:sz w:val="24"/>
          <w:szCs w:val="24"/>
          <w:lang w:eastAsia="es-CO"/>
        </w:rPr>
        <w:t xml:space="preserve"> bicameral), Ejecutivo (Presidente, Vicepresidente, Consejo de Gobierno y Secretarías de Estado) y Judicial (Alta Corte, Cortes Superiores, Juzgados inferiores) y un </w:t>
      </w:r>
      <w:r w:rsidR="000C7B6B" w:rsidRPr="00594DA2">
        <w:rPr>
          <w:rFonts w:eastAsia="Times New Roman" w:cs="Times New Roman"/>
          <w:b/>
          <w:sz w:val="24"/>
          <w:szCs w:val="24"/>
          <w:lang w:eastAsia="es-CO"/>
        </w:rPr>
        <w:t>sistema electoral indi</w:t>
      </w:r>
      <w:r w:rsidR="000C4A77" w:rsidRPr="00594DA2">
        <w:rPr>
          <w:rFonts w:eastAsia="Times New Roman" w:cs="Times New Roman"/>
          <w:b/>
          <w:sz w:val="24"/>
          <w:szCs w:val="24"/>
          <w:lang w:eastAsia="es-CO"/>
        </w:rPr>
        <w:t>recto</w:t>
      </w:r>
      <w:r w:rsidR="000C4A77" w:rsidRPr="00594DA2">
        <w:rPr>
          <w:rFonts w:eastAsia="Times New Roman" w:cs="Times New Roman"/>
          <w:sz w:val="24"/>
          <w:szCs w:val="24"/>
          <w:lang w:eastAsia="es-CO"/>
        </w:rPr>
        <w:t xml:space="preserve"> (</w:t>
      </w:r>
      <w:r w:rsidR="000C7B6B" w:rsidRPr="00594DA2">
        <w:rPr>
          <w:rFonts w:eastAsia="Times New Roman" w:cs="Times New Roman"/>
          <w:sz w:val="24"/>
          <w:szCs w:val="24"/>
          <w:lang w:eastAsia="es-CO"/>
        </w:rPr>
        <w:t>Asambleas Parroquiales, Cabildos de Ca</w:t>
      </w:r>
      <w:r w:rsidR="000C4A77" w:rsidRPr="00594DA2">
        <w:rPr>
          <w:rFonts w:eastAsia="Times New Roman" w:cs="Times New Roman"/>
          <w:sz w:val="24"/>
          <w:szCs w:val="24"/>
          <w:lang w:eastAsia="es-CO"/>
        </w:rPr>
        <w:t>n</w:t>
      </w:r>
      <w:r w:rsidR="003A4AB6" w:rsidRPr="00594DA2">
        <w:rPr>
          <w:rFonts w:eastAsia="Times New Roman" w:cs="Times New Roman"/>
          <w:sz w:val="24"/>
          <w:szCs w:val="24"/>
          <w:lang w:eastAsia="es-CO"/>
        </w:rPr>
        <w:t xml:space="preserve">tones y Asambleas Electorales). </w:t>
      </w:r>
      <w:r w:rsidR="000C7B6B" w:rsidRPr="00594DA2">
        <w:rPr>
          <w:rFonts w:eastAsia="Times New Roman" w:cs="Times New Roman"/>
          <w:sz w:val="24"/>
          <w:szCs w:val="24"/>
          <w:lang w:eastAsia="es-CO"/>
        </w:rPr>
        <w:t>Institucionalmen</w:t>
      </w:r>
      <w:r w:rsidR="00376758" w:rsidRPr="00594DA2">
        <w:rPr>
          <w:rFonts w:eastAsia="Times New Roman" w:cs="Times New Roman"/>
          <w:sz w:val="24"/>
          <w:szCs w:val="24"/>
          <w:lang w:eastAsia="es-CO"/>
        </w:rPr>
        <w:t xml:space="preserve">te se </w:t>
      </w:r>
      <w:r w:rsidR="0075230A" w:rsidRPr="00594DA2">
        <w:rPr>
          <w:rFonts w:eastAsia="Times New Roman" w:cs="Times New Roman"/>
          <w:sz w:val="24"/>
          <w:szCs w:val="24"/>
          <w:lang w:eastAsia="es-CO"/>
        </w:rPr>
        <w:t>consagró</w:t>
      </w:r>
      <w:r w:rsidR="00376758" w:rsidRPr="00594DA2">
        <w:rPr>
          <w:rFonts w:eastAsia="Times New Roman" w:cs="Times New Roman"/>
          <w:sz w:val="24"/>
          <w:szCs w:val="24"/>
          <w:lang w:eastAsia="es-CO"/>
        </w:rPr>
        <w:t xml:space="preserve"> una </w:t>
      </w:r>
      <w:r w:rsidR="00376758" w:rsidRPr="00594DA2">
        <w:rPr>
          <w:rFonts w:eastAsia="Times New Roman" w:cs="Times New Roman"/>
          <w:b/>
          <w:sz w:val="24"/>
          <w:szCs w:val="24"/>
          <w:lang w:eastAsia="es-CO"/>
        </w:rPr>
        <w:t>restricción</w:t>
      </w:r>
      <w:r w:rsidR="00376758" w:rsidRPr="00594DA2">
        <w:rPr>
          <w:rFonts w:eastAsia="Times New Roman" w:cs="Times New Roman"/>
          <w:sz w:val="24"/>
          <w:szCs w:val="24"/>
          <w:lang w:eastAsia="es-CO"/>
        </w:rPr>
        <w:t xml:space="preserve"> para reformar la Constitución: </w:t>
      </w:r>
      <w:r w:rsidR="000C7B6B" w:rsidRPr="00594DA2">
        <w:rPr>
          <w:rFonts w:eastAsia="Times New Roman" w:cs="Times New Roman"/>
          <w:b/>
          <w:sz w:val="24"/>
          <w:szCs w:val="24"/>
          <w:lang w:eastAsia="es-CO"/>
        </w:rPr>
        <w:t xml:space="preserve">no </w:t>
      </w:r>
      <w:r w:rsidR="00386037" w:rsidRPr="00594DA2">
        <w:rPr>
          <w:rFonts w:eastAsia="Times New Roman" w:cs="Times New Roman"/>
          <w:b/>
          <w:sz w:val="24"/>
          <w:szCs w:val="24"/>
          <w:lang w:eastAsia="es-CO"/>
        </w:rPr>
        <w:t xml:space="preserve">se </w:t>
      </w:r>
      <w:r w:rsidR="00376758" w:rsidRPr="00594DA2">
        <w:rPr>
          <w:rFonts w:eastAsia="Times New Roman" w:cs="Times New Roman"/>
          <w:b/>
          <w:sz w:val="24"/>
          <w:szCs w:val="24"/>
          <w:lang w:eastAsia="es-CO"/>
        </w:rPr>
        <w:t>permitía</w:t>
      </w:r>
      <w:r w:rsidR="000C7B6B" w:rsidRPr="00594DA2">
        <w:rPr>
          <w:rFonts w:eastAsia="Times New Roman" w:cs="Times New Roman"/>
          <w:b/>
          <w:sz w:val="24"/>
          <w:szCs w:val="24"/>
          <w:lang w:eastAsia="es-CO"/>
        </w:rPr>
        <w:t xml:space="preserve"> </w:t>
      </w:r>
      <w:r w:rsidR="0075230A" w:rsidRPr="00594DA2">
        <w:rPr>
          <w:rFonts w:eastAsia="Times New Roman" w:cs="Times New Roman"/>
          <w:b/>
          <w:sz w:val="24"/>
          <w:szCs w:val="24"/>
          <w:lang w:eastAsia="es-CO"/>
        </w:rPr>
        <w:t>su</w:t>
      </w:r>
      <w:r w:rsidR="000C7B6B" w:rsidRPr="00594DA2">
        <w:rPr>
          <w:rFonts w:eastAsia="Times New Roman" w:cs="Times New Roman"/>
          <w:b/>
          <w:sz w:val="24"/>
          <w:szCs w:val="24"/>
          <w:lang w:eastAsia="es-CO"/>
        </w:rPr>
        <w:t xml:space="preserve"> reforma antes de 10 años de vigencia</w:t>
      </w:r>
      <w:r w:rsidR="000C7B6B" w:rsidRPr="00594DA2">
        <w:rPr>
          <w:rFonts w:eastAsia="Times New Roman" w:cs="Times New Roman"/>
          <w:sz w:val="24"/>
          <w:szCs w:val="24"/>
          <w:lang w:eastAsia="es-CO"/>
        </w:rPr>
        <w:t xml:space="preserve">. </w:t>
      </w:r>
    </w:p>
    <w:p w14:paraId="3A0A525E" w14:textId="77777777" w:rsidR="003A4AB6" w:rsidRPr="00594DA2" w:rsidRDefault="003A4AB6"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758708BC" w14:textId="77777777" w:rsidTr="000A6813">
        <w:tc>
          <w:tcPr>
            <w:tcW w:w="0" w:type="auto"/>
            <w:gridSpan w:val="2"/>
            <w:shd w:val="clear" w:color="auto" w:fill="0D0D0D" w:themeFill="text1" w:themeFillTint="F2"/>
          </w:tcPr>
          <w:p w14:paraId="0E307F0F" w14:textId="77777777" w:rsidR="003A4AB6" w:rsidRPr="00594DA2" w:rsidRDefault="003A4AB6" w:rsidP="000A6813">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14D76D49" w14:textId="77777777" w:rsidTr="00ED74CC">
        <w:tc>
          <w:tcPr>
            <w:tcW w:w="2518" w:type="dxa"/>
          </w:tcPr>
          <w:p w14:paraId="58670D88" w14:textId="77777777" w:rsidR="003A4AB6" w:rsidRPr="00594DA2" w:rsidRDefault="003A4AB6" w:rsidP="000A6813">
            <w:pPr>
              <w:jc w:val="both"/>
              <w:rPr>
                <w:rFonts w:cs="Times New Roman"/>
                <w:b/>
                <w:sz w:val="20"/>
                <w:szCs w:val="24"/>
              </w:rPr>
            </w:pPr>
            <w:r w:rsidRPr="00594DA2">
              <w:rPr>
                <w:rFonts w:cs="Times New Roman"/>
                <w:b/>
                <w:sz w:val="20"/>
                <w:szCs w:val="24"/>
              </w:rPr>
              <w:lastRenderedPageBreak/>
              <w:t>Código</w:t>
            </w:r>
          </w:p>
        </w:tc>
        <w:tc>
          <w:tcPr>
            <w:tcW w:w="6536" w:type="dxa"/>
          </w:tcPr>
          <w:p w14:paraId="047EF05A" w14:textId="47576803" w:rsidR="003A4AB6" w:rsidRPr="00594DA2" w:rsidRDefault="003A4AB6" w:rsidP="000A6813">
            <w:pPr>
              <w:rPr>
                <w:rFonts w:cs="Times New Roman"/>
                <w:b/>
                <w:sz w:val="20"/>
                <w:szCs w:val="24"/>
              </w:rPr>
            </w:pPr>
            <w:r w:rsidRPr="00594DA2">
              <w:rPr>
                <w:rFonts w:cs="Times New Roman"/>
                <w:b/>
                <w:sz w:val="20"/>
                <w:szCs w:val="24"/>
              </w:rPr>
              <w:t>CS_08_12IMG10</w:t>
            </w:r>
          </w:p>
        </w:tc>
      </w:tr>
      <w:tr w:rsidR="00594DA2" w:rsidRPr="00594DA2" w14:paraId="16F34FF2" w14:textId="77777777" w:rsidTr="00ED74CC">
        <w:tc>
          <w:tcPr>
            <w:tcW w:w="2518" w:type="dxa"/>
          </w:tcPr>
          <w:p w14:paraId="27885307" w14:textId="77777777" w:rsidR="003A4AB6" w:rsidRPr="00594DA2" w:rsidRDefault="003A4AB6" w:rsidP="000A6813">
            <w:pPr>
              <w:jc w:val="both"/>
              <w:rPr>
                <w:rFonts w:cs="Times New Roman"/>
                <w:sz w:val="20"/>
                <w:szCs w:val="24"/>
              </w:rPr>
            </w:pPr>
            <w:r w:rsidRPr="00594DA2">
              <w:rPr>
                <w:rFonts w:cs="Times New Roman"/>
                <w:b/>
                <w:sz w:val="20"/>
                <w:szCs w:val="24"/>
              </w:rPr>
              <w:t>Descripción</w:t>
            </w:r>
          </w:p>
        </w:tc>
        <w:tc>
          <w:tcPr>
            <w:tcW w:w="6536" w:type="dxa"/>
          </w:tcPr>
          <w:p w14:paraId="33E5EE4A" w14:textId="582F2DF8" w:rsidR="003A4AB6" w:rsidRPr="00594DA2" w:rsidRDefault="003A4AB6" w:rsidP="003A4AB6">
            <w:pPr>
              <w:rPr>
                <w:rFonts w:cs="Times New Roman"/>
                <w:sz w:val="20"/>
                <w:szCs w:val="24"/>
              </w:rPr>
            </w:pPr>
            <w:r w:rsidRPr="00594DA2">
              <w:rPr>
                <w:rFonts w:cs="Times New Roman"/>
                <w:sz w:val="20"/>
                <w:szCs w:val="24"/>
              </w:rPr>
              <w:t>El Congreso de Cúcuta y la Constitución de la República de Colombia</w:t>
            </w:r>
          </w:p>
        </w:tc>
      </w:tr>
      <w:tr w:rsidR="00594DA2" w:rsidRPr="00594DA2" w14:paraId="5D0A8792" w14:textId="77777777" w:rsidTr="00ED74CC">
        <w:tc>
          <w:tcPr>
            <w:tcW w:w="2518" w:type="dxa"/>
          </w:tcPr>
          <w:p w14:paraId="0F4EC032" w14:textId="77777777" w:rsidR="003A4AB6" w:rsidRPr="00594DA2" w:rsidRDefault="003A4AB6" w:rsidP="000A6813">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5B300A5D" w14:textId="1D2848F1" w:rsidR="003A4AB6" w:rsidRPr="00594DA2" w:rsidRDefault="003A4AB6" w:rsidP="003A4AB6">
            <w:pPr>
              <w:rPr>
                <w:rFonts w:cs="Times New Roman"/>
                <w:sz w:val="20"/>
                <w:szCs w:val="24"/>
                <w:lang w:val="en"/>
              </w:rPr>
            </w:pPr>
            <w:r w:rsidRPr="00594DA2">
              <w:rPr>
                <w:rFonts w:cs="Times New Roman"/>
                <w:sz w:val="20"/>
                <w:szCs w:val="24"/>
                <w:lang w:val="en"/>
              </w:rPr>
              <w:t xml:space="preserve">Foto del </w:t>
            </w:r>
            <w:r w:rsidRPr="00594DA2">
              <w:rPr>
                <w:rFonts w:cs="Times New Roman"/>
                <w:sz w:val="20"/>
                <w:szCs w:val="24"/>
              </w:rPr>
              <w:t>Congreso de Cúcuta</w:t>
            </w:r>
          </w:p>
        </w:tc>
      </w:tr>
      <w:tr w:rsidR="00594DA2" w:rsidRPr="00594DA2" w14:paraId="4E873182" w14:textId="77777777" w:rsidTr="00ED74CC">
        <w:tc>
          <w:tcPr>
            <w:tcW w:w="2518" w:type="dxa"/>
          </w:tcPr>
          <w:p w14:paraId="77FFDA8E" w14:textId="77777777" w:rsidR="003A4AB6" w:rsidRPr="00594DA2" w:rsidRDefault="003A4AB6" w:rsidP="000A6813">
            <w:pPr>
              <w:jc w:val="both"/>
              <w:rPr>
                <w:rFonts w:cs="Times New Roman"/>
                <w:sz w:val="20"/>
                <w:szCs w:val="24"/>
              </w:rPr>
            </w:pPr>
            <w:r w:rsidRPr="00594DA2">
              <w:rPr>
                <w:rFonts w:cs="Times New Roman"/>
                <w:b/>
                <w:sz w:val="20"/>
                <w:szCs w:val="24"/>
              </w:rPr>
              <w:t>Pie de imagen</w:t>
            </w:r>
          </w:p>
        </w:tc>
        <w:tc>
          <w:tcPr>
            <w:tcW w:w="6536" w:type="dxa"/>
          </w:tcPr>
          <w:p w14:paraId="2D7076B8" w14:textId="5D1BA846" w:rsidR="003A4AB6" w:rsidRPr="00594DA2" w:rsidRDefault="00521634" w:rsidP="00521634">
            <w:pPr>
              <w:pStyle w:val="u"/>
              <w:shd w:val="clear" w:color="auto" w:fill="FFFFFF"/>
              <w:spacing w:after="0"/>
              <w:jc w:val="both"/>
              <w:rPr>
                <w:rFonts w:asciiTheme="minorHAnsi" w:hAnsiTheme="minorHAnsi"/>
                <w:sz w:val="20"/>
              </w:rPr>
            </w:pPr>
            <w:r w:rsidRPr="00594DA2">
              <w:rPr>
                <w:rStyle w:val="un"/>
                <w:rFonts w:asciiTheme="minorHAnsi" w:hAnsiTheme="minorHAnsi"/>
                <w:sz w:val="20"/>
              </w:rPr>
              <w:t>El gran sueño del Libertador se consagró: La Gran Colombia.</w:t>
            </w:r>
            <w:r w:rsidRPr="00594DA2">
              <w:rPr>
                <w:rFonts w:asciiTheme="minorHAnsi" w:hAnsiTheme="minorHAnsi"/>
                <w:sz w:val="20"/>
              </w:rPr>
              <w:t xml:space="preserve"> </w:t>
            </w:r>
            <w:r w:rsidRPr="00594DA2">
              <w:rPr>
                <w:rStyle w:val="un"/>
                <w:rFonts w:asciiTheme="minorHAnsi" w:hAnsiTheme="minorHAnsi"/>
                <w:sz w:val="20"/>
              </w:rPr>
              <w:t>El 7 de septiembre de 1821, constituida la República de Colombia, se hicieron las votaciones para presidente y vicepresidente saliendo elegidos Bolívar y Santander, respectivamente</w:t>
            </w:r>
            <w:r w:rsidR="003A4AB6" w:rsidRPr="00594DA2">
              <w:rPr>
                <w:rStyle w:val="un"/>
                <w:rFonts w:asciiTheme="minorHAnsi" w:hAnsiTheme="minorHAnsi"/>
                <w:sz w:val="20"/>
              </w:rPr>
              <w:t>.</w:t>
            </w:r>
          </w:p>
        </w:tc>
      </w:tr>
    </w:tbl>
    <w:p w14:paraId="5F073B3F" w14:textId="77777777" w:rsidR="00EC224B" w:rsidRPr="00594DA2" w:rsidRDefault="00EC224B"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1660CB" w:rsidRPr="00594DA2" w14:paraId="204403F0" w14:textId="77777777" w:rsidTr="00D418C7">
        <w:tc>
          <w:tcPr>
            <w:tcW w:w="9054" w:type="dxa"/>
            <w:gridSpan w:val="2"/>
            <w:shd w:val="clear" w:color="auto" w:fill="000000" w:themeFill="text1"/>
          </w:tcPr>
          <w:p w14:paraId="2CCF1ACD" w14:textId="77777777" w:rsidR="00D418C7" w:rsidRPr="00594DA2" w:rsidRDefault="00D418C7" w:rsidP="00D418C7">
            <w:pPr>
              <w:jc w:val="center"/>
              <w:rPr>
                <w:rFonts w:cs="Times New Roman"/>
                <w:b/>
                <w:sz w:val="20"/>
                <w:szCs w:val="24"/>
              </w:rPr>
            </w:pPr>
            <w:r w:rsidRPr="00594DA2">
              <w:rPr>
                <w:rFonts w:cs="Times New Roman"/>
                <w:b/>
                <w:sz w:val="20"/>
                <w:szCs w:val="24"/>
              </w:rPr>
              <w:t xml:space="preserve">Profundiza. Recurso nuevo </w:t>
            </w:r>
          </w:p>
        </w:tc>
      </w:tr>
      <w:tr w:rsidR="001660CB" w:rsidRPr="00594DA2" w14:paraId="58524026" w14:textId="77777777" w:rsidTr="00D418C7">
        <w:tc>
          <w:tcPr>
            <w:tcW w:w="2518" w:type="dxa"/>
          </w:tcPr>
          <w:p w14:paraId="6C57E361" w14:textId="77777777" w:rsidR="00D418C7" w:rsidRPr="00594DA2" w:rsidRDefault="00D418C7" w:rsidP="00D418C7">
            <w:pPr>
              <w:rPr>
                <w:rFonts w:cs="Times New Roman"/>
                <w:b/>
                <w:sz w:val="20"/>
                <w:szCs w:val="24"/>
              </w:rPr>
            </w:pPr>
            <w:r w:rsidRPr="00594DA2">
              <w:rPr>
                <w:rFonts w:cs="Times New Roman"/>
                <w:b/>
                <w:sz w:val="20"/>
                <w:szCs w:val="24"/>
              </w:rPr>
              <w:t>Código</w:t>
            </w:r>
          </w:p>
        </w:tc>
        <w:tc>
          <w:tcPr>
            <w:tcW w:w="6536" w:type="dxa"/>
          </w:tcPr>
          <w:p w14:paraId="02BAEE3D" w14:textId="1E8AFBBF" w:rsidR="00D418C7" w:rsidRPr="00594DA2" w:rsidRDefault="00D418C7" w:rsidP="00D418C7">
            <w:pPr>
              <w:jc w:val="both"/>
              <w:rPr>
                <w:rFonts w:cs="Times New Roman"/>
                <w:b/>
                <w:sz w:val="20"/>
                <w:szCs w:val="24"/>
              </w:rPr>
            </w:pPr>
            <w:r w:rsidRPr="00594DA2">
              <w:rPr>
                <w:rFonts w:cs="Times New Roman"/>
                <w:sz w:val="20"/>
                <w:szCs w:val="24"/>
              </w:rPr>
              <w:t>CS_08_12_REC90</w:t>
            </w:r>
          </w:p>
        </w:tc>
      </w:tr>
      <w:tr w:rsidR="001660CB" w:rsidRPr="00594DA2" w14:paraId="2F932B96" w14:textId="77777777" w:rsidTr="00D418C7">
        <w:tc>
          <w:tcPr>
            <w:tcW w:w="2518" w:type="dxa"/>
          </w:tcPr>
          <w:p w14:paraId="6673CF2A" w14:textId="77777777" w:rsidR="00D418C7" w:rsidRPr="00594DA2" w:rsidRDefault="00D418C7" w:rsidP="00D418C7">
            <w:pPr>
              <w:rPr>
                <w:rFonts w:cs="Times New Roman"/>
                <w:b/>
                <w:sz w:val="20"/>
                <w:szCs w:val="24"/>
              </w:rPr>
            </w:pPr>
            <w:r w:rsidRPr="00594DA2">
              <w:rPr>
                <w:rFonts w:cs="Times New Roman"/>
                <w:b/>
                <w:sz w:val="20"/>
                <w:szCs w:val="24"/>
              </w:rPr>
              <w:t>Título</w:t>
            </w:r>
          </w:p>
        </w:tc>
        <w:tc>
          <w:tcPr>
            <w:tcW w:w="6536" w:type="dxa"/>
          </w:tcPr>
          <w:p w14:paraId="03DF7B8B" w14:textId="48E77494" w:rsidR="00D418C7" w:rsidRPr="00594DA2" w:rsidRDefault="00D418C7" w:rsidP="00D418C7">
            <w:pPr>
              <w:pStyle w:val="Textocomentario"/>
              <w:jc w:val="both"/>
              <w:rPr>
                <w:rFonts w:cs="Times New Roman"/>
                <w:szCs w:val="24"/>
              </w:rPr>
            </w:pPr>
            <w:r w:rsidRPr="00594DA2">
              <w:rPr>
                <w:rFonts w:cs="Times New Roman"/>
                <w:szCs w:val="24"/>
              </w:rPr>
              <w:t>Leyendo y conociendo la Constitución de la República de Colombia</w:t>
            </w:r>
            <w:r w:rsidRPr="00594DA2">
              <w:rPr>
                <w:rFonts w:cs="Times New Roman"/>
                <w:szCs w:val="24"/>
                <w:lang w:val="en"/>
              </w:rPr>
              <w:t>.</w:t>
            </w:r>
          </w:p>
        </w:tc>
      </w:tr>
      <w:tr w:rsidR="00D418C7" w:rsidRPr="00594DA2" w14:paraId="4CEB37A4" w14:textId="77777777" w:rsidTr="00D418C7">
        <w:tc>
          <w:tcPr>
            <w:tcW w:w="2518" w:type="dxa"/>
          </w:tcPr>
          <w:p w14:paraId="3BFBD3C9" w14:textId="77777777" w:rsidR="00D418C7" w:rsidRPr="00594DA2" w:rsidRDefault="00D418C7" w:rsidP="00D418C7">
            <w:pPr>
              <w:rPr>
                <w:rFonts w:cs="Times New Roman"/>
                <w:b/>
                <w:sz w:val="20"/>
                <w:szCs w:val="24"/>
              </w:rPr>
            </w:pPr>
            <w:r w:rsidRPr="00594DA2">
              <w:rPr>
                <w:rFonts w:cs="Times New Roman"/>
                <w:b/>
                <w:sz w:val="20"/>
                <w:szCs w:val="24"/>
              </w:rPr>
              <w:t>Descripción</w:t>
            </w:r>
          </w:p>
        </w:tc>
        <w:tc>
          <w:tcPr>
            <w:tcW w:w="6536" w:type="dxa"/>
          </w:tcPr>
          <w:p w14:paraId="46F8ABFF" w14:textId="363E740C" w:rsidR="00D418C7" w:rsidRPr="00594DA2" w:rsidRDefault="00D418C7" w:rsidP="00D418C7">
            <w:pPr>
              <w:pStyle w:val="Textocomentario"/>
              <w:jc w:val="both"/>
              <w:rPr>
                <w:rFonts w:cs="Times New Roman"/>
                <w:szCs w:val="24"/>
              </w:rPr>
            </w:pPr>
            <w:r w:rsidRPr="00594DA2">
              <w:rPr>
                <w:rFonts w:cs="Times New Roman"/>
                <w:szCs w:val="24"/>
              </w:rPr>
              <w:t xml:space="preserve">Lectura de la Constitución de la República de Colombia </w:t>
            </w:r>
            <w:r w:rsidRPr="00594DA2">
              <w:rPr>
                <w:rFonts w:cs="Times New Roman"/>
                <w:szCs w:val="24"/>
                <w:lang w:val="en"/>
              </w:rPr>
              <w:t>y solución de preguntas relacionadas con la organización del Estado (</w:t>
            </w:r>
            <w:r w:rsidR="00E528A4" w:rsidRPr="00594DA2">
              <w:rPr>
                <w:rFonts w:cs="Times New Roman"/>
                <w:szCs w:val="24"/>
                <w:lang w:val="en"/>
              </w:rPr>
              <w:t>Título VIII. Disposiciones generales</w:t>
            </w:r>
            <w:r w:rsidRPr="00594DA2">
              <w:rPr>
                <w:rFonts w:cs="Times New Roman"/>
                <w:szCs w:val="24"/>
                <w:lang w:val="en"/>
              </w:rPr>
              <w:t>).</w:t>
            </w:r>
          </w:p>
        </w:tc>
      </w:tr>
    </w:tbl>
    <w:p w14:paraId="06AA744D" w14:textId="77777777" w:rsidR="00D418C7" w:rsidRPr="00594DA2" w:rsidRDefault="00D418C7" w:rsidP="00642B12">
      <w:pPr>
        <w:spacing w:after="0" w:line="240" w:lineRule="auto"/>
        <w:jc w:val="both"/>
        <w:rPr>
          <w:rFonts w:eastAsia="Times New Roman" w:cs="Times New Roman"/>
          <w:sz w:val="24"/>
          <w:szCs w:val="24"/>
          <w:lang w:eastAsia="es-CO"/>
        </w:rPr>
      </w:pPr>
    </w:p>
    <w:p w14:paraId="3378D9F2" w14:textId="05DB2895" w:rsidR="006D544F" w:rsidRPr="00594DA2" w:rsidRDefault="00EC224B"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Varios acontecimientos generaron </w:t>
      </w:r>
      <w:r w:rsidR="00386037" w:rsidRPr="00594DA2">
        <w:rPr>
          <w:rFonts w:eastAsia="Times New Roman" w:cs="Times New Roman"/>
          <w:sz w:val="24"/>
          <w:szCs w:val="24"/>
          <w:lang w:eastAsia="es-CO"/>
        </w:rPr>
        <w:t>el intento para</w:t>
      </w:r>
      <w:r w:rsidRPr="00594DA2">
        <w:rPr>
          <w:rFonts w:eastAsia="Times New Roman" w:cs="Times New Roman"/>
          <w:sz w:val="24"/>
          <w:szCs w:val="24"/>
          <w:lang w:eastAsia="es-CO"/>
        </w:rPr>
        <w:t xml:space="preserve"> </w:t>
      </w:r>
      <w:r w:rsidR="000C7B6B" w:rsidRPr="00594DA2">
        <w:rPr>
          <w:rFonts w:eastAsia="Times New Roman" w:cs="Times New Roman"/>
          <w:b/>
          <w:sz w:val="24"/>
          <w:szCs w:val="24"/>
          <w:lang w:eastAsia="es-CO"/>
        </w:rPr>
        <w:t>modificar la Constitución de 1821</w:t>
      </w:r>
      <w:r w:rsidR="00386037" w:rsidRPr="00594DA2">
        <w:rPr>
          <w:rFonts w:eastAsia="Times New Roman" w:cs="Times New Roman"/>
          <w:sz w:val="24"/>
          <w:szCs w:val="24"/>
          <w:lang w:eastAsia="es-CO"/>
        </w:rPr>
        <w:t xml:space="preserve"> incumpliendo</w:t>
      </w:r>
      <w:r w:rsidRPr="00594DA2">
        <w:rPr>
          <w:rFonts w:eastAsia="Times New Roman" w:cs="Times New Roman"/>
          <w:sz w:val="24"/>
          <w:szCs w:val="24"/>
          <w:lang w:eastAsia="es-CO"/>
        </w:rPr>
        <w:t xml:space="preserve"> el plazo </w:t>
      </w:r>
      <w:r w:rsidR="00386037" w:rsidRPr="00594DA2">
        <w:rPr>
          <w:rFonts w:eastAsia="Times New Roman" w:cs="Times New Roman"/>
          <w:sz w:val="24"/>
          <w:szCs w:val="24"/>
          <w:lang w:eastAsia="es-CO"/>
        </w:rPr>
        <w:t>fijado</w:t>
      </w:r>
      <w:r w:rsidR="00745B14" w:rsidRPr="00594DA2">
        <w:rPr>
          <w:rFonts w:eastAsia="Times New Roman" w:cs="Times New Roman"/>
          <w:sz w:val="24"/>
          <w:szCs w:val="24"/>
          <w:lang w:eastAsia="es-CO"/>
        </w:rPr>
        <w:t xml:space="preserve"> inicialmente</w:t>
      </w:r>
      <w:r w:rsidR="00521634" w:rsidRPr="00594DA2">
        <w:rPr>
          <w:rFonts w:eastAsia="Times New Roman" w:cs="Times New Roman"/>
          <w:sz w:val="24"/>
          <w:szCs w:val="24"/>
          <w:lang w:eastAsia="es-CO"/>
        </w:rPr>
        <w:t>: las r</w:t>
      </w:r>
      <w:r w:rsidRPr="00594DA2">
        <w:rPr>
          <w:rFonts w:eastAsia="Times New Roman" w:cs="Times New Roman"/>
          <w:sz w:val="24"/>
          <w:szCs w:val="24"/>
          <w:lang w:eastAsia="es-CO"/>
        </w:rPr>
        <w:t xml:space="preserve">evueltas </w:t>
      </w:r>
      <w:r w:rsidR="000C7B6B" w:rsidRPr="00594DA2">
        <w:rPr>
          <w:rFonts w:eastAsia="Times New Roman" w:cs="Times New Roman"/>
          <w:sz w:val="24"/>
          <w:szCs w:val="24"/>
          <w:lang w:eastAsia="es-CO"/>
        </w:rPr>
        <w:t xml:space="preserve">venezolanas, </w:t>
      </w:r>
      <w:r w:rsidR="00521634" w:rsidRPr="00594DA2">
        <w:rPr>
          <w:rFonts w:eastAsia="Times New Roman" w:cs="Times New Roman"/>
          <w:sz w:val="24"/>
          <w:szCs w:val="24"/>
          <w:lang w:eastAsia="es-CO"/>
        </w:rPr>
        <w:t xml:space="preserve">la </w:t>
      </w:r>
      <w:r w:rsidR="000C7B6B" w:rsidRPr="00594DA2">
        <w:rPr>
          <w:rFonts w:eastAsia="Times New Roman" w:cs="Times New Roman"/>
          <w:sz w:val="24"/>
          <w:szCs w:val="24"/>
          <w:lang w:eastAsia="es-CO"/>
        </w:rPr>
        <w:t xml:space="preserve">rebeldía de Páez, </w:t>
      </w:r>
      <w:r w:rsidR="00521634" w:rsidRPr="00594DA2">
        <w:rPr>
          <w:rFonts w:eastAsia="Times New Roman" w:cs="Times New Roman"/>
          <w:sz w:val="24"/>
          <w:szCs w:val="24"/>
          <w:lang w:eastAsia="es-CO"/>
        </w:rPr>
        <w:t xml:space="preserve">la promulgación de la Constitución </w:t>
      </w:r>
      <w:r w:rsidRPr="00594DA2">
        <w:rPr>
          <w:rFonts w:eastAsia="Times New Roman" w:cs="Times New Roman"/>
          <w:sz w:val="24"/>
          <w:szCs w:val="24"/>
          <w:lang w:eastAsia="es-CO"/>
        </w:rPr>
        <w:t xml:space="preserve">de Bolivia </w:t>
      </w:r>
      <w:r w:rsidR="00521634" w:rsidRPr="00594DA2">
        <w:rPr>
          <w:rFonts w:eastAsia="Times New Roman" w:cs="Times New Roman"/>
          <w:sz w:val="24"/>
          <w:szCs w:val="24"/>
          <w:lang w:eastAsia="es-CO"/>
        </w:rPr>
        <w:t>en</w:t>
      </w:r>
      <w:r w:rsidRPr="00594DA2">
        <w:rPr>
          <w:rFonts w:eastAsia="Times New Roman" w:cs="Times New Roman"/>
          <w:sz w:val="24"/>
          <w:szCs w:val="24"/>
          <w:lang w:eastAsia="es-CO"/>
        </w:rPr>
        <w:t xml:space="preserve"> 1826</w:t>
      </w:r>
      <w:r w:rsidR="000C7B6B" w:rsidRPr="00594DA2">
        <w:rPr>
          <w:rFonts w:eastAsia="Times New Roman" w:cs="Times New Roman"/>
          <w:sz w:val="24"/>
          <w:szCs w:val="24"/>
          <w:lang w:eastAsia="es-CO"/>
        </w:rPr>
        <w:t xml:space="preserve">, </w:t>
      </w:r>
      <w:r w:rsidR="00521634" w:rsidRPr="00594DA2">
        <w:rPr>
          <w:rFonts w:eastAsia="Times New Roman" w:cs="Times New Roman"/>
          <w:sz w:val="24"/>
          <w:szCs w:val="24"/>
          <w:lang w:eastAsia="es-CO"/>
        </w:rPr>
        <w:t xml:space="preserve">las </w:t>
      </w:r>
      <w:r w:rsidR="000C7B6B" w:rsidRPr="00594DA2">
        <w:rPr>
          <w:rFonts w:eastAsia="Times New Roman" w:cs="Times New Roman"/>
          <w:sz w:val="24"/>
          <w:szCs w:val="24"/>
          <w:lang w:eastAsia="es-CO"/>
        </w:rPr>
        <w:t xml:space="preserve">disputas entre sectores bolivarianos, presidencialistas y centralistas, y </w:t>
      </w:r>
      <w:r w:rsidR="00521634" w:rsidRPr="00594DA2">
        <w:rPr>
          <w:rFonts w:eastAsia="Times New Roman" w:cs="Times New Roman"/>
          <w:sz w:val="24"/>
          <w:szCs w:val="24"/>
          <w:lang w:eastAsia="es-CO"/>
        </w:rPr>
        <w:t xml:space="preserve">los </w:t>
      </w:r>
      <w:r w:rsidR="000C7B6B" w:rsidRPr="00594DA2">
        <w:rPr>
          <w:rFonts w:eastAsia="Times New Roman" w:cs="Times New Roman"/>
          <w:sz w:val="24"/>
          <w:szCs w:val="24"/>
          <w:lang w:eastAsia="es-CO"/>
        </w:rPr>
        <w:t>santanderistas, p</w:t>
      </w:r>
      <w:r w:rsidR="00521634" w:rsidRPr="00594DA2">
        <w:rPr>
          <w:rFonts w:eastAsia="Times New Roman" w:cs="Times New Roman"/>
          <w:sz w:val="24"/>
          <w:szCs w:val="24"/>
          <w:lang w:eastAsia="es-CO"/>
        </w:rPr>
        <w:t>arlamentaristas y federalistas</w:t>
      </w:r>
      <w:r w:rsidR="000C7B6B" w:rsidRPr="00594DA2">
        <w:rPr>
          <w:rFonts w:eastAsia="Times New Roman" w:cs="Times New Roman"/>
          <w:sz w:val="24"/>
          <w:szCs w:val="24"/>
          <w:lang w:eastAsia="es-CO"/>
        </w:rPr>
        <w:t xml:space="preserve">, </w:t>
      </w:r>
      <w:r w:rsidR="00521634" w:rsidRPr="00594DA2">
        <w:rPr>
          <w:rFonts w:eastAsia="Times New Roman" w:cs="Times New Roman"/>
          <w:sz w:val="24"/>
          <w:szCs w:val="24"/>
          <w:lang w:eastAsia="es-CO"/>
        </w:rPr>
        <w:t xml:space="preserve">las </w:t>
      </w:r>
      <w:r w:rsidR="000C7B6B" w:rsidRPr="00594DA2">
        <w:rPr>
          <w:rFonts w:eastAsia="Times New Roman" w:cs="Times New Roman"/>
          <w:sz w:val="24"/>
          <w:szCs w:val="24"/>
          <w:lang w:eastAsia="es-CO"/>
        </w:rPr>
        <w:t xml:space="preserve">voces municipales </w:t>
      </w:r>
      <w:r w:rsidR="00521634" w:rsidRPr="00594DA2">
        <w:rPr>
          <w:rFonts w:eastAsia="Times New Roman" w:cs="Times New Roman"/>
          <w:sz w:val="24"/>
          <w:szCs w:val="24"/>
          <w:lang w:eastAsia="es-CO"/>
        </w:rPr>
        <w:t>que instaban</w:t>
      </w:r>
      <w:r w:rsidR="000C7B6B" w:rsidRPr="00594DA2">
        <w:rPr>
          <w:rFonts w:eastAsia="Times New Roman" w:cs="Times New Roman"/>
          <w:sz w:val="24"/>
          <w:szCs w:val="24"/>
          <w:lang w:eastAsia="es-CO"/>
        </w:rPr>
        <w:t xml:space="preserve"> </w:t>
      </w:r>
      <w:r w:rsidR="00521634" w:rsidRPr="00594DA2">
        <w:rPr>
          <w:rFonts w:eastAsia="Times New Roman" w:cs="Times New Roman"/>
          <w:sz w:val="24"/>
          <w:szCs w:val="24"/>
          <w:lang w:eastAsia="es-CO"/>
        </w:rPr>
        <w:t xml:space="preserve">a </w:t>
      </w:r>
      <w:r w:rsidR="000C7B6B" w:rsidRPr="00594DA2">
        <w:rPr>
          <w:rFonts w:eastAsia="Times New Roman" w:cs="Times New Roman"/>
          <w:sz w:val="24"/>
          <w:szCs w:val="24"/>
          <w:lang w:eastAsia="es-CO"/>
        </w:rPr>
        <w:t xml:space="preserve">adelantar la instalación del cuerpo constituyente, </w:t>
      </w:r>
      <w:r w:rsidR="00521634" w:rsidRPr="00594DA2">
        <w:rPr>
          <w:rFonts w:eastAsia="Times New Roman" w:cs="Times New Roman"/>
          <w:sz w:val="24"/>
          <w:szCs w:val="24"/>
          <w:lang w:eastAsia="es-CO"/>
        </w:rPr>
        <w:t xml:space="preserve">la </w:t>
      </w:r>
      <w:r w:rsidR="006D544F" w:rsidRPr="00594DA2">
        <w:rPr>
          <w:rFonts w:eastAsia="Times New Roman" w:cs="Times New Roman"/>
          <w:sz w:val="24"/>
          <w:szCs w:val="24"/>
          <w:lang w:eastAsia="es-CO"/>
        </w:rPr>
        <w:t>dimisión de Bolívar en 1827</w:t>
      </w:r>
      <w:r w:rsidR="00346E32" w:rsidRPr="00594DA2">
        <w:rPr>
          <w:rFonts w:eastAsia="Times New Roman" w:cs="Times New Roman"/>
          <w:sz w:val="24"/>
          <w:szCs w:val="24"/>
          <w:lang w:eastAsia="es-CO"/>
        </w:rPr>
        <w:t xml:space="preserve">, </w:t>
      </w:r>
      <w:r w:rsidR="00ED74CC" w:rsidRPr="00594DA2">
        <w:rPr>
          <w:rFonts w:eastAsia="Times New Roman" w:cs="Times New Roman"/>
          <w:sz w:val="24"/>
          <w:szCs w:val="24"/>
          <w:lang w:eastAsia="es-CO"/>
        </w:rPr>
        <w:t>su</w:t>
      </w:r>
      <w:r w:rsidR="00521634" w:rsidRPr="00594DA2">
        <w:rPr>
          <w:rFonts w:eastAsia="Times New Roman" w:cs="Times New Roman"/>
          <w:sz w:val="24"/>
          <w:szCs w:val="24"/>
          <w:lang w:eastAsia="es-CO"/>
        </w:rPr>
        <w:t xml:space="preserve"> </w:t>
      </w:r>
      <w:r w:rsidR="00346E32" w:rsidRPr="00594DA2">
        <w:rPr>
          <w:rFonts w:eastAsia="Times New Roman" w:cs="Times New Roman"/>
          <w:sz w:val="24"/>
          <w:szCs w:val="24"/>
          <w:lang w:eastAsia="es-CO"/>
        </w:rPr>
        <w:t>no aceptación por el Congreso</w:t>
      </w:r>
      <w:r w:rsidR="006D544F" w:rsidRPr="00594DA2">
        <w:rPr>
          <w:rFonts w:eastAsia="Times New Roman" w:cs="Times New Roman"/>
          <w:sz w:val="24"/>
          <w:szCs w:val="24"/>
          <w:lang w:eastAsia="es-CO"/>
        </w:rPr>
        <w:t xml:space="preserve"> y </w:t>
      </w:r>
      <w:r w:rsidR="00ED74CC" w:rsidRPr="00594DA2">
        <w:rPr>
          <w:rFonts w:eastAsia="Times New Roman" w:cs="Times New Roman"/>
          <w:sz w:val="24"/>
          <w:szCs w:val="24"/>
          <w:lang w:eastAsia="es-CO"/>
        </w:rPr>
        <w:t>el</w:t>
      </w:r>
      <w:r w:rsidR="00521634" w:rsidRPr="00594DA2">
        <w:rPr>
          <w:rFonts w:eastAsia="Times New Roman" w:cs="Times New Roman"/>
          <w:sz w:val="24"/>
          <w:szCs w:val="24"/>
          <w:lang w:eastAsia="es-CO"/>
        </w:rPr>
        <w:t xml:space="preserve"> </w:t>
      </w:r>
      <w:r w:rsidR="006D544F" w:rsidRPr="00594DA2">
        <w:rPr>
          <w:rFonts w:eastAsia="Times New Roman" w:cs="Times New Roman"/>
          <w:sz w:val="24"/>
          <w:szCs w:val="24"/>
          <w:lang w:eastAsia="es-CO"/>
        </w:rPr>
        <w:t xml:space="preserve">retorno a Bogotá. Todo produjo que el </w:t>
      </w:r>
      <w:r w:rsidR="000C7B6B" w:rsidRPr="00594DA2">
        <w:rPr>
          <w:rFonts w:eastAsia="Times New Roman" w:cs="Times New Roman"/>
          <w:b/>
          <w:sz w:val="24"/>
          <w:szCs w:val="24"/>
          <w:lang w:eastAsia="es-CO"/>
        </w:rPr>
        <w:t xml:space="preserve">Congreso </w:t>
      </w:r>
      <w:r w:rsidR="006D544F" w:rsidRPr="00594DA2">
        <w:rPr>
          <w:rFonts w:eastAsia="Times New Roman" w:cs="Times New Roman"/>
          <w:b/>
          <w:sz w:val="24"/>
          <w:szCs w:val="24"/>
          <w:lang w:eastAsia="es-CO"/>
        </w:rPr>
        <w:t>convocara</w:t>
      </w:r>
      <w:r w:rsidR="000C7B6B" w:rsidRPr="00594DA2">
        <w:rPr>
          <w:rFonts w:eastAsia="Times New Roman" w:cs="Times New Roman"/>
          <w:b/>
          <w:sz w:val="24"/>
          <w:szCs w:val="24"/>
          <w:lang w:eastAsia="es-CO"/>
        </w:rPr>
        <w:t xml:space="preserve"> </w:t>
      </w:r>
      <w:r w:rsidR="00386037" w:rsidRPr="00594DA2">
        <w:rPr>
          <w:rFonts w:eastAsia="Times New Roman" w:cs="Times New Roman"/>
          <w:b/>
          <w:sz w:val="24"/>
          <w:szCs w:val="24"/>
          <w:lang w:eastAsia="es-CO"/>
        </w:rPr>
        <w:t>una</w:t>
      </w:r>
      <w:r w:rsidR="000C7B6B" w:rsidRPr="00594DA2">
        <w:rPr>
          <w:rFonts w:eastAsia="Times New Roman" w:cs="Times New Roman"/>
          <w:b/>
          <w:sz w:val="24"/>
          <w:szCs w:val="24"/>
          <w:lang w:eastAsia="es-CO"/>
        </w:rPr>
        <w:t xml:space="preserve"> Convenc</w:t>
      </w:r>
      <w:r w:rsidR="006D544F" w:rsidRPr="00594DA2">
        <w:rPr>
          <w:rFonts w:eastAsia="Times New Roman" w:cs="Times New Roman"/>
          <w:b/>
          <w:sz w:val="24"/>
          <w:szCs w:val="24"/>
          <w:lang w:eastAsia="es-CO"/>
        </w:rPr>
        <w:t>ión</w:t>
      </w:r>
      <w:r w:rsidR="006D544F" w:rsidRPr="00594DA2">
        <w:rPr>
          <w:rFonts w:eastAsia="Times New Roman" w:cs="Times New Roman"/>
          <w:sz w:val="24"/>
          <w:szCs w:val="24"/>
          <w:lang w:eastAsia="es-CO"/>
        </w:rPr>
        <w:t xml:space="preserve"> para </w:t>
      </w:r>
      <w:r w:rsidR="006D544F" w:rsidRPr="00594DA2">
        <w:rPr>
          <w:rFonts w:eastAsia="Times New Roman" w:cs="Times New Roman"/>
          <w:b/>
          <w:sz w:val="24"/>
          <w:szCs w:val="24"/>
          <w:lang w:eastAsia="es-CO"/>
        </w:rPr>
        <w:t>marzo de 1828</w:t>
      </w:r>
      <w:r w:rsidR="006D544F" w:rsidRPr="00594DA2">
        <w:rPr>
          <w:rFonts w:eastAsia="Times New Roman" w:cs="Times New Roman"/>
          <w:sz w:val="24"/>
          <w:szCs w:val="24"/>
          <w:lang w:eastAsia="es-CO"/>
        </w:rPr>
        <w:t xml:space="preserve">. La </w:t>
      </w:r>
      <w:r w:rsidR="00AB7BAA" w:rsidRPr="00594DA2">
        <w:rPr>
          <w:rFonts w:eastAsia="Times New Roman" w:cs="Times New Roman"/>
          <w:sz w:val="24"/>
          <w:szCs w:val="24"/>
          <w:lang w:eastAsia="es-CO"/>
        </w:rPr>
        <w:t>Convención</w:t>
      </w:r>
      <w:r w:rsidR="00D33951" w:rsidRPr="00594DA2">
        <w:rPr>
          <w:rFonts w:eastAsia="Times New Roman" w:cs="Times New Roman"/>
          <w:sz w:val="24"/>
          <w:szCs w:val="24"/>
          <w:lang w:eastAsia="es-CO"/>
        </w:rPr>
        <w:t>, instalada en abril del 28,</w:t>
      </w:r>
      <w:r w:rsidR="00AB7BAA" w:rsidRPr="00594DA2">
        <w:rPr>
          <w:rFonts w:eastAsia="Times New Roman" w:cs="Times New Roman"/>
          <w:sz w:val="24"/>
          <w:szCs w:val="24"/>
          <w:lang w:eastAsia="es-CO"/>
        </w:rPr>
        <w:t xml:space="preserve"> </w:t>
      </w:r>
      <w:r w:rsidR="006D544F" w:rsidRPr="00594DA2">
        <w:rPr>
          <w:rFonts w:eastAsia="Times New Roman" w:cs="Times New Roman"/>
          <w:sz w:val="24"/>
          <w:szCs w:val="24"/>
          <w:lang w:eastAsia="es-CO"/>
        </w:rPr>
        <w:t xml:space="preserve">no logró su cometido. Se </w:t>
      </w:r>
      <w:r w:rsidR="006D544F" w:rsidRPr="00594DA2">
        <w:rPr>
          <w:rFonts w:eastAsia="Times New Roman" w:cs="Times New Roman"/>
          <w:b/>
          <w:sz w:val="24"/>
          <w:szCs w:val="24"/>
          <w:lang w:eastAsia="es-CO"/>
        </w:rPr>
        <w:t>disolvió</w:t>
      </w:r>
      <w:r w:rsidR="006D544F" w:rsidRPr="00594DA2">
        <w:rPr>
          <w:rFonts w:eastAsia="Times New Roman" w:cs="Times New Roman"/>
          <w:sz w:val="24"/>
          <w:szCs w:val="24"/>
          <w:lang w:eastAsia="es-CO"/>
        </w:rPr>
        <w:t xml:space="preserve"> </w:t>
      </w:r>
      <w:r w:rsidR="006D544F" w:rsidRPr="00594DA2">
        <w:rPr>
          <w:rFonts w:eastAsia="Times New Roman" w:cs="Times New Roman"/>
          <w:b/>
          <w:sz w:val="24"/>
          <w:szCs w:val="24"/>
          <w:lang w:eastAsia="es-CO"/>
        </w:rPr>
        <w:t>en junio de 1828</w:t>
      </w:r>
      <w:r w:rsidR="006D544F" w:rsidRPr="00594DA2">
        <w:rPr>
          <w:rFonts w:eastAsia="Times New Roman" w:cs="Times New Roman"/>
          <w:sz w:val="24"/>
          <w:szCs w:val="24"/>
          <w:lang w:eastAsia="es-CO"/>
        </w:rPr>
        <w:t xml:space="preserve"> cuando la facción ligada al Libertador</w:t>
      </w:r>
      <w:r w:rsidR="00D33951" w:rsidRPr="00594DA2">
        <w:rPr>
          <w:rFonts w:eastAsia="Times New Roman" w:cs="Times New Roman"/>
          <w:sz w:val="24"/>
          <w:szCs w:val="24"/>
          <w:lang w:eastAsia="es-CO"/>
        </w:rPr>
        <w:t>, minoría en la convención (21 de 60),</w:t>
      </w:r>
      <w:r w:rsidR="006D544F" w:rsidRPr="00594DA2">
        <w:rPr>
          <w:rFonts w:eastAsia="Times New Roman" w:cs="Times New Roman"/>
          <w:sz w:val="24"/>
          <w:szCs w:val="24"/>
          <w:lang w:eastAsia="es-CO"/>
        </w:rPr>
        <w:t xml:space="preserve"> se </w:t>
      </w:r>
      <w:commentRangeStart w:id="39"/>
      <w:r w:rsidR="006D544F" w:rsidRPr="00594DA2">
        <w:rPr>
          <w:rFonts w:eastAsia="Times New Roman" w:cs="Times New Roman"/>
          <w:sz w:val="24"/>
          <w:szCs w:val="24"/>
          <w:lang w:eastAsia="es-CO"/>
        </w:rPr>
        <w:t>retir</w:t>
      </w:r>
      <w:r w:rsidR="00AB7BAA" w:rsidRPr="00594DA2">
        <w:rPr>
          <w:rFonts w:eastAsia="Times New Roman" w:cs="Times New Roman"/>
          <w:sz w:val="24"/>
          <w:szCs w:val="24"/>
          <w:lang w:eastAsia="es-CO"/>
        </w:rPr>
        <w:t>ó</w:t>
      </w:r>
      <w:commentRangeEnd w:id="39"/>
      <w:r w:rsidR="00A22B57">
        <w:rPr>
          <w:rStyle w:val="Refdecomentario"/>
        </w:rPr>
        <w:commentReference w:id="39"/>
      </w:r>
      <w:r w:rsidR="00AB7BAA" w:rsidRPr="00594DA2">
        <w:rPr>
          <w:rFonts w:eastAsia="Times New Roman" w:cs="Times New Roman"/>
          <w:sz w:val="24"/>
          <w:szCs w:val="24"/>
          <w:lang w:eastAsia="es-CO"/>
        </w:rPr>
        <w:t>.</w:t>
      </w:r>
    </w:p>
    <w:p w14:paraId="3E4DEEA2" w14:textId="77777777" w:rsidR="006D544F" w:rsidRPr="00594DA2" w:rsidRDefault="006D544F" w:rsidP="00642B12">
      <w:pPr>
        <w:spacing w:after="0" w:line="240" w:lineRule="auto"/>
        <w:jc w:val="both"/>
        <w:rPr>
          <w:rFonts w:eastAsia="Times New Roman" w:cs="Times New Roman"/>
          <w:sz w:val="24"/>
          <w:szCs w:val="24"/>
          <w:lang w:eastAsia="es-CO"/>
        </w:rPr>
      </w:pPr>
    </w:p>
    <w:p w14:paraId="4EC88EE6" w14:textId="77777777" w:rsidR="006D544F" w:rsidRPr="00594DA2" w:rsidRDefault="00AB7BAA"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Sobrevino</w:t>
      </w:r>
      <w:r w:rsidR="006D544F" w:rsidRPr="00594DA2">
        <w:rPr>
          <w:rFonts w:eastAsia="Times New Roman" w:cs="Times New Roman"/>
          <w:sz w:val="24"/>
          <w:szCs w:val="24"/>
          <w:lang w:eastAsia="es-CO"/>
        </w:rPr>
        <w:t xml:space="preserve"> la expedición del</w:t>
      </w:r>
      <w:r w:rsidR="000C7B6B" w:rsidRPr="00594DA2">
        <w:rPr>
          <w:rFonts w:eastAsia="Times New Roman" w:cs="Times New Roman"/>
          <w:sz w:val="24"/>
          <w:szCs w:val="24"/>
          <w:lang w:eastAsia="es-CO"/>
        </w:rPr>
        <w:t xml:space="preserve"> </w:t>
      </w:r>
      <w:r w:rsidR="000C7B6B" w:rsidRPr="00594DA2">
        <w:rPr>
          <w:rFonts w:eastAsia="Times New Roman" w:cs="Times New Roman"/>
          <w:b/>
          <w:sz w:val="24"/>
          <w:szCs w:val="24"/>
          <w:lang w:eastAsia="es-CO"/>
        </w:rPr>
        <w:t>De</w:t>
      </w:r>
      <w:r w:rsidR="006D544F" w:rsidRPr="00594DA2">
        <w:rPr>
          <w:rFonts w:eastAsia="Times New Roman" w:cs="Times New Roman"/>
          <w:b/>
          <w:sz w:val="24"/>
          <w:szCs w:val="24"/>
          <w:lang w:eastAsia="es-CO"/>
        </w:rPr>
        <w:t xml:space="preserve">creto Orgánico de la Dictadura el </w:t>
      </w:r>
      <w:r w:rsidR="000C7B6B" w:rsidRPr="00594DA2">
        <w:rPr>
          <w:rFonts w:eastAsia="Times New Roman" w:cs="Times New Roman"/>
          <w:b/>
          <w:sz w:val="24"/>
          <w:szCs w:val="24"/>
          <w:lang w:eastAsia="es-CO"/>
        </w:rPr>
        <w:t>27 de agosto de 1828</w:t>
      </w:r>
      <w:r w:rsidR="006D544F" w:rsidRPr="00594DA2">
        <w:rPr>
          <w:rFonts w:eastAsia="Times New Roman" w:cs="Times New Roman"/>
          <w:sz w:val="24"/>
          <w:szCs w:val="24"/>
          <w:lang w:eastAsia="es-CO"/>
        </w:rPr>
        <w:t xml:space="preserve"> por </w:t>
      </w:r>
      <w:r w:rsidR="0075230A" w:rsidRPr="00594DA2">
        <w:rPr>
          <w:rFonts w:eastAsia="Times New Roman" w:cs="Times New Roman"/>
          <w:sz w:val="24"/>
          <w:szCs w:val="24"/>
          <w:lang w:eastAsia="es-CO"/>
        </w:rPr>
        <w:t xml:space="preserve">Bolívar, la </w:t>
      </w:r>
      <w:r w:rsidR="0075230A" w:rsidRPr="00594DA2">
        <w:rPr>
          <w:rFonts w:eastAsia="Times New Roman" w:cs="Times New Roman"/>
          <w:b/>
          <w:sz w:val="24"/>
          <w:szCs w:val="24"/>
          <w:lang w:eastAsia="es-CO"/>
        </w:rPr>
        <w:t>derogatoria de la Constitución de 1821</w:t>
      </w:r>
      <w:r w:rsidR="0075230A" w:rsidRPr="00594DA2">
        <w:rPr>
          <w:rFonts w:eastAsia="Times New Roman" w:cs="Times New Roman"/>
          <w:sz w:val="24"/>
          <w:szCs w:val="24"/>
          <w:lang w:eastAsia="es-CO"/>
        </w:rPr>
        <w:t xml:space="preserve"> y el intento de </w:t>
      </w:r>
      <w:r w:rsidR="0075230A" w:rsidRPr="00594DA2">
        <w:rPr>
          <w:rFonts w:eastAsia="Times New Roman" w:cs="Times New Roman"/>
          <w:b/>
          <w:sz w:val="24"/>
          <w:szCs w:val="24"/>
          <w:lang w:eastAsia="es-CO"/>
        </w:rPr>
        <w:t xml:space="preserve">asesinar al Libertador </w:t>
      </w:r>
      <w:r w:rsidR="0075230A" w:rsidRPr="00594DA2">
        <w:rPr>
          <w:rFonts w:eastAsia="Times New Roman" w:cs="Times New Roman"/>
          <w:sz w:val="24"/>
          <w:szCs w:val="24"/>
          <w:lang w:eastAsia="es-CO"/>
        </w:rPr>
        <w:t>en la conspiración septembrina.</w:t>
      </w:r>
    </w:p>
    <w:p w14:paraId="7F1EE36B" w14:textId="77777777" w:rsidR="006D544F" w:rsidRPr="00594DA2" w:rsidRDefault="006D544F"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1FAB1373" w14:textId="77777777" w:rsidTr="000A6813">
        <w:tc>
          <w:tcPr>
            <w:tcW w:w="0" w:type="auto"/>
            <w:gridSpan w:val="2"/>
            <w:shd w:val="clear" w:color="auto" w:fill="0D0D0D" w:themeFill="text1" w:themeFillTint="F2"/>
          </w:tcPr>
          <w:p w14:paraId="5F9985B3" w14:textId="77777777" w:rsidR="000B64B5" w:rsidRPr="00594DA2" w:rsidRDefault="000B64B5" w:rsidP="000A6813">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66ADDB55" w14:textId="77777777" w:rsidTr="00ED74CC">
        <w:tc>
          <w:tcPr>
            <w:tcW w:w="2518" w:type="dxa"/>
          </w:tcPr>
          <w:p w14:paraId="0115DA14" w14:textId="77777777" w:rsidR="000B64B5" w:rsidRPr="00594DA2" w:rsidRDefault="000B64B5" w:rsidP="000A6813">
            <w:pPr>
              <w:jc w:val="both"/>
              <w:rPr>
                <w:rFonts w:cs="Times New Roman"/>
                <w:b/>
                <w:sz w:val="20"/>
                <w:szCs w:val="24"/>
              </w:rPr>
            </w:pPr>
            <w:r w:rsidRPr="00594DA2">
              <w:rPr>
                <w:rFonts w:cs="Times New Roman"/>
                <w:b/>
                <w:sz w:val="20"/>
                <w:szCs w:val="24"/>
              </w:rPr>
              <w:t>Código</w:t>
            </w:r>
          </w:p>
        </w:tc>
        <w:tc>
          <w:tcPr>
            <w:tcW w:w="6536" w:type="dxa"/>
          </w:tcPr>
          <w:p w14:paraId="3E5BE6B1" w14:textId="2DE361DC" w:rsidR="000B64B5" w:rsidRPr="00594DA2" w:rsidRDefault="000B64B5" w:rsidP="000A6813">
            <w:pPr>
              <w:rPr>
                <w:rFonts w:cs="Times New Roman"/>
                <w:b/>
                <w:sz w:val="20"/>
                <w:szCs w:val="24"/>
              </w:rPr>
            </w:pPr>
            <w:r w:rsidRPr="00594DA2">
              <w:rPr>
                <w:rFonts w:cs="Times New Roman"/>
                <w:b/>
                <w:sz w:val="20"/>
                <w:szCs w:val="24"/>
              </w:rPr>
              <w:t>CS_08_12IMG11</w:t>
            </w:r>
          </w:p>
        </w:tc>
      </w:tr>
      <w:tr w:rsidR="00594DA2" w:rsidRPr="00594DA2" w14:paraId="5D8DA8AE" w14:textId="77777777" w:rsidTr="00ED74CC">
        <w:tc>
          <w:tcPr>
            <w:tcW w:w="2518" w:type="dxa"/>
          </w:tcPr>
          <w:p w14:paraId="36C438AD" w14:textId="77777777" w:rsidR="000B64B5" w:rsidRPr="00594DA2" w:rsidRDefault="000B64B5" w:rsidP="000A6813">
            <w:pPr>
              <w:jc w:val="both"/>
              <w:rPr>
                <w:rFonts w:cs="Times New Roman"/>
                <w:sz w:val="20"/>
                <w:szCs w:val="24"/>
              </w:rPr>
            </w:pPr>
            <w:r w:rsidRPr="00594DA2">
              <w:rPr>
                <w:rFonts w:cs="Times New Roman"/>
                <w:b/>
                <w:sz w:val="20"/>
                <w:szCs w:val="24"/>
              </w:rPr>
              <w:t>Descripción</w:t>
            </w:r>
          </w:p>
        </w:tc>
        <w:tc>
          <w:tcPr>
            <w:tcW w:w="6536" w:type="dxa"/>
          </w:tcPr>
          <w:p w14:paraId="20BF14CC" w14:textId="59670FAD" w:rsidR="000B64B5" w:rsidRPr="00594DA2" w:rsidRDefault="000B64B5" w:rsidP="000A6813">
            <w:pPr>
              <w:rPr>
                <w:rFonts w:cs="Times New Roman"/>
                <w:sz w:val="20"/>
                <w:szCs w:val="24"/>
              </w:rPr>
            </w:pPr>
            <w:r w:rsidRPr="00594DA2">
              <w:rPr>
                <w:rFonts w:cs="Times New Roman"/>
                <w:sz w:val="20"/>
                <w:szCs w:val="24"/>
              </w:rPr>
              <w:t>El Decreto Orgánico de la Dictadura y la conspiración septembrina</w:t>
            </w:r>
            <w:r w:rsidR="005B076C" w:rsidRPr="00594DA2">
              <w:rPr>
                <w:rFonts w:cs="Times New Roman"/>
                <w:sz w:val="20"/>
                <w:szCs w:val="24"/>
              </w:rPr>
              <w:t>.</w:t>
            </w:r>
          </w:p>
        </w:tc>
      </w:tr>
      <w:tr w:rsidR="00594DA2" w:rsidRPr="00594DA2" w14:paraId="04C61FAF" w14:textId="77777777" w:rsidTr="00ED74CC">
        <w:tc>
          <w:tcPr>
            <w:tcW w:w="2518" w:type="dxa"/>
          </w:tcPr>
          <w:p w14:paraId="1E8CFB7F" w14:textId="77777777" w:rsidR="000B64B5" w:rsidRPr="00594DA2" w:rsidRDefault="000B64B5" w:rsidP="000A6813">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2198FA46" w14:textId="612812D3" w:rsidR="000B64B5" w:rsidRPr="00594DA2" w:rsidRDefault="000B64B5" w:rsidP="000B64B5">
            <w:pPr>
              <w:rPr>
                <w:rFonts w:cs="Times New Roman"/>
                <w:sz w:val="20"/>
                <w:szCs w:val="24"/>
                <w:lang w:val="en"/>
              </w:rPr>
            </w:pPr>
            <w:r w:rsidRPr="00594DA2">
              <w:rPr>
                <w:rFonts w:cs="Times New Roman"/>
                <w:sz w:val="20"/>
                <w:szCs w:val="24"/>
                <w:lang w:val="en"/>
              </w:rPr>
              <w:t>Foto de la conspiración septembrina</w:t>
            </w:r>
            <w:r w:rsidR="005B076C" w:rsidRPr="00594DA2">
              <w:rPr>
                <w:rFonts w:cs="Times New Roman"/>
                <w:sz w:val="20"/>
                <w:szCs w:val="24"/>
                <w:lang w:val="en"/>
              </w:rPr>
              <w:t>.</w:t>
            </w:r>
          </w:p>
        </w:tc>
      </w:tr>
      <w:tr w:rsidR="00594DA2" w:rsidRPr="00594DA2" w14:paraId="5800D7FE" w14:textId="77777777" w:rsidTr="00ED74CC">
        <w:tc>
          <w:tcPr>
            <w:tcW w:w="2518" w:type="dxa"/>
          </w:tcPr>
          <w:p w14:paraId="3FBA1E4B" w14:textId="77777777" w:rsidR="000B64B5" w:rsidRPr="00594DA2" w:rsidRDefault="000B64B5" w:rsidP="000A6813">
            <w:pPr>
              <w:jc w:val="both"/>
              <w:rPr>
                <w:rFonts w:cs="Times New Roman"/>
                <w:sz w:val="20"/>
                <w:szCs w:val="24"/>
              </w:rPr>
            </w:pPr>
            <w:r w:rsidRPr="00594DA2">
              <w:rPr>
                <w:rFonts w:cs="Times New Roman"/>
                <w:b/>
                <w:sz w:val="20"/>
                <w:szCs w:val="24"/>
              </w:rPr>
              <w:t>Pie de imagen</w:t>
            </w:r>
          </w:p>
        </w:tc>
        <w:tc>
          <w:tcPr>
            <w:tcW w:w="6536" w:type="dxa"/>
          </w:tcPr>
          <w:p w14:paraId="6228F30B" w14:textId="08DA361F" w:rsidR="000B64B5" w:rsidRPr="00594DA2" w:rsidRDefault="000B64B5" w:rsidP="000B64B5">
            <w:pPr>
              <w:pStyle w:val="u"/>
              <w:shd w:val="clear" w:color="auto" w:fill="FFFFFF"/>
              <w:spacing w:after="0"/>
              <w:jc w:val="both"/>
              <w:rPr>
                <w:rFonts w:asciiTheme="minorHAnsi" w:hAnsiTheme="minorHAnsi"/>
                <w:sz w:val="20"/>
              </w:rPr>
            </w:pPr>
            <w:r w:rsidRPr="00594DA2">
              <w:rPr>
                <w:rStyle w:val="un"/>
                <w:rFonts w:asciiTheme="minorHAnsi" w:hAnsiTheme="minorHAnsi"/>
                <w:sz w:val="20"/>
              </w:rPr>
              <w:t>Bolívar se convirtió en Dictador de la República. Fue un intento por salvarla. El Decreto Orgánico tuvo una serie de contenidos que nos muestran el talante autoritario del Libertador omisión de bases liberales del gobierno popular representativo, cambio de la división territorial en prefecturas, supresión de normas electorales, eliminación de la vicepresidencia, supresión del Congreso, consagración de limitado catálogo de libertades públicas. Simultáneamente se consagró la convocatoria de un Congreso Constituyente para enero de 1830, con el fin de expedir una nueva constitución.</w:t>
            </w:r>
          </w:p>
        </w:tc>
      </w:tr>
    </w:tbl>
    <w:p w14:paraId="73640826" w14:textId="77777777" w:rsidR="000B64B5" w:rsidRPr="00594DA2" w:rsidRDefault="000B64B5"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1660CB" w:rsidRPr="00594DA2" w14:paraId="1248D0EC" w14:textId="77777777" w:rsidTr="004B4705">
        <w:tc>
          <w:tcPr>
            <w:tcW w:w="9054" w:type="dxa"/>
            <w:gridSpan w:val="2"/>
            <w:shd w:val="clear" w:color="auto" w:fill="000000" w:themeFill="text1"/>
          </w:tcPr>
          <w:p w14:paraId="79F6F603" w14:textId="77777777" w:rsidR="005B076C" w:rsidRPr="00594DA2" w:rsidRDefault="005B076C" w:rsidP="004B4705">
            <w:pPr>
              <w:jc w:val="center"/>
              <w:rPr>
                <w:rFonts w:cs="Times New Roman"/>
                <w:b/>
                <w:sz w:val="20"/>
                <w:szCs w:val="24"/>
              </w:rPr>
            </w:pPr>
            <w:r w:rsidRPr="00594DA2">
              <w:rPr>
                <w:rFonts w:cs="Times New Roman"/>
                <w:b/>
                <w:sz w:val="20"/>
                <w:szCs w:val="24"/>
              </w:rPr>
              <w:t xml:space="preserve">Profundiza. Recurso nuevo </w:t>
            </w:r>
          </w:p>
        </w:tc>
      </w:tr>
      <w:tr w:rsidR="001660CB" w:rsidRPr="00594DA2" w14:paraId="65FC2CD5" w14:textId="77777777" w:rsidTr="004B4705">
        <w:tc>
          <w:tcPr>
            <w:tcW w:w="2518" w:type="dxa"/>
          </w:tcPr>
          <w:p w14:paraId="0E839CB8" w14:textId="77777777" w:rsidR="005B076C" w:rsidRPr="00594DA2" w:rsidRDefault="005B076C" w:rsidP="004B4705">
            <w:pPr>
              <w:rPr>
                <w:rFonts w:cs="Times New Roman"/>
                <w:b/>
                <w:sz w:val="20"/>
                <w:szCs w:val="24"/>
              </w:rPr>
            </w:pPr>
            <w:r w:rsidRPr="00594DA2">
              <w:rPr>
                <w:rFonts w:cs="Times New Roman"/>
                <w:b/>
                <w:sz w:val="20"/>
                <w:szCs w:val="24"/>
              </w:rPr>
              <w:t>Código</w:t>
            </w:r>
          </w:p>
        </w:tc>
        <w:tc>
          <w:tcPr>
            <w:tcW w:w="6536" w:type="dxa"/>
          </w:tcPr>
          <w:p w14:paraId="6A1FEE0C" w14:textId="77777777" w:rsidR="005B076C" w:rsidRPr="00594DA2" w:rsidRDefault="005B076C" w:rsidP="004B4705">
            <w:pPr>
              <w:jc w:val="both"/>
              <w:rPr>
                <w:rFonts w:cs="Times New Roman"/>
                <w:b/>
                <w:sz w:val="20"/>
                <w:szCs w:val="24"/>
              </w:rPr>
            </w:pPr>
            <w:r w:rsidRPr="00594DA2">
              <w:rPr>
                <w:rFonts w:cs="Times New Roman"/>
                <w:sz w:val="20"/>
                <w:szCs w:val="24"/>
              </w:rPr>
              <w:t>CS_08_12_REC90</w:t>
            </w:r>
          </w:p>
        </w:tc>
      </w:tr>
      <w:tr w:rsidR="001660CB" w:rsidRPr="00594DA2" w14:paraId="48582D9C" w14:textId="77777777" w:rsidTr="004B4705">
        <w:tc>
          <w:tcPr>
            <w:tcW w:w="2518" w:type="dxa"/>
          </w:tcPr>
          <w:p w14:paraId="1650C57E" w14:textId="77777777" w:rsidR="005B076C" w:rsidRPr="00594DA2" w:rsidRDefault="005B076C" w:rsidP="004B4705">
            <w:pPr>
              <w:rPr>
                <w:rFonts w:cs="Times New Roman"/>
                <w:b/>
                <w:sz w:val="20"/>
                <w:szCs w:val="24"/>
              </w:rPr>
            </w:pPr>
            <w:r w:rsidRPr="00594DA2">
              <w:rPr>
                <w:rFonts w:cs="Times New Roman"/>
                <w:b/>
                <w:sz w:val="20"/>
                <w:szCs w:val="24"/>
              </w:rPr>
              <w:t>Título</w:t>
            </w:r>
          </w:p>
        </w:tc>
        <w:tc>
          <w:tcPr>
            <w:tcW w:w="6536" w:type="dxa"/>
          </w:tcPr>
          <w:p w14:paraId="33B52BA5" w14:textId="2CC75880" w:rsidR="005B076C" w:rsidRPr="00594DA2" w:rsidRDefault="005B076C" w:rsidP="004B4705">
            <w:pPr>
              <w:pStyle w:val="Textocomentario"/>
              <w:jc w:val="both"/>
              <w:rPr>
                <w:rFonts w:cs="Times New Roman"/>
                <w:szCs w:val="24"/>
              </w:rPr>
            </w:pPr>
            <w:r w:rsidRPr="00594DA2">
              <w:rPr>
                <w:rFonts w:cs="Times New Roman"/>
                <w:szCs w:val="24"/>
              </w:rPr>
              <w:t>Leyendo y conociendo el Decreto Orgánico de la Dictadura</w:t>
            </w:r>
            <w:r w:rsidRPr="00594DA2">
              <w:rPr>
                <w:rFonts w:cs="Times New Roman"/>
                <w:szCs w:val="24"/>
                <w:lang w:val="en"/>
              </w:rPr>
              <w:t>.</w:t>
            </w:r>
          </w:p>
        </w:tc>
      </w:tr>
      <w:tr w:rsidR="005B076C" w:rsidRPr="00594DA2" w14:paraId="7ED8DB83" w14:textId="77777777" w:rsidTr="004B4705">
        <w:tc>
          <w:tcPr>
            <w:tcW w:w="2518" w:type="dxa"/>
          </w:tcPr>
          <w:p w14:paraId="79DA9D40" w14:textId="77777777" w:rsidR="005B076C" w:rsidRPr="00594DA2" w:rsidRDefault="005B076C" w:rsidP="004B4705">
            <w:pPr>
              <w:rPr>
                <w:rFonts w:cs="Times New Roman"/>
                <w:b/>
                <w:sz w:val="20"/>
                <w:szCs w:val="24"/>
              </w:rPr>
            </w:pPr>
            <w:r w:rsidRPr="00594DA2">
              <w:rPr>
                <w:rFonts w:cs="Times New Roman"/>
                <w:b/>
                <w:sz w:val="20"/>
                <w:szCs w:val="24"/>
              </w:rPr>
              <w:lastRenderedPageBreak/>
              <w:t>Descripción</w:t>
            </w:r>
          </w:p>
        </w:tc>
        <w:tc>
          <w:tcPr>
            <w:tcW w:w="6536" w:type="dxa"/>
          </w:tcPr>
          <w:p w14:paraId="52CF8973" w14:textId="5E39EA9C" w:rsidR="005B076C" w:rsidRPr="00594DA2" w:rsidRDefault="005B076C" w:rsidP="005B076C">
            <w:pPr>
              <w:pStyle w:val="Textocomentario"/>
              <w:jc w:val="both"/>
              <w:rPr>
                <w:rFonts w:cs="Times New Roman"/>
                <w:szCs w:val="24"/>
              </w:rPr>
            </w:pPr>
            <w:r w:rsidRPr="00594DA2">
              <w:rPr>
                <w:rFonts w:cs="Times New Roman"/>
                <w:szCs w:val="24"/>
              </w:rPr>
              <w:t xml:space="preserve">Lectura del Decreto Orgánico de la Dictadura </w:t>
            </w:r>
            <w:r w:rsidRPr="00594DA2">
              <w:rPr>
                <w:rFonts w:cs="Times New Roman"/>
                <w:szCs w:val="24"/>
                <w:lang w:val="en"/>
              </w:rPr>
              <w:t>y solución de preguntas relacionadas la situación política del momento (Considerandos).</w:t>
            </w:r>
          </w:p>
        </w:tc>
      </w:tr>
    </w:tbl>
    <w:p w14:paraId="67909EFB" w14:textId="77777777" w:rsidR="000B64B5" w:rsidRPr="00594DA2" w:rsidRDefault="000B64B5"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594DA2" w:rsidRPr="00594DA2" w14:paraId="7D707120" w14:textId="77777777" w:rsidTr="0057502F">
        <w:tc>
          <w:tcPr>
            <w:tcW w:w="9054" w:type="dxa"/>
            <w:gridSpan w:val="2"/>
            <w:shd w:val="clear" w:color="auto" w:fill="000000" w:themeFill="text1"/>
          </w:tcPr>
          <w:p w14:paraId="1A4FAB6F" w14:textId="73E2F568" w:rsidR="00ED74CC" w:rsidRPr="00594DA2" w:rsidRDefault="00ED74CC" w:rsidP="0057502F">
            <w:pPr>
              <w:jc w:val="center"/>
              <w:rPr>
                <w:rFonts w:cs="Times New Roman"/>
                <w:sz w:val="20"/>
                <w:szCs w:val="24"/>
              </w:rPr>
            </w:pPr>
            <w:r w:rsidRPr="00594DA2">
              <w:rPr>
                <w:rFonts w:cs="Times New Roman"/>
                <w:sz w:val="20"/>
                <w:szCs w:val="24"/>
              </w:rPr>
              <w:t>Destacado # 7</w:t>
            </w:r>
          </w:p>
        </w:tc>
      </w:tr>
      <w:tr w:rsidR="00594DA2" w:rsidRPr="00594DA2" w14:paraId="63FE318A" w14:textId="77777777" w:rsidTr="0057502F">
        <w:trPr>
          <w:trHeight w:val="252"/>
        </w:trPr>
        <w:tc>
          <w:tcPr>
            <w:tcW w:w="2093" w:type="dxa"/>
            <w:shd w:val="clear" w:color="auto" w:fill="auto"/>
          </w:tcPr>
          <w:p w14:paraId="5DB0D47B" w14:textId="77777777" w:rsidR="00ED74CC" w:rsidRPr="00594DA2" w:rsidRDefault="00ED74CC" w:rsidP="0057502F">
            <w:pPr>
              <w:rPr>
                <w:rFonts w:cs="Times New Roman"/>
                <w:sz w:val="20"/>
                <w:szCs w:val="24"/>
                <w:lang w:val="es-ES"/>
              </w:rPr>
            </w:pPr>
            <w:r w:rsidRPr="00594DA2">
              <w:rPr>
                <w:rFonts w:cs="Times New Roman"/>
                <w:sz w:val="20"/>
                <w:szCs w:val="24"/>
                <w:lang w:val="es-ES"/>
              </w:rPr>
              <w:t>Título</w:t>
            </w:r>
          </w:p>
        </w:tc>
        <w:tc>
          <w:tcPr>
            <w:tcW w:w="6961" w:type="dxa"/>
            <w:shd w:val="clear" w:color="auto" w:fill="auto"/>
          </w:tcPr>
          <w:p w14:paraId="63D45643" w14:textId="320CC651" w:rsidR="00ED74CC" w:rsidRPr="00594DA2" w:rsidRDefault="00ED74CC" w:rsidP="00ED74CC">
            <w:pPr>
              <w:jc w:val="both"/>
              <w:rPr>
                <w:rFonts w:cs="Times New Roman"/>
                <w:sz w:val="20"/>
                <w:szCs w:val="24"/>
              </w:rPr>
            </w:pPr>
            <w:r w:rsidRPr="00594DA2">
              <w:rPr>
                <w:rFonts w:cs="Times New Roman"/>
                <w:sz w:val="20"/>
                <w:szCs w:val="24"/>
              </w:rPr>
              <w:t>El constitucionalismo colombiano: el poder presidencial o la autonomía regional.</w:t>
            </w:r>
          </w:p>
        </w:tc>
      </w:tr>
      <w:tr w:rsidR="00594DA2" w:rsidRPr="00594DA2" w14:paraId="4CDE1011" w14:textId="77777777" w:rsidTr="0057502F">
        <w:trPr>
          <w:trHeight w:val="318"/>
        </w:trPr>
        <w:tc>
          <w:tcPr>
            <w:tcW w:w="2093" w:type="dxa"/>
            <w:shd w:val="clear" w:color="auto" w:fill="auto"/>
          </w:tcPr>
          <w:p w14:paraId="29BF55DF" w14:textId="77777777" w:rsidR="00ED74CC" w:rsidRPr="00594DA2" w:rsidRDefault="00ED74CC" w:rsidP="0057502F">
            <w:pPr>
              <w:rPr>
                <w:rFonts w:cs="Times New Roman"/>
                <w:sz w:val="20"/>
                <w:szCs w:val="24"/>
                <w:lang w:val="es-ES"/>
              </w:rPr>
            </w:pPr>
            <w:r w:rsidRPr="00594DA2">
              <w:rPr>
                <w:rFonts w:cs="Times New Roman"/>
                <w:sz w:val="20"/>
                <w:szCs w:val="24"/>
                <w:lang w:val="es-ES"/>
              </w:rPr>
              <w:t>Contenido</w:t>
            </w:r>
          </w:p>
        </w:tc>
        <w:tc>
          <w:tcPr>
            <w:tcW w:w="6961" w:type="dxa"/>
            <w:shd w:val="clear" w:color="auto" w:fill="auto"/>
          </w:tcPr>
          <w:p w14:paraId="2C4E2494" w14:textId="705F0097" w:rsidR="00ED74CC" w:rsidRPr="00594DA2" w:rsidRDefault="00ED74CC" w:rsidP="0057502F">
            <w:pPr>
              <w:jc w:val="both"/>
              <w:rPr>
                <w:rFonts w:cs="Times New Roman"/>
                <w:sz w:val="20"/>
                <w:szCs w:val="24"/>
              </w:rPr>
            </w:pPr>
            <w:r w:rsidRPr="00594DA2">
              <w:rPr>
                <w:rFonts w:cs="Times New Roman"/>
                <w:sz w:val="20"/>
                <w:szCs w:val="24"/>
              </w:rPr>
              <w:t>La tensión constitucional se comenzó a vivir entre las facultades dadas al presidente o la autonomía de las provincias, lo cual en una historia marcada por el caudillismo militar acentuó el autoritarismo político.</w:t>
            </w:r>
          </w:p>
        </w:tc>
      </w:tr>
    </w:tbl>
    <w:p w14:paraId="7400EC12" w14:textId="77777777" w:rsidR="00ED74CC" w:rsidRPr="00594DA2" w:rsidRDefault="00ED74CC" w:rsidP="00642B12">
      <w:pPr>
        <w:spacing w:after="0" w:line="240" w:lineRule="auto"/>
        <w:jc w:val="both"/>
        <w:rPr>
          <w:rFonts w:eastAsia="Times New Roman" w:cs="Times New Roman"/>
          <w:sz w:val="24"/>
          <w:szCs w:val="24"/>
          <w:lang w:eastAsia="es-CO"/>
        </w:rPr>
      </w:pPr>
    </w:p>
    <w:p w14:paraId="3C03EDB3" w14:textId="2AC16388" w:rsidR="00386037" w:rsidRPr="00956D82" w:rsidRDefault="00E26BF0" w:rsidP="005B076C">
      <w:pPr>
        <w:spacing w:after="0" w:line="240" w:lineRule="auto"/>
        <w:rPr>
          <w:rFonts w:eastAsia="Times New Roman" w:cs="Times New Roman"/>
          <w:b/>
          <w:sz w:val="24"/>
          <w:szCs w:val="24"/>
          <w:lang w:eastAsia="es-CO"/>
          <w:rPrChange w:id="40" w:author="ANA MARIA LARA" w:date="2015-06-14T20:15:00Z">
            <w:rPr>
              <w:rFonts w:eastAsia="Times New Roman" w:cs="Times New Roman"/>
              <w:sz w:val="24"/>
              <w:szCs w:val="24"/>
              <w:lang w:eastAsia="es-CO"/>
            </w:rPr>
          </w:rPrChange>
        </w:rPr>
      </w:pPr>
      <w:r w:rsidRPr="00956D82">
        <w:rPr>
          <w:rFonts w:eastAsia="Times New Roman" w:cs="Times New Roman"/>
          <w:b/>
          <w:sz w:val="24"/>
          <w:szCs w:val="24"/>
          <w:lang w:eastAsia="es-CO"/>
          <w:rPrChange w:id="41" w:author="ANA MARIA LARA" w:date="2015-06-14T20:15:00Z">
            <w:rPr>
              <w:rFonts w:eastAsia="Times New Roman" w:cs="Times New Roman"/>
              <w:sz w:val="24"/>
              <w:szCs w:val="24"/>
              <w:lang w:eastAsia="es-CO"/>
            </w:rPr>
          </w:rPrChange>
        </w:rPr>
        <w:t>[SECCIÓN 2] 2.2 De la Nueva Granada a la Constitución Nacional de 1886</w:t>
      </w:r>
      <w:del w:id="42" w:author="ANA MARIA LARA" w:date="2015-06-14T20:15:00Z">
        <w:r w:rsidRPr="00956D82" w:rsidDel="00956D82">
          <w:rPr>
            <w:rFonts w:eastAsia="Times New Roman" w:cs="Times New Roman"/>
            <w:b/>
            <w:sz w:val="24"/>
            <w:szCs w:val="24"/>
            <w:lang w:eastAsia="es-CO"/>
            <w:rPrChange w:id="43" w:author="ANA MARIA LARA" w:date="2015-06-14T20:15:00Z">
              <w:rPr>
                <w:rFonts w:eastAsia="Times New Roman" w:cs="Times New Roman"/>
                <w:sz w:val="24"/>
                <w:szCs w:val="24"/>
                <w:lang w:eastAsia="es-CO"/>
              </w:rPr>
            </w:rPrChange>
          </w:rPr>
          <w:delText>.</w:delText>
        </w:r>
      </w:del>
    </w:p>
    <w:p w14:paraId="7DC2AE7C" w14:textId="77777777" w:rsidR="007D3519" w:rsidRPr="00594DA2" w:rsidRDefault="007D3519" w:rsidP="00642B12">
      <w:pPr>
        <w:spacing w:after="0" w:line="240" w:lineRule="auto"/>
        <w:jc w:val="both"/>
        <w:rPr>
          <w:rFonts w:eastAsia="Times New Roman" w:cs="Times New Roman"/>
          <w:sz w:val="24"/>
          <w:szCs w:val="24"/>
          <w:lang w:eastAsia="es-CO"/>
        </w:rPr>
      </w:pPr>
    </w:p>
    <w:p w14:paraId="30ACCFAC" w14:textId="61BC2E02" w:rsidR="00D33951" w:rsidRPr="00594DA2" w:rsidRDefault="00D33951"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w:t>
      </w:r>
      <w:r w:rsidRPr="00594DA2">
        <w:rPr>
          <w:rFonts w:eastAsia="Times New Roman" w:cs="Times New Roman"/>
          <w:b/>
          <w:sz w:val="24"/>
          <w:szCs w:val="24"/>
          <w:lang w:eastAsia="es-CO"/>
        </w:rPr>
        <w:t>guerra con el Perú</w:t>
      </w:r>
      <w:r w:rsidR="00200FA7" w:rsidRPr="00594DA2">
        <w:rPr>
          <w:rFonts w:eastAsia="Times New Roman" w:cs="Times New Roman"/>
          <w:sz w:val="24"/>
          <w:szCs w:val="24"/>
          <w:lang w:eastAsia="es-CO"/>
        </w:rPr>
        <w:t xml:space="preserve"> en </w:t>
      </w:r>
      <w:r w:rsidR="00200FA7" w:rsidRPr="00594DA2">
        <w:rPr>
          <w:rFonts w:eastAsia="Times New Roman" w:cs="Times New Roman"/>
          <w:b/>
          <w:sz w:val="24"/>
          <w:szCs w:val="24"/>
          <w:lang w:eastAsia="es-CO"/>
        </w:rPr>
        <w:t>1828</w:t>
      </w:r>
      <w:ins w:id="44" w:author="ANA MARIA LARA" w:date="2015-06-14T20:15:00Z">
        <w:r w:rsidR="00956D82">
          <w:rPr>
            <w:rFonts w:eastAsia="Times New Roman" w:cs="Times New Roman"/>
            <w:b/>
            <w:sz w:val="24"/>
            <w:szCs w:val="24"/>
            <w:lang w:eastAsia="es-CO"/>
          </w:rPr>
          <w:t>-</w:t>
        </w:r>
      </w:ins>
      <w:del w:id="45" w:author="ANA MARIA LARA" w:date="2015-06-14T20:15:00Z">
        <w:r w:rsidR="005F5EE7" w:rsidRPr="00594DA2" w:rsidDel="00956D82">
          <w:rPr>
            <w:rFonts w:eastAsia="Times New Roman" w:cs="Times New Roman"/>
            <w:b/>
            <w:sz w:val="24"/>
            <w:szCs w:val="24"/>
            <w:lang w:eastAsia="es-CO"/>
          </w:rPr>
          <w:delText>/</w:delText>
        </w:r>
      </w:del>
      <w:r w:rsidR="005F5EE7" w:rsidRPr="00594DA2">
        <w:rPr>
          <w:rFonts w:eastAsia="Times New Roman" w:cs="Times New Roman"/>
          <w:b/>
          <w:sz w:val="24"/>
          <w:szCs w:val="24"/>
          <w:lang w:eastAsia="es-CO"/>
        </w:rPr>
        <w:t>1829</w:t>
      </w:r>
      <w:r w:rsidRPr="00594DA2">
        <w:rPr>
          <w:rFonts w:eastAsia="Times New Roman" w:cs="Times New Roman"/>
          <w:sz w:val="24"/>
          <w:szCs w:val="24"/>
          <w:lang w:eastAsia="es-CO"/>
        </w:rPr>
        <w:t xml:space="preserve">, </w:t>
      </w:r>
      <w:r w:rsidR="00200FA7" w:rsidRPr="00594DA2">
        <w:rPr>
          <w:rFonts w:eastAsia="Times New Roman" w:cs="Times New Roman"/>
          <w:sz w:val="24"/>
          <w:szCs w:val="24"/>
          <w:lang w:eastAsia="es-CO"/>
        </w:rPr>
        <w:t xml:space="preserve">la </w:t>
      </w:r>
      <w:r w:rsidRPr="00594DA2">
        <w:rPr>
          <w:rFonts w:eastAsia="Times New Roman" w:cs="Times New Roman"/>
          <w:b/>
          <w:sz w:val="24"/>
          <w:szCs w:val="24"/>
          <w:lang w:eastAsia="es-CO"/>
        </w:rPr>
        <w:t>rebelión de Córdova</w:t>
      </w:r>
      <w:r w:rsidR="00200FA7" w:rsidRPr="00594DA2">
        <w:rPr>
          <w:rFonts w:eastAsia="Times New Roman" w:cs="Times New Roman"/>
          <w:sz w:val="24"/>
          <w:szCs w:val="24"/>
          <w:lang w:eastAsia="es-CO"/>
        </w:rPr>
        <w:t xml:space="preserve"> en </w:t>
      </w:r>
      <w:r w:rsidR="00200FA7" w:rsidRPr="00594DA2">
        <w:rPr>
          <w:rFonts w:eastAsia="Times New Roman" w:cs="Times New Roman"/>
          <w:b/>
          <w:sz w:val="24"/>
          <w:szCs w:val="24"/>
          <w:lang w:eastAsia="es-CO"/>
        </w:rPr>
        <w:t>1828</w:t>
      </w:r>
      <w:r w:rsidRPr="00594DA2">
        <w:rPr>
          <w:rFonts w:eastAsia="Times New Roman" w:cs="Times New Roman"/>
          <w:sz w:val="24"/>
          <w:szCs w:val="24"/>
          <w:lang w:eastAsia="es-CO"/>
        </w:rPr>
        <w:t xml:space="preserve">, la </w:t>
      </w:r>
      <w:r w:rsidRPr="00594DA2">
        <w:rPr>
          <w:rFonts w:eastAsia="Times New Roman" w:cs="Times New Roman"/>
          <w:b/>
          <w:sz w:val="24"/>
          <w:szCs w:val="24"/>
          <w:lang w:eastAsia="es-CO"/>
        </w:rPr>
        <w:t>separación de Venezuela</w:t>
      </w:r>
      <w:r w:rsidR="00200FA7" w:rsidRPr="00594DA2">
        <w:rPr>
          <w:rFonts w:eastAsia="Times New Roman" w:cs="Times New Roman"/>
          <w:sz w:val="24"/>
          <w:szCs w:val="24"/>
          <w:lang w:eastAsia="es-CO"/>
        </w:rPr>
        <w:t xml:space="preserve"> </w:t>
      </w:r>
      <w:r w:rsidR="00400F0B" w:rsidRPr="00594DA2">
        <w:rPr>
          <w:rFonts w:eastAsia="Times New Roman" w:cs="Times New Roman"/>
          <w:sz w:val="24"/>
          <w:szCs w:val="24"/>
          <w:lang w:eastAsia="es-CO"/>
        </w:rPr>
        <w:t xml:space="preserve">en </w:t>
      </w:r>
      <w:r w:rsidR="00400F0B" w:rsidRPr="00594DA2">
        <w:rPr>
          <w:rFonts w:eastAsia="Times New Roman" w:cs="Times New Roman"/>
          <w:b/>
          <w:sz w:val="24"/>
          <w:szCs w:val="24"/>
          <w:lang w:eastAsia="es-CO"/>
        </w:rPr>
        <w:t>1829</w:t>
      </w:r>
      <w:r w:rsidR="00400F0B" w:rsidRPr="00594DA2">
        <w:rPr>
          <w:rFonts w:eastAsia="Times New Roman" w:cs="Times New Roman"/>
          <w:sz w:val="24"/>
          <w:szCs w:val="24"/>
          <w:lang w:eastAsia="es-CO"/>
        </w:rPr>
        <w:t xml:space="preserve"> y Ecuador en </w:t>
      </w:r>
      <w:r w:rsidR="00400F0B" w:rsidRPr="00594DA2">
        <w:rPr>
          <w:rFonts w:eastAsia="Times New Roman" w:cs="Times New Roman"/>
          <w:b/>
          <w:sz w:val="24"/>
          <w:szCs w:val="24"/>
          <w:lang w:eastAsia="es-CO"/>
        </w:rPr>
        <w:t>1830</w:t>
      </w:r>
      <w:r w:rsidRPr="00594DA2">
        <w:rPr>
          <w:rFonts w:eastAsia="Times New Roman" w:cs="Times New Roman"/>
          <w:sz w:val="24"/>
          <w:szCs w:val="24"/>
          <w:lang w:eastAsia="es-CO"/>
        </w:rPr>
        <w:t xml:space="preserve">, </w:t>
      </w:r>
      <w:r w:rsidR="00B5323D" w:rsidRPr="00594DA2">
        <w:rPr>
          <w:rFonts w:eastAsia="Times New Roman" w:cs="Times New Roman"/>
          <w:sz w:val="24"/>
          <w:szCs w:val="24"/>
          <w:lang w:eastAsia="es-CO"/>
        </w:rPr>
        <w:t xml:space="preserve">el </w:t>
      </w:r>
      <w:r w:rsidR="00B5323D" w:rsidRPr="00594DA2">
        <w:rPr>
          <w:rFonts w:eastAsia="Times New Roman" w:cs="Times New Roman"/>
          <w:b/>
          <w:sz w:val="24"/>
          <w:szCs w:val="24"/>
          <w:lang w:eastAsia="es-CO"/>
        </w:rPr>
        <w:t>asesinato del Mariscal Sucre</w:t>
      </w:r>
      <w:r w:rsidR="00B5323D" w:rsidRPr="00594DA2">
        <w:rPr>
          <w:rFonts w:eastAsia="Times New Roman" w:cs="Times New Roman"/>
          <w:sz w:val="24"/>
          <w:szCs w:val="24"/>
          <w:lang w:eastAsia="es-CO"/>
        </w:rPr>
        <w:t xml:space="preserve"> en </w:t>
      </w:r>
      <w:r w:rsidR="00B5323D" w:rsidRPr="00594DA2">
        <w:rPr>
          <w:rFonts w:eastAsia="Times New Roman" w:cs="Times New Roman"/>
          <w:b/>
          <w:sz w:val="24"/>
          <w:szCs w:val="24"/>
          <w:lang w:eastAsia="es-CO"/>
        </w:rPr>
        <w:t>1830</w:t>
      </w:r>
      <w:r w:rsidR="00B5323D"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la </w:t>
      </w:r>
      <w:r w:rsidRPr="00594DA2">
        <w:rPr>
          <w:rFonts w:eastAsia="Times New Roman" w:cs="Times New Roman"/>
          <w:b/>
          <w:sz w:val="24"/>
          <w:szCs w:val="24"/>
          <w:lang w:eastAsia="es-CO"/>
        </w:rPr>
        <w:t>renuncia de Bolívar</w:t>
      </w:r>
      <w:r w:rsidR="005F5EE7" w:rsidRPr="00594DA2">
        <w:rPr>
          <w:rFonts w:eastAsia="Times New Roman" w:cs="Times New Roman"/>
          <w:sz w:val="24"/>
          <w:szCs w:val="24"/>
          <w:lang w:eastAsia="es-CO"/>
        </w:rPr>
        <w:t xml:space="preserve"> a la presidencia en </w:t>
      </w:r>
      <w:r w:rsidR="005F5EE7" w:rsidRPr="00594DA2">
        <w:rPr>
          <w:rFonts w:eastAsia="Times New Roman" w:cs="Times New Roman"/>
          <w:b/>
          <w:sz w:val="24"/>
          <w:szCs w:val="24"/>
          <w:lang w:eastAsia="es-CO"/>
        </w:rPr>
        <w:t>1830</w:t>
      </w:r>
      <w:r w:rsidRPr="00594DA2">
        <w:rPr>
          <w:rFonts w:eastAsia="Times New Roman" w:cs="Times New Roman"/>
          <w:sz w:val="24"/>
          <w:szCs w:val="24"/>
          <w:lang w:eastAsia="es-CO"/>
        </w:rPr>
        <w:t xml:space="preserve">, son acontecimientos que </w:t>
      </w:r>
      <w:r w:rsidR="005F5EE7" w:rsidRPr="00594DA2">
        <w:rPr>
          <w:rFonts w:eastAsia="Times New Roman" w:cs="Times New Roman"/>
          <w:sz w:val="24"/>
          <w:szCs w:val="24"/>
          <w:lang w:eastAsia="es-CO"/>
        </w:rPr>
        <w:t xml:space="preserve">incidieron en el fin de la Gran Colombia e influenciaron </w:t>
      </w:r>
      <w:r w:rsidRPr="00594DA2">
        <w:rPr>
          <w:rFonts w:eastAsia="Times New Roman" w:cs="Times New Roman"/>
          <w:sz w:val="24"/>
          <w:szCs w:val="24"/>
          <w:lang w:eastAsia="es-CO"/>
        </w:rPr>
        <w:t xml:space="preserve">el </w:t>
      </w:r>
      <w:r w:rsidRPr="00594DA2">
        <w:rPr>
          <w:rFonts w:eastAsia="Times New Roman" w:cs="Times New Roman"/>
          <w:b/>
          <w:sz w:val="24"/>
          <w:szCs w:val="24"/>
          <w:lang w:eastAsia="es-CO"/>
        </w:rPr>
        <w:t>Congreso Admirable</w:t>
      </w:r>
      <w:r w:rsidRPr="00594DA2">
        <w:rPr>
          <w:rFonts w:eastAsia="Times New Roman" w:cs="Times New Roman"/>
          <w:sz w:val="24"/>
          <w:szCs w:val="24"/>
          <w:lang w:eastAsia="es-CO"/>
        </w:rPr>
        <w:t xml:space="preserve"> instalado el 20 de enero </w:t>
      </w:r>
      <w:r w:rsidR="005F5EE7" w:rsidRPr="00594DA2">
        <w:rPr>
          <w:rFonts w:eastAsia="Times New Roman" w:cs="Times New Roman"/>
          <w:sz w:val="24"/>
          <w:szCs w:val="24"/>
          <w:lang w:eastAsia="es-CO"/>
        </w:rPr>
        <w:t xml:space="preserve">de 1830 </w:t>
      </w:r>
      <w:r w:rsidRPr="00594DA2">
        <w:rPr>
          <w:rFonts w:eastAsia="Times New Roman" w:cs="Times New Roman"/>
          <w:sz w:val="24"/>
          <w:szCs w:val="24"/>
          <w:lang w:eastAsia="es-CO"/>
        </w:rPr>
        <w:t xml:space="preserve">conforme había sido determinado en el </w:t>
      </w:r>
      <w:r w:rsidR="00400F0B" w:rsidRPr="00594DA2">
        <w:rPr>
          <w:rFonts w:eastAsia="Times New Roman" w:cs="Times New Roman"/>
          <w:sz w:val="24"/>
          <w:szCs w:val="24"/>
          <w:lang w:eastAsia="es-CO"/>
        </w:rPr>
        <w:t xml:space="preserve">Decreto Orgánico de la Dictadura y </w:t>
      </w:r>
      <w:r w:rsidR="002502F9" w:rsidRPr="00594DA2">
        <w:rPr>
          <w:rFonts w:eastAsia="Times New Roman" w:cs="Times New Roman"/>
          <w:sz w:val="24"/>
          <w:szCs w:val="24"/>
          <w:lang w:eastAsia="es-CO"/>
        </w:rPr>
        <w:t>el cual</w:t>
      </w:r>
      <w:r w:rsidR="00400F0B" w:rsidRPr="00594DA2">
        <w:rPr>
          <w:rFonts w:eastAsia="Times New Roman" w:cs="Times New Roman"/>
          <w:sz w:val="24"/>
          <w:szCs w:val="24"/>
          <w:lang w:eastAsia="es-CO"/>
        </w:rPr>
        <w:t xml:space="preserve"> </w:t>
      </w:r>
      <w:r w:rsidR="00400F0B" w:rsidRPr="00594DA2">
        <w:rPr>
          <w:rFonts w:eastAsia="Times New Roman" w:cs="Times New Roman"/>
          <w:b/>
          <w:sz w:val="24"/>
          <w:szCs w:val="24"/>
          <w:lang w:eastAsia="es-CO"/>
        </w:rPr>
        <w:t>expidió la Constitución Política el 5 de mayo</w:t>
      </w:r>
      <w:r w:rsidR="00400F0B" w:rsidRPr="00594DA2">
        <w:rPr>
          <w:rFonts w:eastAsia="Times New Roman" w:cs="Times New Roman"/>
          <w:sz w:val="24"/>
          <w:szCs w:val="24"/>
          <w:lang w:eastAsia="es-CO"/>
        </w:rPr>
        <w:t>.</w:t>
      </w:r>
    </w:p>
    <w:p w14:paraId="70A7C070" w14:textId="77777777" w:rsidR="00400F0B" w:rsidRPr="00594DA2" w:rsidRDefault="00400F0B" w:rsidP="00642B12">
      <w:pPr>
        <w:spacing w:after="0" w:line="240" w:lineRule="auto"/>
        <w:jc w:val="both"/>
        <w:rPr>
          <w:rFonts w:eastAsia="Times New Roman" w:cs="Times New Roman"/>
          <w:sz w:val="24"/>
          <w:szCs w:val="24"/>
          <w:lang w:eastAsia="es-CO"/>
        </w:rPr>
      </w:pPr>
    </w:p>
    <w:p w14:paraId="6E8E8969" w14:textId="6DFFA7E1" w:rsidR="00400F0B" w:rsidRPr="00594DA2" w:rsidRDefault="00400F0B"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Se le conoce como una </w:t>
      </w:r>
      <w:r w:rsidRPr="00594DA2">
        <w:rPr>
          <w:rFonts w:eastAsia="Times New Roman" w:cs="Times New Roman"/>
          <w:b/>
          <w:sz w:val="24"/>
          <w:szCs w:val="24"/>
          <w:lang w:eastAsia="es-CO"/>
        </w:rPr>
        <w:t>constitución nacida muerta</w:t>
      </w:r>
      <w:r w:rsidRPr="00594DA2">
        <w:rPr>
          <w:rFonts w:eastAsia="Times New Roman" w:cs="Times New Roman"/>
          <w:sz w:val="24"/>
          <w:szCs w:val="24"/>
          <w:lang w:eastAsia="es-CO"/>
        </w:rPr>
        <w:t xml:space="preserve"> ya que, pensada para la Gran Colombia, esta se había disuelto.</w:t>
      </w:r>
      <w:r w:rsidR="002502F9" w:rsidRPr="00594DA2">
        <w:rPr>
          <w:rFonts w:eastAsia="Times New Roman" w:cs="Times New Roman"/>
          <w:sz w:val="24"/>
          <w:szCs w:val="24"/>
          <w:lang w:eastAsia="es-CO"/>
        </w:rPr>
        <w:t xml:space="preserve"> No obstante, su texto fue importante en el constitucionalismo e inspiró la Constitución Nacional de 1886.</w:t>
      </w:r>
    </w:p>
    <w:p w14:paraId="3F8002BC" w14:textId="77777777" w:rsidR="002502F9" w:rsidRPr="00594DA2" w:rsidRDefault="002502F9"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1660CB" w:rsidRPr="00594DA2" w14:paraId="6A3B479B" w14:textId="77777777" w:rsidTr="004B4705">
        <w:tc>
          <w:tcPr>
            <w:tcW w:w="9054" w:type="dxa"/>
            <w:gridSpan w:val="2"/>
            <w:shd w:val="clear" w:color="auto" w:fill="000000" w:themeFill="text1"/>
          </w:tcPr>
          <w:p w14:paraId="09C51ECD" w14:textId="77777777" w:rsidR="002502F9" w:rsidRPr="00594DA2" w:rsidRDefault="002502F9" w:rsidP="004B4705">
            <w:pPr>
              <w:jc w:val="center"/>
              <w:rPr>
                <w:rFonts w:cs="Times New Roman"/>
                <w:b/>
                <w:sz w:val="20"/>
                <w:szCs w:val="24"/>
              </w:rPr>
            </w:pPr>
            <w:r w:rsidRPr="00594DA2">
              <w:rPr>
                <w:rFonts w:cs="Times New Roman"/>
                <w:b/>
                <w:sz w:val="20"/>
                <w:szCs w:val="24"/>
              </w:rPr>
              <w:t xml:space="preserve">Profundiza. Recurso nuevo </w:t>
            </w:r>
          </w:p>
        </w:tc>
      </w:tr>
      <w:tr w:rsidR="001660CB" w:rsidRPr="00594DA2" w14:paraId="69817170" w14:textId="77777777" w:rsidTr="004B4705">
        <w:tc>
          <w:tcPr>
            <w:tcW w:w="2518" w:type="dxa"/>
          </w:tcPr>
          <w:p w14:paraId="7F36FACB" w14:textId="77777777" w:rsidR="002502F9" w:rsidRPr="00594DA2" w:rsidRDefault="002502F9" w:rsidP="004B4705">
            <w:pPr>
              <w:rPr>
                <w:rFonts w:cs="Times New Roman"/>
                <w:b/>
                <w:sz w:val="20"/>
                <w:szCs w:val="24"/>
              </w:rPr>
            </w:pPr>
            <w:r w:rsidRPr="00594DA2">
              <w:rPr>
                <w:rFonts w:cs="Times New Roman"/>
                <w:b/>
                <w:sz w:val="20"/>
                <w:szCs w:val="24"/>
              </w:rPr>
              <w:t>Código</w:t>
            </w:r>
          </w:p>
        </w:tc>
        <w:tc>
          <w:tcPr>
            <w:tcW w:w="6536" w:type="dxa"/>
          </w:tcPr>
          <w:p w14:paraId="7B4036C1" w14:textId="77777777" w:rsidR="002502F9" w:rsidRPr="00594DA2" w:rsidRDefault="002502F9" w:rsidP="004B4705">
            <w:pPr>
              <w:jc w:val="both"/>
              <w:rPr>
                <w:rFonts w:cs="Times New Roman"/>
                <w:b/>
                <w:sz w:val="20"/>
                <w:szCs w:val="24"/>
              </w:rPr>
            </w:pPr>
            <w:r w:rsidRPr="00594DA2">
              <w:rPr>
                <w:rFonts w:cs="Times New Roman"/>
                <w:sz w:val="20"/>
                <w:szCs w:val="24"/>
              </w:rPr>
              <w:t>CS_08_12_REC90</w:t>
            </w:r>
          </w:p>
        </w:tc>
      </w:tr>
      <w:tr w:rsidR="001660CB" w:rsidRPr="00594DA2" w14:paraId="0DD59DC2" w14:textId="77777777" w:rsidTr="004B4705">
        <w:tc>
          <w:tcPr>
            <w:tcW w:w="2518" w:type="dxa"/>
          </w:tcPr>
          <w:p w14:paraId="25E9C21C" w14:textId="77777777" w:rsidR="002502F9" w:rsidRPr="00594DA2" w:rsidRDefault="002502F9" w:rsidP="004B4705">
            <w:pPr>
              <w:rPr>
                <w:rFonts w:cs="Times New Roman"/>
                <w:b/>
                <w:sz w:val="20"/>
                <w:szCs w:val="24"/>
              </w:rPr>
            </w:pPr>
            <w:r w:rsidRPr="00594DA2">
              <w:rPr>
                <w:rFonts w:cs="Times New Roman"/>
                <w:b/>
                <w:sz w:val="20"/>
                <w:szCs w:val="24"/>
              </w:rPr>
              <w:t>Título</w:t>
            </w:r>
          </w:p>
        </w:tc>
        <w:tc>
          <w:tcPr>
            <w:tcW w:w="6536" w:type="dxa"/>
          </w:tcPr>
          <w:p w14:paraId="13C87FA5" w14:textId="12C656E0" w:rsidR="002502F9" w:rsidRPr="00594DA2" w:rsidRDefault="002502F9" w:rsidP="002502F9">
            <w:pPr>
              <w:pStyle w:val="Textocomentario"/>
              <w:jc w:val="both"/>
              <w:rPr>
                <w:rFonts w:cs="Times New Roman"/>
                <w:szCs w:val="24"/>
              </w:rPr>
            </w:pPr>
            <w:r w:rsidRPr="00594DA2">
              <w:rPr>
                <w:rFonts w:cs="Times New Roman"/>
                <w:szCs w:val="24"/>
              </w:rPr>
              <w:t>Leyendo y conociendo la Constitución Política de 1830</w:t>
            </w:r>
            <w:r w:rsidRPr="00594DA2">
              <w:rPr>
                <w:rFonts w:cs="Times New Roman"/>
                <w:szCs w:val="24"/>
                <w:lang w:val="en"/>
              </w:rPr>
              <w:t>.</w:t>
            </w:r>
          </w:p>
        </w:tc>
      </w:tr>
      <w:tr w:rsidR="002502F9" w:rsidRPr="00594DA2" w14:paraId="4B6D69C8" w14:textId="77777777" w:rsidTr="004B4705">
        <w:tc>
          <w:tcPr>
            <w:tcW w:w="2518" w:type="dxa"/>
          </w:tcPr>
          <w:p w14:paraId="5711D386" w14:textId="77777777" w:rsidR="002502F9" w:rsidRPr="00594DA2" w:rsidRDefault="002502F9" w:rsidP="004B4705">
            <w:pPr>
              <w:rPr>
                <w:rFonts w:cs="Times New Roman"/>
                <w:b/>
                <w:sz w:val="20"/>
                <w:szCs w:val="24"/>
              </w:rPr>
            </w:pPr>
            <w:r w:rsidRPr="00594DA2">
              <w:rPr>
                <w:rFonts w:cs="Times New Roman"/>
                <w:b/>
                <w:sz w:val="20"/>
                <w:szCs w:val="24"/>
              </w:rPr>
              <w:t>Descripción</w:t>
            </w:r>
          </w:p>
        </w:tc>
        <w:tc>
          <w:tcPr>
            <w:tcW w:w="6536" w:type="dxa"/>
          </w:tcPr>
          <w:p w14:paraId="61EC906C" w14:textId="5A1603BC" w:rsidR="002502F9" w:rsidRPr="00594DA2" w:rsidRDefault="002502F9" w:rsidP="004B4705">
            <w:pPr>
              <w:pStyle w:val="Textocomentario"/>
              <w:jc w:val="both"/>
              <w:rPr>
                <w:rFonts w:cs="Times New Roman"/>
                <w:szCs w:val="24"/>
              </w:rPr>
            </w:pPr>
            <w:r w:rsidRPr="00594DA2">
              <w:rPr>
                <w:rFonts w:cs="Times New Roman"/>
                <w:szCs w:val="24"/>
              </w:rPr>
              <w:t>Lectura del Título IV. De los deberes de los colombianos y de sus derechos políticos para determinar quién es ciudadano, cuáles son sus obligaciones y derechos y generar una discusión a partir de ello</w:t>
            </w:r>
            <w:r w:rsidRPr="00594DA2">
              <w:rPr>
                <w:rFonts w:cs="Times New Roman"/>
                <w:szCs w:val="24"/>
                <w:lang w:val="en"/>
              </w:rPr>
              <w:t>.</w:t>
            </w:r>
          </w:p>
        </w:tc>
      </w:tr>
    </w:tbl>
    <w:p w14:paraId="754C4377" w14:textId="77777777" w:rsidR="002502F9" w:rsidRPr="00594DA2" w:rsidRDefault="002502F9" w:rsidP="00642B12">
      <w:pPr>
        <w:spacing w:after="0" w:line="240" w:lineRule="auto"/>
        <w:jc w:val="both"/>
        <w:rPr>
          <w:rFonts w:eastAsia="Times New Roman" w:cs="Times New Roman"/>
          <w:sz w:val="24"/>
          <w:szCs w:val="24"/>
          <w:lang w:eastAsia="es-CO"/>
        </w:rPr>
      </w:pPr>
    </w:p>
    <w:p w14:paraId="78DD00F0" w14:textId="597547A4" w:rsidR="0009436F" w:rsidRPr="00594DA2" w:rsidRDefault="00400F0B"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En 1831, ante esta situación, se expidió el </w:t>
      </w:r>
      <w:r w:rsidR="00A14E64" w:rsidRPr="00594DA2">
        <w:rPr>
          <w:rFonts w:eastAsia="Times New Roman" w:cs="Times New Roman"/>
          <w:sz w:val="24"/>
          <w:szCs w:val="24"/>
          <w:lang w:eastAsia="es-CO"/>
        </w:rPr>
        <w:t xml:space="preserve">21 </w:t>
      </w:r>
      <w:r w:rsidRPr="00594DA2">
        <w:rPr>
          <w:rFonts w:eastAsia="Times New Roman" w:cs="Times New Roman"/>
          <w:sz w:val="24"/>
          <w:szCs w:val="24"/>
          <w:lang w:eastAsia="es-CO"/>
        </w:rPr>
        <w:t xml:space="preserve">de noviembre la </w:t>
      </w:r>
      <w:r w:rsidRPr="00594DA2">
        <w:rPr>
          <w:rFonts w:eastAsia="Times New Roman" w:cs="Times New Roman"/>
          <w:b/>
          <w:sz w:val="24"/>
          <w:szCs w:val="24"/>
          <w:lang w:eastAsia="es-CO"/>
        </w:rPr>
        <w:t xml:space="preserve">Ley Fundamental de la Nueva Granada </w:t>
      </w:r>
      <w:r w:rsidRPr="00594DA2">
        <w:rPr>
          <w:rFonts w:eastAsia="Times New Roman" w:cs="Times New Roman"/>
          <w:sz w:val="24"/>
          <w:szCs w:val="24"/>
          <w:lang w:eastAsia="es-CO"/>
        </w:rPr>
        <w:t xml:space="preserve">mediante la cual “Las provincias del centro de Colombia” formaron un Estado con el nombre de </w:t>
      </w:r>
      <w:r w:rsidRPr="00594DA2">
        <w:rPr>
          <w:rFonts w:eastAsia="Times New Roman" w:cs="Times New Roman"/>
          <w:b/>
          <w:sz w:val="24"/>
          <w:szCs w:val="24"/>
          <w:lang w:eastAsia="es-CO"/>
        </w:rPr>
        <w:t>Nueva Granada</w:t>
      </w:r>
      <w:r w:rsidR="00A14E64" w:rsidRPr="00594DA2">
        <w:rPr>
          <w:rFonts w:eastAsia="Times New Roman" w:cs="Times New Roman"/>
          <w:sz w:val="24"/>
          <w:szCs w:val="24"/>
          <w:lang w:eastAsia="es-CO"/>
        </w:rPr>
        <w:t xml:space="preserve">. La tarea de la </w:t>
      </w:r>
      <w:r w:rsidR="00A14E64" w:rsidRPr="00594DA2">
        <w:rPr>
          <w:rFonts w:eastAsia="Times New Roman" w:cs="Times New Roman"/>
          <w:b/>
          <w:sz w:val="24"/>
          <w:szCs w:val="24"/>
          <w:lang w:eastAsia="es-CO"/>
        </w:rPr>
        <w:t>Convención</w:t>
      </w:r>
      <w:del w:id="46" w:author="ANA MARIA LARA" w:date="2015-06-14T20:16:00Z">
        <w:r w:rsidR="00A14E64" w:rsidRPr="00594DA2" w:rsidDel="00956D82">
          <w:rPr>
            <w:rFonts w:eastAsia="Times New Roman" w:cs="Times New Roman"/>
            <w:sz w:val="24"/>
            <w:szCs w:val="24"/>
            <w:lang w:eastAsia="es-CO"/>
          </w:rPr>
          <w:delText xml:space="preserve">, </w:delText>
        </w:r>
      </w:del>
      <w:ins w:id="47" w:author="ANA MARIA LARA" w:date="2015-06-14T20:16:00Z">
        <w:r w:rsidR="00956D82">
          <w:rPr>
            <w:rFonts w:eastAsia="Times New Roman" w:cs="Times New Roman"/>
            <w:sz w:val="24"/>
            <w:szCs w:val="24"/>
            <w:lang w:eastAsia="es-CO"/>
          </w:rPr>
          <w:t xml:space="preserve">: </w:t>
        </w:r>
      </w:ins>
      <w:r w:rsidR="00A14E64" w:rsidRPr="00594DA2">
        <w:rPr>
          <w:rFonts w:eastAsia="Times New Roman" w:cs="Times New Roman"/>
          <w:b/>
          <w:sz w:val="24"/>
          <w:szCs w:val="24"/>
          <w:lang w:eastAsia="es-CO"/>
        </w:rPr>
        <w:t>darse una constitución para evitar la anarquía y el despotismo</w:t>
      </w:r>
      <w:r w:rsidR="00A14E64" w:rsidRPr="00594DA2">
        <w:rPr>
          <w:rFonts w:eastAsia="Times New Roman" w:cs="Times New Roman"/>
          <w:sz w:val="24"/>
          <w:szCs w:val="24"/>
          <w:lang w:eastAsia="es-CO"/>
        </w:rPr>
        <w:t xml:space="preserve">. </w:t>
      </w:r>
      <w:r w:rsidR="005F5EE7" w:rsidRPr="00594DA2">
        <w:rPr>
          <w:rFonts w:eastAsia="Times New Roman" w:cs="Times New Roman"/>
          <w:sz w:val="24"/>
          <w:szCs w:val="24"/>
          <w:lang w:eastAsia="es-CO"/>
        </w:rPr>
        <w:t>Constitución que fue sancionada</w:t>
      </w:r>
      <w:r w:rsidR="00A14E64" w:rsidRPr="00594DA2">
        <w:rPr>
          <w:rFonts w:eastAsia="Times New Roman" w:cs="Times New Roman"/>
          <w:sz w:val="24"/>
          <w:szCs w:val="24"/>
          <w:lang w:eastAsia="es-CO"/>
        </w:rPr>
        <w:t xml:space="preserve"> el 1 de marzo de 1832</w:t>
      </w:r>
      <w:r w:rsidR="00430352" w:rsidRPr="00594DA2">
        <w:rPr>
          <w:rFonts w:eastAsia="Times New Roman" w:cs="Times New Roman"/>
          <w:sz w:val="24"/>
          <w:szCs w:val="24"/>
          <w:lang w:eastAsia="es-CO"/>
        </w:rPr>
        <w:t xml:space="preserve"> con el propósito de “realizar las esperanzas del mundo liberal” promoviendo “la paz y seguridad doméstica</w:t>
      </w:r>
      <w:r w:rsidR="0009436F" w:rsidRPr="00594DA2">
        <w:rPr>
          <w:rFonts w:eastAsia="Times New Roman" w:cs="Times New Roman"/>
          <w:sz w:val="24"/>
          <w:szCs w:val="24"/>
          <w:lang w:eastAsia="es-CO"/>
        </w:rPr>
        <w:t>”</w:t>
      </w:r>
      <w:r w:rsidR="00430352" w:rsidRPr="00594DA2">
        <w:rPr>
          <w:rFonts w:eastAsia="Times New Roman" w:cs="Times New Roman"/>
          <w:sz w:val="24"/>
          <w:szCs w:val="24"/>
          <w:lang w:eastAsia="es-CO"/>
        </w:rPr>
        <w:t xml:space="preserve">, </w:t>
      </w:r>
      <w:r w:rsidR="0009436F" w:rsidRPr="00594DA2">
        <w:rPr>
          <w:rFonts w:eastAsia="Times New Roman" w:cs="Times New Roman"/>
          <w:sz w:val="24"/>
          <w:szCs w:val="24"/>
          <w:lang w:eastAsia="es-CO"/>
        </w:rPr>
        <w:t>mediante la protección de “la libertad, la seguridad, la propiedad y la igualdad de los granadinos”.</w:t>
      </w:r>
    </w:p>
    <w:p w14:paraId="5179ED33" w14:textId="77777777" w:rsidR="0009436F" w:rsidRPr="00594DA2" w:rsidRDefault="0009436F" w:rsidP="00642B12">
      <w:pPr>
        <w:spacing w:after="0" w:line="240" w:lineRule="auto"/>
        <w:jc w:val="both"/>
        <w:rPr>
          <w:rFonts w:eastAsia="Times New Roman" w:cs="Times New Roman"/>
          <w:sz w:val="24"/>
          <w:szCs w:val="24"/>
          <w:lang w:eastAsia="es-CO"/>
        </w:rPr>
      </w:pPr>
    </w:p>
    <w:p w14:paraId="4D8D9AAA" w14:textId="601407F4" w:rsidR="002D10B4" w:rsidRPr="00594DA2" w:rsidRDefault="00A14E64"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Sus </w:t>
      </w:r>
      <w:r w:rsidRPr="00594DA2">
        <w:rPr>
          <w:rFonts w:eastAsia="Times New Roman" w:cs="Times New Roman"/>
          <w:b/>
          <w:sz w:val="24"/>
          <w:szCs w:val="24"/>
          <w:lang w:eastAsia="es-CO"/>
        </w:rPr>
        <w:t>características</w:t>
      </w:r>
      <w:r w:rsidRPr="00594DA2">
        <w:rPr>
          <w:rFonts w:eastAsia="Times New Roman" w:cs="Times New Roman"/>
          <w:sz w:val="24"/>
          <w:szCs w:val="24"/>
          <w:lang w:eastAsia="es-CO"/>
        </w:rPr>
        <w:t xml:space="preserve"> más importantes: </w:t>
      </w:r>
      <w:r w:rsidR="00144A14" w:rsidRPr="00594DA2">
        <w:rPr>
          <w:rFonts w:eastAsia="Times New Roman" w:cs="Times New Roman"/>
          <w:sz w:val="24"/>
          <w:szCs w:val="24"/>
          <w:lang w:eastAsia="es-CO"/>
        </w:rPr>
        <w:t xml:space="preserve">consagración del </w:t>
      </w:r>
      <w:r w:rsidR="00144A14" w:rsidRPr="00594DA2">
        <w:rPr>
          <w:rFonts w:eastAsia="Times New Roman" w:cs="Times New Roman"/>
          <w:b/>
          <w:sz w:val="24"/>
          <w:szCs w:val="24"/>
          <w:lang w:eastAsia="es-CO"/>
        </w:rPr>
        <w:t>gobierno</w:t>
      </w:r>
      <w:r w:rsidR="00144A14" w:rsidRPr="00594DA2">
        <w:rPr>
          <w:rFonts w:eastAsia="Times New Roman" w:cs="Times New Roman"/>
          <w:sz w:val="24"/>
          <w:szCs w:val="24"/>
          <w:lang w:eastAsia="es-CO"/>
        </w:rPr>
        <w:t xml:space="preserve"> como </w:t>
      </w:r>
      <w:r w:rsidR="00144A14" w:rsidRPr="00594DA2">
        <w:rPr>
          <w:rFonts w:eastAsia="Times New Roman" w:cs="Times New Roman"/>
          <w:b/>
          <w:sz w:val="24"/>
          <w:szCs w:val="24"/>
          <w:lang w:eastAsia="es-CO"/>
        </w:rPr>
        <w:t>republicano, popular, representativo, elec</w:t>
      </w:r>
      <w:r w:rsidR="0002615D" w:rsidRPr="00594DA2">
        <w:rPr>
          <w:rFonts w:eastAsia="Times New Roman" w:cs="Times New Roman"/>
          <w:b/>
          <w:sz w:val="24"/>
          <w:szCs w:val="24"/>
          <w:lang w:eastAsia="es-CO"/>
        </w:rPr>
        <w:t>tivo, alternativo y responsable</w:t>
      </w:r>
      <w:r w:rsidR="0002615D" w:rsidRPr="00594DA2">
        <w:rPr>
          <w:rFonts w:eastAsia="Times New Roman" w:cs="Times New Roman"/>
          <w:sz w:val="24"/>
          <w:szCs w:val="24"/>
          <w:lang w:eastAsia="es-CO"/>
        </w:rPr>
        <w:t xml:space="preserve">; </w:t>
      </w:r>
      <w:r w:rsidR="0002615D" w:rsidRPr="00594DA2">
        <w:rPr>
          <w:rFonts w:eastAsia="Times New Roman" w:cs="Times New Roman"/>
          <w:b/>
          <w:sz w:val="24"/>
          <w:szCs w:val="24"/>
          <w:lang w:eastAsia="es-CO"/>
        </w:rPr>
        <w:t>división del poder supremo</w:t>
      </w:r>
      <w:r w:rsidR="0002615D" w:rsidRPr="00594DA2">
        <w:rPr>
          <w:rFonts w:eastAsia="Times New Roman" w:cs="Times New Roman"/>
          <w:sz w:val="24"/>
          <w:szCs w:val="24"/>
          <w:lang w:eastAsia="es-CO"/>
        </w:rPr>
        <w:t xml:space="preserve"> en legislativo, ejecutivo, y judicial; </w:t>
      </w:r>
      <w:r w:rsidR="0009436F" w:rsidRPr="00594DA2">
        <w:rPr>
          <w:rFonts w:eastAsia="Times New Roman" w:cs="Times New Roman"/>
          <w:sz w:val="24"/>
          <w:szCs w:val="24"/>
          <w:lang w:eastAsia="es-CO"/>
        </w:rPr>
        <w:t xml:space="preserve">la tarea del </w:t>
      </w:r>
      <w:r w:rsidR="0009436F" w:rsidRPr="00594DA2">
        <w:rPr>
          <w:rFonts w:eastAsia="Times New Roman" w:cs="Times New Roman"/>
          <w:b/>
          <w:sz w:val="24"/>
          <w:szCs w:val="24"/>
          <w:lang w:eastAsia="es-CO"/>
        </w:rPr>
        <w:t>gobierno</w:t>
      </w:r>
      <w:r w:rsidR="0009436F" w:rsidRPr="00594DA2">
        <w:rPr>
          <w:rFonts w:eastAsia="Times New Roman" w:cs="Times New Roman"/>
          <w:sz w:val="24"/>
          <w:szCs w:val="24"/>
          <w:lang w:eastAsia="es-CO"/>
        </w:rPr>
        <w:t xml:space="preserve"> </w:t>
      </w:r>
      <w:r w:rsidR="0009436F" w:rsidRPr="00594DA2">
        <w:rPr>
          <w:rFonts w:eastAsia="Times New Roman" w:cs="Times New Roman"/>
          <w:b/>
          <w:sz w:val="24"/>
          <w:szCs w:val="24"/>
          <w:lang w:eastAsia="es-CO"/>
        </w:rPr>
        <w:t>de proteger la religión católica</w:t>
      </w:r>
      <w:r w:rsidR="0009436F" w:rsidRPr="00594DA2">
        <w:rPr>
          <w:rFonts w:eastAsia="Times New Roman" w:cs="Times New Roman"/>
          <w:sz w:val="24"/>
          <w:szCs w:val="24"/>
          <w:lang w:eastAsia="es-CO"/>
        </w:rPr>
        <w:t xml:space="preserve">; se </w:t>
      </w:r>
      <w:r w:rsidR="0009436F" w:rsidRPr="00594DA2">
        <w:rPr>
          <w:rFonts w:eastAsia="Times New Roman" w:cs="Times New Roman"/>
          <w:b/>
          <w:sz w:val="24"/>
          <w:szCs w:val="24"/>
          <w:lang w:eastAsia="es-CO"/>
        </w:rPr>
        <w:t xml:space="preserve">fortalecieron las </w:t>
      </w:r>
      <w:r w:rsidR="002D10B4" w:rsidRPr="00594DA2">
        <w:rPr>
          <w:rFonts w:eastAsia="Times New Roman" w:cs="Times New Roman"/>
          <w:b/>
          <w:sz w:val="24"/>
          <w:szCs w:val="24"/>
          <w:lang w:eastAsia="es-CO"/>
        </w:rPr>
        <w:t>funciones</w:t>
      </w:r>
      <w:r w:rsidR="0009436F" w:rsidRPr="00594DA2">
        <w:rPr>
          <w:rFonts w:eastAsia="Times New Roman" w:cs="Times New Roman"/>
          <w:b/>
          <w:sz w:val="24"/>
          <w:szCs w:val="24"/>
          <w:lang w:eastAsia="es-CO"/>
        </w:rPr>
        <w:t xml:space="preserve"> del Congreso</w:t>
      </w:r>
      <w:r w:rsidR="0009436F" w:rsidRPr="00594DA2">
        <w:rPr>
          <w:rFonts w:eastAsia="Times New Roman" w:cs="Times New Roman"/>
          <w:sz w:val="24"/>
          <w:szCs w:val="24"/>
          <w:lang w:eastAsia="es-CO"/>
        </w:rPr>
        <w:t xml:space="preserve"> y se </w:t>
      </w:r>
      <w:r w:rsidR="0009436F" w:rsidRPr="00594DA2">
        <w:rPr>
          <w:rFonts w:eastAsia="Times New Roman" w:cs="Times New Roman"/>
          <w:b/>
          <w:sz w:val="24"/>
          <w:szCs w:val="24"/>
          <w:lang w:eastAsia="es-CO"/>
        </w:rPr>
        <w:t>debilitaron la</w:t>
      </w:r>
      <w:r w:rsidR="00AD7408" w:rsidRPr="00594DA2">
        <w:rPr>
          <w:rFonts w:eastAsia="Times New Roman" w:cs="Times New Roman"/>
          <w:b/>
          <w:sz w:val="24"/>
          <w:szCs w:val="24"/>
          <w:lang w:eastAsia="es-CO"/>
        </w:rPr>
        <w:t>s</w:t>
      </w:r>
      <w:r w:rsidR="0009436F" w:rsidRPr="00594DA2">
        <w:rPr>
          <w:rFonts w:eastAsia="Times New Roman" w:cs="Times New Roman"/>
          <w:b/>
          <w:sz w:val="24"/>
          <w:szCs w:val="24"/>
          <w:lang w:eastAsia="es-CO"/>
        </w:rPr>
        <w:t xml:space="preserve"> del Presidente</w:t>
      </w:r>
      <w:r w:rsidR="0009436F" w:rsidRPr="00594DA2">
        <w:rPr>
          <w:rFonts w:eastAsia="Times New Roman" w:cs="Times New Roman"/>
          <w:sz w:val="24"/>
          <w:szCs w:val="24"/>
          <w:lang w:eastAsia="es-CO"/>
        </w:rPr>
        <w:t xml:space="preserve"> como jefe del poder ejecutivo; </w:t>
      </w:r>
      <w:r w:rsidR="002D10B4" w:rsidRPr="00594DA2">
        <w:rPr>
          <w:rFonts w:eastAsia="Times New Roman" w:cs="Times New Roman"/>
          <w:sz w:val="24"/>
          <w:szCs w:val="24"/>
          <w:lang w:eastAsia="es-CO"/>
        </w:rPr>
        <w:t xml:space="preserve">se </w:t>
      </w:r>
      <w:r w:rsidR="002D10B4" w:rsidRPr="00594DA2">
        <w:rPr>
          <w:rFonts w:eastAsia="Times New Roman" w:cs="Times New Roman"/>
          <w:b/>
          <w:sz w:val="24"/>
          <w:szCs w:val="24"/>
          <w:lang w:eastAsia="es-CO"/>
        </w:rPr>
        <w:t xml:space="preserve">fortalecieron las competencias de </w:t>
      </w:r>
      <w:r w:rsidRPr="00594DA2">
        <w:rPr>
          <w:rFonts w:eastAsia="Times New Roman" w:cs="Times New Roman"/>
          <w:b/>
          <w:sz w:val="24"/>
          <w:szCs w:val="24"/>
          <w:lang w:eastAsia="es-CO"/>
        </w:rPr>
        <w:t xml:space="preserve">las </w:t>
      </w:r>
      <w:r w:rsidR="00AD7408" w:rsidRPr="00594DA2">
        <w:rPr>
          <w:rFonts w:eastAsia="Times New Roman" w:cs="Times New Roman"/>
          <w:b/>
          <w:sz w:val="24"/>
          <w:szCs w:val="24"/>
          <w:lang w:eastAsia="es-CO"/>
        </w:rPr>
        <w:t>Provincias</w:t>
      </w:r>
      <w:r w:rsidR="00AD7408" w:rsidRPr="00594DA2">
        <w:rPr>
          <w:rFonts w:eastAsia="Times New Roman" w:cs="Times New Roman"/>
          <w:sz w:val="24"/>
          <w:szCs w:val="24"/>
          <w:lang w:eastAsia="es-CO"/>
        </w:rPr>
        <w:t xml:space="preserve"> </w:t>
      </w:r>
      <w:r w:rsidRPr="00594DA2">
        <w:rPr>
          <w:rFonts w:eastAsia="Times New Roman" w:cs="Times New Roman"/>
          <w:sz w:val="24"/>
          <w:szCs w:val="24"/>
          <w:lang w:eastAsia="es-CO"/>
        </w:rPr>
        <w:t>del Estado</w:t>
      </w:r>
      <w:r w:rsidR="002D10B4" w:rsidRPr="00594DA2">
        <w:rPr>
          <w:rFonts w:eastAsia="Times New Roman" w:cs="Times New Roman"/>
          <w:sz w:val="24"/>
          <w:szCs w:val="24"/>
          <w:lang w:eastAsia="es-CO"/>
        </w:rPr>
        <w:t xml:space="preserve">, </w:t>
      </w:r>
      <w:r w:rsidR="007151C2" w:rsidRPr="00594DA2">
        <w:rPr>
          <w:rFonts w:eastAsia="Times New Roman" w:cs="Times New Roman"/>
          <w:sz w:val="24"/>
          <w:szCs w:val="24"/>
          <w:lang w:eastAsia="es-CO"/>
        </w:rPr>
        <w:t xml:space="preserve">sus </w:t>
      </w:r>
      <w:r w:rsidR="002D10B4" w:rsidRPr="00594DA2">
        <w:rPr>
          <w:rFonts w:eastAsia="Times New Roman" w:cs="Times New Roman"/>
          <w:sz w:val="24"/>
          <w:szCs w:val="24"/>
          <w:lang w:eastAsia="es-CO"/>
        </w:rPr>
        <w:t xml:space="preserve">Cámaras de Provincia y los concejos municipales limitando el centralismo vivido bajo la Constitución de 1821 y avanzando en materia de la </w:t>
      </w:r>
      <w:r w:rsidR="002D10B4" w:rsidRPr="00594DA2">
        <w:rPr>
          <w:rFonts w:eastAsia="Times New Roman" w:cs="Times New Roman"/>
          <w:b/>
          <w:sz w:val="24"/>
          <w:szCs w:val="24"/>
          <w:lang w:eastAsia="es-CO"/>
        </w:rPr>
        <w:t>descentralización</w:t>
      </w:r>
      <w:r w:rsidR="002D10B4" w:rsidRPr="00594DA2">
        <w:rPr>
          <w:rFonts w:eastAsia="Times New Roman" w:cs="Times New Roman"/>
          <w:sz w:val="24"/>
          <w:szCs w:val="24"/>
          <w:lang w:eastAsia="es-CO"/>
        </w:rPr>
        <w:t xml:space="preserve"> </w:t>
      </w:r>
      <w:r w:rsidR="002D10B4" w:rsidRPr="00594DA2">
        <w:rPr>
          <w:rFonts w:eastAsia="Times New Roman" w:cs="Times New Roman"/>
          <w:b/>
          <w:sz w:val="24"/>
          <w:szCs w:val="24"/>
          <w:lang w:eastAsia="es-CO"/>
        </w:rPr>
        <w:t>administrativa</w:t>
      </w:r>
      <w:r w:rsidR="002D10B4" w:rsidRPr="00594DA2">
        <w:rPr>
          <w:rFonts w:eastAsia="Times New Roman" w:cs="Times New Roman"/>
          <w:sz w:val="24"/>
          <w:szCs w:val="24"/>
          <w:lang w:eastAsia="es-CO"/>
        </w:rPr>
        <w:t>.</w:t>
      </w:r>
      <w:r w:rsidRPr="00594DA2">
        <w:rPr>
          <w:rFonts w:eastAsia="Times New Roman" w:cs="Times New Roman"/>
          <w:sz w:val="24"/>
          <w:szCs w:val="24"/>
          <w:lang w:eastAsia="es-CO"/>
        </w:rPr>
        <w:t xml:space="preserve"> </w:t>
      </w:r>
      <w:r w:rsidR="002A4D7A" w:rsidRPr="00594DA2">
        <w:rPr>
          <w:rFonts w:eastAsia="Times New Roman" w:cs="Times New Roman"/>
          <w:sz w:val="24"/>
          <w:szCs w:val="24"/>
          <w:lang w:eastAsia="es-CO"/>
        </w:rPr>
        <w:t>Régimen Político que mantuvo un moderado centralismo y fortaleció el poder provincial.</w:t>
      </w:r>
    </w:p>
    <w:p w14:paraId="3B335AE6" w14:textId="77777777" w:rsidR="005F5EE7" w:rsidRPr="00594DA2" w:rsidRDefault="005F5EE7"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0AFF1699" w14:textId="77777777" w:rsidTr="000A6813">
        <w:tc>
          <w:tcPr>
            <w:tcW w:w="0" w:type="auto"/>
            <w:gridSpan w:val="2"/>
            <w:shd w:val="clear" w:color="auto" w:fill="0D0D0D" w:themeFill="text1" w:themeFillTint="F2"/>
          </w:tcPr>
          <w:p w14:paraId="5F98FBC1" w14:textId="77777777" w:rsidR="005F5EE7" w:rsidRPr="00594DA2" w:rsidRDefault="005F5EE7" w:rsidP="000A6813">
            <w:pPr>
              <w:jc w:val="center"/>
              <w:rPr>
                <w:rFonts w:cs="Times New Roman"/>
                <w:b/>
                <w:sz w:val="20"/>
                <w:szCs w:val="24"/>
              </w:rPr>
            </w:pPr>
            <w:r w:rsidRPr="00594DA2">
              <w:rPr>
                <w:rFonts w:cs="Times New Roman"/>
                <w:b/>
                <w:sz w:val="20"/>
                <w:szCs w:val="24"/>
              </w:rPr>
              <w:lastRenderedPageBreak/>
              <w:t>Imagen (fotografía, gráfica o ilustración)</w:t>
            </w:r>
          </w:p>
        </w:tc>
      </w:tr>
      <w:tr w:rsidR="00594DA2" w:rsidRPr="00594DA2" w14:paraId="5A7B4F8E" w14:textId="77777777" w:rsidTr="00935E82">
        <w:tc>
          <w:tcPr>
            <w:tcW w:w="2518" w:type="dxa"/>
          </w:tcPr>
          <w:p w14:paraId="7712AC3E" w14:textId="77777777" w:rsidR="005F5EE7" w:rsidRPr="00594DA2" w:rsidRDefault="005F5EE7" w:rsidP="000A6813">
            <w:pPr>
              <w:jc w:val="both"/>
              <w:rPr>
                <w:rFonts w:cs="Times New Roman"/>
                <w:b/>
                <w:sz w:val="20"/>
                <w:szCs w:val="24"/>
              </w:rPr>
            </w:pPr>
            <w:r w:rsidRPr="00594DA2">
              <w:rPr>
                <w:rFonts w:cs="Times New Roman"/>
                <w:b/>
                <w:sz w:val="20"/>
                <w:szCs w:val="24"/>
              </w:rPr>
              <w:t>Código</w:t>
            </w:r>
          </w:p>
        </w:tc>
        <w:tc>
          <w:tcPr>
            <w:tcW w:w="6536" w:type="dxa"/>
          </w:tcPr>
          <w:p w14:paraId="2266BD5D" w14:textId="0D359570" w:rsidR="005F5EE7" w:rsidRPr="00594DA2" w:rsidRDefault="005F5EE7" w:rsidP="000A6813">
            <w:pPr>
              <w:rPr>
                <w:rFonts w:cs="Times New Roman"/>
                <w:b/>
                <w:sz w:val="20"/>
                <w:szCs w:val="24"/>
              </w:rPr>
            </w:pPr>
            <w:r w:rsidRPr="00594DA2">
              <w:rPr>
                <w:rFonts w:cs="Times New Roman"/>
                <w:b/>
                <w:sz w:val="20"/>
                <w:szCs w:val="24"/>
              </w:rPr>
              <w:t>CS_08_12IMG12</w:t>
            </w:r>
          </w:p>
        </w:tc>
      </w:tr>
      <w:tr w:rsidR="00594DA2" w:rsidRPr="00594DA2" w14:paraId="7E80D9D4" w14:textId="77777777" w:rsidTr="00935E82">
        <w:tc>
          <w:tcPr>
            <w:tcW w:w="2518" w:type="dxa"/>
          </w:tcPr>
          <w:p w14:paraId="47A7F252" w14:textId="77777777" w:rsidR="005F5EE7" w:rsidRPr="00594DA2" w:rsidRDefault="005F5EE7" w:rsidP="000A6813">
            <w:pPr>
              <w:jc w:val="both"/>
              <w:rPr>
                <w:rFonts w:cs="Times New Roman"/>
                <w:sz w:val="20"/>
                <w:szCs w:val="24"/>
              </w:rPr>
            </w:pPr>
            <w:r w:rsidRPr="00594DA2">
              <w:rPr>
                <w:rFonts w:cs="Times New Roman"/>
                <w:b/>
                <w:sz w:val="20"/>
                <w:szCs w:val="24"/>
              </w:rPr>
              <w:t>Descripción</w:t>
            </w:r>
          </w:p>
        </w:tc>
        <w:tc>
          <w:tcPr>
            <w:tcW w:w="6536" w:type="dxa"/>
          </w:tcPr>
          <w:p w14:paraId="110817AC" w14:textId="531F1114" w:rsidR="005F5EE7" w:rsidRPr="00594DA2" w:rsidRDefault="005F5EE7" w:rsidP="005F5EE7">
            <w:pPr>
              <w:rPr>
                <w:rFonts w:cs="Times New Roman"/>
                <w:sz w:val="20"/>
                <w:szCs w:val="24"/>
              </w:rPr>
            </w:pPr>
            <w:r w:rsidRPr="00594DA2">
              <w:rPr>
                <w:rFonts w:cs="Times New Roman"/>
                <w:sz w:val="20"/>
                <w:szCs w:val="24"/>
              </w:rPr>
              <w:t>La Constitución de la Nueva Granada</w:t>
            </w:r>
          </w:p>
        </w:tc>
      </w:tr>
      <w:tr w:rsidR="00594DA2" w:rsidRPr="00594DA2" w14:paraId="5A36D174" w14:textId="77777777" w:rsidTr="00935E82">
        <w:tc>
          <w:tcPr>
            <w:tcW w:w="2518" w:type="dxa"/>
          </w:tcPr>
          <w:p w14:paraId="30318AA2" w14:textId="77777777" w:rsidR="005F5EE7" w:rsidRPr="00594DA2" w:rsidRDefault="005F5EE7" w:rsidP="000A6813">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77A042FD" w14:textId="1AA2D260" w:rsidR="005F5EE7" w:rsidRPr="00594DA2" w:rsidRDefault="005F5EE7" w:rsidP="000A6813">
            <w:pPr>
              <w:rPr>
                <w:rFonts w:cs="Times New Roman"/>
                <w:sz w:val="20"/>
                <w:szCs w:val="24"/>
                <w:lang w:val="en"/>
              </w:rPr>
            </w:pPr>
            <w:r w:rsidRPr="00594DA2">
              <w:rPr>
                <w:rFonts w:cs="Times New Roman"/>
                <w:sz w:val="20"/>
                <w:szCs w:val="24"/>
                <w:lang w:val="en"/>
              </w:rPr>
              <w:t xml:space="preserve">Foto de la </w:t>
            </w:r>
            <w:r w:rsidR="003109FE" w:rsidRPr="00594DA2">
              <w:rPr>
                <w:rFonts w:cs="Times New Roman"/>
                <w:sz w:val="20"/>
                <w:szCs w:val="24"/>
              </w:rPr>
              <w:t>Constitución de la Nueva Granada.</w:t>
            </w:r>
          </w:p>
        </w:tc>
      </w:tr>
      <w:tr w:rsidR="00594DA2" w:rsidRPr="00594DA2" w14:paraId="02B02977" w14:textId="77777777" w:rsidTr="00935E82">
        <w:tc>
          <w:tcPr>
            <w:tcW w:w="2518" w:type="dxa"/>
          </w:tcPr>
          <w:p w14:paraId="040E3E90" w14:textId="77777777" w:rsidR="005F5EE7" w:rsidRPr="00594DA2" w:rsidRDefault="005F5EE7" w:rsidP="000A6813">
            <w:pPr>
              <w:jc w:val="both"/>
              <w:rPr>
                <w:rFonts w:cs="Times New Roman"/>
                <w:sz w:val="20"/>
                <w:szCs w:val="24"/>
              </w:rPr>
            </w:pPr>
            <w:r w:rsidRPr="00594DA2">
              <w:rPr>
                <w:rFonts w:cs="Times New Roman"/>
                <w:b/>
                <w:sz w:val="20"/>
                <w:szCs w:val="24"/>
              </w:rPr>
              <w:t>Pie de imagen</w:t>
            </w:r>
          </w:p>
        </w:tc>
        <w:tc>
          <w:tcPr>
            <w:tcW w:w="6536" w:type="dxa"/>
          </w:tcPr>
          <w:p w14:paraId="3182D19C" w14:textId="59E9CEAF" w:rsidR="005F5EE7" w:rsidRPr="00594DA2" w:rsidRDefault="00B92CEA" w:rsidP="005F5EE7">
            <w:pPr>
              <w:pStyle w:val="u"/>
              <w:shd w:val="clear" w:color="auto" w:fill="FFFFFF"/>
              <w:spacing w:after="0"/>
              <w:jc w:val="both"/>
              <w:rPr>
                <w:rFonts w:asciiTheme="minorHAnsi" w:hAnsiTheme="minorHAnsi"/>
                <w:sz w:val="20"/>
              </w:rPr>
            </w:pPr>
            <w:r w:rsidRPr="00594DA2">
              <w:rPr>
                <w:rStyle w:val="un"/>
                <w:rFonts w:asciiTheme="minorHAnsi" w:hAnsiTheme="minorHAnsi"/>
                <w:sz w:val="20"/>
              </w:rPr>
              <w:t>“¡GRANADINOS! Toca a vosotros realizar las esperanzas del mundo liberal, las predicciones de los filósofos, y los votos que dirigen al cielo todos los amantes de la humanidad. Cumplid vuestro destino: aceptad cordialmente la Constitución del Estado, obedeced sus mandatos, ejerced prudentemente los derechos que os concede, ejecutad fielmente las leyes, y entonces habrá orden, seguridad, dicha y riqueza en el Estado” (</w:t>
            </w:r>
            <w:r w:rsidRPr="00594DA2">
              <w:rPr>
                <w:rFonts w:asciiTheme="minorHAnsi" w:hAnsiTheme="minorHAnsi"/>
                <w:sz w:val="20"/>
              </w:rPr>
              <w:t>Constitución de la Nueva Granada).</w:t>
            </w:r>
          </w:p>
        </w:tc>
      </w:tr>
    </w:tbl>
    <w:p w14:paraId="33CA695C" w14:textId="77777777" w:rsidR="00D1564D" w:rsidRPr="00594DA2" w:rsidRDefault="00D1564D"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1660CB" w:rsidRPr="00594DA2" w14:paraId="31898D73" w14:textId="77777777" w:rsidTr="004B4705">
        <w:tc>
          <w:tcPr>
            <w:tcW w:w="9054" w:type="dxa"/>
            <w:gridSpan w:val="2"/>
            <w:shd w:val="clear" w:color="auto" w:fill="000000" w:themeFill="text1"/>
          </w:tcPr>
          <w:p w14:paraId="42BEECA7" w14:textId="77777777" w:rsidR="003109FE" w:rsidRPr="00594DA2" w:rsidRDefault="003109FE" w:rsidP="004B4705">
            <w:pPr>
              <w:jc w:val="center"/>
              <w:rPr>
                <w:rFonts w:cs="Times New Roman"/>
                <w:b/>
                <w:sz w:val="20"/>
                <w:szCs w:val="24"/>
              </w:rPr>
            </w:pPr>
            <w:r w:rsidRPr="00594DA2">
              <w:rPr>
                <w:rFonts w:cs="Times New Roman"/>
                <w:b/>
                <w:sz w:val="20"/>
                <w:szCs w:val="24"/>
              </w:rPr>
              <w:t xml:space="preserve">Profundiza. Recurso nuevo </w:t>
            </w:r>
          </w:p>
        </w:tc>
      </w:tr>
      <w:tr w:rsidR="001660CB" w:rsidRPr="00594DA2" w14:paraId="505DE162" w14:textId="77777777" w:rsidTr="004B4705">
        <w:tc>
          <w:tcPr>
            <w:tcW w:w="2518" w:type="dxa"/>
          </w:tcPr>
          <w:p w14:paraId="050432E6" w14:textId="77777777" w:rsidR="003109FE" w:rsidRPr="00594DA2" w:rsidRDefault="003109FE" w:rsidP="004B4705">
            <w:pPr>
              <w:rPr>
                <w:rFonts w:cs="Times New Roman"/>
                <w:b/>
                <w:sz w:val="20"/>
                <w:szCs w:val="24"/>
              </w:rPr>
            </w:pPr>
            <w:r w:rsidRPr="00594DA2">
              <w:rPr>
                <w:rFonts w:cs="Times New Roman"/>
                <w:b/>
                <w:sz w:val="20"/>
                <w:szCs w:val="24"/>
              </w:rPr>
              <w:t>Código</w:t>
            </w:r>
          </w:p>
        </w:tc>
        <w:tc>
          <w:tcPr>
            <w:tcW w:w="6536" w:type="dxa"/>
          </w:tcPr>
          <w:p w14:paraId="0D2144ED" w14:textId="2BA602CD" w:rsidR="003109FE" w:rsidRPr="00594DA2" w:rsidRDefault="003109FE" w:rsidP="004B4705">
            <w:pPr>
              <w:jc w:val="both"/>
              <w:rPr>
                <w:rFonts w:cs="Times New Roman"/>
                <w:b/>
                <w:sz w:val="20"/>
                <w:szCs w:val="24"/>
              </w:rPr>
            </w:pPr>
            <w:r w:rsidRPr="00594DA2">
              <w:rPr>
                <w:rFonts w:cs="Times New Roman"/>
                <w:sz w:val="20"/>
                <w:szCs w:val="24"/>
              </w:rPr>
              <w:t>CS_08_12_REC100</w:t>
            </w:r>
          </w:p>
        </w:tc>
      </w:tr>
      <w:tr w:rsidR="001660CB" w:rsidRPr="00594DA2" w14:paraId="15AC11E6" w14:textId="77777777" w:rsidTr="004B4705">
        <w:tc>
          <w:tcPr>
            <w:tcW w:w="2518" w:type="dxa"/>
          </w:tcPr>
          <w:p w14:paraId="3C9C49AA" w14:textId="77777777" w:rsidR="003109FE" w:rsidRPr="00594DA2" w:rsidRDefault="003109FE" w:rsidP="004B4705">
            <w:pPr>
              <w:rPr>
                <w:rFonts w:cs="Times New Roman"/>
                <w:b/>
                <w:sz w:val="20"/>
                <w:szCs w:val="24"/>
              </w:rPr>
            </w:pPr>
            <w:r w:rsidRPr="00594DA2">
              <w:rPr>
                <w:rFonts w:cs="Times New Roman"/>
                <w:b/>
                <w:sz w:val="20"/>
                <w:szCs w:val="24"/>
              </w:rPr>
              <w:t>Título</w:t>
            </w:r>
          </w:p>
        </w:tc>
        <w:tc>
          <w:tcPr>
            <w:tcW w:w="6536" w:type="dxa"/>
          </w:tcPr>
          <w:p w14:paraId="52C2C929" w14:textId="77777777" w:rsidR="003109FE" w:rsidRPr="00594DA2" w:rsidRDefault="003109FE" w:rsidP="004B4705">
            <w:pPr>
              <w:pStyle w:val="Textocomentario"/>
              <w:jc w:val="both"/>
              <w:rPr>
                <w:rFonts w:cs="Times New Roman"/>
                <w:szCs w:val="24"/>
              </w:rPr>
            </w:pPr>
            <w:r w:rsidRPr="00594DA2">
              <w:rPr>
                <w:rFonts w:cs="Times New Roman"/>
                <w:szCs w:val="24"/>
              </w:rPr>
              <w:t>Leyendo y conociendo la Constitución Política de 1830</w:t>
            </w:r>
            <w:r w:rsidRPr="00594DA2">
              <w:rPr>
                <w:rFonts w:cs="Times New Roman"/>
                <w:szCs w:val="24"/>
                <w:lang w:val="en"/>
              </w:rPr>
              <w:t>.</w:t>
            </w:r>
          </w:p>
        </w:tc>
      </w:tr>
      <w:tr w:rsidR="003109FE" w:rsidRPr="00594DA2" w14:paraId="78BF6497" w14:textId="77777777" w:rsidTr="004B4705">
        <w:tc>
          <w:tcPr>
            <w:tcW w:w="2518" w:type="dxa"/>
          </w:tcPr>
          <w:p w14:paraId="05375C88" w14:textId="77777777" w:rsidR="003109FE" w:rsidRPr="00594DA2" w:rsidRDefault="003109FE" w:rsidP="004B4705">
            <w:pPr>
              <w:rPr>
                <w:rFonts w:cs="Times New Roman"/>
                <w:b/>
                <w:sz w:val="20"/>
                <w:szCs w:val="24"/>
              </w:rPr>
            </w:pPr>
            <w:r w:rsidRPr="00594DA2">
              <w:rPr>
                <w:rFonts w:cs="Times New Roman"/>
                <w:b/>
                <w:sz w:val="20"/>
                <w:szCs w:val="24"/>
              </w:rPr>
              <w:t>Descripción</w:t>
            </w:r>
          </w:p>
        </w:tc>
        <w:tc>
          <w:tcPr>
            <w:tcW w:w="6536" w:type="dxa"/>
          </w:tcPr>
          <w:p w14:paraId="37E574D2" w14:textId="1C6C9667" w:rsidR="003109FE" w:rsidRPr="00594DA2" w:rsidRDefault="003109FE" w:rsidP="003109FE">
            <w:pPr>
              <w:pStyle w:val="Textocomentario"/>
              <w:jc w:val="both"/>
              <w:rPr>
                <w:rFonts w:cs="Times New Roman"/>
                <w:szCs w:val="24"/>
              </w:rPr>
            </w:pPr>
            <w:r w:rsidRPr="00594DA2">
              <w:rPr>
                <w:rFonts w:cs="Times New Roman"/>
                <w:szCs w:val="24"/>
              </w:rPr>
              <w:t>Lectura del Título I. Del Estado de la Nueva Granada y de los granadinos (secciones 1, 2, 3) para determinar quiénes no serían considerados ciudadanos en la Constitución</w:t>
            </w:r>
            <w:r w:rsidRPr="00594DA2">
              <w:rPr>
                <w:rFonts w:cs="Times New Roman"/>
                <w:szCs w:val="24"/>
                <w:lang w:val="en"/>
              </w:rPr>
              <w:t>.</w:t>
            </w:r>
          </w:p>
        </w:tc>
      </w:tr>
    </w:tbl>
    <w:p w14:paraId="0D66FB2F" w14:textId="77777777" w:rsidR="003109FE" w:rsidRPr="00594DA2" w:rsidRDefault="003109FE" w:rsidP="00642B12">
      <w:pPr>
        <w:spacing w:after="0" w:line="240" w:lineRule="auto"/>
        <w:jc w:val="both"/>
        <w:rPr>
          <w:rFonts w:eastAsia="Times New Roman" w:cs="Times New Roman"/>
          <w:sz w:val="24"/>
          <w:szCs w:val="24"/>
          <w:lang w:eastAsia="es-CO"/>
        </w:rPr>
      </w:pPr>
    </w:p>
    <w:p w14:paraId="7738B8AC" w14:textId="1E0CD93D" w:rsidR="00235597" w:rsidRPr="00594DA2" w:rsidRDefault="003D6DB7"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En </w:t>
      </w:r>
      <w:r w:rsidRPr="00594DA2">
        <w:rPr>
          <w:rFonts w:eastAsia="Times New Roman" w:cs="Times New Roman"/>
          <w:b/>
          <w:sz w:val="24"/>
          <w:szCs w:val="24"/>
          <w:lang w:eastAsia="es-CO"/>
        </w:rPr>
        <w:t>1843 se cambiará el texto constitucional</w:t>
      </w:r>
      <w:r w:rsidR="00B20858" w:rsidRPr="00594DA2">
        <w:rPr>
          <w:rFonts w:eastAsia="Times New Roman" w:cs="Times New Roman"/>
          <w:sz w:val="24"/>
          <w:szCs w:val="24"/>
          <w:lang w:eastAsia="es-CO"/>
        </w:rPr>
        <w:t xml:space="preserve"> (8 de mayo)</w:t>
      </w:r>
      <w:r w:rsidRPr="00594DA2">
        <w:rPr>
          <w:rFonts w:eastAsia="Times New Roman" w:cs="Times New Roman"/>
          <w:sz w:val="24"/>
          <w:szCs w:val="24"/>
          <w:lang w:eastAsia="es-CO"/>
        </w:rPr>
        <w:t xml:space="preserve">. </w:t>
      </w:r>
      <w:commentRangeStart w:id="48"/>
      <w:r w:rsidRPr="00594DA2">
        <w:rPr>
          <w:rFonts w:eastAsia="Times New Roman" w:cs="Times New Roman"/>
          <w:sz w:val="24"/>
          <w:szCs w:val="24"/>
          <w:lang w:eastAsia="es-CO"/>
        </w:rPr>
        <w:t>10 años</w:t>
      </w:r>
      <w:commentRangeEnd w:id="48"/>
      <w:r w:rsidR="00956D82">
        <w:rPr>
          <w:rStyle w:val="Refdecomentario"/>
        </w:rPr>
        <w:commentReference w:id="48"/>
      </w:r>
      <w:r w:rsidRPr="00594DA2">
        <w:rPr>
          <w:rFonts w:eastAsia="Times New Roman" w:cs="Times New Roman"/>
          <w:sz w:val="24"/>
          <w:szCs w:val="24"/>
          <w:lang w:eastAsia="es-CO"/>
        </w:rPr>
        <w:t xml:space="preserve"> en los cuales se vivieron diversos acontecimientos: </w:t>
      </w:r>
      <w:r w:rsidRPr="00594DA2">
        <w:rPr>
          <w:rFonts w:eastAsia="Times New Roman" w:cs="Times New Roman"/>
          <w:b/>
          <w:sz w:val="24"/>
          <w:szCs w:val="24"/>
          <w:lang w:eastAsia="es-CO"/>
        </w:rPr>
        <w:t>aumento del desempleo</w:t>
      </w:r>
      <w:r w:rsidRPr="00594DA2">
        <w:rPr>
          <w:rFonts w:eastAsia="Times New Roman" w:cs="Times New Roman"/>
          <w:sz w:val="24"/>
          <w:szCs w:val="24"/>
          <w:lang w:eastAsia="es-CO"/>
        </w:rPr>
        <w:t xml:space="preserve">, la </w:t>
      </w:r>
      <w:r w:rsidRPr="00594DA2">
        <w:rPr>
          <w:rFonts w:eastAsia="Times New Roman" w:cs="Times New Roman"/>
          <w:b/>
          <w:sz w:val="24"/>
          <w:szCs w:val="24"/>
          <w:lang w:eastAsia="es-CO"/>
        </w:rPr>
        <w:t>conspiración de Sarda</w:t>
      </w:r>
      <w:r w:rsidRPr="00594DA2">
        <w:rPr>
          <w:rFonts w:eastAsia="Times New Roman" w:cs="Times New Roman"/>
          <w:sz w:val="24"/>
          <w:szCs w:val="24"/>
          <w:lang w:eastAsia="es-CO"/>
        </w:rPr>
        <w:t xml:space="preserve"> y el fusilamiento de los conspiradores</w:t>
      </w:r>
      <w:r w:rsidR="00B5323D" w:rsidRPr="00594DA2">
        <w:rPr>
          <w:rFonts w:eastAsia="Times New Roman" w:cs="Times New Roman"/>
          <w:sz w:val="24"/>
          <w:szCs w:val="24"/>
          <w:lang w:eastAsia="es-CO"/>
        </w:rPr>
        <w:t xml:space="preserve"> en </w:t>
      </w:r>
      <w:r w:rsidR="00B5323D" w:rsidRPr="00594DA2">
        <w:rPr>
          <w:rFonts w:eastAsia="Times New Roman" w:cs="Times New Roman"/>
          <w:b/>
          <w:sz w:val="24"/>
          <w:szCs w:val="24"/>
          <w:lang w:eastAsia="es-CO"/>
        </w:rPr>
        <w:t>1833</w:t>
      </w:r>
      <w:r w:rsidRPr="00594DA2">
        <w:rPr>
          <w:rFonts w:eastAsia="Times New Roman" w:cs="Times New Roman"/>
          <w:sz w:val="24"/>
          <w:szCs w:val="24"/>
          <w:lang w:eastAsia="es-CO"/>
        </w:rPr>
        <w:t xml:space="preserve">, la </w:t>
      </w:r>
      <w:r w:rsidR="005914BD" w:rsidRPr="00594DA2">
        <w:rPr>
          <w:rFonts w:eastAsia="Times New Roman" w:cs="Times New Roman"/>
          <w:b/>
          <w:sz w:val="24"/>
          <w:szCs w:val="24"/>
          <w:lang w:eastAsia="es-CO"/>
        </w:rPr>
        <w:t>elección</w:t>
      </w:r>
      <w:r w:rsidRPr="00594DA2">
        <w:rPr>
          <w:rFonts w:eastAsia="Times New Roman" w:cs="Times New Roman"/>
          <w:b/>
          <w:sz w:val="24"/>
          <w:szCs w:val="24"/>
          <w:lang w:eastAsia="es-CO"/>
        </w:rPr>
        <w:t xml:space="preserve"> de </w:t>
      </w:r>
      <w:r w:rsidR="005914BD" w:rsidRPr="00594DA2">
        <w:rPr>
          <w:rFonts w:eastAsia="Times New Roman" w:cs="Times New Roman"/>
          <w:b/>
          <w:sz w:val="24"/>
          <w:szCs w:val="24"/>
          <w:lang w:eastAsia="es-CO"/>
        </w:rPr>
        <w:t>José</w:t>
      </w:r>
      <w:r w:rsidRPr="00594DA2">
        <w:rPr>
          <w:rFonts w:eastAsia="Times New Roman" w:cs="Times New Roman"/>
          <w:b/>
          <w:sz w:val="24"/>
          <w:szCs w:val="24"/>
          <w:lang w:eastAsia="es-CO"/>
        </w:rPr>
        <w:t xml:space="preserve"> </w:t>
      </w:r>
      <w:r w:rsidR="005914BD" w:rsidRPr="00594DA2">
        <w:rPr>
          <w:rFonts w:eastAsia="Times New Roman" w:cs="Times New Roman"/>
          <w:b/>
          <w:sz w:val="24"/>
          <w:szCs w:val="24"/>
          <w:lang w:eastAsia="es-CO"/>
        </w:rPr>
        <w:t>Ignacio</w:t>
      </w:r>
      <w:r w:rsidRPr="00594DA2">
        <w:rPr>
          <w:rFonts w:eastAsia="Times New Roman" w:cs="Times New Roman"/>
          <w:b/>
          <w:sz w:val="24"/>
          <w:szCs w:val="24"/>
          <w:lang w:eastAsia="es-CO"/>
        </w:rPr>
        <w:t xml:space="preserve"> de </w:t>
      </w:r>
      <w:r w:rsidR="005914BD" w:rsidRPr="00594DA2">
        <w:rPr>
          <w:rFonts w:eastAsia="Times New Roman" w:cs="Times New Roman"/>
          <w:b/>
          <w:sz w:val="24"/>
          <w:szCs w:val="24"/>
          <w:lang w:eastAsia="es-CO"/>
        </w:rPr>
        <w:t>Márquez</w:t>
      </w:r>
      <w:r w:rsidRPr="00594DA2">
        <w:rPr>
          <w:rFonts w:eastAsia="Times New Roman" w:cs="Times New Roman"/>
          <w:sz w:val="24"/>
          <w:szCs w:val="24"/>
          <w:lang w:eastAsia="es-CO"/>
        </w:rPr>
        <w:t xml:space="preserve"> </w:t>
      </w:r>
      <w:r w:rsidR="00B5323D" w:rsidRPr="00594DA2">
        <w:rPr>
          <w:rFonts w:eastAsia="Times New Roman" w:cs="Times New Roman"/>
          <w:sz w:val="24"/>
          <w:szCs w:val="24"/>
          <w:lang w:eastAsia="es-CO"/>
        </w:rPr>
        <w:t xml:space="preserve">como presidente en </w:t>
      </w:r>
      <w:r w:rsidR="00B5323D" w:rsidRPr="00594DA2">
        <w:rPr>
          <w:rFonts w:eastAsia="Times New Roman" w:cs="Times New Roman"/>
          <w:b/>
          <w:sz w:val="24"/>
          <w:szCs w:val="24"/>
          <w:lang w:eastAsia="es-CO"/>
        </w:rPr>
        <w:t>1837</w:t>
      </w:r>
      <w:r w:rsidR="00B5323D"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a los que los santanderistas declaran la oposición, </w:t>
      </w:r>
      <w:r w:rsidR="00B5323D" w:rsidRPr="00594DA2">
        <w:rPr>
          <w:rFonts w:eastAsia="Times New Roman" w:cs="Times New Roman"/>
          <w:sz w:val="24"/>
          <w:szCs w:val="24"/>
          <w:lang w:eastAsia="es-CO"/>
        </w:rPr>
        <w:t xml:space="preserve">las </w:t>
      </w:r>
      <w:r w:rsidR="005914BD" w:rsidRPr="00594DA2">
        <w:rPr>
          <w:rFonts w:eastAsia="Times New Roman" w:cs="Times New Roman"/>
          <w:sz w:val="24"/>
          <w:szCs w:val="24"/>
          <w:lang w:eastAsia="es-CO"/>
        </w:rPr>
        <w:t xml:space="preserve">disputas políticas por el centralismo, </w:t>
      </w:r>
      <w:r w:rsidR="005914BD" w:rsidRPr="00594DA2">
        <w:rPr>
          <w:rFonts w:eastAsia="Times New Roman" w:cs="Times New Roman"/>
          <w:b/>
          <w:sz w:val="24"/>
          <w:szCs w:val="24"/>
          <w:lang w:eastAsia="es-CO"/>
        </w:rPr>
        <w:t>muerte de Santander</w:t>
      </w:r>
      <w:r w:rsidR="00B5323D" w:rsidRPr="00594DA2">
        <w:rPr>
          <w:rFonts w:eastAsia="Times New Roman" w:cs="Times New Roman"/>
          <w:b/>
          <w:sz w:val="24"/>
          <w:szCs w:val="24"/>
          <w:lang w:eastAsia="es-CO"/>
        </w:rPr>
        <w:t xml:space="preserve"> en 1840</w:t>
      </w:r>
      <w:r w:rsidR="005914BD" w:rsidRPr="00594DA2">
        <w:rPr>
          <w:rFonts w:eastAsia="Times New Roman" w:cs="Times New Roman"/>
          <w:sz w:val="24"/>
          <w:szCs w:val="24"/>
          <w:lang w:eastAsia="es-CO"/>
        </w:rPr>
        <w:t xml:space="preserve">. </w:t>
      </w:r>
      <w:r w:rsidR="00B5323D" w:rsidRPr="00594DA2">
        <w:rPr>
          <w:rFonts w:eastAsia="Times New Roman" w:cs="Times New Roman"/>
          <w:sz w:val="24"/>
          <w:szCs w:val="24"/>
          <w:lang w:eastAsia="es-CO"/>
        </w:rPr>
        <w:t>El</w:t>
      </w:r>
      <w:r w:rsidR="005914BD" w:rsidRPr="00594DA2">
        <w:rPr>
          <w:rFonts w:eastAsia="Times New Roman" w:cs="Times New Roman"/>
          <w:sz w:val="24"/>
          <w:szCs w:val="24"/>
          <w:lang w:eastAsia="es-CO"/>
        </w:rPr>
        <w:t xml:space="preserve"> más radical</w:t>
      </w:r>
      <w:r w:rsidR="00B5323D" w:rsidRPr="00594DA2">
        <w:rPr>
          <w:rFonts w:eastAsia="Times New Roman" w:cs="Times New Roman"/>
          <w:sz w:val="24"/>
          <w:szCs w:val="24"/>
          <w:lang w:eastAsia="es-CO"/>
        </w:rPr>
        <w:t xml:space="preserve"> de los sucesos</w:t>
      </w:r>
      <w:r w:rsidR="005914BD" w:rsidRPr="00594DA2">
        <w:rPr>
          <w:rFonts w:eastAsia="Times New Roman" w:cs="Times New Roman"/>
          <w:sz w:val="24"/>
          <w:szCs w:val="24"/>
          <w:lang w:eastAsia="es-CO"/>
        </w:rPr>
        <w:t xml:space="preserve">: la </w:t>
      </w:r>
      <w:r w:rsidR="005914BD" w:rsidRPr="00594DA2">
        <w:rPr>
          <w:rFonts w:eastAsia="Times New Roman" w:cs="Times New Roman"/>
          <w:b/>
          <w:sz w:val="24"/>
          <w:szCs w:val="24"/>
          <w:lang w:eastAsia="es-CO"/>
        </w:rPr>
        <w:t>Guerra de los Supremos</w:t>
      </w:r>
      <w:r w:rsidR="005914BD" w:rsidRPr="00594DA2">
        <w:rPr>
          <w:rFonts w:eastAsia="Times New Roman" w:cs="Times New Roman"/>
          <w:sz w:val="24"/>
          <w:szCs w:val="24"/>
          <w:lang w:eastAsia="es-CO"/>
        </w:rPr>
        <w:t xml:space="preserve"> (1839-1841). El pretexto</w:t>
      </w:r>
      <w:r w:rsidR="00B5323D" w:rsidRPr="00594DA2">
        <w:rPr>
          <w:rFonts w:eastAsia="Times New Roman" w:cs="Times New Roman"/>
          <w:sz w:val="24"/>
          <w:szCs w:val="24"/>
          <w:lang w:eastAsia="es-CO"/>
        </w:rPr>
        <w:t xml:space="preserve"> del conflicto fue</w:t>
      </w:r>
      <w:r w:rsidR="005914BD" w:rsidRPr="00594DA2">
        <w:rPr>
          <w:rFonts w:eastAsia="Times New Roman" w:cs="Times New Roman"/>
          <w:sz w:val="24"/>
          <w:szCs w:val="24"/>
          <w:lang w:eastAsia="es-CO"/>
        </w:rPr>
        <w:t xml:space="preserve"> la </w:t>
      </w:r>
      <w:r w:rsidR="00B5323D" w:rsidRPr="00594DA2">
        <w:rPr>
          <w:rFonts w:eastAsia="Times New Roman" w:cs="Times New Roman"/>
          <w:sz w:val="24"/>
          <w:szCs w:val="24"/>
          <w:lang w:eastAsia="es-CO"/>
        </w:rPr>
        <w:t xml:space="preserve">expedición </w:t>
      </w:r>
      <w:r w:rsidR="00B92CEA" w:rsidRPr="00594DA2">
        <w:rPr>
          <w:rFonts w:eastAsia="Times New Roman" w:cs="Times New Roman"/>
          <w:sz w:val="24"/>
          <w:szCs w:val="24"/>
          <w:lang w:eastAsia="es-CO"/>
        </w:rPr>
        <w:t xml:space="preserve">en 1839 </w:t>
      </w:r>
      <w:r w:rsidR="00B5323D" w:rsidRPr="00594DA2">
        <w:rPr>
          <w:rFonts w:eastAsia="Times New Roman" w:cs="Times New Roman"/>
          <w:sz w:val="24"/>
          <w:szCs w:val="24"/>
          <w:lang w:eastAsia="es-CO"/>
        </w:rPr>
        <w:t xml:space="preserve">de la </w:t>
      </w:r>
      <w:r w:rsidR="005914BD" w:rsidRPr="00594DA2">
        <w:rPr>
          <w:rFonts w:eastAsia="Times New Roman" w:cs="Times New Roman"/>
          <w:sz w:val="24"/>
          <w:szCs w:val="24"/>
          <w:lang w:eastAsia="es-CO"/>
        </w:rPr>
        <w:t>ley de supresión de los conventos menores de Pasto</w:t>
      </w:r>
      <w:r w:rsidR="00916F78" w:rsidRPr="00594DA2">
        <w:rPr>
          <w:rFonts w:eastAsia="Times New Roman" w:cs="Times New Roman"/>
          <w:sz w:val="24"/>
          <w:szCs w:val="24"/>
          <w:lang w:eastAsia="es-CO"/>
        </w:rPr>
        <w:t xml:space="preserve"> y la supresión de 5 </w:t>
      </w:r>
      <w:r w:rsidR="00935E82" w:rsidRPr="00594DA2">
        <w:rPr>
          <w:rFonts w:eastAsia="Times New Roman" w:cs="Times New Roman"/>
          <w:sz w:val="24"/>
          <w:szCs w:val="24"/>
          <w:lang w:eastAsia="es-CO"/>
        </w:rPr>
        <w:t>de ellos</w:t>
      </w:r>
      <w:r w:rsidR="00235597" w:rsidRPr="00594DA2">
        <w:rPr>
          <w:rFonts w:eastAsia="Times New Roman" w:cs="Times New Roman"/>
          <w:sz w:val="24"/>
          <w:szCs w:val="24"/>
          <w:lang w:eastAsia="es-CO"/>
        </w:rPr>
        <w:t xml:space="preserve">. </w:t>
      </w:r>
      <w:r w:rsidR="00B20858" w:rsidRPr="00594DA2">
        <w:rPr>
          <w:rFonts w:eastAsia="Times New Roman" w:cs="Times New Roman"/>
          <w:sz w:val="24"/>
          <w:szCs w:val="24"/>
          <w:lang w:eastAsia="es-CO"/>
        </w:rPr>
        <w:t xml:space="preserve">En 1841 es el año de la derrota de los Supremos… un nuevo texto constitucional se </w:t>
      </w:r>
      <w:r w:rsidR="00704961" w:rsidRPr="00594DA2">
        <w:rPr>
          <w:rFonts w:eastAsia="Times New Roman" w:cs="Times New Roman"/>
          <w:sz w:val="24"/>
          <w:szCs w:val="24"/>
          <w:lang w:eastAsia="es-CO"/>
        </w:rPr>
        <w:t>comienza a redactar</w:t>
      </w:r>
      <w:r w:rsidR="00B20858" w:rsidRPr="00594DA2">
        <w:rPr>
          <w:rFonts w:eastAsia="Times New Roman" w:cs="Times New Roman"/>
          <w:sz w:val="24"/>
          <w:szCs w:val="24"/>
          <w:lang w:eastAsia="es-CO"/>
        </w:rPr>
        <w:t>.</w:t>
      </w:r>
    </w:p>
    <w:p w14:paraId="56119EE9" w14:textId="77777777" w:rsidR="007151C2" w:rsidRPr="00594DA2" w:rsidRDefault="007151C2" w:rsidP="00642B12">
      <w:pPr>
        <w:spacing w:after="0" w:line="240" w:lineRule="auto"/>
        <w:jc w:val="both"/>
        <w:rPr>
          <w:rFonts w:eastAsia="Times New Roman" w:cs="Times New Roman"/>
          <w:sz w:val="24"/>
          <w:szCs w:val="24"/>
          <w:lang w:eastAsia="es-CO"/>
        </w:rPr>
      </w:pPr>
    </w:p>
    <w:p w14:paraId="7D0A375E" w14:textId="0B576604" w:rsidR="00916F78" w:rsidRPr="00594DA2" w:rsidRDefault="00546EB3"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Las</w:t>
      </w:r>
      <w:r w:rsidR="00B20858" w:rsidRPr="00594DA2">
        <w:rPr>
          <w:rFonts w:eastAsia="Times New Roman" w:cs="Times New Roman"/>
          <w:sz w:val="24"/>
          <w:szCs w:val="24"/>
          <w:lang w:eastAsia="es-CO"/>
        </w:rPr>
        <w:t xml:space="preserve"> </w:t>
      </w:r>
      <w:r w:rsidR="00B20858" w:rsidRPr="00594DA2">
        <w:rPr>
          <w:rFonts w:eastAsia="Times New Roman" w:cs="Times New Roman"/>
          <w:b/>
          <w:sz w:val="24"/>
          <w:szCs w:val="24"/>
          <w:lang w:eastAsia="es-CO"/>
        </w:rPr>
        <w:t>características</w:t>
      </w:r>
      <w:r w:rsidR="00B20858" w:rsidRPr="00594DA2">
        <w:rPr>
          <w:rFonts w:eastAsia="Times New Roman" w:cs="Times New Roman"/>
          <w:sz w:val="24"/>
          <w:szCs w:val="24"/>
          <w:lang w:eastAsia="es-CO"/>
        </w:rPr>
        <w:t xml:space="preserve"> más importantes</w:t>
      </w:r>
      <w:r w:rsidRPr="00594DA2">
        <w:rPr>
          <w:rFonts w:eastAsia="Times New Roman" w:cs="Times New Roman"/>
          <w:sz w:val="24"/>
          <w:szCs w:val="24"/>
          <w:lang w:eastAsia="es-CO"/>
        </w:rPr>
        <w:t xml:space="preserve"> de la </w:t>
      </w:r>
      <w:r w:rsidRPr="00594DA2">
        <w:rPr>
          <w:rFonts w:eastAsia="Times New Roman" w:cs="Times New Roman"/>
          <w:b/>
          <w:sz w:val="24"/>
          <w:szCs w:val="24"/>
          <w:lang w:eastAsia="es-CO"/>
        </w:rPr>
        <w:t xml:space="preserve">Constitución de </w:t>
      </w:r>
      <w:r w:rsidR="007A4C01" w:rsidRPr="00594DA2">
        <w:rPr>
          <w:rFonts w:eastAsia="Times New Roman" w:cs="Times New Roman"/>
          <w:sz w:val="24"/>
          <w:szCs w:val="24"/>
          <w:lang w:eastAsia="es-CO"/>
        </w:rPr>
        <w:t xml:space="preserve">la </w:t>
      </w:r>
      <w:r w:rsidR="007A4C01" w:rsidRPr="00594DA2">
        <w:rPr>
          <w:rFonts w:eastAsia="Times New Roman" w:cs="Times New Roman"/>
          <w:b/>
          <w:sz w:val="24"/>
          <w:szCs w:val="24"/>
          <w:lang w:eastAsia="es-CO"/>
        </w:rPr>
        <w:t xml:space="preserve">Nueva Granada de </w:t>
      </w:r>
      <w:r w:rsidRPr="00594DA2">
        <w:rPr>
          <w:rFonts w:eastAsia="Times New Roman" w:cs="Times New Roman"/>
          <w:b/>
          <w:sz w:val="24"/>
          <w:szCs w:val="24"/>
          <w:lang w:eastAsia="es-CO"/>
        </w:rPr>
        <w:t>1843</w:t>
      </w:r>
      <w:r w:rsidR="00916F78" w:rsidRPr="00594DA2">
        <w:rPr>
          <w:rFonts w:eastAsia="Times New Roman" w:cs="Times New Roman"/>
          <w:sz w:val="24"/>
          <w:szCs w:val="24"/>
          <w:lang w:eastAsia="es-CO"/>
        </w:rPr>
        <w:t xml:space="preserve"> fueron su carácter </w:t>
      </w:r>
      <w:r w:rsidR="00916F78" w:rsidRPr="00594DA2">
        <w:rPr>
          <w:rFonts w:eastAsia="Times New Roman" w:cs="Times New Roman"/>
          <w:b/>
          <w:sz w:val="24"/>
          <w:szCs w:val="24"/>
          <w:lang w:eastAsia="es-CO"/>
        </w:rPr>
        <w:t>centralista y presidencialista</w:t>
      </w:r>
      <w:r w:rsidR="00935E82" w:rsidRPr="00594DA2">
        <w:rPr>
          <w:rFonts w:eastAsia="Times New Roman" w:cs="Times New Roman"/>
          <w:sz w:val="24"/>
          <w:szCs w:val="24"/>
          <w:lang w:eastAsia="es-CO"/>
        </w:rPr>
        <w:t xml:space="preserve"> lo cual conllevó a una pérdida del poder provincial.</w:t>
      </w:r>
    </w:p>
    <w:p w14:paraId="0BFB127A" w14:textId="77777777" w:rsidR="00916F78" w:rsidRPr="00594DA2" w:rsidRDefault="00916F78" w:rsidP="00642B12">
      <w:pPr>
        <w:spacing w:after="0" w:line="240" w:lineRule="auto"/>
        <w:jc w:val="both"/>
        <w:rPr>
          <w:rFonts w:eastAsia="Times New Roman" w:cs="Times New Roman"/>
          <w:sz w:val="24"/>
          <w:szCs w:val="24"/>
          <w:lang w:eastAsia="es-CO"/>
        </w:rPr>
      </w:pPr>
    </w:p>
    <w:p w14:paraId="3A009994" w14:textId="3A08C7E9" w:rsidR="00546EB3" w:rsidRPr="00594DA2" w:rsidRDefault="00916F7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Se </w:t>
      </w:r>
      <w:r w:rsidR="00546EB3" w:rsidRPr="00594DA2">
        <w:rPr>
          <w:rFonts w:eastAsia="Times New Roman" w:cs="Times New Roman"/>
          <w:sz w:val="24"/>
          <w:szCs w:val="24"/>
          <w:lang w:eastAsia="es-CO"/>
        </w:rPr>
        <w:t>reiter</w:t>
      </w:r>
      <w:r w:rsidRPr="00594DA2">
        <w:rPr>
          <w:rFonts w:eastAsia="Times New Roman" w:cs="Times New Roman"/>
          <w:sz w:val="24"/>
          <w:szCs w:val="24"/>
          <w:lang w:eastAsia="es-CO"/>
        </w:rPr>
        <w:t xml:space="preserve">ó en el texto </w:t>
      </w:r>
      <w:r w:rsidR="00546EB3" w:rsidRPr="00594DA2">
        <w:rPr>
          <w:rFonts w:eastAsia="Times New Roman" w:cs="Times New Roman"/>
          <w:sz w:val="24"/>
          <w:szCs w:val="24"/>
          <w:lang w:eastAsia="es-CO"/>
        </w:rPr>
        <w:t xml:space="preserve">el carácter </w:t>
      </w:r>
      <w:r w:rsidR="00546EB3" w:rsidRPr="00594DA2">
        <w:rPr>
          <w:rFonts w:eastAsia="Times New Roman" w:cs="Times New Roman"/>
          <w:b/>
          <w:sz w:val="24"/>
          <w:szCs w:val="24"/>
          <w:lang w:eastAsia="es-CO"/>
        </w:rPr>
        <w:t>soberano e independiente</w:t>
      </w:r>
      <w:r w:rsidR="00546EB3" w:rsidRPr="00594DA2">
        <w:rPr>
          <w:rFonts w:eastAsia="Times New Roman" w:cs="Times New Roman"/>
          <w:sz w:val="24"/>
          <w:szCs w:val="24"/>
          <w:lang w:eastAsia="es-CO"/>
        </w:rPr>
        <w:t xml:space="preserve"> de la Nación granadina y la consagración de un </w:t>
      </w:r>
      <w:r w:rsidR="00545C86" w:rsidRPr="00594DA2">
        <w:rPr>
          <w:rFonts w:eastAsia="Times New Roman" w:cs="Times New Roman"/>
          <w:b/>
          <w:sz w:val="24"/>
          <w:szCs w:val="24"/>
          <w:lang w:eastAsia="es-CO"/>
        </w:rPr>
        <w:t xml:space="preserve">Gobierno </w:t>
      </w:r>
      <w:r w:rsidR="00546EB3" w:rsidRPr="00594DA2">
        <w:rPr>
          <w:rFonts w:eastAsia="Times New Roman" w:cs="Times New Roman"/>
          <w:b/>
          <w:sz w:val="24"/>
          <w:szCs w:val="24"/>
          <w:lang w:eastAsia="es-CO"/>
        </w:rPr>
        <w:t>republicano, popular, representativo, electivo, alternativo y responsable</w:t>
      </w:r>
      <w:r w:rsidR="00546EB3" w:rsidRPr="00594DA2">
        <w:rPr>
          <w:rFonts w:eastAsia="Times New Roman" w:cs="Times New Roman"/>
          <w:sz w:val="24"/>
          <w:szCs w:val="24"/>
          <w:lang w:eastAsia="es-CO"/>
        </w:rPr>
        <w:t xml:space="preserve">, </w:t>
      </w:r>
      <w:r w:rsidRPr="00594DA2">
        <w:rPr>
          <w:rFonts w:eastAsia="Times New Roman" w:cs="Times New Roman"/>
          <w:sz w:val="24"/>
          <w:szCs w:val="24"/>
          <w:lang w:eastAsia="es-CO"/>
        </w:rPr>
        <w:t>así como la</w:t>
      </w:r>
      <w:r w:rsidR="00546EB3" w:rsidRPr="00594DA2">
        <w:rPr>
          <w:rFonts w:eastAsia="Times New Roman" w:cs="Times New Roman"/>
          <w:sz w:val="24"/>
          <w:szCs w:val="24"/>
          <w:lang w:eastAsia="es-CO"/>
        </w:rPr>
        <w:t xml:space="preserve"> </w:t>
      </w:r>
      <w:r w:rsidR="00546EB3" w:rsidRPr="00594DA2">
        <w:rPr>
          <w:rFonts w:eastAsia="Times New Roman" w:cs="Times New Roman"/>
          <w:b/>
          <w:sz w:val="24"/>
          <w:szCs w:val="24"/>
          <w:lang w:eastAsia="es-CO"/>
        </w:rPr>
        <w:t>división del poder supremo</w:t>
      </w:r>
      <w:r w:rsidR="00546EB3" w:rsidRPr="00594DA2">
        <w:rPr>
          <w:rFonts w:eastAsia="Times New Roman" w:cs="Times New Roman"/>
          <w:sz w:val="24"/>
          <w:szCs w:val="24"/>
          <w:lang w:eastAsia="es-CO"/>
        </w:rPr>
        <w:t xml:space="preserve"> en legislativo, ejecutivo y judicial</w:t>
      </w:r>
      <w:r w:rsidRPr="00594DA2">
        <w:rPr>
          <w:rFonts w:eastAsia="Times New Roman" w:cs="Times New Roman"/>
          <w:sz w:val="24"/>
          <w:szCs w:val="24"/>
          <w:lang w:eastAsia="es-CO"/>
        </w:rPr>
        <w:t xml:space="preserve"> y los </w:t>
      </w:r>
      <w:r w:rsidR="00546EB3" w:rsidRPr="00594DA2">
        <w:rPr>
          <w:rFonts w:eastAsia="Times New Roman" w:cs="Times New Roman"/>
          <w:b/>
          <w:sz w:val="24"/>
          <w:szCs w:val="24"/>
          <w:lang w:eastAsia="es-CO"/>
        </w:rPr>
        <w:t>deberes</w:t>
      </w:r>
      <w:r w:rsidR="00546EB3" w:rsidRPr="00594DA2">
        <w:rPr>
          <w:rFonts w:eastAsia="Times New Roman" w:cs="Times New Roman"/>
          <w:sz w:val="24"/>
          <w:szCs w:val="24"/>
          <w:lang w:eastAsia="es-CO"/>
        </w:rPr>
        <w:t xml:space="preserve"> del </w:t>
      </w:r>
      <w:r w:rsidR="00546EB3" w:rsidRPr="00594DA2">
        <w:rPr>
          <w:rFonts w:eastAsia="Times New Roman" w:cs="Times New Roman"/>
          <w:b/>
          <w:sz w:val="24"/>
          <w:szCs w:val="24"/>
          <w:lang w:eastAsia="es-CO"/>
        </w:rPr>
        <w:t>gobierno proteger la libertad, la seguridad, la propiedad, y la igualdad</w:t>
      </w:r>
      <w:r w:rsidR="00546EB3" w:rsidRPr="00594DA2">
        <w:rPr>
          <w:rFonts w:eastAsia="Times New Roman" w:cs="Times New Roman"/>
          <w:sz w:val="24"/>
          <w:szCs w:val="24"/>
          <w:lang w:eastAsia="es-CO"/>
        </w:rPr>
        <w:t xml:space="preserve"> de los granadinos y el </w:t>
      </w:r>
      <w:r w:rsidR="00546EB3" w:rsidRPr="00594DA2">
        <w:rPr>
          <w:rFonts w:eastAsia="Times New Roman" w:cs="Times New Roman"/>
          <w:b/>
          <w:sz w:val="24"/>
          <w:szCs w:val="24"/>
          <w:lang w:eastAsia="es-CO"/>
        </w:rPr>
        <w:t>ejercicio de la Religión Católica</w:t>
      </w:r>
      <w:r w:rsidR="00546EB3" w:rsidRPr="00594DA2">
        <w:rPr>
          <w:rFonts w:eastAsia="Times New Roman" w:cs="Times New Roman"/>
          <w:sz w:val="24"/>
          <w:szCs w:val="24"/>
          <w:lang w:eastAsia="es-CO"/>
        </w:rPr>
        <w:t>.</w:t>
      </w:r>
      <w:r w:rsidRPr="00594DA2">
        <w:rPr>
          <w:rFonts w:eastAsia="Times New Roman" w:cs="Times New Roman"/>
          <w:sz w:val="24"/>
          <w:szCs w:val="24"/>
          <w:lang w:eastAsia="es-CO"/>
        </w:rPr>
        <w:t xml:space="preserve"> Se </w:t>
      </w:r>
      <w:r w:rsidR="00B92CEA" w:rsidRPr="00594DA2">
        <w:rPr>
          <w:rFonts w:eastAsia="Times New Roman" w:cs="Times New Roman"/>
          <w:b/>
          <w:sz w:val="24"/>
          <w:szCs w:val="24"/>
          <w:lang w:eastAsia="es-CO"/>
        </w:rPr>
        <w:t>recortaron</w:t>
      </w:r>
      <w:r w:rsidRPr="00594DA2">
        <w:rPr>
          <w:rFonts w:eastAsia="Times New Roman" w:cs="Times New Roman"/>
          <w:b/>
          <w:sz w:val="24"/>
          <w:szCs w:val="24"/>
          <w:lang w:eastAsia="es-CO"/>
        </w:rPr>
        <w:t xml:space="preserve"> las funciones de las provincias</w:t>
      </w:r>
      <w:r w:rsidRPr="00594DA2">
        <w:rPr>
          <w:rFonts w:eastAsia="Times New Roman" w:cs="Times New Roman"/>
          <w:sz w:val="24"/>
          <w:szCs w:val="24"/>
          <w:lang w:eastAsia="es-CO"/>
        </w:rPr>
        <w:t xml:space="preserve"> y se </w:t>
      </w:r>
      <w:r w:rsidR="00B92CEA" w:rsidRPr="00594DA2">
        <w:rPr>
          <w:rFonts w:eastAsia="Times New Roman" w:cs="Times New Roman"/>
          <w:b/>
          <w:sz w:val="24"/>
          <w:szCs w:val="24"/>
          <w:lang w:eastAsia="es-CO"/>
        </w:rPr>
        <w:t>fortalecieron</w:t>
      </w:r>
      <w:r w:rsidRPr="00594DA2">
        <w:rPr>
          <w:rFonts w:eastAsia="Times New Roman" w:cs="Times New Roman"/>
          <w:b/>
          <w:sz w:val="24"/>
          <w:szCs w:val="24"/>
          <w:lang w:eastAsia="es-CO"/>
        </w:rPr>
        <w:t xml:space="preserve"> las funciones del presidente</w:t>
      </w:r>
      <w:r w:rsidRPr="00594DA2">
        <w:rPr>
          <w:rFonts w:eastAsia="Times New Roman" w:cs="Times New Roman"/>
          <w:sz w:val="24"/>
          <w:szCs w:val="24"/>
          <w:lang w:eastAsia="es-CO"/>
        </w:rPr>
        <w:t>.</w:t>
      </w:r>
    </w:p>
    <w:p w14:paraId="441092A4" w14:textId="77777777" w:rsidR="00916F78" w:rsidRPr="00594DA2" w:rsidRDefault="00916F78"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55A515F9" w14:textId="77777777" w:rsidTr="000A6813">
        <w:tc>
          <w:tcPr>
            <w:tcW w:w="0" w:type="auto"/>
            <w:gridSpan w:val="2"/>
            <w:shd w:val="clear" w:color="auto" w:fill="0D0D0D" w:themeFill="text1" w:themeFillTint="F2"/>
          </w:tcPr>
          <w:p w14:paraId="7417F1D3" w14:textId="77777777" w:rsidR="00B92CEA" w:rsidRPr="00594DA2" w:rsidRDefault="00B92CEA" w:rsidP="000A6813">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21661D90" w14:textId="77777777" w:rsidTr="00935E82">
        <w:tc>
          <w:tcPr>
            <w:tcW w:w="2518" w:type="dxa"/>
          </w:tcPr>
          <w:p w14:paraId="3948E812" w14:textId="77777777" w:rsidR="00B92CEA" w:rsidRPr="00594DA2" w:rsidRDefault="00B92CEA" w:rsidP="000A6813">
            <w:pPr>
              <w:jc w:val="both"/>
              <w:rPr>
                <w:rFonts w:cs="Times New Roman"/>
                <w:b/>
                <w:sz w:val="20"/>
                <w:szCs w:val="24"/>
              </w:rPr>
            </w:pPr>
            <w:r w:rsidRPr="00594DA2">
              <w:rPr>
                <w:rFonts w:cs="Times New Roman"/>
                <w:b/>
                <w:sz w:val="20"/>
                <w:szCs w:val="24"/>
              </w:rPr>
              <w:t>Código</w:t>
            </w:r>
          </w:p>
        </w:tc>
        <w:tc>
          <w:tcPr>
            <w:tcW w:w="6536" w:type="dxa"/>
          </w:tcPr>
          <w:p w14:paraId="3CFBC29F" w14:textId="60FEF760" w:rsidR="00B92CEA" w:rsidRPr="00594DA2" w:rsidRDefault="008D73A3" w:rsidP="000A6813">
            <w:pPr>
              <w:rPr>
                <w:rFonts w:cs="Times New Roman"/>
                <w:b/>
                <w:sz w:val="20"/>
                <w:szCs w:val="24"/>
              </w:rPr>
            </w:pPr>
            <w:r w:rsidRPr="00594DA2">
              <w:rPr>
                <w:rFonts w:cs="Times New Roman"/>
                <w:b/>
                <w:sz w:val="20"/>
                <w:szCs w:val="24"/>
              </w:rPr>
              <w:t>CS_08_12IMG13</w:t>
            </w:r>
          </w:p>
        </w:tc>
      </w:tr>
      <w:tr w:rsidR="00594DA2" w:rsidRPr="00594DA2" w14:paraId="6E18566F" w14:textId="77777777" w:rsidTr="00935E82">
        <w:tc>
          <w:tcPr>
            <w:tcW w:w="2518" w:type="dxa"/>
          </w:tcPr>
          <w:p w14:paraId="6588E1F2" w14:textId="77777777" w:rsidR="00B92CEA" w:rsidRPr="00594DA2" w:rsidRDefault="00B92CEA" w:rsidP="000A6813">
            <w:pPr>
              <w:jc w:val="both"/>
              <w:rPr>
                <w:rFonts w:cs="Times New Roman"/>
                <w:sz w:val="20"/>
                <w:szCs w:val="24"/>
              </w:rPr>
            </w:pPr>
            <w:r w:rsidRPr="00594DA2">
              <w:rPr>
                <w:rFonts w:cs="Times New Roman"/>
                <w:b/>
                <w:sz w:val="20"/>
                <w:szCs w:val="24"/>
              </w:rPr>
              <w:t>Descripción</w:t>
            </w:r>
          </w:p>
        </w:tc>
        <w:tc>
          <w:tcPr>
            <w:tcW w:w="6536" w:type="dxa"/>
          </w:tcPr>
          <w:p w14:paraId="4F50E970" w14:textId="41B83069" w:rsidR="00B92CEA" w:rsidRPr="00594DA2" w:rsidRDefault="00B92CEA" w:rsidP="00B92CEA">
            <w:pPr>
              <w:rPr>
                <w:rFonts w:cs="Times New Roman"/>
                <w:sz w:val="20"/>
                <w:szCs w:val="24"/>
              </w:rPr>
            </w:pPr>
            <w:r w:rsidRPr="00594DA2">
              <w:rPr>
                <w:rFonts w:cs="Times New Roman"/>
                <w:sz w:val="20"/>
                <w:szCs w:val="24"/>
              </w:rPr>
              <w:t xml:space="preserve">La </w:t>
            </w:r>
            <w:r w:rsidR="007A4C01" w:rsidRPr="00594DA2">
              <w:rPr>
                <w:rFonts w:cs="Times New Roman"/>
                <w:sz w:val="20"/>
                <w:szCs w:val="24"/>
              </w:rPr>
              <w:t>Constitución de la Nueva Granada de 1843</w:t>
            </w:r>
            <w:r w:rsidR="003109FE" w:rsidRPr="00594DA2">
              <w:rPr>
                <w:rFonts w:cs="Times New Roman"/>
                <w:sz w:val="20"/>
                <w:szCs w:val="24"/>
              </w:rPr>
              <w:t>.</w:t>
            </w:r>
          </w:p>
        </w:tc>
      </w:tr>
      <w:tr w:rsidR="00594DA2" w:rsidRPr="00594DA2" w14:paraId="4D225175" w14:textId="77777777" w:rsidTr="00935E82">
        <w:tc>
          <w:tcPr>
            <w:tcW w:w="2518" w:type="dxa"/>
          </w:tcPr>
          <w:p w14:paraId="36B8DDFB" w14:textId="77777777" w:rsidR="00B92CEA" w:rsidRPr="00594DA2" w:rsidRDefault="00B92CEA" w:rsidP="000A6813">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6D28B12F" w14:textId="0C194D53" w:rsidR="00B92CEA" w:rsidRPr="00594DA2" w:rsidRDefault="00B92CEA" w:rsidP="00B92CEA">
            <w:pPr>
              <w:rPr>
                <w:rFonts w:cs="Times New Roman"/>
                <w:sz w:val="20"/>
                <w:szCs w:val="24"/>
                <w:lang w:val="en"/>
              </w:rPr>
            </w:pPr>
            <w:r w:rsidRPr="00594DA2">
              <w:rPr>
                <w:rFonts w:cs="Times New Roman"/>
                <w:sz w:val="20"/>
                <w:szCs w:val="24"/>
                <w:lang w:val="en"/>
              </w:rPr>
              <w:t>Foto de la Guerra de los Supremos</w:t>
            </w:r>
            <w:r w:rsidR="003109FE" w:rsidRPr="00594DA2">
              <w:rPr>
                <w:rFonts w:cs="Times New Roman"/>
                <w:sz w:val="20"/>
                <w:szCs w:val="24"/>
                <w:lang w:val="en"/>
              </w:rPr>
              <w:t>.</w:t>
            </w:r>
          </w:p>
        </w:tc>
      </w:tr>
      <w:tr w:rsidR="00594DA2" w:rsidRPr="00594DA2" w14:paraId="1734EA8A" w14:textId="77777777" w:rsidTr="00935E82">
        <w:tc>
          <w:tcPr>
            <w:tcW w:w="2518" w:type="dxa"/>
          </w:tcPr>
          <w:p w14:paraId="389BD93C" w14:textId="77777777" w:rsidR="00B92CEA" w:rsidRPr="00594DA2" w:rsidRDefault="00B92CEA" w:rsidP="000A6813">
            <w:pPr>
              <w:jc w:val="both"/>
              <w:rPr>
                <w:rFonts w:cs="Times New Roman"/>
                <w:sz w:val="20"/>
                <w:szCs w:val="24"/>
              </w:rPr>
            </w:pPr>
            <w:r w:rsidRPr="00594DA2">
              <w:rPr>
                <w:rFonts w:cs="Times New Roman"/>
                <w:b/>
                <w:sz w:val="20"/>
                <w:szCs w:val="24"/>
              </w:rPr>
              <w:t>Pie de imagen</w:t>
            </w:r>
          </w:p>
        </w:tc>
        <w:tc>
          <w:tcPr>
            <w:tcW w:w="6536" w:type="dxa"/>
          </w:tcPr>
          <w:p w14:paraId="4DE9A392" w14:textId="41D2FEAE" w:rsidR="00B92CEA" w:rsidRPr="00594DA2" w:rsidRDefault="007A4C01" w:rsidP="000A6813">
            <w:pPr>
              <w:pStyle w:val="u"/>
              <w:shd w:val="clear" w:color="auto" w:fill="FFFFFF"/>
              <w:spacing w:after="0"/>
              <w:jc w:val="both"/>
              <w:rPr>
                <w:rFonts w:asciiTheme="minorHAnsi" w:hAnsiTheme="minorHAnsi"/>
                <w:sz w:val="20"/>
              </w:rPr>
            </w:pPr>
            <w:r w:rsidRPr="00594DA2">
              <w:rPr>
                <w:rStyle w:val="un"/>
                <w:rFonts w:asciiTheme="minorHAnsi" w:hAnsiTheme="minorHAnsi"/>
                <w:sz w:val="20"/>
              </w:rPr>
              <w:t xml:space="preserve">“Habiendo manifestado la experiencia que varias de las disposiciones de la </w:t>
            </w:r>
            <w:r w:rsidRPr="00594DA2">
              <w:rPr>
                <w:rStyle w:val="un"/>
                <w:rFonts w:asciiTheme="minorHAnsi" w:hAnsiTheme="minorHAnsi"/>
                <w:sz w:val="20"/>
              </w:rPr>
              <w:lastRenderedPageBreak/>
              <w:t>Constitución acordada por la Convención granadina en el año de 1832, presentan graves inconvenientes en la práctica, y que acerca de otras se han originado dudas por el modo con que están expresadas; por lo que ha venido a ser indispensable reformar unas, añadir o suprimir otras” (</w:t>
            </w:r>
            <w:r w:rsidRPr="00594DA2">
              <w:rPr>
                <w:rFonts w:asciiTheme="minorHAnsi" w:hAnsiTheme="minorHAnsi"/>
                <w:sz w:val="20"/>
              </w:rPr>
              <w:t>Constitución de la Nueva Granada de 1843)</w:t>
            </w:r>
          </w:p>
        </w:tc>
      </w:tr>
    </w:tbl>
    <w:p w14:paraId="7E61416D" w14:textId="77777777" w:rsidR="00B92CEA" w:rsidRPr="00594DA2" w:rsidRDefault="00B92CEA"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1660CB" w:rsidRPr="00594DA2" w14:paraId="550C61EB" w14:textId="77777777" w:rsidTr="004B4705">
        <w:tc>
          <w:tcPr>
            <w:tcW w:w="9054" w:type="dxa"/>
            <w:gridSpan w:val="2"/>
            <w:shd w:val="clear" w:color="auto" w:fill="000000" w:themeFill="text1"/>
          </w:tcPr>
          <w:p w14:paraId="42DA8AD2" w14:textId="77777777" w:rsidR="003109FE" w:rsidRPr="00594DA2" w:rsidRDefault="003109FE" w:rsidP="004B4705">
            <w:pPr>
              <w:jc w:val="center"/>
              <w:rPr>
                <w:rFonts w:cs="Times New Roman"/>
                <w:b/>
                <w:sz w:val="20"/>
                <w:szCs w:val="24"/>
              </w:rPr>
            </w:pPr>
            <w:r w:rsidRPr="00594DA2">
              <w:rPr>
                <w:rFonts w:cs="Times New Roman"/>
                <w:b/>
                <w:sz w:val="20"/>
                <w:szCs w:val="24"/>
              </w:rPr>
              <w:t xml:space="preserve">Profundiza. Recurso nuevo </w:t>
            </w:r>
          </w:p>
        </w:tc>
      </w:tr>
      <w:tr w:rsidR="001660CB" w:rsidRPr="00594DA2" w14:paraId="5BE826F9" w14:textId="77777777" w:rsidTr="004B4705">
        <w:tc>
          <w:tcPr>
            <w:tcW w:w="2518" w:type="dxa"/>
          </w:tcPr>
          <w:p w14:paraId="57156716" w14:textId="77777777" w:rsidR="003109FE" w:rsidRPr="00594DA2" w:rsidRDefault="003109FE" w:rsidP="004B4705">
            <w:pPr>
              <w:rPr>
                <w:rFonts w:cs="Times New Roman"/>
                <w:b/>
                <w:sz w:val="20"/>
                <w:szCs w:val="24"/>
              </w:rPr>
            </w:pPr>
            <w:r w:rsidRPr="00594DA2">
              <w:rPr>
                <w:rFonts w:cs="Times New Roman"/>
                <w:b/>
                <w:sz w:val="20"/>
                <w:szCs w:val="24"/>
              </w:rPr>
              <w:t>Código</w:t>
            </w:r>
          </w:p>
        </w:tc>
        <w:tc>
          <w:tcPr>
            <w:tcW w:w="6536" w:type="dxa"/>
          </w:tcPr>
          <w:p w14:paraId="6B20945A" w14:textId="7954BBF2" w:rsidR="003109FE" w:rsidRPr="00594DA2" w:rsidRDefault="003109FE" w:rsidP="004B4705">
            <w:pPr>
              <w:jc w:val="both"/>
              <w:rPr>
                <w:rFonts w:cs="Times New Roman"/>
                <w:b/>
                <w:sz w:val="20"/>
                <w:szCs w:val="24"/>
              </w:rPr>
            </w:pPr>
            <w:r w:rsidRPr="00594DA2">
              <w:rPr>
                <w:rFonts w:cs="Times New Roman"/>
                <w:sz w:val="20"/>
                <w:szCs w:val="24"/>
              </w:rPr>
              <w:t>CS_08_12_REC110</w:t>
            </w:r>
          </w:p>
        </w:tc>
      </w:tr>
      <w:tr w:rsidR="001660CB" w:rsidRPr="00594DA2" w14:paraId="531E33D3" w14:textId="77777777" w:rsidTr="004B4705">
        <w:tc>
          <w:tcPr>
            <w:tcW w:w="2518" w:type="dxa"/>
          </w:tcPr>
          <w:p w14:paraId="742BF60C" w14:textId="77777777" w:rsidR="003109FE" w:rsidRPr="00594DA2" w:rsidRDefault="003109FE" w:rsidP="004B4705">
            <w:pPr>
              <w:rPr>
                <w:rFonts w:cs="Times New Roman"/>
                <w:b/>
                <w:sz w:val="20"/>
                <w:szCs w:val="24"/>
              </w:rPr>
            </w:pPr>
            <w:r w:rsidRPr="00594DA2">
              <w:rPr>
                <w:rFonts w:cs="Times New Roman"/>
                <w:b/>
                <w:sz w:val="20"/>
                <w:szCs w:val="24"/>
              </w:rPr>
              <w:t>Título</w:t>
            </w:r>
          </w:p>
        </w:tc>
        <w:tc>
          <w:tcPr>
            <w:tcW w:w="6536" w:type="dxa"/>
          </w:tcPr>
          <w:p w14:paraId="558B1129" w14:textId="507B01A4" w:rsidR="003109FE" w:rsidRPr="00594DA2" w:rsidRDefault="003109FE" w:rsidP="00870E37">
            <w:pPr>
              <w:pStyle w:val="Textocomentario"/>
              <w:jc w:val="both"/>
              <w:rPr>
                <w:rFonts w:cs="Times New Roman"/>
                <w:szCs w:val="24"/>
              </w:rPr>
            </w:pPr>
            <w:r w:rsidRPr="00594DA2">
              <w:rPr>
                <w:rFonts w:cs="Times New Roman"/>
                <w:szCs w:val="24"/>
              </w:rPr>
              <w:t xml:space="preserve">Leyendo y conociendo la Constitución Política de </w:t>
            </w:r>
            <w:r w:rsidR="00870E37" w:rsidRPr="00594DA2">
              <w:rPr>
                <w:rFonts w:cs="Times New Roman"/>
                <w:szCs w:val="24"/>
              </w:rPr>
              <w:t>1843</w:t>
            </w:r>
            <w:r w:rsidRPr="00594DA2">
              <w:rPr>
                <w:rFonts w:cs="Times New Roman"/>
                <w:szCs w:val="24"/>
                <w:lang w:val="en"/>
              </w:rPr>
              <w:t>.</w:t>
            </w:r>
          </w:p>
        </w:tc>
      </w:tr>
      <w:tr w:rsidR="00870E37" w:rsidRPr="00594DA2" w14:paraId="4814CC2C" w14:textId="77777777" w:rsidTr="004B4705">
        <w:tc>
          <w:tcPr>
            <w:tcW w:w="2518" w:type="dxa"/>
          </w:tcPr>
          <w:p w14:paraId="48B70F00" w14:textId="77777777" w:rsidR="003109FE" w:rsidRPr="00594DA2" w:rsidRDefault="003109FE" w:rsidP="004B4705">
            <w:pPr>
              <w:rPr>
                <w:rFonts w:cs="Times New Roman"/>
                <w:b/>
                <w:sz w:val="20"/>
                <w:szCs w:val="24"/>
              </w:rPr>
            </w:pPr>
            <w:r w:rsidRPr="00594DA2">
              <w:rPr>
                <w:rFonts w:cs="Times New Roman"/>
                <w:b/>
                <w:sz w:val="20"/>
                <w:szCs w:val="24"/>
              </w:rPr>
              <w:t>Descripción</w:t>
            </w:r>
          </w:p>
        </w:tc>
        <w:tc>
          <w:tcPr>
            <w:tcW w:w="6536" w:type="dxa"/>
          </w:tcPr>
          <w:p w14:paraId="31C75BAD" w14:textId="37345F78" w:rsidR="003109FE" w:rsidRPr="00594DA2" w:rsidRDefault="003109FE" w:rsidP="00870E37">
            <w:pPr>
              <w:pStyle w:val="Textocomentario"/>
              <w:jc w:val="both"/>
              <w:rPr>
                <w:rFonts w:cs="Times New Roman"/>
                <w:szCs w:val="24"/>
              </w:rPr>
            </w:pPr>
            <w:r w:rsidRPr="00594DA2">
              <w:rPr>
                <w:rFonts w:cs="Times New Roman"/>
                <w:szCs w:val="24"/>
              </w:rPr>
              <w:t xml:space="preserve">Lectura del </w:t>
            </w:r>
            <w:r w:rsidR="00870E37" w:rsidRPr="00594DA2">
              <w:rPr>
                <w:rFonts w:cs="Times New Roman"/>
                <w:szCs w:val="24"/>
              </w:rPr>
              <w:t xml:space="preserve">Título III. Del Gobierno de la Nueva Granada </w:t>
            </w:r>
            <w:r w:rsidRPr="00594DA2">
              <w:rPr>
                <w:rFonts w:cs="Times New Roman"/>
                <w:szCs w:val="24"/>
              </w:rPr>
              <w:t xml:space="preserve">para determinar </w:t>
            </w:r>
            <w:r w:rsidR="00870E37" w:rsidRPr="00594DA2">
              <w:rPr>
                <w:rFonts w:cs="Times New Roman"/>
                <w:szCs w:val="24"/>
              </w:rPr>
              <w:t>la forma liberal de gobierno y compararla con la consagrada en las Constituciones de 1832, 1830 y 1821</w:t>
            </w:r>
            <w:r w:rsidRPr="00594DA2">
              <w:rPr>
                <w:rFonts w:cs="Times New Roman"/>
                <w:szCs w:val="24"/>
                <w:lang w:val="en"/>
              </w:rPr>
              <w:t>.</w:t>
            </w:r>
          </w:p>
        </w:tc>
      </w:tr>
    </w:tbl>
    <w:p w14:paraId="0CD2BFEB" w14:textId="77777777" w:rsidR="003109FE" w:rsidRPr="00594DA2" w:rsidRDefault="003109FE" w:rsidP="00642B12">
      <w:pPr>
        <w:spacing w:after="0" w:line="240" w:lineRule="auto"/>
        <w:jc w:val="both"/>
        <w:rPr>
          <w:rFonts w:eastAsia="Times New Roman" w:cs="Times New Roman"/>
          <w:sz w:val="24"/>
          <w:szCs w:val="24"/>
          <w:lang w:eastAsia="es-CO"/>
        </w:rPr>
      </w:pPr>
    </w:p>
    <w:p w14:paraId="4AD6692E" w14:textId="77777777" w:rsidR="00444D52" w:rsidRPr="00594DA2" w:rsidRDefault="00444D52"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Entramos en la </w:t>
      </w:r>
      <w:r w:rsidRPr="00594DA2">
        <w:rPr>
          <w:rFonts w:eastAsia="Times New Roman" w:cs="Times New Roman"/>
          <w:b/>
          <w:sz w:val="24"/>
          <w:szCs w:val="24"/>
          <w:lang w:eastAsia="es-CO"/>
        </w:rPr>
        <w:t xml:space="preserve">segunda mitad </w:t>
      </w:r>
      <w:r w:rsidR="00916F78" w:rsidRPr="00594DA2">
        <w:rPr>
          <w:rFonts w:eastAsia="Times New Roman" w:cs="Times New Roman"/>
          <w:b/>
          <w:sz w:val="24"/>
          <w:szCs w:val="24"/>
          <w:lang w:eastAsia="es-CO"/>
        </w:rPr>
        <w:t>del siglo XIX</w:t>
      </w:r>
      <w:r w:rsidR="00916F78" w:rsidRPr="00594DA2">
        <w:rPr>
          <w:rFonts w:eastAsia="Times New Roman" w:cs="Times New Roman"/>
          <w:sz w:val="24"/>
          <w:szCs w:val="24"/>
          <w:lang w:eastAsia="es-CO"/>
        </w:rPr>
        <w:t xml:space="preserve">. </w:t>
      </w:r>
    </w:p>
    <w:p w14:paraId="1E8DEE1E" w14:textId="77777777" w:rsidR="00444D52" w:rsidRPr="00594DA2" w:rsidRDefault="00444D52" w:rsidP="00642B12">
      <w:pPr>
        <w:spacing w:after="0" w:line="240" w:lineRule="auto"/>
        <w:jc w:val="both"/>
        <w:rPr>
          <w:rFonts w:eastAsia="Times New Roman" w:cs="Times New Roman"/>
          <w:sz w:val="24"/>
          <w:szCs w:val="24"/>
          <w:lang w:eastAsia="es-CO"/>
        </w:rPr>
      </w:pPr>
    </w:p>
    <w:p w14:paraId="45F4B7A9" w14:textId="5C9204F7" w:rsidR="00444D52" w:rsidRPr="00594DA2" w:rsidRDefault="00916F7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segunda generación de la República buscó </w:t>
      </w:r>
      <w:r w:rsidRPr="00594DA2">
        <w:rPr>
          <w:rFonts w:eastAsia="Times New Roman" w:cs="Times New Roman"/>
          <w:b/>
          <w:sz w:val="24"/>
          <w:szCs w:val="24"/>
          <w:lang w:eastAsia="es-CO"/>
        </w:rPr>
        <w:t>entronizar la libertad absoluta</w:t>
      </w:r>
      <w:r w:rsidRPr="00594DA2">
        <w:rPr>
          <w:rFonts w:eastAsia="Times New Roman" w:cs="Times New Roman"/>
          <w:sz w:val="24"/>
          <w:szCs w:val="24"/>
          <w:lang w:eastAsia="es-CO"/>
        </w:rPr>
        <w:t xml:space="preserve"> y hacer posible las </w:t>
      </w:r>
      <w:r w:rsidRPr="00594DA2">
        <w:rPr>
          <w:rFonts w:eastAsia="Times New Roman" w:cs="Times New Roman"/>
          <w:b/>
          <w:sz w:val="24"/>
          <w:szCs w:val="24"/>
          <w:lang w:eastAsia="es-CO"/>
        </w:rPr>
        <w:t xml:space="preserve">tareas </w:t>
      </w:r>
      <w:r w:rsidR="00AF2CA2" w:rsidRPr="00594DA2">
        <w:rPr>
          <w:rFonts w:eastAsia="Times New Roman" w:cs="Times New Roman"/>
          <w:b/>
          <w:sz w:val="24"/>
          <w:szCs w:val="24"/>
          <w:lang w:eastAsia="es-CO"/>
        </w:rPr>
        <w:t xml:space="preserve">aún </w:t>
      </w:r>
      <w:r w:rsidRPr="00594DA2">
        <w:rPr>
          <w:rFonts w:eastAsia="Times New Roman" w:cs="Times New Roman"/>
          <w:b/>
          <w:sz w:val="24"/>
          <w:szCs w:val="24"/>
          <w:lang w:eastAsia="es-CO"/>
        </w:rPr>
        <w:t>pendientes de la Independencia</w:t>
      </w:r>
      <w:r w:rsidRPr="00594DA2">
        <w:rPr>
          <w:rFonts w:eastAsia="Times New Roman" w:cs="Times New Roman"/>
          <w:sz w:val="24"/>
          <w:szCs w:val="24"/>
          <w:lang w:eastAsia="es-CO"/>
        </w:rPr>
        <w:t xml:space="preserve">. </w:t>
      </w:r>
      <w:r w:rsidR="00AF2CA2" w:rsidRPr="00594DA2">
        <w:rPr>
          <w:rFonts w:eastAsia="Times New Roman" w:cs="Times New Roman"/>
          <w:sz w:val="24"/>
          <w:szCs w:val="24"/>
          <w:lang w:eastAsia="es-CO"/>
        </w:rPr>
        <w:t>Eran</w:t>
      </w:r>
      <w:r w:rsidRPr="00594DA2">
        <w:rPr>
          <w:rFonts w:eastAsia="Times New Roman" w:cs="Times New Roman"/>
          <w:sz w:val="24"/>
          <w:szCs w:val="24"/>
          <w:lang w:eastAsia="es-CO"/>
        </w:rPr>
        <w:t xml:space="preserve"> difíciles las circunstancias con las cuales se encontró el ideario propuesto por el partido que abanderó los cambios y, en el extremo, </w:t>
      </w:r>
      <w:r w:rsidR="00AF2CA2" w:rsidRPr="00594DA2">
        <w:rPr>
          <w:rFonts w:eastAsia="Times New Roman" w:cs="Times New Roman"/>
          <w:sz w:val="24"/>
          <w:szCs w:val="24"/>
          <w:lang w:eastAsia="es-CO"/>
        </w:rPr>
        <w:t>su</w:t>
      </w:r>
      <w:r w:rsidRPr="00594DA2">
        <w:rPr>
          <w:rFonts w:eastAsia="Times New Roman" w:cs="Times New Roman"/>
          <w:sz w:val="24"/>
          <w:szCs w:val="24"/>
          <w:lang w:eastAsia="es-CO"/>
        </w:rPr>
        <w:t xml:space="preserve"> facción radical. </w:t>
      </w:r>
      <w:r w:rsidR="00444D52" w:rsidRPr="00594DA2">
        <w:rPr>
          <w:rFonts w:eastAsia="Times New Roman" w:cs="Times New Roman"/>
          <w:sz w:val="24"/>
          <w:szCs w:val="24"/>
          <w:lang w:eastAsia="es-CO"/>
        </w:rPr>
        <w:t xml:space="preserve">El </w:t>
      </w:r>
      <w:r w:rsidR="00AF2CA2" w:rsidRPr="00594DA2">
        <w:rPr>
          <w:rFonts w:eastAsia="Times New Roman" w:cs="Times New Roman"/>
          <w:b/>
          <w:sz w:val="24"/>
          <w:szCs w:val="24"/>
          <w:lang w:eastAsia="es-CO"/>
        </w:rPr>
        <w:t>proyecto liberal</w:t>
      </w:r>
      <w:r w:rsidR="00444D52" w:rsidRPr="00594DA2">
        <w:rPr>
          <w:rFonts w:eastAsia="Times New Roman" w:cs="Times New Roman"/>
          <w:sz w:val="24"/>
          <w:szCs w:val="24"/>
          <w:lang w:eastAsia="es-CO"/>
        </w:rPr>
        <w:t xml:space="preserve"> se consagrará en las ll</w:t>
      </w:r>
      <w:r w:rsidR="00D01C4A" w:rsidRPr="00594DA2">
        <w:rPr>
          <w:rFonts w:eastAsia="Times New Roman" w:cs="Times New Roman"/>
          <w:sz w:val="24"/>
          <w:szCs w:val="24"/>
          <w:lang w:eastAsia="es-CO"/>
        </w:rPr>
        <w:t>amadas constituciones federales</w:t>
      </w:r>
      <w:r w:rsidR="00444D52" w:rsidRPr="00594DA2">
        <w:rPr>
          <w:rFonts w:eastAsia="Times New Roman" w:cs="Times New Roman"/>
          <w:sz w:val="24"/>
          <w:szCs w:val="24"/>
          <w:lang w:eastAsia="es-CO"/>
        </w:rPr>
        <w:t>.</w:t>
      </w:r>
    </w:p>
    <w:p w14:paraId="5836A22A" w14:textId="77777777" w:rsidR="00444D52" w:rsidRPr="00594DA2" w:rsidRDefault="00444D52" w:rsidP="00642B12">
      <w:pPr>
        <w:spacing w:after="0" w:line="240" w:lineRule="auto"/>
        <w:jc w:val="both"/>
        <w:rPr>
          <w:rFonts w:eastAsia="Times New Roman" w:cs="Times New Roman"/>
          <w:sz w:val="24"/>
          <w:szCs w:val="24"/>
          <w:lang w:eastAsia="es-CO"/>
        </w:rPr>
      </w:pPr>
    </w:p>
    <w:p w14:paraId="42F801F2" w14:textId="77777777" w:rsidR="00444D52" w:rsidRPr="00594DA2" w:rsidRDefault="00916F7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w:t>
      </w:r>
      <w:r w:rsidRPr="00594DA2">
        <w:rPr>
          <w:rFonts w:eastAsia="Times New Roman" w:cs="Times New Roman"/>
          <w:b/>
          <w:sz w:val="24"/>
          <w:szCs w:val="24"/>
          <w:lang w:eastAsia="es-CO"/>
        </w:rPr>
        <w:t>Constitución Política de 1853</w:t>
      </w:r>
      <w:r w:rsidRPr="00594DA2">
        <w:rPr>
          <w:rFonts w:eastAsia="Times New Roman" w:cs="Times New Roman"/>
          <w:sz w:val="24"/>
          <w:szCs w:val="24"/>
          <w:lang w:eastAsia="es-CO"/>
        </w:rPr>
        <w:t xml:space="preserve">, </w:t>
      </w:r>
      <w:r w:rsidR="00444D52" w:rsidRPr="00594DA2">
        <w:rPr>
          <w:rFonts w:eastAsia="Times New Roman" w:cs="Times New Roman"/>
          <w:sz w:val="24"/>
          <w:szCs w:val="24"/>
          <w:lang w:eastAsia="es-CO"/>
        </w:rPr>
        <w:t>consagrando</w:t>
      </w:r>
      <w:r w:rsidRPr="00594DA2">
        <w:rPr>
          <w:rFonts w:eastAsia="Times New Roman" w:cs="Times New Roman"/>
          <w:sz w:val="24"/>
          <w:szCs w:val="24"/>
          <w:lang w:eastAsia="es-CO"/>
        </w:rPr>
        <w:t xml:space="preserve"> un </w:t>
      </w:r>
      <w:r w:rsidRPr="00594DA2">
        <w:rPr>
          <w:rFonts w:eastAsia="Times New Roman" w:cs="Times New Roman"/>
          <w:b/>
          <w:sz w:val="24"/>
          <w:szCs w:val="24"/>
          <w:lang w:eastAsia="es-CO"/>
        </w:rPr>
        <w:t>Gobierno popular, representativo, alternativo y responsable</w:t>
      </w:r>
      <w:r w:rsidRPr="00594DA2">
        <w:rPr>
          <w:rFonts w:eastAsia="Times New Roman" w:cs="Times New Roman"/>
          <w:sz w:val="24"/>
          <w:szCs w:val="24"/>
          <w:lang w:eastAsia="es-CO"/>
        </w:rPr>
        <w:t xml:space="preserve">, reservó a las </w:t>
      </w:r>
      <w:r w:rsidRPr="00594DA2">
        <w:rPr>
          <w:rFonts w:eastAsia="Times New Roman" w:cs="Times New Roman"/>
          <w:b/>
          <w:sz w:val="24"/>
          <w:szCs w:val="24"/>
          <w:lang w:eastAsia="es-CO"/>
        </w:rPr>
        <w:t>provincias el poder municipal en toda su amplitud</w:t>
      </w:r>
      <w:r w:rsidRPr="00594DA2">
        <w:rPr>
          <w:rFonts w:eastAsia="Times New Roman" w:cs="Times New Roman"/>
          <w:sz w:val="24"/>
          <w:szCs w:val="24"/>
          <w:lang w:eastAsia="es-CO"/>
        </w:rPr>
        <w:t xml:space="preserve">, ejercido a través de </w:t>
      </w:r>
      <w:r w:rsidRPr="00594DA2">
        <w:rPr>
          <w:rFonts w:eastAsia="Times New Roman" w:cs="Times New Roman"/>
          <w:b/>
          <w:sz w:val="24"/>
          <w:szCs w:val="24"/>
          <w:lang w:eastAsia="es-CO"/>
        </w:rPr>
        <w:t>legislaturas provinciales y gobernadores</w:t>
      </w:r>
      <w:r w:rsidRPr="00594DA2">
        <w:rPr>
          <w:rFonts w:eastAsia="Times New Roman" w:cs="Times New Roman"/>
          <w:sz w:val="24"/>
          <w:szCs w:val="24"/>
          <w:lang w:eastAsia="es-CO"/>
        </w:rPr>
        <w:t xml:space="preserve">. A las entidades territoriales se les permitió la posibilidad de </w:t>
      </w:r>
      <w:r w:rsidRPr="00594DA2">
        <w:rPr>
          <w:rFonts w:eastAsia="Times New Roman" w:cs="Times New Roman"/>
          <w:b/>
          <w:sz w:val="24"/>
          <w:szCs w:val="24"/>
          <w:lang w:eastAsia="es-CO"/>
        </w:rPr>
        <w:t>otorgarse constituciones especiales</w:t>
      </w:r>
      <w:r w:rsidRPr="00594DA2">
        <w:rPr>
          <w:rFonts w:eastAsia="Times New Roman" w:cs="Times New Roman"/>
          <w:sz w:val="24"/>
          <w:szCs w:val="24"/>
          <w:lang w:eastAsia="es-CO"/>
        </w:rPr>
        <w:t xml:space="preserve">. </w:t>
      </w:r>
      <w:r w:rsidR="00444D52" w:rsidRPr="00594DA2">
        <w:rPr>
          <w:rFonts w:eastAsia="Times New Roman" w:cs="Times New Roman"/>
          <w:sz w:val="24"/>
          <w:szCs w:val="24"/>
          <w:lang w:eastAsia="es-CO"/>
        </w:rPr>
        <w:t>La</w:t>
      </w:r>
      <w:r w:rsidRPr="00594DA2">
        <w:rPr>
          <w:rFonts w:eastAsia="Times New Roman" w:cs="Times New Roman"/>
          <w:sz w:val="24"/>
          <w:szCs w:val="24"/>
          <w:lang w:eastAsia="es-CO"/>
        </w:rPr>
        <w:t xml:space="preserve"> autonomía, conjugada con la otorgada al Congreso Nacional, generó </w:t>
      </w:r>
      <w:r w:rsidR="00444D52" w:rsidRPr="00594DA2">
        <w:rPr>
          <w:rFonts w:eastAsia="Times New Roman" w:cs="Times New Roman"/>
          <w:sz w:val="24"/>
          <w:szCs w:val="24"/>
          <w:lang w:eastAsia="es-CO"/>
        </w:rPr>
        <w:t>una multitud de Constituciones</w:t>
      </w:r>
      <w:r w:rsidR="008C00E2" w:rsidRPr="00594DA2">
        <w:rPr>
          <w:rFonts w:eastAsia="Times New Roman" w:cs="Times New Roman"/>
          <w:sz w:val="24"/>
          <w:szCs w:val="24"/>
          <w:lang w:eastAsia="es-CO"/>
        </w:rPr>
        <w:t xml:space="preserve"> en un sistema centralista, lo cual generó un caos en la estructura republicana</w:t>
      </w:r>
      <w:r w:rsidR="00444D52" w:rsidRPr="00594DA2">
        <w:rPr>
          <w:rFonts w:eastAsia="Times New Roman" w:cs="Times New Roman"/>
          <w:sz w:val="24"/>
          <w:szCs w:val="24"/>
          <w:lang w:eastAsia="es-CO"/>
        </w:rPr>
        <w:t xml:space="preserve">. </w:t>
      </w:r>
    </w:p>
    <w:p w14:paraId="3F6F6ED7" w14:textId="77777777" w:rsidR="00444D52" w:rsidRPr="00594DA2" w:rsidRDefault="00444D52"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1660CB" w:rsidRPr="00594DA2" w14:paraId="714CFB51" w14:textId="77777777" w:rsidTr="004B4705">
        <w:tc>
          <w:tcPr>
            <w:tcW w:w="9054" w:type="dxa"/>
            <w:gridSpan w:val="2"/>
            <w:shd w:val="clear" w:color="auto" w:fill="000000" w:themeFill="text1"/>
          </w:tcPr>
          <w:p w14:paraId="36A84ADE" w14:textId="77777777" w:rsidR="00870E37" w:rsidRPr="00594DA2" w:rsidRDefault="00870E37" w:rsidP="004B4705">
            <w:pPr>
              <w:jc w:val="center"/>
              <w:rPr>
                <w:rFonts w:cs="Times New Roman"/>
                <w:b/>
                <w:sz w:val="20"/>
                <w:szCs w:val="24"/>
              </w:rPr>
            </w:pPr>
            <w:r w:rsidRPr="00594DA2">
              <w:rPr>
                <w:rFonts w:cs="Times New Roman"/>
                <w:b/>
                <w:sz w:val="20"/>
                <w:szCs w:val="24"/>
              </w:rPr>
              <w:t xml:space="preserve">Practica. Recurso nuevo </w:t>
            </w:r>
          </w:p>
        </w:tc>
      </w:tr>
      <w:tr w:rsidR="001660CB" w:rsidRPr="00594DA2" w14:paraId="148827ED" w14:textId="77777777" w:rsidTr="004B4705">
        <w:tc>
          <w:tcPr>
            <w:tcW w:w="2518" w:type="dxa"/>
          </w:tcPr>
          <w:p w14:paraId="31523602" w14:textId="77777777" w:rsidR="00870E37" w:rsidRPr="00594DA2" w:rsidRDefault="00870E37" w:rsidP="004B4705">
            <w:pPr>
              <w:rPr>
                <w:rFonts w:cs="Times New Roman"/>
                <w:b/>
                <w:sz w:val="20"/>
                <w:szCs w:val="24"/>
              </w:rPr>
            </w:pPr>
            <w:r w:rsidRPr="00594DA2">
              <w:rPr>
                <w:rFonts w:cs="Times New Roman"/>
                <w:b/>
                <w:sz w:val="20"/>
                <w:szCs w:val="24"/>
              </w:rPr>
              <w:t>Código</w:t>
            </w:r>
          </w:p>
        </w:tc>
        <w:tc>
          <w:tcPr>
            <w:tcW w:w="6536" w:type="dxa"/>
          </w:tcPr>
          <w:p w14:paraId="39EEADA3" w14:textId="00AB0302" w:rsidR="00870E37" w:rsidRPr="00594DA2" w:rsidRDefault="00870E37" w:rsidP="004B4705">
            <w:pPr>
              <w:jc w:val="both"/>
              <w:rPr>
                <w:rFonts w:cs="Times New Roman"/>
                <w:b/>
                <w:sz w:val="20"/>
                <w:szCs w:val="24"/>
              </w:rPr>
            </w:pPr>
            <w:r w:rsidRPr="00594DA2">
              <w:rPr>
                <w:rFonts w:cs="Times New Roman"/>
                <w:sz w:val="20"/>
                <w:szCs w:val="24"/>
              </w:rPr>
              <w:t>CS_08_12_REC120</w:t>
            </w:r>
          </w:p>
        </w:tc>
      </w:tr>
      <w:tr w:rsidR="001660CB" w:rsidRPr="00594DA2" w14:paraId="03B7B12B" w14:textId="77777777" w:rsidTr="004B4705">
        <w:tc>
          <w:tcPr>
            <w:tcW w:w="2518" w:type="dxa"/>
          </w:tcPr>
          <w:p w14:paraId="46705D2E" w14:textId="77777777" w:rsidR="00870E37" w:rsidRPr="00594DA2" w:rsidRDefault="00870E37" w:rsidP="004B4705">
            <w:pPr>
              <w:rPr>
                <w:rFonts w:cs="Times New Roman"/>
                <w:b/>
                <w:sz w:val="20"/>
                <w:szCs w:val="24"/>
              </w:rPr>
            </w:pPr>
            <w:r w:rsidRPr="00594DA2">
              <w:rPr>
                <w:rFonts w:cs="Times New Roman"/>
                <w:b/>
                <w:sz w:val="20"/>
                <w:szCs w:val="24"/>
              </w:rPr>
              <w:t>Título</w:t>
            </w:r>
          </w:p>
        </w:tc>
        <w:tc>
          <w:tcPr>
            <w:tcW w:w="6536" w:type="dxa"/>
          </w:tcPr>
          <w:p w14:paraId="5FB37C62" w14:textId="0961DB44" w:rsidR="00870E37" w:rsidRPr="00594DA2" w:rsidRDefault="00870E37" w:rsidP="004B4705">
            <w:pPr>
              <w:pStyle w:val="Textocomentario"/>
              <w:jc w:val="both"/>
              <w:rPr>
                <w:rFonts w:cs="Times New Roman"/>
                <w:szCs w:val="24"/>
              </w:rPr>
            </w:pPr>
            <w:r w:rsidRPr="00594DA2">
              <w:rPr>
                <w:rFonts w:cs="Times New Roman"/>
                <w:szCs w:val="24"/>
              </w:rPr>
              <w:t>La Constitución Política de 1853.</w:t>
            </w:r>
          </w:p>
        </w:tc>
      </w:tr>
      <w:tr w:rsidR="00870E37" w:rsidRPr="00594DA2" w14:paraId="11F259D5" w14:textId="77777777" w:rsidTr="004B4705">
        <w:tc>
          <w:tcPr>
            <w:tcW w:w="2518" w:type="dxa"/>
          </w:tcPr>
          <w:p w14:paraId="391471DF" w14:textId="77777777" w:rsidR="00870E37" w:rsidRPr="00594DA2" w:rsidRDefault="00870E37" w:rsidP="004B4705">
            <w:pPr>
              <w:rPr>
                <w:rFonts w:cs="Times New Roman"/>
                <w:b/>
                <w:sz w:val="20"/>
                <w:szCs w:val="24"/>
              </w:rPr>
            </w:pPr>
            <w:r w:rsidRPr="00594DA2">
              <w:rPr>
                <w:rFonts w:cs="Times New Roman"/>
                <w:b/>
                <w:sz w:val="20"/>
                <w:szCs w:val="24"/>
              </w:rPr>
              <w:t>Descripción</w:t>
            </w:r>
          </w:p>
        </w:tc>
        <w:tc>
          <w:tcPr>
            <w:tcW w:w="6536" w:type="dxa"/>
          </w:tcPr>
          <w:p w14:paraId="60615B24" w14:textId="54D1680D" w:rsidR="00870E37" w:rsidRPr="00594DA2" w:rsidRDefault="00870E37" w:rsidP="00870E37">
            <w:pPr>
              <w:pStyle w:val="Textocomentario"/>
              <w:jc w:val="both"/>
              <w:rPr>
                <w:rFonts w:cs="Times New Roman"/>
                <w:szCs w:val="24"/>
              </w:rPr>
            </w:pPr>
            <w:r w:rsidRPr="00594DA2">
              <w:rPr>
                <w:rFonts w:cs="Times New Roman"/>
                <w:szCs w:val="24"/>
              </w:rPr>
              <w:t>Preguntas de selección múltiple sobre la Constitución Política de 1853.</w:t>
            </w:r>
          </w:p>
        </w:tc>
      </w:tr>
    </w:tbl>
    <w:p w14:paraId="66787AC6" w14:textId="77777777" w:rsidR="00870E37" w:rsidRPr="00594DA2" w:rsidRDefault="00870E37"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594DA2" w:rsidRPr="00594DA2" w14:paraId="45166A7D" w14:textId="77777777" w:rsidTr="0057502F">
        <w:tc>
          <w:tcPr>
            <w:tcW w:w="9054" w:type="dxa"/>
            <w:gridSpan w:val="2"/>
            <w:shd w:val="clear" w:color="auto" w:fill="000000" w:themeFill="text1"/>
          </w:tcPr>
          <w:p w14:paraId="65889DB1" w14:textId="69E84C4B" w:rsidR="00743AFF" w:rsidRPr="00594DA2" w:rsidRDefault="00743AFF" w:rsidP="0057502F">
            <w:pPr>
              <w:jc w:val="center"/>
              <w:rPr>
                <w:rFonts w:cs="Times New Roman"/>
                <w:sz w:val="20"/>
                <w:szCs w:val="24"/>
              </w:rPr>
            </w:pPr>
            <w:r w:rsidRPr="00594DA2">
              <w:rPr>
                <w:rFonts w:cs="Times New Roman"/>
                <w:sz w:val="20"/>
                <w:szCs w:val="24"/>
              </w:rPr>
              <w:t>Destacado # 8</w:t>
            </w:r>
          </w:p>
        </w:tc>
      </w:tr>
      <w:tr w:rsidR="00594DA2" w:rsidRPr="00594DA2" w14:paraId="45CB0CF4" w14:textId="77777777" w:rsidTr="0057502F">
        <w:trPr>
          <w:trHeight w:val="252"/>
        </w:trPr>
        <w:tc>
          <w:tcPr>
            <w:tcW w:w="2093" w:type="dxa"/>
            <w:shd w:val="clear" w:color="auto" w:fill="auto"/>
          </w:tcPr>
          <w:p w14:paraId="0800196D" w14:textId="77777777" w:rsidR="00743AFF" w:rsidRPr="00594DA2" w:rsidRDefault="00743AFF" w:rsidP="0057502F">
            <w:pPr>
              <w:rPr>
                <w:rFonts w:cs="Times New Roman"/>
                <w:sz w:val="20"/>
                <w:szCs w:val="24"/>
                <w:lang w:val="es-ES"/>
              </w:rPr>
            </w:pPr>
            <w:r w:rsidRPr="00594DA2">
              <w:rPr>
                <w:rFonts w:cs="Times New Roman"/>
                <w:sz w:val="20"/>
                <w:szCs w:val="24"/>
                <w:lang w:val="es-ES"/>
              </w:rPr>
              <w:t>Título</w:t>
            </w:r>
          </w:p>
        </w:tc>
        <w:tc>
          <w:tcPr>
            <w:tcW w:w="6961" w:type="dxa"/>
            <w:shd w:val="clear" w:color="auto" w:fill="auto"/>
          </w:tcPr>
          <w:p w14:paraId="06DC202D" w14:textId="403080A2" w:rsidR="00743AFF" w:rsidRPr="00594DA2" w:rsidRDefault="00743AFF" w:rsidP="00743AFF">
            <w:pPr>
              <w:jc w:val="both"/>
              <w:rPr>
                <w:rFonts w:cs="Times New Roman"/>
                <w:sz w:val="20"/>
                <w:szCs w:val="24"/>
              </w:rPr>
            </w:pPr>
            <w:r w:rsidRPr="00594DA2">
              <w:rPr>
                <w:rFonts w:cs="Times New Roman"/>
                <w:sz w:val="20"/>
                <w:szCs w:val="24"/>
              </w:rPr>
              <w:t>El constitucionalismo colombiano: una oportunidad para el federalismo.</w:t>
            </w:r>
          </w:p>
        </w:tc>
      </w:tr>
      <w:tr w:rsidR="00594DA2" w:rsidRPr="00594DA2" w14:paraId="179A0F8B" w14:textId="77777777" w:rsidTr="0057502F">
        <w:trPr>
          <w:trHeight w:val="318"/>
        </w:trPr>
        <w:tc>
          <w:tcPr>
            <w:tcW w:w="2093" w:type="dxa"/>
            <w:shd w:val="clear" w:color="auto" w:fill="auto"/>
          </w:tcPr>
          <w:p w14:paraId="19BCC5BC" w14:textId="77777777" w:rsidR="00743AFF" w:rsidRPr="00594DA2" w:rsidRDefault="00743AFF" w:rsidP="0057502F">
            <w:pPr>
              <w:rPr>
                <w:rFonts w:cs="Times New Roman"/>
                <w:sz w:val="20"/>
                <w:szCs w:val="24"/>
                <w:lang w:val="es-ES"/>
              </w:rPr>
            </w:pPr>
            <w:r w:rsidRPr="00594DA2">
              <w:rPr>
                <w:rFonts w:cs="Times New Roman"/>
                <w:sz w:val="20"/>
                <w:szCs w:val="24"/>
                <w:lang w:val="es-ES"/>
              </w:rPr>
              <w:t>Contenido</w:t>
            </w:r>
          </w:p>
        </w:tc>
        <w:tc>
          <w:tcPr>
            <w:tcW w:w="6961" w:type="dxa"/>
            <w:shd w:val="clear" w:color="auto" w:fill="auto"/>
          </w:tcPr>
          <w:p w14:paraId="79FA6FA5" w14:textId="1F19BDE6" w:rsidR="00743AFF" w:rsidRPr="00594DA2" w:rsidRDefault="00743AFF" w:rsidP="00743AFF">
            <w:pPr>
              <w:jc w:val="both"/>
              <w:rPr>
                <w:rFonts w:cs="Times New Roman"/>
                <w:sz w:val="20"/>
                <w:szCs w:val="24"/>
              </w:rPr>
            </w:pPr>
            <w:r w:rsidRPr="00594DA2">
              <w:rPr>
                <w:rFonts w:cs="Times New Roman"/>
                <w:sz w:val="20"/>
                <w:szCs w:val="24"/>
              </w:rPr>
              <w:t>La segunda generación de la República buscó consolidar un proyecto liberal en toda su extensión.</w:t>
            </w:r>
          </w:p>
        </w:tc>
      </w:tr>
    </w:tbl>
    <w:p w14:paraId="62EE2830" w14:textId="77777777" w:rsidR="00743AFF" w:rsidRPr="00594DA2" w:rsidRDefault="00743AFF" w:rsidP="00642B12">
      <w:pPr>
        <w:spacing w:after="0" w:line="240" w:lineRule="auto"/>
        <w:jc w:val="both"/>
        <w:rPr>
          <w:rFonts w:eastAsia="Times New Roman" w:cs="Times New Roman"/>
          <w:sz w:val="24"/>
          <w:szCs w:val="24"/>
          <w:lang w:eastAsia="es-CO"/>
        </w:rPr>
      </w:pPr>
    </w:p>
    <w:p w14:paraId="30FC0459" w14:textId="77777777" w:rsidR="00444D52" w:rsidRPr="00594DA2" w:rsidRDefault="00916F7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Las </w:t>
      </w:r>
      <w:r w:rsidRPr="00594DA2">
        <w:rPr>
          <w:rFonts w:eastAsia="Times New Roman" w:cs="Times New Roman"/>
          <w:b/>
          <w:sz w:val="24"/>
          <w:szCs w:val="24"/>
          <w:lang w:eastAsia="es-CO"/>
        </w:rPr>
        <w:t>provincias aumentaron</w:t>
      </w:r>
      <w:r w:rsidRPr="00594DA2">
        <w:rPr>
          <w:rFonts w:eastAsia="Times New Roman" w:cs="Times New Roman"/>
          <w:sz w:val="24"/>
          <w:szCs w:val="24"/>
          <w:lang w:eastAsia="es-CO"/>
        </w:rPr>
        <w:t xml:space="preserve"> y algunas lograron que el Congreso tramitara leyes que las trasformaron en </w:t>
      </w:r>
      <w:r w:rsidRPr="00594DA2">
        <w:rPr>
          <w:rFonts w:eastAsia="Times New Roman" w:cs="Times New Roman"/>
          <w:b/>
          <w:sz w:val="24"/>
          <w:szCs w:val="24"/>
          <w:lang w:eastAsia="es-CO"/>
        </w:rPr>
        <w:t>Estados Soberanos</w:t>
      </w:r>
      <w:r w:rsidRPr="00594DA2">
        <w:rPr>
          <w:rFonts w:eastAsia="Times New Roman" w:cs="Times New Roman"/>
          <w:sz w:val="24"/>
          <w:szCs w:val="24"/>
          <w:lang w:eastAsia="es-CO"/>
        </w:rPr>
        <w:t xml:space="preserve">. Esta realidad fue reconocida en la </w:t>
      </w:r>
      <w:r w:rsidRPr="00594DA2">
        <w:rPr>
          <w:rFonts w:eastAsia="Times New Roman" w:cs="Times New Roman"/>
          <w:b/>
          <w:sz w:val="24"/>
          <w:szCs w:val="24"/>
          <w:lang w:eastAsia="es-CO"/>
        </w:rPr>
        <w:t>Constitución de l</w:t>
      </w:r>
      <w:r w:rsidR="00444D52" w:rsidRPr="00594DA2">
        <w:rPr>
          <w:rFonts w:eastAsia="Times New Roman" w:cs="Times New Roman"/>
          <w:b/>
          <w:sz w:val="24"/>
          <w:szCs w:val="24"/>
          <w:lang w:eastAsia="es-CO"/>
        </w:rPr>
        <w:t>a Confederación Granadina expe</w:t>
      </w:r>
      <w:r w:rsidRPr="00594DA2">
        <w:rPr>
          <w:rFonts w:eastAsia="Times New Roman" w:cs="Times New Roman"/>
          <w:b/>
          <w:sz w:val="24"/>
          <w:szCs w:val="24"/>
          <w:lang w:eastAsia="es-CO"/>
        </w:rPr>
        <w:t>dida en 1858</w:t>
      </w:r>
      <w:r w:rsidRPr="00594DA2">
        <w:rPr>
          <w:rFonts w:eastAsia="Times New Roman" w:cs="Times New Roman"/>
          <w:sz w:val="24"/>
          <w:szCs w:val="24"/>
          <w:lang w:eastAsia="es-CO"/>
        </w:rPr>
        <w:t xml:space="preserve"> al señalar que los </w:t>
      </w:r>
      <w:r w:rsidRPr="00594DA2">
        <w:rPr>
          <w:rFonts w:eastAsia="Times New Roman" w:cs="Times New Roman"/>
          <w:b/>
          <w:sz w:val="24"/>
          <w:szCs w:val="24"/>
          <w:lang w:eastAsia="es-CO"/>
        </w:rPr>
        <w:t xml:space="preserve">Estados se confederaban a perpetuidad y formarían una nación </w:t>
      </w:r>
      <w:r w:rsidR="00444D52" w:rsidRPr="00594DA2">
        <w:rPr>
          <w:rFonts w:eastAsia="Times New Roman" w:cs="Times New Roman"/>
          <w:b/>
          <w:sz w:val="24"/>
          <w:szCs w:val="24"/>
          <w:lang w:eastAsia="es-CO"/>
        </w:rPr>
        <w:t>soberana, libre e independiente</w:t>
      </w:r>
      <w:r w:rsidRPr="00594DA2">
        <w:rPr>
          <w:rFonts w:eastAsia="Times New Roman" w:cs="Times New Roman"/>
          <w:sz w:val="24"/>
          <w:szCs w:val="24"/>
          <w:lang w:eastAsia="es-CO"/>
        </w:rPr>
        <w:t xml:space="preserve">. Los cambios son, </w:t>
      </w:r>
      <w:r w:rsidR="00444D52" w:rsidRPr="00594DA2">
        <w:rPr>
          <w:rFonts w:eastAsia="Times New Roman" w:cs="Times New Roman"/>
          <w:sz w:val="24"/>
          <w:szCs w:val="24"/>
          <w:lang w:eastAsia="es-CO"/>
        </w:rPr>
        <w:t>en primer lugar</w:t>
      </w:r>
      <w:r w:rsidRPr="00594DA2">
        <w:rPr>
          <w:rFonts w:eastAsia="Times New Roman" w:cs="Times New Roman"/>
          <w:sz w:val="24"/>
          <w:szCs w:val="24"/>
          <w:lang w:eastAsia="es-CO"/>
        </w:rPr>
        <w:t xml:space="preserve">, la </w:t>
      </w:r>
      <w:r w:rsidRPr="00594DA2">
        <w:rPr>
          <w:rFonts w:eastAsia="Times New Roman" w:cs="Times New Roman"/>
          <w:b/>
          <w:sz w:val="24"/>
          <w:szCs w:val="24"/>
          <w:lang w:eastAsia="es-CO"/>
        </w:rPr>
        <w:t>limitación del gobierno general</w:t>
      </w:r>
      <w:r w:rsidRPr="00594DA2">
        <w:rPr>
          <w:rFonts w:eastAsia="Times New Roman" w:cs="Times New Roman"/>
          <w:sz w:val="24"/>
          <w:szCs w:val="24"/>
          <w:lang w:eastAsia="es-CO"/>
        </w:rPr>
        <w:t xml:space="preserve"> y, </w:t>
      </w:r>
      <w:r w:rsidR="00444D52" w:rsidRPr="00594DA2">
        <w:rPr>
          <w:rFonts w:eastAsia="Times New Roman" w:cs="Times New Roman"/>
          <w:sz w:val="24"/>
          <w:szCs w:val="24"/>
          <w:lang w:eastAsia="es-CO"/>
        </w:rPr>
        <w:t>en segundo lugar</w:t>
      </w:r>
      <w:r w:rsidRPr="00594DA2">
        <w:rPr>
          <w:rFonts w:eastAsia="Times New Roman" w:cs="Times New Roman"/>
          <w:b/>
          <w:sz w:val="24"/>
          <w:szCs w:val="24"/>
          <w:lang w:eastAsia="es-CO"/>
        </w:rPr>
        <w:t>, la cláusula de poderes res</w:t>
      </w:r>
      <w:r w:rsidR="00444D52" w:rsidRPr="00594DA2">
        <w:rPr>
          <w:rFonts w:eastAsia="Times New Roman" w:cs="Times New Roman"/>
          <w:b/>
          <w:sz w:val="24"/>
          <w:szCs w:val="24"/>
          <w:lang w:eastAsia="es-CO"/>
        </w:rPr>
        <w:t>iduales a cargo de los Estados</w:t>
      </w:r>
      <w:r w:rsidR="00444D52" w:rsidRPr="00594DA2">
        <w:rPr>
          <w:rFonts w:eastAsia="Times New Roman" w:cs="Times New Roman"/>
          <w:sz w:val="24"/>
          <w:szCs w:val="24"/>
          <w:lang w:eastAsia="es-CO"/>
        </w:rPr>
        <w:t>.</w:t>
      </w:r>
    </w:p>
    <w:p w14:paraId="4F3FA6CB" w14:textId="77777777" w:rsidR="00444D52" w:rsidRPr="00594DA2" w:rsidRDefault="00444D52"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1660CB" w:rsidRPr="00594DA2" w14:paraId="6653B53D" w14:textId="77777777" w:rsidTr="004B4705">
        <w:tc>
          <w:tcPr>
            <w:tcW w:w="9054" w:type="dxa"/>
            <w:gridSpan w:val="2"/>
            <w:shd w:val="clear" w:color="auto" w:fill="000000" w:themeFill="text1"/>
          </w:tcPr>
          <w:p w14:paraId="45443FE3" w14:textId="77777777" w:rsidR="00870E37" w:rsidRPr="00594DA2" w:rsidRDefault="00870E37" w:rsidP="004B4705">
            <w:pPr>
              <w:jc w:val="center"/>
              <w:rPr>
                <w:rFonts w:cs="Times New Roman"/>
                <w:b/>
                <w:sz w:val="20"/>
                <w:szCs w:val="24"/>
              </w:rPr>
            </w:pPr>
            <w:r w:rsidRPr="00594DA2">
              <w:rPr>
                <w:rFonts w:cs="Times New Roman"/>
                <w:b/>
                <w:sz w:val="20"/>
                <w:szCs w:val="24"/>
              </w:rPr>
              <w:t xml:space="preserve">Practica. Recurso nuevo </w:t>
            </w:r>
          </w:p>
        </w:tc>
      </w:tr>
      <w:tr w:rsidR="001660CB" w:rsidRPr="00594DA2" w14:paraId="2D20817B" w14:textId="77777777" w:rsidTr="004B4705">
        <w:tc>
          <w:tcPr>
            <w:tcW w:w="2518" w:type="dxa"/>
          </w:tcPr>
          <w:p w14:paraId="345CD3D5" w14:textId="77777777" w:rsidR="00870E37" w:rsidRPr="00594DA2" w:rsidRDefault="00870E37" w:rsidP="004B4705">
            <w:pPr>
              <w:rPr>
                <w:rFonts w:cs="Times New Roman"/>
                <w:b/>
                <w:sz w:val="20"/>
                <w:szCs w:val="24"/>
              </w:rPr>
            </w:pPr>
            <w:r w:rsidRPr="00594DA2">
              <w:rPr>
                <w:rFonts w:cs="Times New Roman"/>
                <w:b/>
                <w:sz w:val="20"/>
                <w:szCs w:val="24"/>
              </w:rPr>
              <w:lastRenderedPageBreak/>
              <w:t>Código</w:t>
            </w:r>
          </w:p>
        </w:tc>
        <w:tc>
          <w:tcPr>
            <w:tcW w:w="6536" w:type="dxa"/>
          </w:tcPr>
          <w:p w14:paraId="683750B8" w14:textId="031BDF06" w:rsidR="00870E37" w:rsidRPr="00594DA2" w:rsidRDefault="00870E37" w:rsidP="004B4705">
            <w:pPr>
              <w:jc w:val="both"/>
              <w:rPr>
                <w:rFonts w:cs="Times New Roman"/>
                <w:b/>
                <w:sz w:val="20"/>
                <w:szCs w:val="24"/>
              </w:rPr>
            </w:pPr>
            <w:r w:rsidRPr="00594DA2">
              <w:rPr>
                <w:rFonts w:cs="Times New Roman"/>
                <w:sz w:val="20"/>
                <w:szCs w:val="24"/>
              </w:rPr>
              <w:t>CS_08_12_REC130</w:t>
            </w:r>
          </w:p>
        </w:tc>
      </w:tr>
      <w:tr w:rsidR="001660CB" w:rsidRPr="00594DA2" w14:paraId="64896FFE" w14:textId="77777777" w:rsidTr="004B4705">
        <w:tc>
          <w:tcPr>
            <w:tcW w:w="2518" w:type="dxa"/>
          </w:tcPr>
          <w:p w14:paraId="53140EF8" w14:textId="77777777" w:rsidR="00870E37" w:rsidRPr="00594DA2" w:rsidRDefault="00870E37" w:rsidP="004B4705">
            <w:pPr>
              <w:rPr>
                <w:rFonts w:cs="Times New Roman"/>
                <w:b/>
                <w:sz w:val="20"/>
                <w:szCs w:val="24"/>
              </w:rPr>
            </w:pPr>
            <w:r w:rsidRPr="00594DA2">
              <w:rPr>
                <w:rFonts w:cs="Times New Roman"/>
                <w:b/>
                <w:sz w:val="20"/>
                <w:szCs w:val="24"/>
              </w:rPr>
              <w:t>Título</w:t>
            </w:r>
          </w:p>
        </w:tc>
        <w:tc>
          <w:tcPr>
            <w:tcW w:w="6536" w:type="dxa"/>
          </w:tcPr>
          <w:p w14:paraId="438F1E47" w14:textId="59BD498B" w:rsidR="00870E37" w:rsidRPr="00594DA2" w:rsidRDefault="00870E37" w:rsidP="004B4705">
            <w:pPr>
              <w:pStyle w:val="Textocomentario"/>
              <w:jc w:val="both"/>
              <w:rPr>
                <w:rFonts w:cs="Times New Roman"/>
                <w:szCs w:val="24"/>
              </w:rPr>
            </w:pPr>
            <w:r w:rsidRPr="00594DA2">
              <w:rPr>
                <w:rFonts w:cs="Times New Roman"/>
                <w:szCs w:val="24"/>
              </w:rPr>
              <w:t>La Constitución Política de 1858.</w:t>
            </w:r>
          </w:p>
        </w:tc>
      </w:tr>
      <w:tr w:rsidR="00870E37" w:rsidRPr="00594DA2" w14:paraId="79686F38" w14:textId="77777777" w:rsidTr="004B4705">
        <w:tc>
          <w:tcPr>
            <w:tcW w:w="2518" w:type="dxa"/>
          </w:tcPr>
          <w:p w14:paraId="079A5A30" w14:textId="77777777" w:rsidR="00870E37" w:rsidRPr="00594DA2" w:rsidRDefault="00870E37" w:rsidP="004B4705">
            <w:pPr>
              <w:rPr>
                <w:rFonts w:cs="Times New Roman"/>
                <w:b/>
                <w:sz w:val="20"/>
                <w:szCs w:val="24"/>
              </w:rPr>
            </w:pPr>
            <w:r w:rsidRPr="00594DA2">
              <w:rPr>
                <w:rFonts w:cs="Times New Roman"/>
                <w:b/>
                <w:sz w:val="20"/>
                <w:szCs w:val="24"/>
              </w:rPr>
              <w:t>Descripción</w:t>
            </w:r>
          </w:p>
        </w:tc>
        <w:tc>
          <w:tcPr>
            <w:tcW w:w="6536" w:type="dxa"/>
          </w:tcPr>
          <w:p w14:paraId="4782A107" w14:textId="230ECC02" w:rsidR="00870E37" w:rsidRPr="00594DA2" w:rsidRDefault="00870E37" w:rsidP="004B4705">
            <w:pPr>
              <w:pStyle w:val="Textocomentario"/>
              <w:jc w:val="both"/>
              <w:rPr>
                <w:rFonts w:cs="Times New Roman"/>
                <w:szCs w:val="24"/>
              </w:rPr>
            </w:pPr>
            <w:r w:rsidRPr="00594DA2">
              <w:rPr>
                <w:rFonts w:cs="Times New Roman"/>
                <w:szCs w:val="24"/>
              </w:rPr>
              <w:t>Preguntas de selección múltiple sobre la Constitución Política de 1858.</w:t>
            </w:r>
          </w:p>
        </w:tc>
      </w:tr>
    </w:tbl>
    <w:p w14:paraId="15CB0FA6" w14:textId="77777777" w:rsidR="00870E37" w:rsidRPr="00594DA2" w:rsidRDefault="00870E37"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1897"/>
        <w:gridCol w:w="7157"/>
      </w:tblGrid>
      <w:tr w:rsidR="001660CB" w:rsidRPr="00594DA2" w14:paraId="7899E2E7" w14:textId="77777777" w:rsidTr="000A6813">
        <w:tc>
          <w:tcPr>
            <w:tcW w:w="0" w:type="auto"/>
            <w:gridSpan w:val="2"/>
            <w:shd w:val="clear" w:color="auto" w:fill="0D0D0D" w:themeFill="text1" w:themeFillTint="F2"/>
          </w:tcPr>
          <w:p w14:paraId="140400A8" w14:textId="77777777" w:rsidR="00D01C4A" w:rsidRPr="00594DA2" w:rsidRDefault="00D01C4A" w:rsidP="000A6813">
            <w:pPr>
              <w:jc w:val="center"/>
              <w:rPr>
                <w:rFonts w:cs="Times New Roman"/>
                <w:b/>
                <w:sz w:val="20"/>
                <w:szCs w:val="24"/>
              </w:rPr>
            </w:pPr>
            <w:r w:rsidRPr="00594DA2">
              <w:rPr>
                <w:rFonts w:cs="Times New Roman"/>
                <w:b/>
                <w:sz w:val="20"/>
                <w:szCs w:val="24"/>
              </w:rPr>
              <w:t>Imagen (fotografía, gráfica o ilustración)</w:t>
            </w:r>
          </w:p>
        </w:tc>
      </w:tr>
      <w:tr w:rsidR="001660CB" w:rsidRPr="00594DA2" w14:paraId="7549F45E" w14:textId="77777777" w:rsidTr="000A6813">
        <w:tc>
          <w:tcPr>
            <w:tcW w:w="0" w:type="auto"/>
          </w:tcPr>
          <w:p w14:paraId="42A2A8C3" w14:textId="77777777" w:rsidR="00D01C4A" w:rsidRPr="00594DA2" w:rsidRDefault="00D01C4A" w:rsidP="000A6813">
            <w:pPr>
              <w:jc w:val="both"/>
              <w:rPr>
                <w:rFonts w:cs="Times New Roman"/>
                <w:b/>
                <w:sz w:val="20"/>
                <w:szCs w:val="24"/>
              </w:rPr>
            </w:pPr>
            <w:r w:rsidRPr="00594DA2">
              <w:rPr>
                <w:rFonts w:cs="Times New Roman"/>
                <w:b/>
                <w:sz w:val="20"/>
                <w:szCs w:val="24"/>
              </w:rPr>
              <w:t>Código</w:t>
            </w:r>
          </w:p>
        </w:tc>
        <w:tc>
          <w:tcPr>
            <w:tcW w:w="0" w:type="auto"/>
          </w:tcPr>
          <w:p w14:paraId="75310998" w14:textId="1A65654B" w:rsidR="00D01C4A" w:rsidRPr="00594DA2" w:rsidRDefault="008D73A3" w:rsidP="000A6813">
            <w:pPr>
              <w:rPr>
                <w:rFonts w:cs="Times New Roman"/>
                <w:b/>
                <w:sz w:val="20"/>
                <w:szCs w:val="24"/>
              </w:rPr>
            </w:pPr>
            <w:r w:rsidRPr="00594DA2">
              <w:rPr>
                <w:rFonts w:cs="Times New Roman"/>
                <w:b/>
                <w:sz w:val="20"/>
                <w:szCs w:val="24"/>
              </w:rPr>
              <w:t>CS_08_12IMG14</w:t>
            </w:r>
          </w:p>
        </w:tc>
      </w:tr>
      <w:tr w:rsidR="001660CB" w:rsidRPr="00594DA2" w14:paraId="0136FC47" w14:textId="77777777" w:rsidTr="000A6813">
        <w:tc>
          <w:tcPr>
            <w:tcW w:w="0" w:type="auto"/>
          </w:tcPr>
          <w:p w14:paraId="3130A692" w14:textId="77777777" w:rsidR="00D01C4A" w:rsidRPr="00594DA2" w:rsidRDefault="00D01C4A" w:rsidP="000A6813">
            <w:pPr>
              <w:jc w:val="both"/>
              <w:rPr>
                <w:rFonts w:cs="Times New Roman"/>
                <w:sz w:val="20"/>
                <w:szCs w:val="24"/>
              </w:rPr>
            </w:pPr>
            <w:r w:rsidRPr="00594DA2">
              <w:rPr>
                <w:rFonts w:cs="Times New Roman"/>
                <w:b/>
                <w:sz w:val="20"/>
                <w:szCs w:val="24"/>
              </w:rPr>
              <w:t>Descripción</w:t>
            </w:r>
          </w:p>
        </w:tc>
        <w:tc>
          <w:tcPr>
            <w:tcW w:w="0" w:type="auto"/>
          </w:tcPr>
          <w:p w14:paraId="32730296" w14:textId="6B67350C" w:rsidR="00D01C4A" w:rsidRPr="00594DA2" w:rsidRDefault="00D01C4A" w:rsidP="00D01C4A">
            <w:pPr>
              <w:rPr>
                <w:rFonts w:cs="Times New Roman"/>
                <w:sz w:val="20"/>
                <w:szCs w:val="24"/>
              </w:rPr>
            </w:pPr>
            <w:r w:rsidRPr="00594DA2">
              <w:rPr>
                <w:rFonts w:cs="Times New Roman"/>
                <w:sz w:val="20"/>
                <w:szCs w:val="24"/>
              </w:rPr>
              <w:t>La Constitución de la Confederación Granadina de 1858</w:t>
            </w:r>
            <w:r w:rsidR="00870E37" w:rsidRPr="00594DA2">
              <w:rPr>
                <w:rFonts w:cs="Times New Roman"/>
                <w:sz w:val="20"/>
                <w:szCs w:val="24"/>
              </w:rPr>
              <w:t>.</w:t>
            </w:r>
          </w:p>
        </w:tc>
      </w:tr>
      <w:tr w:rsidR="001660CB" w:rsidRPr="00594DA2" w14:paraId="10AA75DC" w14:textId="77777777" w:rsidTr="000A6813">
        <w:tc>
          <w:tcPr>
            <w:tcW w:w="0" w:type="auto"/>
          </w:tcPr>
          <w:p w14:paraId="3578E3B8" w14:textId="77777777" w:rsidR="00D01C4A" w:rsidRPr="00594DA2" w:rsidRDefault="00D01C4A" w:rsidP="000A6813">
            <w:pPr>
              <w:jc w:val="both"/>
              <w:rPr>
                <w:rFonts w:cs="Times New Roman"/>
                <w:sz w:val="20"/>
                <w:szCs w:val="24"/>
              </w:rPr>
            </w:pPr>
            <w:r w:rsidRPr="00594DA2">
              <w:rPr>
                <w:rFonts w:cs="Times New Roman"/>
                <w:b/>
                <w:sz w:val="20"/>
                <w:szCs w:val="24"/>
              </w:rPr>
              <w:t>Código Shutterstock (o URL o la ruta en AulaPlaneta)</w:t>
            </w:r>
          </w:p>
        </w:tc>
        <w:tc>
          <w:tcPr>
            <w:tcW w:w="0" w:type="auto"/>
          </w:tcPr>
          <w:p w14:paraId="79C4DEF6" w14:textId="6F3F532F" w:rsidR="00D01C4A" w:rsidRPr="00594DA2" w:rsidRDefault="00D01C4A" w:rsidP="00D01C4A">
            <w:pPr>
              <w:rPr>
                <w:rFonts w:cs="Times New Roman"/>
                <w:sz w:val="20"/>
                <w:szCs w:val="24"/>
                <w:lang w:val="en"/>
              </w:rPr>
            </w:pPr>
            <w:r w:rsidRPr="00594DA2">
              <w:rPr>
                <w:rFonts w:cs="Times New Roman"/>
                <w:sz w:val="20"/>
                <w:szCs w:val="24"/>
                <w:lang w:val="en"/>
              </w:rPr>
              <w:t>Foto del levantamiento de José María Melo en 1854</w:t>
            </w:r>
            <w:r w:rsidR="00870E37" w:rsidRPr="00594DA2">
              <w:rPr>
                <w:rFonts w:cs="Times New Roman"/>
                <w:sz w:val="20"/>
                <w:szCs w:val="24"/>
                <w:lang w:val="en"/>
              </w:rPr>
              <w:t>.</w:t>
            </w:r>
          </w:p>
        </w:tc>
      </w:tr>
      <w:tr w:rsidR="00870E37" w:rsidRPr="00594DA2" w14:paraId="4E14887F" w14:textId="77777777" w:rsidTr="000A6813">
        <w:tc>
          <w:tcPr>
            <w:tcW w:w="0" w:type="auto"/>
          </w:tcPr>
          <w:p w14:paraId="76784160" w14:textId="77777777" w:rsidR="00D01C4A" w:rsidRPr="00594DA2" w:rsidRDefault="00D01C4A" w:rsidP="00D01C4A">
            <w:pPr>
              <w:jc w:val="both"/>
              <w:rPr>
                <w:rFonts w:cs="Times New Roman"/>
                <w:sz w:val="20"/>
                <w:szCs w:val="24"/>
              </w:rPr>
            </w:pPr>
            <w:r w:rsidRPr="00594DA2">
              <w:rPr>
                <w:rFonts w:cs="Times New Roman"/>
                <w:b/>
                <w:sz w:val="20"/>
                <w:szCs w:val="24"/>
              </w:rPr>
              <w:t>Pie de imagen</w:t>
            </w:r>
          </w:p>
        </w:tc>
        <w:tc>
          <w:tcPr>
            <w:tcW w:w="0" w:type="auto"/>
          </w:tcPr>
          <w:p w14:paraId="7E70F283" w14:textId="395A5A29" w:rsidR="00D01C4A" w:rsidRPr="00594DA2" w:rsidRDefault="00D01C4A" w:rsidP="00D01C4A">
            <w:pPr>
              <w:pStyle w:val="u"/>
              <w:shd w:val="clear" w:color="auto" w:fill="FFFFFF"/>
              <w:spacing w:after="0"/>
              <w:jc w:val="both"/>
              <w:rPr>
                <w:rFonts w:asciiTheme="minorHAnsi" w:hAnsiTheme="minorHAnsi"/>
                <w:sz w:val="20"/>
              </w:rPr>
            </w:pPr>
            <w:r w:rsidRPr="00594DA2">
              <w:rPr>
                <w:rStyle w:val="un"/>
                <w:rFonts w:asciiTheme="minorHAnsi" w:hAnsiTheme="minorHAnsi"/>
                <w:sz w:val="20"/>
              </w:rPr>
              <w:t>“Que en consecuencia de las variaciones hechas en la organización política de la Nueva Granada por los actos legislativos que han constituido en ella ocho Estados federales, son necesarias disposiciones constitucionales que determinen con precisión y claridad las atribuciones del Gobierno general y establezcan los vínculos de unión que deben ligar a los Estados; BAJO LA PROTECCIÓN DE DIOS OMNIPOTENTE, AUTOR Y SUPREMO LEGISLADOR DEL UNIVERSO, Han venido en acordar y decretar la siguiente: Constitución Política para la Confederación Granadina.” (</w:t>
            </w:r>
            <w:r w:rsidRPr="00594DA2">
              <w:rPr>
                <w:rFonts w:asciiTheme="minorHAnsi" w:hAnsiTheme="minorHAnsi"/>
                <w:sz w:val="20"/>
              </w:rPr>
              <w:t xml:space="preserve">Constitución de la </w:t>
            </w:r>
            <w:r w:rsidR="005A76D9" w:rsidRPr="00594DA2">
              <w:rPr>
                <w:rFonts w:asciiTheme="minorHAnsi" w:hAnsiTheme="minorHAnsi"/>
                <w:sz w:val="20"/>
              </w:rPr>
              <w:t>Confederación Granadina de 1858</w:t>
            </w:r>
            <w:r w:rsidRPr="00594DA2">
              <w:rPr>
                <w:rFonts w:asciiTheme="minorHAnsi" w:hAnsiTheme="minorHAnsi"/>
                <w:sz w:val="20"/>
              </w:rPr>
              <w:t>)</w:t>
            </w:r>
          </w:p>
        </w:tc>
      </w:tr>
    </w:tbl>
    <w:p w14:paraId="0BF368B1" w14:textId="77777777" w:rsidR="00D01C4A" w:rsidRPr="00594DA2" w:rsidRDefault="00D01C4A" w:rsidP="00642B12">
      <w:pPr>
        <w:spacing w:after="0" w:line="240" w:lineRule="auto"/>
        <w:jc w:val="both"/>
        <w:rPr>
          <w:rFonts w:eastAsia="Times New Roman" w:cs="Times New Roman"/>
          <w:sz w:val="24"/>
          <w:szCs w:val="24"/>
          <w:lang w:eastAsia="es-CO"/>
        </w:rPr>
      </w:pPr>
    </w:p>
    <w:p w14:paraId="57EE9921" w14:textId="77777777" w:rsidR="00444D52" w:rsidRPr="00594DA2" w:rsidRDefault="00916F7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Los cambios acaecidos en cinco años, marcados por </w:t>
      </w:r>
      <w:r w:rsidR="00444D52" w:rsidRPr="00594DA2">
        <w:rPr>
          <w:rFonts w:eastAsia="Times New Roman" w:cs="Times New Roman"/>
          <w:sz w:val="24"/>
          <w:szCs w:val="24"/>
          <w:lang w:eastAsia="es-CO"/>
        </w:rPr>
        <w:t>la creación de los partidos po</w:t>
      </w:r>
      <w:r w:rsidRPr="00594DA2">
        <w:rPr>
          <w:rFonts w:eastAsia="Times New Roman" w:cs="Times New Roman"/>
          <w:sz w:val="24"/>
          <w:szCs w:val="24"/>
          <w:lang w:eastAsia="es-CO"/>
        </w:rPr>
        <w:t>líticos colombia</w:t>
      </w:r>
      <w:r w:rsidR="00444D52" w:rsidRPr="00594DA2">
        <w:rPr>
          <w:rFonts w:eastAsia="Times New Roman" w:cs="Times New Roman"/>
          <w:sz w:val="24"/>
          <w:szCs w:val="24"/>
          <w:lang w:eastAsia="es-CO"/>
        </w:rPr>
        <w:t>nos y sus respectivos idearios -Liberal, 1848/Conservador, 1849-</w:t>
      </w:r>
      <w:r w:rsidRPr="00594DA2">
        <w:rPr>
          <w:rFonts w:eastAsia="Times New Roman" w:cs="Times New Roman"/>
          <w:sz w:val="24"/>
          <w:szCs w:val="24"/>
          <w:lang w:eastAsia="es-CO"/>
        </w:rPr>
        <w:t>, así como las llamadas reformas de medio siglo, desembocaron en el levantamiento contra la Confederación por parte de Mosquera como presidente del Estado de Cauca y su declaración como “Supremo director de la Guerra”; la firma del Pacto Provisorio el 10 de septie</w:t>
      </w:r>
      <w:r w:rsidR="008C00E2" w:rsidRPr="00594DA2">
        <w:rPr>
          <w:rFonts w:eastAsia="Times New Roman" w:cs="Times New Roman"/>
          <w:sz w:val="24"/>
          <w:szCs w:val="24"/>
          <w:lang w:eastAsia="es-CO"/>
        </w:rPr>
        <w:t>mbre de 1860,</w:t>
      </w:r>
      <w:r w:rsidR="00444D52" w:rsidRPr="00594DA2">
        <w:rPr>
          <w:rFonts w:eastAsia="Times New Roman" w:cs="Times New Roman"/>
          <w:sz w:val="24"/>
          <w:szCs w:val="24"/>
          <w:lang w:eastAsia="es-CO"/>
        </w:rPr>
        <w:t xml:space="preserve"> la entrada triun</w:t>
      </w:r>
      <w:r w:rsidRPr="00594DA2">
        <w:rPr>
          <w:rFonts w:eastAsia="Times New Roman" w:cs="Times New Roman"/>
          <w:sz w:val="24"/>
          <w:szCs w:val="24"/>
          <w:lang w:eastAsia="es-CO"/>
        </w:rPr>
        <w:t xml:space="preserve">fante el 8 de julio de 1861 de Mosquera a Bogotá y, al final del año, la suscripción de un texto con rango constitucional en el cual se pusieron las bases invariables de la unión: el </w:t>
      </w:r>
      <w:r w:rsidRPr="00594DA2">
        <w:rPr>
          <w:rFonts w:eastAsia="Times New Roman" w:cs="Times New Roman"/>
          <w:b/>
          <w:sz w:val="24"/>
          <w:szCs w:val="24"/>
          <w:lang w:eastAsia="es-CO"/>
        </w:rPr>
        <w:t>Pacto de la Unión del 20 de septiembre de 1861</w:t>
      </w:r>
      <w:r w:rsidRPr="00594DA2">
        <w:rPr>
          <w:rFonts w:eastAsia="Times New Roman" w:cs="Times New Roman"/>
          <w:sz w:val="24"/>
          <w:szCs w:val="24"/>
          <w:lang w:eastAsia="es-CO"/>
        </w:rPr>
        <w:t xml:space="preserve">. </w:t>
      </w:r>
    </w:p>
    <w:p w14:paraId="77756997" w14:textId="77777777" w:rsidR="007151C2" w:rsidRPr="00594DA2" w:rsidRDefault="007151C2" w:rsidP="00642B12">
      <w:pPr>
        <w:spacing w:after="0" w:line="240" w:lineRule="auto"/>
        <w:jc w:val="both"/>
        <w:rPr>
          <w:rFonts w:eastAsia="Times New Roman" w:cs="Times New Roman"/>
          <w:sz w:val="24"/>
          <w:szCs w:val="24"/>
          <w:lang w:eastAsia="es-CO"/>
        </w:rPr>
      </w:pPr>
    </w:p>
    <w:p w14:paraId="6E60C78E" w14:textId="2135A7BC" w:rsidR="00444D52" w:rsidRPr="00594DA2" w:rsidRDefault="00916F7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Se destacan en </w:t>
      </w:r>
      <w:r w:rsidR="00444D52" w:rsidRPr="00594DA2">
        <w:rPr>
          <w:rFonts w:eastAsia="Times New Roman" w:cs="Times New Roman"/>
          <w:sz w:val="24"/>
          <w:szCs w:val="24"/>
          <w:lang w:eastAsia="es-CO"/>
        </w:rPr>
        <w:t xml:space="preserve">el </w:t>
      </w:r>
      <w:r w:rsidR="00444D52" w:rsidRPr="00594DA2">
        <w:rPr>
          <w:rFonts w:eastAsia="Times New Roman" w:cs="Times New Roman"/>
          <w:b/>
          <w:sz w:val="24"/>
          <w:szCs w:val="24"/>
          <w:lang w:eastAsia="es-CO"/>
        </w:rPr>
        <w:t>Pacto</w:t>
      </w:r>
      <w:r w:rsidR="00444D52" w:rsidRPr="00594DA2">
        <w:rPr>
          <w:rFonts w:eastAsia="Times New Roman" w:cs="Times New Roman"/>
          <w:sz w:val="24"/>
          <w:szCs w:val="24"/>
          <w:lang w:eastAsia="es-CO"/>
        </w:rPr>
        <w:t xml:space="preserve"> la consagra</w:t>
      </w:r>
      <w:r w:rsidRPr="00594DA2">
        <w:rPr>
          <w:rFonts w:eastAsia="Times New Roman" w:cs="Times New Roman"/>
          <w:sz w:val="24"/>
          <w:szCs w:val="24"/>
          <w:lang w:eastAsia="es-CO"/>
        </w:rPr>
        <w:t xml:space="preserve">ción del </w:t>
      </w:r>
      <w:r w:rsidRPr="00594DA2">
        <w:rPr>
          <w:rFonts w:eastAsia="Times New Roman" w:cs="Times New Roman"/>
          <w:b/>
          <w:sz w:val="24"/>
          <w:szCs w:val="24"/>
          <w:lang w:eastAsia="es-CO"/>
        </w:rPr>
        <w:t>Gobierno republicano federal, popular, electivo, representativo, alternativo y responsable;</w:t>
      </w:r>
      <w:r w:rsidRPr="00594DA2">
        <w:rPr>
          <w:rFonts w:eastAsia="Times New Roman" w:cs="Times New Roman"/>
          <w:sz w:val="24"/>
          <w:szCs w:val="24"/>
          <w:lang w:eastAsia="es-CO"/>
        </w:rPr>
        <w:t xml:space="preserve"> el </w:t>
      </w:r>
      <w:r w:rsidRPr="00594DA2">
        <w:rPr>
          <w:rFonts w:eastAsia="Times New Roman" w:cs="Times New Roman"/>
          <w:b/>
          <w:sz w:val="24"/>
          <w:szCs w:val="24"/>
          <w:lang w:eastAsia="es-CO"/>
        </w:rPr>
        <w:t>extenso listado de derechos de corte liberal</w:t>
      </w:r>
      <w:r w:rsidRPr="00594DA2">
        <w:rPr>
          <w:rFonts w:eastAsia="Times New Roman" w:cs="Times New Roman"/>
          <w:sz w:val="24"/>
          <w:szCs w:val="24"/>
          <w:lang w:eastAsia="es-CO"/>
        </w:rPr>
        <w:t xml:space="preserve">; la </w:t>
      </w:r>
      <w:r w:rsidRPr="00594DA2">
        <w:rPr>
          <w:rFonts w:eastAsia="Times New Roman" w:cs="Times New Roman"/>
          <w:b/>
          <w:sz w:val="24"/>
          <w:szCs w:val="24"/>
          <w:lang w:eastAsia="es-CO"/>
        </w:rPr>
        <w:t>separación de poderes</w:t>
      </w:r>
      <w:r w:rsidRPr="00594DA2">
        <w:rPr>
          <w:rFonts w:eastAsia="Times New Roman" w:cs="Times New Roman"/>
          <w:sz w:val="24"/>
          <w:szCs w:val="24"/>
          <w:lang w:eastAsia="es-CO"/>
        </w:rPr>
        <w:t xml:space="preserve">; la </w:t>
      </w:r>
      <w:r w:rsidRPr="00594DA2">
        <w:rPr>
          <w:rFonts w:eastAsia="Times New Roman" w:cs="Times New Roman"/>
          <w:b/>
          <w:sz w:val="24"/>
          <w:szCs w:val="24"/>
          <w:lang w:eastAsia="es-CO"/>
        </w:rPr>
        <w:t>constitución de una milicia nacional no obligatoria</w:t>
      </w:r>
      <w:r w:rsidRPr="00594DA2">
        <w:rPr>
          <w:rFonts w:eastAsia="Times New Roman" w:cs="Times New Roman"/>
          <w:sz w:val="24"/>
          <w:szCs w:val="24"/>
          <w:lang w:eastAsia="es-CO"/>
        </w:rPr>
        <w:t xml:space="preserve">; el </w:t>
      </w:r>
      <w:r w:rsidRPr="00594DA2">
        <w:rPr>
          <w:rFonts w:eastAsia="Times New Roman" w:cs="Times New Roman"/>
          <w:b/>
          <w:sz w:val="24"/>
          <w:szCs w:val="24"/>
          <w:lang w:eastAsia="es-CO"/>
        </w:rPr>
        <w:t>fo</w:t>
      </w:r>
      <w:r w:rsidR="00444D52" w:rsidRPr="00594DA2">
        <w:rPr>
          <w:rFonts w:eastAsia="Times New Roman" w:cs="Times New Roman"/>
          <w:b/>
          <w:sz w:val="24"/>
          <w:szCs w:val="24"/>
          <w:lang w:eastAsia="es-CO"/>
        </w:rPr>
        <w:t xml:space="preserve">rtalecimiento del poder de los </w:t>
      </w:r>
      <w:r w:rsidRPr="00594DA2">
        <w:rPr>
          <w:rFonts w:eastAsia="Times New Roman" w:cs="Times New Roman"/>
          <w:b/>
          <w:sz w:val="24"/>
          <w:szCs w:val="24"/>
          <w:lang w:eastAsia="es-CO"/>
        </w:rPr>
        <w:t>Estados</w:t>
      </w:r>
      <w:r w:rsidRPr="00594DA2">
        <w:rPr>
          <w:rFonts w:eastAsia="Times New Roman" w:cs="Times New Roman"/>
          <w:sz w:val="24"/>
          <w:szCs w:val="24"/>
          <w:lang w:eastAsia="es-CO"/>
        </w:rPr>
        <w:t xml:space="preserve"> en </w:t>
      </w:r>
      <w:r w:rsidR="00444D52" w:rsidRPr="00594DA2">
        <w:rPr>
          <w:rFonts w:eastAsia="Times New Roman" w:cs="Times New Roman"/>
          <w:sz w:val="24"/>
          <w:szCs w:val="24"/>
          <w:lang w:eastAsia="es-CO"/>
        </w:rPr>
        <w:t>detrimento del Gobierno General</w:t>
      </w:r>
      <w:r w:rsidR="00FF746C" w:rsidRPr="00594DA2">
        <w:rPr>
          <w:rFonts w:eastAsia="Times New Roman" w:cs="Times New Roman"/>
          <w:sz w:val="24"/>
          <w:szCs w:val="24"/>
          <w:lang w:eastAsia="es-CO"/>
        </w:rPr>
        <w:t>.</w:t>
      </w:r>
    </w:p>
    <w:p w14:paraId="11D47C9D" w14:textId="77777777" w:rsidR="00444D52" w:rsidRPr="00594DA2" w:rsidRDefault="00444D52" w:rsidP="00642B12">
      <w:pPr>
        <w:spacing w:after="0" w:line="240" w:lineRule="auto"/>
        <w:jc w:val="both"/>
        <w:rPr>
          <w:rFonts w:eastAsia="Times New Roman" w:cs="Times New Roman"/>
          <w:sz w:val="24"/>
          <w:szCs w:val="24"/>
          <w:lang w:eastAsia="es-CO"/>
        </w:rPr>
      </w:pPr>
    </w:p>
    <w:p w14:paraId="138E91BB" w14:textId="77777777" w:rsidR="00743AFF" w:rsidRPr="00594DA2" w:rsidRDefault="001758BF"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w:t>
      </w:r>
      <w:r w:rsidRPr="00594DA2">
        <w:rPr>
          <w:rFonts w:eastAsia="Times New Roman" w:cs="Times New Roman"/>
          <w:b/>
          <w:sz w:val="24"/>
          <w:szCs w:val="24"/>
          <w:lang w:eastAsia="es-CO"/>
        </w:rPr>
        <w:t>Consti</w:t>
      </w:r>
      <w:r w:rsidR="00916F78" w:rsidRPr="00594DA2">
        <w:rPr>
          <w:rFonts w:eastAsia="Times New Roman" w:cs="Times New Roman"/>
          <w:b/>
          <w:sz w:val="24"/>
          <w:szCs w:val="24"/>
          <w:lang w:eastAsia="es-CO"/>
        </w:rPr>
        <w:t>tución Política de los Estados Unidos de Colombia</w:t>
      </w:r>
      <w:r w:rsidR="002B3DE8" w:rsidRPr="00594DA2">
        <w:rPr>
          <w:rFonts w:eastAsia="Times New Roman" w:cs="Times New Roman"/>
          <w:b/>
          <w:sz w:val="24"/>
          <w:szCs w:val="24"/>
          <w:lang w:eastAsia="es-CO"/>
        </w:rPr>
        <w:t xml:space="preserve"> </w:t>
      </w:r>
      <w:r w:rsidR="0099580E" w:rsidRPr="00594DA2">
        <w:rPr>
          <w:rFonts w:eastAsia="Times New Roman" w:cs="Times New Roman"/>
          <w:b/>
          <w:sz w:val="24"/>
          <w:szCs w:val="24"/>
          <w:lang w:eastAsia="es-CO"/>
        </w:rPr>
        <w:t>fue</w:t>
      </w:r>
      <w:r w:rsidR="002B3DE8" w:rsidRPr="00594DA2">
        <w:rPr>
          <w:rFonts w:eastAsia="Times New Roman" w:cs="Times New Roman"/>
          <w:b/>
          <w:sz w:val="24"/>
          <w:szCs w:val="24"/>
          <w:lang w:eastAsia="es-CO"/>
        </w:rPr>
        <w:t xml:space="preserve"> </w:t>
      </w:r>
      <w:r w:rsidR="0099580E" w:rsidRPr="00594DA2">
        <w:rPr>
          <w:rFonts w:eastAsia="Times New Roman" w:cs="Times New Roman"/>
          <w:b/>
          <w:sz w:val="24"/>
          <w:szCs w:val="24"/>
          <w:lang w:eastAsia="es-CO"/>
        </w:rPr>
        <w:t xml:space="preserve">sancionada en mayo de 1863 por la Convención Nacional de Rionegro </w:t>
      </w:r>
      <w:r w:rsidR="002B3DE8" w:rsidRPr="00594DA2">
        <w:rPr>
          <w:rFonts w:eastAsia="Times New Roman" w:cs="Times New Roman"/>
          <w:sz w:val="24"/>
          <w:szCs w:val="24"/>
          <w:lang w:eastAsia="es-CO"/>
        </w:rPr>
        <w:t>y fue el culmen de un proceso</w:t>
      </w:r>
      <w:r w:rsidRPr="00594DA2">
        <w:rPr>
          <w:rFonts w:eastAsia="Times New Roman" w:cs="Times New Roman"/>
          <w:sz w:val="24"/>
          <w:szCs w:val="24"/>
          <w:lang w:eastAsia="es-CO"/>
        </w:rPr>
        <w:t xml:space="preserve"> </w:t>
      </w:r>
      <w:r w:rsidR="002B3DE8" w:rsidRPr="00594DA2">
        <w:rPr>
          <w:rFonts w:eastAsia="Times New Roman" w:cs="Times New Roman"/>
          <w:sz w:val="24"/>
          <w:szCs w:val="24"/>
          <w:lang w:eastAsia="es-CO"/>
        </w:rPr>
        <w:t xml:space="preserve">de </w:t>
      </w:r>
      <w:r w:rsidR="002B3DE8" w:rsidRPr="00594DA2">
        <w:rPr>
          <w:rFonts w:eastAsia="Times New Roman" w:cs="Times New Roman"/>
          <w:b/>
          <w:sz w:val="24"/>
          <w:szCs w:val="24"/>
          <w:lang w:eastAsia="es-CO"/>
        </w:rPr>
        <w:t>l</w:t>
      </w:r>
      <w:r w:rsidR="00916F78" w:rsidRPr="00594DA2">
        <w:rPr>
          <w:rFonts w:eastAsia="Times New Roman" w:cs="Times New Roman"/>
          <w:b/>
          <w:sz w:val="24"/>
          <w:szCs w:val="24"/>
          <w:lang w:eastAsia="es-CO"/>
        </w:rPr>
        <w:t>iberalización, secularización, federalización y librecambio</w:t>
      </w:r>
      <w:r w:rsidR="002B3DE8" w:rsidRPr="00594DA2">
        <w:rPr>
          <w:rFonts w:eastAsia="Times New Roman" w:cs="Times New Roman"/>
          <w:sz w:val="24"/>
          <w:szCs w:val="24"/>
          <w:lang w:eastAsia="es-CO"/>
        </w:rPr>
        <w:t xml:space="preserve">. </w:t>
      </w:r>
    </w:p>
    <w:p w14:paraId="4EE4C11E" w14:textId="77777777" w:rsidR="00743AFF" w:rsidRPr="00594DA2" w:rsidRDefault="00743AFF" w:rsidP="00642B12">
      <w:pPr>
        <w:spacing w:after="0" w:line="240" w:lineRule="auto"/>
        <w:jc w:val="both"/>
        <w:rPr>
          <w:rFonts w:eastAsia="Times New Roman" w:cs="Times New Roman"/>
          <w:sz w:val="24"/>
          <w:szCs w:val="24"/>
          <w:lang w:eastAsia="es-CO"/>
        </w:rPr>
      </w:pPr>
    </w:p>
    <w:p w14:paraId="3C246D80" w14:textId="5F796356" w:rsidR="008D73A3" w:rsidRPr="00594DA2" w:rsidRDefault="000A6813" w:rsidP="00743AFF">
      <w:pPr>
        <w:pStyle w:val="Prrafodelista"/>
        <w:numPr>
          <w:ilvl w:val="0"/>
          <w:numId w:val="29"/>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Se procuró</w:t>
      </w:r>
      <w:r w:rsidR="00916F78" w:rsidRPr="00594DA2">
        <w:rPr>
          <w:rFonts w:eastAsia="Times New Roman" w:cs="Times New Roman"/>
          <w:sz w:val="24"/>
          <w:szCs w:val="24"/>
          <w:lang w:eastAsia="es-CO"/>
        </w:rPr>
        <w:t xml:space="preserve"> la formación de una </w:t>
      </w:r>
      <w:r w:rsidR="00916F78" w:rsidRPr="00594DA2">
        <w:rPr>
          <w:rFonts w:eastAsia="Times New Roman" w:cs="Times New Roman"/>
          <w:b/>
          <w:sz w:val="24"/>
          <w:szCs w:val="24"/>
          <w:lang w:eastAsia="es-CO"/>
        </w:rPr>
        <w:t>nación libre, sob</w:t>
      </w:r>
      <w:r w:rsidR="001758BF" w:rsidRPr="00594DA2">
        <w:rPr>
          <w:rFonts w:eastAsia="Times New Roman" w:cs="Times New Roman"/>
          <w:b/>
          <w:sz w:val="24"/>
          <w:szCs w:val="24"/>
          <w:lang w:eastAsia="es-CO"/>
        </w:rPr>
        <w:t>erana e independiente conforma</w:t>
      </w:r>
      <w:r w:rsidR="00916F78" w:rsidRPr="00594DA2">
        <w:rPr>
          <w:rFonts w:eastAsia="Times New Roman" w:cs="Times New Roman"/>
          <w:b/>
          <w:sz w:val="24"/>
          <w:szCs w:val="24"/>
          <w:lang w:eastAsia="es-CO"/>
        </w:rPr>
        <w:t xml:space="preserve">da por </w:t>
      </w:r>
      <w:r w:rsidR="002B3DE8" w:rsidRPr="00594DA2">
        <w:rPr>
          <w:rFonts w:eastAsia="Times New Roman" w:cs="Times New Roman"/>
          <w:b/>
          <w:sz w:val="24"/>
          <w:szCs w:val="24"/>
          <w:lang w:eastAsia="es-CO"/>
        </w:rPr>
        <w:t xml:space="preserve">Estados </w:t>
      </w:r>
      <w:r w:rsidR="00916F78" w:rsidRPr="00594DA2">
        <w:rPr>
          <w:rFonts w:eastAsia="Times New Roman" w:cs="Times New Roman"/>
          <w:b/>
          <w:sz w:val="24"/>
          <w:szCs w:val="24"/>
          <w:lang w:eastAsia="es-CO"/>
        </w:rPr>
        <w:t>independientes</w:t>
      </w:r>
      <w:r w:rsidR="00916F78" w:rsidRPr="00594DA2">
        <w:rPr>
          <w:rFonts w:eastAsia="Times New Roman" w:cs="Times New Roman"/>
          <w:sz w:val="24"/>
          <w:szCs w:val="24"/>
          <w:lang w:eastAsia="es-CO"/>
        </w:rPr>
        <w:t xml:space="preserve">; </w:t>
      </w:r>
      <w:r w:rsidR="00916F78" w:rsidRPr="00594DA2">
        <w:rPr>
          <w:rFonts w:eastAsia="Times New Roman" w:cs="Times New Roman"/>
          <w:b/>
          <w:sz w:val="24"/>
          <w:szCs w:val="24"/>
          <w:lang w:eastAsia="es-CO"/>
        </w:rPr>
        <w:t>Gobierno nacional (y estaduales) popular, electivo, representativo, alternativo, responsable</w:t>
      </w:r>
      <w:r w:rsidR="00916F78" w:rsidRPr="00594DA2">
        <w:rPr>
          <w:rFonts w:eastAsia="Times New Roman" w:cs="Times New Roman"/>
          <w:sz w:val="24"/>
          <w:szCs w:val="24"/>
          <w:lang w:eastAsia="es-CO"/>
        </w:rPr>
        <w:t xml:space="preserve">; relaciones entre el Gobierno de la Unión </w:t>
      </w:r>
      <w:r w:rsidR="001758BF" w:rsidRPr="00594DA2">
        <w:rPr>
          <w:rFonts w:eastAsia="Times New Roman" w:cs="Times New Roman"/>
          <w:sz w:val="24"/>
          <w:szCs w:val="24"/>
          <w:lang w:eastAsia="es-CO"/>
        </w:rPr>
        <w:t xml:space="preserve">y los Gobiernos de los Estados; </w:t>
      </w:r>
      <w:r w:rsidR="001758BF" w:rsidRPr="00594DA2">
        <w:rPr>
          <w:rFonts w:eastAsia="Times New Roman" w:cs="Times New Roman"/>
          <w:b/>
          <w:sz w:val="24"/>
          <w:szCs w:val="24"/>
          <w:lang w:eastAsia="es-CO"/>
        </w:rPr>
        <w:t>amplio reconoci</w:t>
      </w:r>
      <w:r w:rsidR="00916F78" w:rsidRPr="00594DA2">
        <w:rPr>
          <w:rFonts w:eastAsia="Times New Roman" w:cs="Times New Roman"/>
          <w:b/>
          <w:sz w:val="24"/>
          <w:szCs w:val="24"/>
          <w:lang w:eastAsia="es-CO"/>
        </w:rPr>
        <w:t>miento de los derechos individuales de habitantes y transeúntes</w:t>
      </w:r>
      <w:r w:rsidR="008D73A3" w:rsidRPr="00594DA2">
        <w:rPr>
          <w:rFonts w:eastAsia="Times New Roman" w:cs="Times New Roman"/>
          <w:b/>
          <w:sz w:val="24"/>
          <w:szCs w:val="24"/>
          <w:lang w:eastAsia="es-CO"/>
        </w:rPr>
        <w:t>.</w:t>
      </w:r>
      <w:r w:rsidR="0099580E" w:rsidRPr="00594DA2">
        <w:rPr>
          <w:rFonts w:eastAsia="Times New Roman" w:cs="Times New Roman"/>
          <w:sz w:val="24"/>
          <w:szCs w:val="24"/>
          <w:lang w:eastAsia="es-CO"/>
        </w:rPr>
        <w:t xml:space="preserve"> </w:t>
      </w:r>
    </w:p>
    <w:p w14:paraId="3B695FB6" w14:textId="77777777" w:rsidR="002B3DE8" w:rsidRPr="00594DA2" w:rsidRDefault="002B3DE8" w:rsidP="00642B12">
      <w:pPr>
        <w:spacing w:after="0" w:line="240" w:lineRule="auto"/>
        <w:jc w:val="both"/>
        <w:rPr>
          <w:rFonts w:eastAsia="Times New Roman" w:cs="Times New Roman"/>
          <w:sz w:val="24"/>
          <w:szCs w:val="24"/>
          <w:lang w:eastAsia="es-CO"/>
        </w:rPr>
      </w:pPr>
    </w:p>
    <w:p w14:paraId="5489976B" w14:textId="490A4684" w:rsidR="001758BF" w:rsidRPr="00594DA2" w:rsidRDefault="00916F78" w:rsidP="00743AFF">
      <w:pPr>
        <w:pStyle w:val="Prrafodelista"/>
        <w:numPr>
          <w:ilvl w:val="0"/>
          <w:numId w:val="29"/>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El </w:t>
      </w:r>
      <w:r w:rsidRPr="00594DA2">
        <w:rPr>
          <w:rFonts w:eastAsia="Times New Roman" w:cs="Times New Roman"/>
          <w:b/>
          <w:sz w:val="24"/>
          <w:szCs w:val="24"/>
          <w:lang w:eastAsia="es-CO"/>
        </w:rPr>
        <w:t>Gobierno general</w:t>
      </w:r>
      <w:r w:rsidRPr="00594DA2">
        <w:rPr>
          <w:rFonts w:eastAsia="Times New Roman" w:cs="Times New Roman"/>
          <w:sz w:val="24"/>
          <w:szCs w:val="24"/>
          <w:lang w:eastAsia="es-CO"/>
        </w:rPr>
        <w:t xml:space="preserve"> se </w:t>
      </w:r>
      <w:r w:rsidR="000A6813" w:rsidRPr="00594DA2">
        <w:rPr>
          <w:rFonts w:eastAsia="Times New Roman" w:cs="Times New Roman"/>
          <w:sz w:val="24"/>
          <w:szCs w:val="24"/>
          <w:lang w:eastAsia="es-CO"/>
        </w:rPr>
        <w:t xml:space="preserve">dividió </w:t>
      </w:r>
      <w:r w:rsidRPr="00594DA2">
        <w:rPr>
          <w:rFonts w:eastAsia="Times New Roman" w:cs="Times New Roman"/>
          <w:sz w:val="24"/>
          <w:szCs w:val="24"/>
          <w:lang w:eastAsia="es-CO"/>
        </w:rPr>
        <w:t xml:space="preserve">para su ejercicio en </w:t>
      </w:r>
      <w:r w:rsidRPr="00594DA2">
        <w:rPr>
          <w:rFonts w:eastAsia="Times New Roman" w:cs="Times New Roman"/>
          <w:b/>
          <w:sz w:val="24"/>
          <w:szCs w:val="24"/>
          <w:lang w:eastAsia="es-CO"/>
        </w:rPr>
        <w:t>poder</w:t>
      </w:r>
      <w:r w:rsidR="001758BF" w:rsidRPr="00594DA2">
        <w:rPr>
          <w:rFonts w:eastAsia="Times New Roman" w:cs="Times New Roman"/>
          <w:b/>
          <w:sz w:val="24"/>
          <w:szCs w:val="24"/>
          <w:lang w:eastAsia="es-CO"/>
        </w:rPr>
        <w:t xml:space="preserve"> legislativo, ejecutivo y judi</w:t>
      </w:r>
      <w:r w:rsidRPr="00594DA2">
        <w:rPr>
          <w:rFonts w:eastAsia="Times New Roman" w:cs="Times New Roman"/>
          <w:b/>
          <w:sz w:val="24"/>
          <w:szCs w:val="24"/>
          <w:lang w:eastAsia="es-CO"/>
        </w:rPr>
        <w:t>cial</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Legislativo</w:t>
      </w:r>
      <w:r w:rsidRPr="00594DA2">
        <w:rPr>
          <w:rFonts w:eastAsia="Times New Roman" w:cs="Times New Roman"/>
          <w:sz w:val="24"/>
          <w:szCs w:val="24"/>
          <w:lang w:eastAsia="es-CO"/>
        </w:rPr>
        <w:t xml:space="preserve"> ejercido por el Congreso con amplias facultades (Senado y </w:t>
      </w:r>
      <w:r w:rsidRPr="00594DA2">
        <w:rPr>
          <w:rFonts w:eastAsia="Times New Roman" w:cs="Times New Roman"/>
          <w:sz w:val="24"/>
          <w:szCs w:val="24"/>
          <w:lang w:eastAsia="es-CO"/>
        </w:rPr>
        <w:lastRenderedPageBreak/>
        <w:t xml:space="preserve">Cámara de Representantes, periodo de dos años); </w:t>
      </w:r>
      <w:r w:rsidRPr="00594DA2">
        <w:rPr>
          <w:rFonts w:eastAsia="Times New Roman" w:cs="Times New Roman"/>
          <w:b/>
          <w:sz w:val="24"/>
          <w:szCs w:val="24"/>
          <w:lang w:eastAsia="es-CO"/>
        </w:rPr>
        <w:t>ejecutivo</w:t>
      </w:r>
      <w:r w:rsidRPr="00594DA2">
        <w:rPr>
          <w:rFonts w:eastAsia="Times New Roman" w:cs="Times New Roman"/>
          <w:sz w:val="24"/>
          <w:szCs w:val="24"/>
          <w:lang w:eastAsia="es-CO"/>
        </w:rPr>
        <w:t xml:space="preserve"> ejercido por un presidente que en caso de faltas se reemplaza por uno de tres designados elegido</w:t>
      </w:r>
      <w:r w:rsidR="001758BF" w:rsidRPr="00594DA2">
        <w:rPr>
          <w:rFonts w:eastAsia="Times New Roman" w:cs="Times New Roman"/>
          <w:sz w:val="24"/>
          <w:szCs w:val="24"/>
          <w:lang w:eastAsia="es-CO"/>
        </w:rPr>
        <w:t>s por el Congreso, y cuyas fun</w:t>
      </w:r>
      <w:r w:rsidRPr="00594DA2">
        <w:rPr>
          <w:rFonts w:eastAsia="Times New Roman" w:cs="Times New Roman"/>
          <w:sz w:val="24"/>
          <w:szCs w:val="24"/>
          <w:lang w:eastAsia="es-CO"/>
        </w:rPr>
        <w:t xml:space="preserve">ciones detalladas están dirigidas a su calidad como jefe de Estado más que como primera autoridad de gobierno, con un periodo de dos años sin </w:t>
      </w:r>
      <w:r w:rsidR="001758BF" w:rsidRPr="00594DA2">
        <w:rPr>
          <w:rFonts w:eastAsia="Times New Roman" w:cs="Times New Roman"/>
          <w:sz w:val="24"/>
          <w:szCs w:val="24"/>
          <w:lang w:eastAsia="es-CO"/>
        </w:rPr>
        <w:t>posibilidad de reelección inme</w:t>
      </w:r>
      <w:r w:rsidRPr="00594DA2">
        <w:rPr>
          <w:rFonts w:eastAsia="Times New Roman" w:cs="Times New Roman"/>
          <w:sz w:val="24"/>
          <w:szCs w:val="24"/>
          <w:lang w:eastAsia="es-CO"/>
        </w:rPr>
        <w:t xml:space="preserve">diata; y </w:t>
      </w:r>
      <w:r w:rsidRPr="00594DA2">
        <w:rPr>
          <w:rFonts w:eastAsia="Times New Roman" w:cs="Times New Roman"/>
          <w:b/>
          <w:sz w:val="24"/>
          <w:szCs w:val="24"/>
          <w:lang w:eastAsia="es-CO"/>
        </w:rPr>
        <w:t>judicial</w:t>
      </w:r>
      <w:r w:rsidRPr="00594DA2">
        <w:rPr>
          <w:rFonts w:eastAsia="Times New Roman" w:cs="Times New Roman"/>
          <w:sz w:val="24"/>
          <w:szCs w:val="24"/>
          <w:lang w:eastAsia="es-CO"/>
        </w:rPr>
        <w:t xml:space="preserve"> ejercido por la Corte Suprema federal, y los tribunales y juzgados de los estados. </w:t>
      </w:r>
    </w:p>
    <w:p w14:paraId="3D82B698" w14:textId="77777777" w:rsidR="0099580E" w:rsidRPr="00594DA2" w:rsidRDefault="0099580E"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74E976DD" w14:textId="77777777" w:rsidTr="000A6813">
        <w:tc>
          <w:tcPr>
            <w:tcW w:w="0" w:type="auto"/>
            <w:gridSpan w:val="2"/>
            <w:shd w:val="clear" w:color="auto" w:fill="0D0D0D" w:themeFill="text1" w:themeFillTint="F2"/>
          </w:tcPr>
          <w:p w14:paraId="3EEBBE1F" w14:textId="77777777" w:rsidR="008D73A3" w:rsidRPr="00594DA2" w:rsidRDefault="008D73A3" w:rsidP="000A6813">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08839E96" w14:textId="77777777" w:rsidTr="00FF746C">
        <w:tc>
          <w:tcPr>
            <w:tcW w:w="2518" w:type="dxa"/>
          </w:tcPr>
          <w:p w14:paraId="3B81E0B1" w14:textId="77777777" w:rsidR="008D73A3" w:rsidRPr="00594DA2" w:rsidRDefault="008D73A3" w:rsidP="000A6813">
            <w:pPr>
              <w:jc w:val="both"/>
              <w:rPr>
                <w:rFonts w:cs="Times New Roman"/>
                <w:b/>
                <w:sz w:val="20"/>
                <w:szCs w:val="24"/>
              </w:rPr>
            </w:pPr>
            <w:r w:rsidRPr="00594DA2">
              <w:rPr>
                <w:rFonts w:cs="Times New Roman"/>
                <w:b/>
                <w:sz w:val="20"/>
                <w:szCs w:val="24"/>
              </w:rPr>
              <w:t>Código</w:t>
            </w:r>
          </w:p>
        </w:tc>
        <w:tc>
          <w:tcPr>
            <w:tcW w:w="6536" w:type="dxa"/>
          </w:tcPr>
          <w:p w14:paraId="0095A911" w14:textId="21F505C1" w:rsidR="008D73A3" w:rsidRPr="00594DA2" w:rsidRDefault="008D73A3" w:rsidP="000A6813">
            <w:pPr>
              <w:rPr>
                <w:rFonts w:cs="Times New Roman"/>
                <w:b/>
                <w:sz w:val="20"/>
                <w:szCs w:val="24"/>
              </w:rPr>
            </w:pPr>
            <w:r w:rsidRPr="00594DA2">
              <w:rPr>
                <w:rFonts w:cs="Times New Roman"/>
                <w:b/>
                <w:sz w:val="20"/>
                <w:szCs w:val="24"/>
              </w:rPr>
              <w:t>CS_08_12IMG15</w:t>
            </w:r>
          </w:p>
        </w:tc>
      </w:tr>
      <w:tr w:rsidR="00594DA2" w:rsidRPr="00594DA2" w14:paraId="599AC68C" w14:textId="77777777" w:rsidTr="00FF746C">
        <w:tc>
          <w:tcPr>
            <w:tcW w:w="2518" w:type="dxa"/>
          </w:tcPr>
          <w:p w14:paraId="3C6796D1" w14:textId="77777777" w:rsidR="008D73A3" w:rsidRPr="00594DA2" w:rsidRDefault="008D73A3" w:rsidP="000A6813">
            <w:pPr>
              <w:jc w:val="both"/>
              <w:rPr>
                <w:rFonts w:cs="Times New Roman"/>
                <w:sz w:val="20"/>
                <w:szCs w:val="24"/>
              </w:rPr>
            </w:pPr>
            <w:r w:rsidRPr="00594DA2">
              <w:rPr>
                <w:rFonts w:cs="Times New Roman"/>
                <w:b/>
                <w:sz w:val="20"/>
                <w:szCs w:val="24"/>
              </w:rPr>
              <w:t>Descripción</w:t>
            </w:r>
          </w:p>
        </w:tc>
        <w:tc>
          <w:tcPr>
            <w:tcW w:w="6536" w:type="dxa"/>
          </w:tcPr>
          <w:p w14:paraId="6D11A95A" w14:textId="4C189DC1" w:rsidR="008D73A3" w:rsidRPr="00594DA2" w:rsidRDefault="008D73A3" w:rsidP="008D73A3">
            <w:pPr>
              <w:rPr>
                <w:rFonts w:cs="Times New Roman"/>
                <w:sz w:val="20"/>
                <w:szCs w:val="24"/>
              </w:rPr>
            </w:pPr>
            <w:r w:rsidRPr="00594DA2">
              <w:rPr>
                <w:rFonts w:cs="Times New Roman"/>
                <w:sz w:val="20"/>
                <w:szCs w:val="24"/>
              </w:rPr>
              <w:t>La Constitución Política de los Estados Unidos de Colombia</w:t>
            </w:r>
            <w:r w:rsidR="00870E37" w:rsidRPr="00594DA2">
              <w:rPr>
                <w:rFonts w:cs="Times New Roman"/>
                <w:sz w:val="20"/>
                <w:szCs w:val="24"/>
              </w:rPr>
              <w:t>.</w:t>
            </w:r>
          </w:p>
        </w:tc>
      </w:tr>
      <w:tr w:rsidR="00594DA2" w:rsidRPr="00594DA2" w14:paraId="37FFCEDD" w14:textId="77777777" w:rsidTr="00FF746C">
        <w:tc>
          <w:tcPr>
            <w:tcW w:w="2518" w:type="dxa"/>
          </w:tcPr>
          <w:p w14:paraId="21BFD595" w14:textId="77777777" w:rsidR="008D73A3" w:rsidRPr="00594DA2" w:rsidRDefault="008D73A3" w:rsidP="000A6813">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57717E1C" w14:textId="2AEFC9AC" w:rsidR="008D73A3" w:rsidRPr="00594DA2" w:rsidRDefault="008D73A3" w:rsidP="008D73A3">
            <w:pPr>
              <w:rPr>
                <w:rFonts w:cs="Times New Roman"/>
                <w:sz w:val="20"/>
                <w:szCs w:val="24"/>
                <w:lang w:val="en"/>
              </w:rPr>
            </w:pPr>
            <w:r w:rsidRPr="00594DA2">
              <w:rPr>
                <w:rFonts w:cs="Times New Roman"/>
                <w:sz w:val="20"/>
                <w:szCs w:val="24"/>
                <w:lang w:val="en"/>
              </w:rPr>
              <w:t>Foto del levantamiento de Mosquera y su entrada a Bogotá</w:t>
            </w:r>
            <w:r w:rsidR="00870E37" w:rsidRPr="00594DA2">
              <w:rPr>
                <w:rFonts w:cs="Times New Roman"/>
                <w:sz w:val="20"/>
                <w:szCs w:val="24"/>
                <w:lang w:val="en"/>
              </w:rPr>
              <w:t>.</w:t>
            </w:r>
          </w:p>
        </w:tc>
      </w:tr>
      <w:tr w:rsidR="00594DA2" w:rsidRPr="00594DA2" w14:paraId="7C328537" w14:textId="77777777" w:rsidTr="00FF746C">
        <w:tc>
          <w:tcPr>
            <w:tcW w:w="2518" w:type="dxa"/>
          </w:tcPr>
          <w:p w14:paraId="6BAFD431" w14:textId="77777777" w:rsidR="008D73A3" w:rsidRPr="00594DA2" w:rsidRDefault="008D73A3" w:rsidP="000A6813">
            <w:pPr>
              <w:jc w:val="both"/>
              <w:rPr>
                <w:rFonts w:cs="Times New Roman"/>
                <w:sz w:val="20"/>
                <w:szCs w:val="24"/>
              </w:rPr>
            </w:pPr>
            <w:r w:rsidRPr="00594DA2">
              <w:rPr>
                <w:rFonts w:cs="Times New Roman"/>
                <w:b/>
                <w:sz w:val="20"/>
                <w:szCs w:val="24"/>
              </w:rPr>
              <w:t>Pie de imagen</w:t>
            </w:r>
          </w:p>
        </w:tc>
        <w:tc>
          <w:tcPr>
            <w:tcW w:w="6536" w:type="dxa"/>
          </w:tcPr>
          <w:p w14:paraId="536C48D2" w14:textId="0D0CEA88" w:rsidR="008D73A3" w:rsidRPr="00594DA2" w:rsidRDefault="008D73A3" w:rsidP="008D73A3">
            <w:pPr>
              <w:pStyle w:val="u"/>
              <w:shd w:val="clear" w:color="auto" w:fill="FFFFFF"/>
              <w:spacing w:after="0"/>
              <w:jc w:val="both"/>
              <w:rPr>
                <w:rFonts w:asciiTheme="minorHAnsi" w:hAnsiTheme="minorHAnsi"/>
                <w:sz w:val="20"/>
              </w:rPr>
            </w:pPr>
            <w:r w:rsidRPr="00594DA2">
              <w:rPr>
                <w:rStyle w:val="un"/>
                <w:rFonts w:asciiTheme="minorHAnsi" w:hAnsiTheme="minorHAnsi"/>
                <w:sz w:val="20"/>
              </w:rPr>
              <w:t>“Por cuanto la Convención Nacional ha venido en expedir, y las Diputaciones en ratificar a nombre de los Estados Soberanos que representan, la siguiente: CONSTITUCIÓN POLÍTICA. La Convención Nacional, en nombre y por autorización del Pueblo y de los Estados Unidos Colombianos que representa, ha venido en decretar la siguiente CONSTITUCIÓN POLÍTICA” (</w:t>
            </w:r>
            <w:r w:rsidRPr="00594DA2">
              <w:rPr>
                <w:rFonts w:asciiTheme="minorHAnsi" w:hAnsiTheme="minorHAnsi"/>
                <w:sz w:val="20"/>
              </w:rPr>
              <w:t>Constitución de la Confederación Granadina de 1858)</w:t>
            </w:r>
          </w:p>
        </w:tc>
      </w:tr>
    </w:tbl>
    <w:p w14:paraId="6E3E5B65" w14:textId="77777777" w:rsidR="008D73A3" w:rsidRPr="00594DA2" w:rsidRDefault="008D73A3"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1660CB" w:rsidRPr="00594DA2" w14:paraId="63105269" w14:textId="77777777" w:rsidTr="004B4705">
        <w:tc>
          <w:tcPr>
            <w:tcW w:w="9054" w:type="dxa"/>
            <w:gridSpan w:val="2"/>
            <w:shd w:val="clear" w:color="auto" w:fill="000000" w:themeFill="text1"/>
          </w:tcPr>
          <w:p w14:paraId="7BCC2E12" w14:textId="77777777" w:rsidR="00870E37" w:rsidRPr="00594DA2" w:rsidRDefault="00870E37" w:rsidP="004B4705">
            <w:pPr>
              <w:jc w:val="center"/>
              <w:rPr>
                <w:rFonts w:cs="Times New Roman"/>
                <w:b/>
                <w:sz w:val="20"/>
                <w:szCs w:val="24"/>
              </w:rPr>
            </w:pPr>
            <w:r w:rsidRPr="00594DA2">
              <w:rPr>
                <w:rFonts w:cs="Times New Roman"/>
                <w:b/>
                <w:sz w:val="20"/>
                <w:szCs w:val="24"/>
              </w:rPr>
              <w:t xml:space="preserve">Profundiza. Recurso nuevo </w:t>
            </w:r>
          </w:p>
        </w:tc>
      </w:tr>
      <w:tr w:rsidR="001660CB" w:rsidRPr="00594DA2" w14:paraId="6B5EC4C6" w14:textId="77777777" w:rsidTr="004B4705">
        <w:tc>
          <w:tcPr>
            <w:tcW w:w="2518" w:type="dxa"/>
          </w:tcPr>
          <w:p w14:paraId="04367950" w14:textId="77777777" w:rsidR="00870E37" w:rsidRPr="00594DA2" w:rsidRDefault="00870E37" w:rsidP="004B4705">
            <w:pPr>
              <w:rPr>
                <w:rFonts w:cs="Times New Roman"/>
                <w:b/>
                <w:sz w:val="20"/>
                <w:szCs w:val="24"/>
              </w:rPr>
            </w:pPr>
            <w:r w:rsidRPr="00594DA2">
              <w:rPr>
                <w:rFonts w:cs="Times New Roman"/>
                <w:b/>
                <w:sz w:val="20"/>
                <w:szCs w:val="24"/>
              </w:rPr>
              <w:t>Código</w:t>
            </w:r>
          </w:p>
        </w:tc>
        <w:tc>
          <w:tcPr>
            <w:tcW w:w="6536" w:type="dxa"/>
          </w:tcPr>
          <w:p w14:paraId="38D8AC82" w14:textId="77777777" w:rsidR="00870E37" w:rsidRPr="00594DA2" w:rsidRDefault="00870E37" w:rsidP="004B4705">
            <w:pPr>
              <w:jc w:val="both"/>
              <w:rPr>
                <w:rFonts w:cs="Times New Roman"/>
                <w:b/>
                <w:sz w:val="20"/>
                <w:szCs w:val="24"/>
              </w:rPr>
            </w:pPr>
            <w:r w:rsidRPr="00594DA2">
              <w:rPr>
                <w:rFonts w:cs="Times New Roman"/>
                <w:sz w:val="20"/>
                <w:szCs w:val="24"/>
              </w:rPr>
              <w:t>CS_08_12_REC110</w:t>
            </w:r>
          </w:p>
        </w:tc>
      </w:tr>
      <w:tr w:rsidR="001660CB" w:rsidRPr="00594DA2" w14:paraId="0281F76D" w14:textId="77777777" w:rsidTr="004B4705">
        <w:tc>
          <w:tcPr>
            <w:tcW w:w="2518" w:type="dxa"/>
          </w:tcPr>
          <w:p w14:paraId="2DAFE00F" w14:textId="77777777" w:rsidR="00870E37" w:rsidRPr="00594DA2" w:rsidRDefault="00870E37" w:rsidP="004B4705">
            <w:pPr>
              <w:rPr>
                <w:rFonts w:cs="Times New Roman"/>
                <w:b/>
                <w:sz w:val="20"/>
                <w:szCs w:val="24"/>
              </w:rPr>
            </w:pPr>
            <w:r w:rsidRPr="00594DA2">
              <w:rPr>
                <w:rFonts w:cs="Times New Roman"/>
                <w:b/>
                <w:sz w:val="20"/>
                <w:szCs w:val="24"/>
              </w:rPr>
              <w:t>Título</w:t>
            </w:r>
          </w:p>
        </w:tc>
        <w:tc>
          <w:tcPr>
            <w:tcW w:w="6536" w:type="dxa"/>
          </w:tcPr>
          <w:p w14:paraId="4F336A4D" w14:textId="4532B86C" w:rsidR="00870E37" w:rsidRPr="00594DA2" w:rsidRDefault="00870E37" w:rsidP="004B4705">
            <w:pPr>
              <w:pStyle w:val="Textocomentario"/>
              <w:jc w:val="both"/>
              <w:rPr>
                <w:rFonts w:cs="Times New Roman"/>
                <w:szCs w:val="24"/>
              </w:rPr>
            </w:pPr>
            <w:r w:rsidRPr="00594DA2">
              <w:rPr>
                <w:rFonts w:cs="Times New Roman"/>
                <w:szCs w:val="24"/>
              </w:rPr>
              <w:t>Leyendo y conociendo la Constitución Política de 1</w:t>
            </w:r>
            <w:r w:rsidR="005A1DD0" w:rsidRPr="00594DA2">
              <w:rPr>
                <w:rFonts w:cs="Times New Roman"/>
                <w:szCs w:val="24"/>
              </w:rPr>
              <w:t>86</w:t>
            </w:r>
            <w:r w:rsidRPr="00594DA2">
              <w:rPr>
                <w:rFonts w:cs="Times New Roman"/>
                <w:szCs w:val="24"/>
              </w:rPr>
              <w:t>3</w:t>
            </w:r>
            <w:r w:rsidRPr="00594DA2">
              <w:rPr>
                <w:rFonts w:cs="Times New Roman"/>
                <w:szCs w:val="24"/>
                <w:lang w:val="en"/>
              </w:rPr>
              <w:t>.</w:t>
            </w:r>
          </w:p>
        </w:tc>
      </w:tr>
      <w:tr w:rsidR="00594DA2" w:rsidRPr="00594DA2" w14:paraId="0FBEEF52" w14:textId="77777777" w:rsidTr="004B4705">
        <w:tc>
          <w:tcPr>
            <w:tcW w:w="2518" w:type="dxa"/>
          </w:tcPr>
          <w:p w14:paraId="4EFDAFD8" w14:textId="77777777" w:rsidR="00870E37" w:rsidRPr="00594DA2" w:rsidRDefault="00870E37" w:rsidP="004B4705">
            <w:pPr>
              <w:rPr>
                <w:rFonts w:cs="Times New Roman"/>
                <w:b/>
                <w:sz w:val="20"/>
                <w:szCs w:val="24"/>
              </w:rPr>
            </w:pPr>
            <w:r w:rsidRPr="00594DA2">
              <w:rPr>
                <w:rFonts w:cs="Times New Roman"/>
                <w:b/>
                <w:sz w:val="20"/>
                <w:szCs w:val="24"/>
              </w:rPr>
              <w:t>Descripción</w:t>
            </w:r>
          </w:p>
        </w:tc>
        <w:tc>
          <w:tcPr>
            <w:tcW w:w="6536" w:type="dxa"/>
          </w:tcPr>
          <w:p w14:paraId="754FC17E" w14:textId="5E8AF2B9" w:rsidR="00870E37" w:rsidRPr="00594DA2" w:rsidRDefault="00870E37" w:rsidP="00743AFF">
            <w:pPr>
              <w:pStyle w:val="Textocomentario"/>
              <w:jc w:val="both"/>
              <w:rPr>
                <w:rFonts w:cs="Times New Roman"/>
                <w:szCs w:val="24"/>
              </w:rPr>
            </w:pPr>
            <w:r w:rsidRPr="00594DA2">
              <w:rPr>
                <w:rFonts w:cs="Times New Roman"/>
                <w:szCs w:val="24"/>
              </w:rPr>
              <w:t>Lectura de</w:t>
            </w:r>
            <w:r w:rsidR="00743AFF" w:rsidRPr="00594DA2">
              <w:rPr>
                <w:rFonts w:cs="Times New Roman"/>
                <w:szCs w:val="24"/>
              </w:rPr>
              <w:t xml:space="preserve"> </w:t>
            </w:r>
            <w:r w:rsidRPr="00594DA2">
              <w:rPr>
                <w:rFonts w:cs="Times New Roman"/>
                <w:szCs w:val="24"/>
              </w:rPr>
              <w:t>l</w:t>
            </w:r>
            <w:r w:rsidR="00743AFF" w:rsidRPr="00594DA2">
              <w:rPr>
                <w:rFonts w:cs="Times New Roman"/>
                <w:szCs w:val="24"/>
              </w:rPr>
              <w:t>a</w:t>
            </w:r>
            <w:r w:rsidRPr="00594DA2">
              <w:rPr>
                <w:rFonts w:cs="Times New Roman"/>
                <w:szCs w:val="24"/>
              </w:rPr>
              <w:t xml:space="preserve"> </w:t>
            </w:r>
            <w:r w:rsidR="00743AFF" w:rsidRPr="00594DA2">
              <w:rPr>
                <w:rFonts w:cs="Times New Roman"/>
                <w:szCs w:val="24"/>
              </w:rPr>
              <w:t>Sección II. Garantía de los derechos individuales del Capítulo II. Bases de la Unión y hacer un listado de los derechos consagrados en ellos</w:t>
            </w:r>
            <w:r w:rsidRPr="00594DA2">
              <w:rPr>
                <w:rFonts w:cs="Times New Roman"/>
                <w:szCs w:val="24"/>
                <w:lang w:val="en"/>
              </w:rPr>
              <w:t>.</w:t>
            </w:r>
          </w:p>
        </w:tc>
      </w:tr>
    </w:tbl>
    <w:p w14:paraId="499888FD" w14:textId="77777777" w:rsidR="00870E37" w:rsidRPr="00594DA2" w:rsidRDefault="00870E37" w:rsidP="00642B12">
      <w:pPr>
        <w:spacing w:after="0" w:line="240" w:lineRule="auto"/>
        <w:jc w:val="both"/>
        <w:rPr>
          <w:rFonts w:eastAsia="Times New Roman" w:cs="Times New Roman"/>
          <w:sz w:val="24"/>
          <w:szCs w:val="24"/>
          <w:lang w:eastAsia="es-CO"/>
        </w:rPr>
      </w:pPr>
    </w:p>
    <w:p w14:paraId="5AA3AD13" w14:textId="420E3D45" w:rsidR="009B5DCB" w:rsidRPr="00594DA2" w:rsidRDefault="001758BF" w:rsidP="00642B12">
      <w:pPr>
        <w:spacing w:after="0" w:line="240" w:lineRule="auto"/>
        <w:jc w:val="both"/>
        <w:rPr>
          <w:rFonts w:eastAsia="Times New Roman" w:cs="Times New Roman"/>
          <w:sz w:val="24"/>
          <w:szCs w:val="24"/>
          <w:lang w:eastAsia="es-CO"/>
        </w:rPr>
      </w:pPr>
      <w:commentRangeStart w:id="49"/>
      <w:r w:rsidRPr="00594DA2">
        <w:rPr>
          <w:rFonts w:eastAsia="Times New Roman" w:cs="Times New Roman"/>
          <w:b/>
          <w:sz w:val="24"/>
          <w:szCs w:val="24"/>
          <w:lang w:eastAsia="es-CO"/>
        </w:rPr>
        <w:t xml:space="preserve">2 </w:t>
      </w:r>
      <w:commentRangeEnd w:id="49"/>
      <w:r w:rsidR="00956D82">
        <w:rPr>
          <w:rStyle w:val="Refdecomentario"/>
        </w:rPr>
        <w:commentReference w:id="49"/>
      </w:r>
      <w:r w:rsidRPr="00594DA2">
        <w:rPr>
          <w:rFonts w:eastAsia="Times New Roman" w:cs="Times New Roman"/>
          <w:b/>
          <w:sz w:val="24"/>
          <w:szCs w:val="24"/>
          <w:lang w:eastAsia="es-CO"/>
        </w:rPr>
        <w:t>Guerras Civiles</w:t>
      </w:r>
      <w:r w:rsidRPr="00594DA2">
        <w:rPr>
          <w:rFonts w:eastAsia="Times New Roman" w:cs="Times New Roman"/>
          <w:sz w:val="24"/>
          <w:szCs w:val="24"/>
          <w:lang w:eastAsia="es-CO"/>
        </w:rPr>
        <w:t xml:space="preserve"> y </w:t>
      </w:r>
      <w:r w:rsidR="009B5DCB" w:rsidRPr="00594DA2">
        <w:rPr>
          <w:rFonts w:eastAsia="Times New Roman" w:cs="Times New Roman"/>
          <w:sz w:val="24"/>
          <w:szCs w:val="24"/>
          <w:lang w:eastAsia="es-CO"/>
        </w:rPr>
        <w:t xml:space="preserve">más de </w:t>
      </w:r>
      <w:r w:rsidR="009B5DCB" w:rsidRPr="00594DA2">
        <w:rPr>
          <w:rFonts w:eastAsia="Times New Roman" w:cs="Times New Roman"/>
          <w:b/>
          <w:sz w:val="24"/>
          <w:szCs w:val="24"/>
          <w:lang w:eastAsia="es-CO"/>
        </w:rPr>
        <w:t>40 levantamientos</w:t>
      </w:r>
      <w:r w:rsidR="000A6813" w:rsidRPr="00594DA2">
        <w:rPr>
          <w:rFonts w:eastAsia="Times New Roman" w:cs="Times New Roman"/>
          <w:sz w:val="24"/>
          <w:szCs w:val="24"/>
          <w:lang w:eastAsia="es-CO"/>
        </w:rPr>
        <w:t xml:space="preserve"> en 20 años</w:t>
      </w:r>
      <w:r w:rsidR="009B5DCB" w:rsidRPr="00594DA2">
        <w:rPr>
          <w:rFonts w:eastAsia="Times New Roman" w:cs="Times New Roman"/>
          <w:sz w:val="24"/>
          <w:szCs w:val="24"/>
          <w:lang w:eastAsia="es-CO"/>
        </w:rPr>
        <w:t>.</w:t>
      </w:r>
    </w:p>
    <w:p w14:paraId="54339329" w14:textId="77777777" w:rsidR="0099580E" w:rsidRPr="00594DA2" w:rsidRDefault="0099580E" w:rsidP="00642B12">
      <w:pPr>
        <w:spacing w:after="0" w:line="240" w:lineRule="auto"/>
        <w:jc w:val="both"/>
        <w:rPr>
          <w:rFonts w:eastAsia="Times New Roman" w:cs="Times New Roman"/>
          <w:sz w:val="24"/>
          <w:szCs w:val="24"/>
          <w:lang w:eastAsia="es-CO"/>
        </w:rPr>
      </w:pPr>
    </w:p>
    <w:p w14:paraId="59A15CE4" w14:textId="77777777" w:rsidR="0099580E" w:rsidRPr="00594DA2" w:rsidRDefault="009B5DCB" w:rsidP="00642B12">
      <w:pPr>
        <w:spacing w:after="0" w:line="240" w:lineRule="auto"/>
        <w:jc w:val="both"/>
        <w:rPr>
          <w:rFonts w:eastAsia="Times New Roman" w:cs="Times New Roman"/>
          <w:sz w:val="24"/>
          <w:szCs w:val="24"/>
          <w:lang w:eastAsia="es-CO"/>
        </w:rPr>
      </w:pPr>
      <w:commentRangeStart w:id="50"/>
      <w:r w:rsidRPr="00594DA2">
        <w:rPr>
          <w:rFonts w:eastAsia="Times New Roman" w:cs="Times New Roman"/>
          <w:sz w:val="24"/>
          <w:szCs w:val="24"/>
          <w:lang w:eastAsia="es-CO"/>
        </w:rPr>
        <w:t xml:space="preserve">En la </w:t>
      </w:r>
      <w:r w:rsidRPr="00594DA2">
        <w:rPr>
          <w:rFonts w:eastAsia="Times New Roman" w:cs="Times New Roman"/>
          <w:b/>
          <w:sz w:val="24"/>
          <w:szCs w:val="24"/>
          <w:lang w:eastAsia="es-CO"/>
        </w:rPr>
        <w:t>batalla de La Humareda</w:t>
      </w:r>
      <w:r w:rsidRPr="00594DA2">
        <w:rPr>
          <w:rFonts w:eastAsia="Times New Roman" w:cs="Times New Roman"/>
          <w:sz w:val="24"/>
          <w:szCs w:val="24"/>
          <w:lang w:eastAsia="es-CO"/>
        </w:rPr>
        <w:t>, el 17 de junio de 1885, el ejército radical fue derrotado</w:t>
      </w:r>
      <w:r w:rsidR="0099580E" w:rsidRPr="00594DA2">
        <w:rPr>
          <w:rFonts w:eastAsia="Times New Roman" w:cs="Times New Roman"/>
          <w:sz w:val="24"/>
          <w:szCs w:val="24"/>
          <w:lang w:eastAsia="es-CO"/>
        </w:rPr>
        <w:t xml:space="preserve">. Triunfó Rafael Núñez: </w:t>
      </w:r>
      <w:r w:rsidR="0099580E" w:rsidRPr="00594DA2">
        <w:rPr>
          <w:rFonts w:eastAsia="Times New Roman" w:cs="Times New Roman"/>
          <w:b/>
          <w:sz w:val="24"/>
          <w:szCs w:val="24"/>
          <w:lang w:eastAsia="es-CO"/>
        </w:rPr>
        <w:t>Señores, la Constitución de 1863 ha dejado de existir</w:t>
      </w:r>
      <w:r w:rsidR="0099580E" w:rsidRPr="00594DA2">
        <w:rPr>
          <w:rFonts w:eastAsia="Times New Roman" w:cs="Times New Roman"/>
          <w:sz w:val="24"/>
          <w:szCs w:val="24"/>
          <w:lang w:eastAsia="es-CO"/>
        </w:rPr>
        <w:t>, fue la frase que pronunció el 9 de agosto de 1885. Su visión de la historia política: “El resumen de nuestra obra política en el último cuarto de siglo ha sido de destrucción”</w:t>
      </w:r>
      <w:commentRangeEnd w:id="50"/>
      <w:r w:rsidR="00956D82">
        <w:rPr>
          <w:rStyle w:val="Refdecomentario"/>
        </w:rPr>
        <w:commentReference w:id="50"/>
      </w:r>
    </w:p>
    <w:p w14:paraId="1E757E3B" w14:textId="77777777" w:rsidR="0099580E" w:rsidRPr="00594DA2" w:rsidRDefault="0099580E" w:rsidP="00642B12">
      <w:pPr>
        <w:spacing w:after="0" w:line="240" w:lineRule="auto"/>
        <w:jc w:val="both"/>
        <w:rPr>
          <w:rFonts w:eastAsia="Times New Roman" w:cs="Times New Roman"/>
          <w:sz w:val="24"/>
          <w:szCs w:val="24"/>
          <w:lang w:eastAsia="es-CO"/>
        </w:rPr>
      </w:pPr>
    </w:p>
    <w:p w14:paraId="1C786A63" w14:textId="77777777" w:rsidR="009B5DCB" w:rsidRPr="00594DA2" w:rsidRDefault="009B5DCB"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El </w:t>
      </w:r>
      <w:r w:rsidRPr="00594DA2">
        <w:rPr>
          <w:rFonts w:eastAsia="Times New Roman" w:cs="Times New Roman"/>
          <w:b/>
          <w:sz w:val="24"/>
          <w:szCs w:val="24"/>
          <w:lang w:eastAsia="es-CO"/>
        </w:rPr>
        <w:t>11 de noviembre de 1885</w:t>
      </w:r>
      <w:r w:rsidRPr="00594DA2">
        <w:rPr>
          <w:rFonts w:eastAsia="Times New Roman" w:cs="Times New Roman"/>
          <w:sz w:val="24"/>
          <w:szCs w:val="24"/>
          <w:lang w:eastAsia="es-CO"/>
        </w:rPr>
        <w:t xml:space="preserve">, después de la guerra, se </w:t>
      </w:r>
      <w:r w:rsidRPr="00594DA2">
        <w:rPr>
          <w:rFonts w:eastAsia="Times New Roman" w:cs="Times New Roman"/>
          <w:b/>
          <w:sz w:val="24"/>
          <w:szCs w:val="24"/>
          <w:lang w:eastAsia="es-CO"/>
        </w:rPr>
        <w:t>instaló</w:t>
      </w:r>
      <w:r w:rsidRPr="00594DA2">
        <w:rPr>
          <w:rFonts w:eastAsia="Times New Roman" w:cs="Times New Roman"/>
          <w:sz w:val="24"/>
          <w:szCs w:val="24"/>
          <w:lang w:eastAsia="es-CO"/>
        </w:rPr>
        <w:t xml:space="preserve"> en Bogotá el </w:t>
      </w:r>
      <w:r w:rsidRPr="00594DA2">
        <w:rPr>
          <w:rFonts w:eastAsia="Times New Roman" w:cs="Times New Roman"/>
          <w:i/>
          <w:sz w:val="24"/>
          <w:szCs w:val="24"/>
          <w:lang w:eastAsia="es-CO"/>
        </w:rPr>
        <w:t>Consejo Nacional de Delegatarios</w:t>
      </w:r>
      <w:r w:rsidRPr="00594DA2">
        <w:rPr>
          <w:rFonts w:eastAsia="Times New Roman" w:cs="Times New Roman"/>
          <w:sz w:val="24"/>
          <w:szCs w:val="24"/>
          <w:lang w:eastAsia="es-CO"/>
        </w:rPr>
        <w:t xml:space="preserve">, convocado </w:t>
      </w:r>
      <w:r w:rsidR="0099580E" w:rsidRPr="00594DA2">
        <w:rPr>
          <w:rFonts w:eastAsia="Times New Roman" w:cs="Times New Roman"/>
          <w:sz w:val="24"/>
          <w:szCs w:val="24"/>
          <w:lang w:eastAsia="es-CO"/>
        </w:rPr>
        <w:t xml:space="preserve">mediante el Decreto 594 de 1885 </w:t>
      </w:r>
      <w:r w:rsidRPr="00594DA2">
        <w:rPr>
          <w:rFonts w:eastAsia="Times New Roman" w:cs="Times New Roman"/>
          <w:sz w:val="24"/>
          <w:szCs w:val="24"/>
          <w:lang w:eastAsia="es-CO"/>
        </w:rPr>
        <w:t xml:space="preserve">por el supremo gobierno para deliberar los términos en que debía procederse a la </w:t>
      </w:r>
      <w:r w:rsidRPr="00594DA2">
        <w:rPr>
          <w:rFonts w:eastAsia="Times New Roman" w:cs="Times New Roman"/>
          <w:b/>
          <w:sz w:val="24"/>
          <w:szCs w:val="24"/>
          <w:lang w:eastAsia="es-CO"/>
        </w:rPr>
        <w:t>nueva Constitución</w:t>
      </w:r>
      <w:r w:rsidRPr="00594DA2">
        <w:rPr>
          <w:rFonts w:eastAsia="Times New Roman" w:cs="Times New Roman"/>
          <w:sz w:val="24"/>
          <w:szCs w:val="24"/>
          <w:lang w:eastAsia="es-CO"/>
        </w:rPr>
        <w:t>.</w:t>
      </w:r>
    </w:p>
    <w:p w14:paraId="61225D17" w14:textId="77777777" w:rsidR="0099580E" w:rsidRPr="00594DA2" w:rsidRDefault="0099580E" w:rsidP="00642B12">
      <w:pPr>
        <w:spacing w:after="0" w:line="240" w:lineRule="auto"/>
        <w:jc w:val="both"/>
        <w:rPr>
          <w:rFonts w:eastAsia="Times New Roman" w:cs="Times New Roman"/>
          <w:sz w:val="24"/>
          <w:szCs w:val="24"/>
          <w:lang w:eastAsia="es-CO"/>
        </w:rPr>
      </w:pPr>
    </w:p>
    <w:p w14:paraId="7E5A2560" w14:textId="77777777" w:rsidR="009B5DCB" w:rsidRPr="00594DA2" w:rsidRDefault="0099580E"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Las </w:t>
      </w:r>
      <w:r w:rsidR="009B5DCB" w:rsidRPr="00594DA2">
        <w:rPr>
          <w:rFonts w:eastAsia="Times New Roman" w:cs="Times New Roman"/>
          <w:sz w:val="24"/>
          <w:szCs w:val="24"/>
          <w:lang w:eastAsia="es-CO"/>
        </w:rPr>
        <w:t>bases de las tareas del Consejo Nacional de Delegatarios las constituyó el acuerdo del 30 de noviembre</w:t>
      </w:r>
      <w:r w:rsidRPr="00594DA2">
        <w:rPr>
          <w:rFonts w:eastAsia="Times New Roman" w:cs="Times New Roman"/>
          <w:sz w:val="24"/>
          <w:szCs w:val="24"/>
          <w:lang w:eastAsia="es-CO"/>
        </w:rPr>
        <w:t xml:space="preserve"> sobre las bases de la Reforma</w:t>
      </w:r>
      <w:r w:rsidR="009B5DCB" w:rsidRPr="00594DA2">
        <w:rPr>
          <w:rFonts w:eastAsia="Times New Roman" w:cs="Times New Roman"/>
          <w:sz w:val="24"/>
          <w:szCs w:val="24"/>
          <w:lang w:eastAsia="es-CO"/>
        </w:rPr>
        <w:t xml:space="preserve">: </w:t>
      </w:r>
      <w:r w:rsidR="009B5DCB" w:rsidRPr="00594DA2">
        <w:rPr>
          <w:rFonts w:eastAsia="Times New Roman" w:cs="Times New Roman"/>
          <w:b/>
          <w:sz w:val="24"/>
          <w:szCs w:val="24"/>
          <w:lang w:eastAsia="es-CO"/>
        </w:rPr>
        <w:t>soberanía nacional</w:t>
      </w:r>
      <w:r w:rsidR="009B5DCB" w:rsidRPr="00594DA2">
        <w:rPr>
          <w:rFonts w:eastAsia="Times New Roman" w:cs="Times New Roman"/>
          <w:sz w:val="24"/>
          <w:szCs w:val="24"/>
          <w:lang w:eastAsia="es-CO"/>
        </w:rPr>
        <w:t xml:space="preserve"> y </w:t>
      </w:r>
      <w:r w:rsidR="009B5DCB" w:rsidRPr="00594DA2">
        <w:rPr>
          <w:rFonts w:eastAsia="Times New Roman" w:cs="Times New Roman"/>
          <w:b/>
          <w:sz w:val="24"/>
          <w:szCs w:val="24"/>
          <w:lang w:eastAsia="es-CO"/>
        </w:rPr>
        <w:t>conservación</w:t>
      </w:r>
      <w:r w:rsidR="009B5DCB" w:rsidRPr="00594DA2">
        <w:rPr>
          <w:rFonts w:eastAsia="Times New Roman" w:cs="Times New Roman"/>
          <w:sz w:val="24"/>
          <w:szCs w:val="24"/>
          <w:lang w:eastAsia="es-CO"/>
        </w:rPr>
        <w:t xml:space="preserve"> del </w:t>
      </w:r>
      <w:r w:rsidR="009B5DCB" w:rsidRPr="00594DA2">
        <w:rPr>
          <w:rFonts w:eastAsia="Times New Roman" w:cs="Times New Roman"/>
          <w:b/>
          <w:sz w:val="24"/>
          <w:szCs w:val="24"/>
          <w:lang w:eastAsia="es-CO"/>
        </w:rPr>
        <w:t>orden público a su cargo</w:t>
      </w:r>
      <w:r w:rsidR="009B5DCB" w:rsidRPr="00594DA2">
        <w:rPr>
          <w:rFonts w:eastAsia="Times New Roman" w:cs="Times New Roman"/>
          <w:sz w:val="24"/>
          <w:szCs w:val="24"/>
          <w:lang w:eastAsia="es-CO"/>
        </w:rPr>
        <w:t xml:space="preserve">; </w:t>
      </w:r>
      <w:r w:rsidR="009B5DCB" w:rsidRPr="00594DA2">
        <w:rPr>
          <w:rFonts w:eastAsia="Times New Roman" w:cs="Times New Roman"/>
          <w:b/>
          <w:sz w:val="24"/>
          <w:szCs w:val="24"/>
          <w:lang w:eastAsia="es-CO"/>
        </w:rPr>
        <w:t>división en Departamentos</w:t>
      </w:r>
      <w:r w:rsidR="009B5DCB" w:rsidRPr="00594DA2">
        <w:rPr>
          <w:rFonts w:eastAsia="Times New Roman" w:cs="Times New Roman"/>
          <w:sz w:val="24"/>
          <w:szCs w:val="24"/>
          <w:lang w:eastAsia="es-CO"/>
        </w:rPr>
        <w:t xml:space="preserve">; </w:t>
      </w:r>
      <w:r w:rsidR="009B5DCB" w:rsidRPr="00594DA2">
        <w:rPr>
          <w:rFonts w:eastAsia="Times New Roman" w:cs="Times New Roman"/>
          <w:b/>
          <w:sz w:val="24"/>
          <w:szCs w:val="24"/>
          <w:lang w:eastAsia="es-CO"/>
        </w:rPr>
        <w:t>legislación nacional</w:t>
      </w:r>
      <w:r w:rsidR="009B5DCB" w:rsidRPr="00594DA2">
        <w:rPr>
          <w:rFonts w:eastAsia="Times New Roman" w:cs="Times New Roman"/>
          <w:sz w:val="24"/>
          <w:szCs w:val="24"/>
          <w:lang w:eastAsia="es-CO"/>
        </w:rPr>
        <w:t xml:space="preserve">; </w:t>
      </w:r>
      <w:r w:rsidR="009B5DCB" w:rsidRPr="00594DA2">
        <w:rPr>
          <w:rFonts w:eastAsia="Times New Roman" w:cs="Times New Roman"/>
          <w:b/>
          <w:sz w:val="24"/>
          <w:szCs w:val="24"/>
          <w:lang w:eastAsia="es-CO"/>
        </w:rPr>
        <w:t>instrucción pública a cargo del Gobierno</w:t>
      </w:r>
      <w:r w:rsidR="009B5DCB" w:rsidRPr="00594DA2">
        <w:rPr>
          <w:rFonts w:eastAsia="Times New Roman" w:cs="Times New Roman"/>
          <w:sz w:val="24"/>
          <w:szCs w:val="24"/>
          <w:lang w:eastAsia="es-CO"/>
        </w:rPr>
        <w:t xml:space="preserve">; </w:t>
      </w:r>
      <w:r w:rsidR="009B5DCB" w:rsidRPr="00594DA2">
        <w:rPr>
          <w:rFonts w:eastAsia="Times New Roman" w:cs="Times New Roman"/>
          <w:b/>
          <w:sz w:val="24"/>
          <w:szCs w:val="24"/>
          <w:lang w:eastAsia="es-CO"/>
        </w:rPr>
        <w:t>reconocimiento de la Religión Católica</w:t>
      </w:r>
      <w:r w:rsidR="009B5DCB" w:rsidRPr="00594DA2">
        <w:rPr>
          <w:rFonts w:eastAsia="Times New Roman" w:cs="Times New Roman"/>
          <w:sz w:val="24"/>
          <w:szCs w:val="24"/>
          <w:lang w:eastAsia="es-CO"/>
        </w:rPr>
        <w:t xml:space="preserve"> como la de la nación, protección de la Iglesia y </w:t>
      </w:r>
      <w:r w:rsidR="009B5DCB" w:rsidRPr="00594DA2">
        <w:rPr>
          <w:rFonts w:eastAsia="Times New Roman" w:cs="Times New Roman"/>
          <w:b/>
          <w:sz w:val="24"/>
          <w:szCs w:val="24"/>
          <w:lang w:eastAsia="es-CO"/>
        </w:rPr>
        <w:t>educación pública en consonancia con sus dogmas</w:t>
      </w:r>
      <w:r w:rsidR="009B5DCB" w:rsidRPr="00594DA2">
        <w:rPr>
          <w:rFonts w:eastAsia="Times New Roman" w:cs="Times New Roman"/>
          <w:sz w:val="24"/>
          <w:szCs w:val="24"/>
          <w:lang w:eastAsia="es-CO"/>
        </w:rPr>
        <w:t xml:space="preserve">; </w:t>
      </w:r>
      <w:r w:rsidR="009B5DCB" w:rsidRPr="00594DA2">
        <w:rPr>
          <w:rFonts w:eastAsia="Times New Roman" w:cs="Times New Roman"/>
          <w:b/>
          <w:sz w:val="24"/>
          <w:szCs w:val="24"/>
          <w:lang w:eastAsia="es-CO"/>
        </w:rPr>
        <w:t>libertades individuales limitadas</w:t>
      </w:r>
      <w:r w:rsidR="009B5DCB" w:rsidRPr="00594DA2">
        <w:rPr>
          <w:rFonts w:eastAsia="Times New Roman" w:cs="Times New Roman"/>
          <w:sz w:val="24"/>
          <w:szCs w:val="24"/>
          <w:lang w:eastAsia="es-CO"/>
        </w:rPr>
        <w:t xml:space="preserve">; consagración de </w:t>
      </w:r>
      <w:r w:rsidR="009B5DCB" w:rsidRPr="00594DA2">
        <w:rPr>
          <w:rFonts w:eastAsia="Times New Roman" w:cs="Times New Roman"/>
          <w:b/>
          <w:sz w:val="24"/>
          <w:szCs w:val="24"/>
          <w:lang w:eastAsia="es-CO"/>
        </w:rPr>
        <w:t>pena de muerte</w:t>
      </w:r>
      <w:r w:rsidR="009B5DCB" w:rsidRPr="00594DA2">
        <w:rPr>
          <w:rFonts w:eastAsia="Times New Roman" w:cs="Times New Roman"/>
          <w:sz w:val="24"/>
          <w:szCs w:val="24"/>
          <w:lang w:eastAsia="es-CO"/>
        </w:rPr>
        <w:t xml:space="preserve">; </w:t>
      </w:r>
      <w:r w:rsidR="009B5DCB" w:rsidRPr="00594DA2">
        <w:rPr>
          <w:rFonts w:eastAsia="Times New Roman" w:cs="Times New Roman"/>
          <w:b/>
          <w:sz w:val="24"/>
          <w:szCs w:val="24"/>
          <w:lang w:eastAsia="es-CO"/>
        </w:rPr>
        <w:t>Congreso bicameral</w:t>
      </w:r>
      <w:r w:rsidR="009B5DCB" w:rsidRPr="00594DA2">
        <w:rPr>
          <w:rFonts w:eastAsia="Times New Roman" w:cs="Times New Roman"/>
          <w:sz w:val="24"/>
          <w:szCs w:val="24"/>
          <w:lang w:eastAsia="es-CO"/>
        </w:rPr>
        <w:t xml:space="preserve">; </w:t>
      </w:r>
      <w:r w:rsidR="009B5DCB" w:rsidRPr="00594DA2">
        <w:rPr>
          <w:rFonts w:eastAsia="Times New Roman" w:cs="Times New Roman"/>
          <w:b/>
          <w:sz w:val="24"/>
          <w:szCs w:val="24"/>
          <w:lang w:eastAsia="es-CO"/>
        </w:rPr>
        <w:t>elección indirecta de presidente por 6 años</w:t>
      </w:r>
      <w:r w:rsidR="009B5DCB" w:rsidRPr="00594DA2">
        <w:rPr>
          <w:rFonts w:eastAsia="Times New Roman" w:cs="Times New Roman"/>
          <w:sz w:val="24"/>
          <w:szCs w:val="24"/>
          <w:lang w:eastAsia="es-CO"/>
        </w:rPr>
        <w:t xml:space="preserve"> y consagración de la </w:t>
      </w:r>
      <w:r w:rsidR="009B5DCB" w:rsidRPr="00594DA2">
        <w:rPr>
          <w:rFonts w:eastAsia="Times New Roman" w:cs="Times New Roman"/>
          <w:b/>
          <w:sz w:val="24"/>
          <w:szCs w:val="24"/>
          <w:lang w:eastAsia="es-CO"/>
        </w:rPr>
        <w:t>vicepresidencia</w:t>
      </w:r>
      <w:r w:rsidR="009B5DCB" w:rsidRPr="00594DA2">
        <w:rPr>
          <w:rFonts w:eastAsia="Times New Roman" w:cs="Times New Roman"/>
          <w:sz w:val="24"/>
          <w:szCs w:val="24"/>
          <w:lang w:eastAsia="es-CO"/>
        </w:rPr>
        <w:t xml:space="preserve">; </w:t>
      </w:r>
      <w:r w:rsidR="009B5DCB" w:rsidRPr="00594DA2">
        <w:rPr>
          <w:rFonts w:eastAsia="Times New Roman" w:cs="Times New Roman"/>
          <w:b/>
          <w:sz w:val="24"/>
          <w:szCs w:val="24"/>
          <w:lang w:eastAsia="es-CO"/>
        </w:rPr>
        <w:t>poderes judicial y electoral independientes</w:t>
      </w:r>
      <w:r w:rsidR="009B5DCB" w:rsidRPr="00594DA2">
        <w:rPr>
          <w:rFonts w:eastAsia="Times New Roman" w:cs="Times New Roman"/>
          <w:sz w:val="24"/>
          <w:szCs w:val="24"/>
          <w:lang w:eastAsia="es-CO"/>
        </w:rPr>
        <w:t xml:space="preserve"> e inclusión del Consejo d</w:t>
      </w:r>
      <w:r w:rsidRPr="00594DA2">
        <w:rPr>
          <w:rFonts w:eastAsia="Times New Roman" w:cs="Times New Roman"/>
          <w:sz w:val="24"/>
          <w:szCs w:val="24"/>
          <w:lang w:eastAsia="es-CO"/>
        </w:rPr>
        <w:t>e Estado como cuerpo consultor.</w:t>
      </w:r>
    </w:p>
    <w:p w14:paraId="6358D4E6" w14:textId="77777777" w:rsidR="0099580E" w:rsidRPr="00594DA2" w:rsidRDefault="0099580E" w:rsidP="00642B12">
      <w:pPr>
        <w:spacing w:after="0" w:line="240" w:lineRule="auto"/>
        <w:jc w:val="both"/>
        <w:rPr>
          <w:rFonts w:eastAsia="Times New Roman" w:cs="Times New Roman"/>
          <w:sz w:val="24"/>
          <w:szCs w:val="24"/>
          <w:lang w:eastAsia="es-CO"/>
        </w:rPr>
      </w:pPr>
    </w:p>
    <w:p w14:paraId="61EC73AA" w14:textId="77777777" w:rsidR="009B5DCB" w:rsidRPr="00594DA2" w:rsidRDefault="009B5DCB"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lastRenderedPageBreak/>
        <w:t xml:space="preserve">Para que el </w:t>
      </w:r>
      <w:r w:rsidRPr="00594DA2">
        <w:rPr>
          <w:rFonts w:eastAsia="Times New Roman" w:cs="Times New Roman"/>
          <w:b/>
          <w:sz w:val="24"/>
          <w:szCs w:val="24"/>
          <w:lang w:eastAsia="es-CO"/>
        </w:rPr>
        <w:t>Acuerdo</w:t>
      </w:r>
      <w:r w:rsidRPr="00594DA2">
        <w:rPr>
          <w:rFonts w:eastAsia="Times New Roman" w:cs="Times New Roman"/>
          <w:sz w:val="24"/>
          <w:szCs w:val="24"/>
          <w:lang w:eastAsia="es-CO"/>
        </w:rPr>
        <w:t xml:space="preserve"> tuviera fuerza </w:t>
      </w:r>
      <w:r w:rsidR="0099580E" w:rsidRPr="00594DA2">
        <w:rPr>
          <w:rFonts w:eastAsia="Times New Roman" w:cs="Times New Roman"/>
          <w:sz w:val="24"/>
          <w:szCs w:val="24"/>
          <w:lang w:eastAsia="es-CO"/>
        </w:rPr>
        <w:t>legal</w:t>
      </w:r>
      <w:r w:rsidRPr="00594DA2">
        <w:rPr>
          <w:rFonts w:eastAsia="Times New Roman" w:cs="Times New Roman"/>
          <w:sz w:val="24"/>
          <w:szCs w:val="24"/>
          <w:lang w:eastAsia="es-CO"/>
        </w:rPr>
        <w:t xml:space="preserve"> se señaló la necesidad, en primer lugar, de su </w:t>
      </w:r>
      <w:r w:rsidRPr="00594DA2">
        <w:rPr>
          <w:rFonts w:eastAsia="Times New Roman" w:cs="Times New Roman"/>
          <w:b/>
          <w:sz w:val="24"/>
          <w:szCs w:val="24"/>
          <w:lang w:eastAsia="es-CO"/>
        </w:rPr>
        <w:t>sanción por el Ejecutivo</w:t>
      </w:r>
      <w:r w:rsidRPr="00594DA2">
        <w:rPr>
          <w:rFonts w:eastAsia="Times New Roman" w:cs="Times New Roman"/>
          <w:sz w:val="24"/>
          <w:szCs w:val="24"/>
          <w:lang w:eastAsia="es-CO"/>
        </w:rPr>
        <w:t xml:space="preserve">. En segundo lugar, se sometió a </w:t>
      </w:r>
      <w:r w:rsidRPr="00594DA2">
        <w:rPr>
          <w:rFonts w:eastAsia="Times New Roman" w:cs="Times New Roman"/>
          <w:b/>
          <w:sz w:val="24"/>
          <w:szCs w:val="24"/>
          <w:lang w:eastAsia="es-CO"/>
        </w:rPr>
        <w:t>aprobación popular</w:t>
      </w:r>
      <w:r w:rsidRPr="00594DA2">
        <w:rPr>
          <w:rFonts w:eastAsia="Times New Roman" w:cs="Times New Roman"/>
          <w:sz w:val="24"/>
          <w:szCs w:val="24"/>
          <w:lang w:eastAsia="es-CO"/>
        </w:rPr>
        <w:t xml:space="preserve"> lo cual realizó el Gobierno remitiéndolo a las </w:t>
      </w:r>
      <w:r w:rsidRPr="00594DA2">
        <w:rPr>
          <w:rFonts w:eastAsia="Times New Roman" w:cs="Times New Roman"/>
          <w:b/>
          <w:sz w:val="24"/>
          <w:szCs w:val="24"/>
          <w:lang w:eastAsia="es-CO"/>
        </w:rPr>
        <w:t>municipalidades</w:t>
      </w:r>
      <w:r w:rsidRPr="00594DA2">
        <w:rPr>
          <w:rFonts w:eastAsia="Times New Roman" w:cs="Times New Roman"/>
          <w:sz w:val="24"/>
          <w:szCs w:val="24"/>
          <w:lang w:eastAsia="es-CO"/>
        </w:rPr>
        <w:t xml:space="preserve"> con la </w:t>
      </w:r>
      <w:r w:rsidRPr="00594DA2">
        <w:rPr>
          <w:rFonts w:eastAsia="Times New Roman" w:cs="Times New Roman"/>
          <w:b/>
          <w:sz w:val="24"/>
          <w:szCs w:val="24"/>
          <w:lang w:eastAsia="es-CO"/>
        </w:rPr>
        <w:t>aprobac</w:t>
      </w:r>
      <w:r w:rsidR="0099580E" w:rsidRPr="00594DA2">
        <w:rPr>
          <w:rFonts w:eastAsia="Times New Roman" w:cs="Times New Roman"/>
          <w:b/>
          <w:sz w:val="24"/>
          <w:szCs w:val="24"/>
          <w:lang w:eastAsia="es-CO"/>
        </w:rPr>
        <w:t>ión previa de la Corte Suprema</w:t>
      </w:r>
      <w:r w:rsidR="0099580E" w:rsidRPr="00594DA2">
        <w:rPr>
          <w:rFonts w:eastAsia="Times New Roman" w:cs="Times New Roman"/>
          <w:sz w:val="24"/>
          <w:szCs w:val="24"/>
          <w:lang w:eastAsia="es-CO"/>
        </w:rPr>
        <w:t>.</w:t>
      </w:r>
    </w:p>
    <w:p w14:paraId="471E211E" w14:textId="77777777" w:rsidR="0099580E" w:rsidRPr="00594DA2" w:rsidRDefault="0099580E" w:rsidP="00642B12">
      <w:pPr>
        <w:spacing w:after="0" w:line="240" w:lineRule="auto"/>
        <w:jc w:val="both"/>
        <w:rPr>
          <w:rFonts w:eastAsia="Times New Roman" w:cs="Times New Roman"/>
          <w:sz w:val="24"/>
          <w:szCs w:val="24"/>
          <w:lang w:eastAsia="es-CO"/>
        </w:rPr>
      </w:pPr>
    </w:p>
    <w:p w14:paraId="44EB37A7" w14:textId="77777777" w:rsidR="00743AFF" w:rsidRPr="00594DA2" w:rsidRDefault="00743AFF" w:rsidP="00743AFF">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645D7C8B" w14:textId="77777777" w:rsidTr="0057502F">
        <w:tc>
          <w:tcPr>
            <w:tcW w:w="0" w:type="auto"/>
            <w:gridSpan w:val="2"/>
            <w:shd w:val="clear" w:color="auto" w:fill="0D0D0D" w:themeFill="text1" w:themeFillTint="F2"/>
          </w:tcPr>
          <w:p w14:paraId="0EC2DB23" w14:textId="77777777" w:rsidR="00743AFF" w:rsidRPr="00594DA2" w:rsidRDefault="00743AFF" w:rsidP="0057502F">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53D69D0F" w14:textId="77777777" w:rsidTr="0057502F">
        <w:tc>
          <w:tcPr>
            <w:tcW w:w="2518" w:type="dxa"/>
          </w:tcPr>
          <w:p w14:paraId="717FCE7D" w14:textId="77777777" w:rsidR="00743AFF" w:rsidRPr="00594DA2" w:rsidRDefault="00743AFF" w:rsidP="0057502F">
            <w:pPr>
              <w:jc w:val="both"/>
              <w:rPr>
                <w:rFonts w:cs="Times New Roman"/>
                <w:b/>
                <w:sz w:val="20"/>
                <w:szCs w:val="24"/>
              </w:rPr>
            </w:pPr>
            <w:r w:rsidRPr="00594DA2">
              <w:rPr>
                <w:rFonts w:cs="Times New Roman"/>
                <w:b/>
                <w:sz w:val="20"/>
                <w:szCs w:val="24"/>
              </w:rPr>
              <w:t>Código</w:t>
            </w:r>
          </w:p>
        </w:tc>
        <w:tc>
          <w:tcPr>
            <w:tcW w:w="6536" w:type="dxa"/>
          </w:tcPr>
          <w:p w14:paraId="4F218420" w14:textId="31028CFB" w:rsidR="00743AFF" w:rsidRPr="00594DA2" w:rsidRDefault="00D45D12" w:rsidP="0057502F">
            <w:pPr>
              <w:rPr>
                <w:rFonts w:cs="Times New Roman"/>
                <w:b/>
                <w:sz w:val="20"/>
                <w:szCs w:val="24"/>
              </w:rPr>
            </w:pPr>
            <w:r w:rsidRPr="00594DA2">
              <w:rPr>
                <w:rFonts w:cs="Times New Roman"/>
                <w:b/>
                <w:sz w:val="20"/>
                <w:szCs w:val="24"/>
              </w:rPr>
              <w:t>CS_08_12IMG16</w:t>
            </w:r>
          </w:p>
        </w:tc>
      </w:tr>
      <w:tr w:rsidR="00594DA2" w:rsidRPr="00594DA2" w14:paraId="50A73CBB" w14:textId="77777777" w:rsidTr="0057502F">
        <w:tc>
          <w:tcPr>
            <w:tcW w:w="2518" w:type="dxa"/>
          </w:tcPr>
          <w:p w14:paraId="6B5435B1" w14:textId="77777777" w:rsidR="00743AFF" w:rsidRPr="00594DA2" w:rsidRDefault="00743AFF" w:rsidP="0057502F">
            <w:pPr>
              <w:jc w:val="both"/>
              <w:rPr>
                <w:rFonts w:cs="Times New Roman"/>
                <w:sz w:val="20"/>
                <w:szCs w:val="24"/>
              </w:rPr>
            </w:pPr>
            <w:r w:rsidRPr="00594DA2">
              <w:rPr>
                <w:rFonts w:cs="Times New Roman"/>
                <w:b/>
                <w:sz w:val="20"/>
                <w:szCs w:val="24"/>
              </w:rPr>
              <w:t>Descripción</w:t>
            </w:r>
          </w:p>
        </w:tc>
        <w:tc>
          <w:tcPr>
            <w:tcW w:w="6536" w:type="dxa"/>
          </w:tcPr>
          <w:p w14:paraId="189CC110" w14:textId="334559F2" w:rsidR="00743AFF" w:rsidRPr="00594DA2" w:rsidRDefault="00743AFF" w:rsidP="00743AFF">
            <w:pPr>
              <w:rPr>
                <w:rFonts w:cs="Times New Roman"/>
                <w:sz w:val="20"/>
                <w:szCs w:val="24"/>
              </w:rPr>
            </w:pPr>
            <w:r w:rsidRPr="00594DA2">
              <w:rPr>
                <w:rFonts w:cs="Times New Roman"/>
                <w:sz w:val="20"/>
                <w:szCs w:val="24"/>
              </w:rPr>
              <w:t>La Constitución Nacional de 1886.</w:t>
            </w:r>
          </w:p>
        </w:tc>
      </w:tr>
      <w:tr w:rsidR="00594DA2" w:rsidRPr="00594DA2" w14:paraId="5E7C0C7B" w14:textId="77777777" w:rsidTr="0057502F">
        <w:tc>
          <w:tcPr>
            <w:tcW w:w="2518" w:type="dxa"/>
          </w:tcPr>
          <w:p w14:paraId="3AD1BB6F" w14:textId="77777777" w:rsidR="00743AFF" w:rsidRPr="00594DA2" w:rsidRDefault="00743AFF" w:rsidP="0057502F">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1B106193" w14:textId="7DB98094" w:rsidR="00743AFF" w:rsidRPr="00594DA2" w:rsidRDefault="00743AFF" w:rsidP="00743AFF">
            <w:pPr>
              <w:rPr>
                <w:rFonts w:cs="Times New Roman"/>
                <w:sz w:val="20"/>
                <w:szCs w:val="24"/>
                <w:lang w:val="en"/>
              </w:rPr>
            </w:pPr>
            <w:r w:rsidRPr="00594DA2">
              <w:rPr>
                <w:rFonts w:cs="Times New Roman"/>
                <w:sz w:val="20"/>
                <w:szCs w:val="24"/>
                <w:lang w:val="en"/>
              </w:rPr>
              <w:t>Foto de Rafael Nuñez.</w:t>
            </w:r>
          </w:p>
        </w:tc>
      </w:tr>
      <w:tr w:rsidR="00594DA2" w:rsidRPr="00594DA2" w14:paraId="6DAE02C1" w14:textId="77777777" w:rsidTr="0057502F">
        <w:tc>
          <w:tcPr>
            <w:tcW w:w="2518" w:type="dxa"/>
          </w:tcPr>
          <w:p w14:paraId="57F7C0D8" w14:textId="77777777" w:rsidR="00743AFF" w:rsidRPr="00594DA2" w:rsidRDefault="00743AFF" w:rsidP="0057502F">
            <w:pPr>
              <w:jc w:val="both"/>
              <w:rPr>
                <w:rFonts w:cs="Times New Roman"/>
                <w:sz w:val="20"/>
                <w:szCs w:val="24"/>
              </w:rPr>
            </w:pPr>
            <w:r w:rsidRPr="00594DA2">
              <w:rPr>
                <w:rFonts w:cs="Times New Roman"/>
                <w:b/>
                <w:sz w:val="20"/>
                <w:szCs w:val="24"/>
              </w:rPr>
              <w:t>Pie de imagen</w:t>
            </w:r>
          </w:p>
        </w:tc>
        <w:tc>
          <w:tcPr>
            <w:tcW w:w="6536" w:type="dxa"/>
          </w:tcPr>
          <w:p w14:paraId="56AE0977" w14:textId="435D4CD7" w:rsidR="00743AFF" w:rsidRPr="00594DA2" w:rsidRDefault="00743AFF" w:rsidP="00743AFF">
            <w:pPr>
              <w:pStyle w:val="u"/>
              <w:shd w:val="clear" w:color="auto" w:fill="FFFFFF"/>
              <w:spacing w:after="0"/>
              <w:jc w:val="both"/>
              <w:rPr>
                <w:rFonts w:asciiTheme="minorHAnsi" w:hAnsiTheme="minorHAnsi"/>
                <w:sz w:val="20"/>
              </w:rPr>
            </w:pPr>
            <w:r w:rsidRPr="00594DA2">
              <w:rPr>
                <w:rStyle w:val="un"/>
                <w:rFonts w:asciiTheme="minorHAnsi" w:hAnsiTheme="minorHAnsi"/>
                <w:sz w:val="20"/>
              </w:rPr>
              <w:t>“En nombre de Dios, fuente suprema de toda autoridad, Los Delegatarios de los Estados Colombianos de Antioquía, Bolívar, Boyacá, Cauca, Cundinamarca, Magdalena, Panamá, Santander y Tolima, reunidos en Consejo Nacional Constituyente; Vista la aprobación que impartieron las Municipalidades de Colombia a las bases de Constitución expedidas el día 1.° de diciembre de 1885; Y con el fin de afianzar la unidad nacional y asegurar los bienes de la justicia, la libertad y la paz, hemos venido en decretar, como decretamos, la siguiente: CONSTITUCIÓN POLÍTICA DE COLOMBIA”</w:t>
            </w:r>
          </w:p>
        </w:tc>
      </w:tr>
    </w:tbl>
    <w:p w14:paraId="47AC8EDD" w14:textId="77777777" w:rsidR="00743AFF" w:rsidRPr="00594DA2" w:rsidRDefault="00743AFF" w:rsidP="00743AFF">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743AFF" w:rsidRPr="00594DA2" w14:paraId="6A8A376F" w14:textId="77777777" w:rsidTr="0057502F">
        <w:tc>
          <w:tcPr>
            <w:tcW w:w="9054" w:type="dxa"/>
            <w:gridSpan w:val="2"/>
            <w:shd w:val="clear" w:color="auto" w:fill="000000" w:themeFill="text1"/>
          </w:tcPr>
          <w:p w14:paraId="41F18BBA" w14:textId="77777777" w:rsidR="00743AFF" w:rsidRPr="00594DA2" w:rsidRDefault="00743AFF" w:rsidP="0057502F">
            <w:pPr>
              <w:jc w:val="center"/>
              <w:rPr>
                <w:rFonts w:cs="Times New Roman"/>
                <w:b/>
                <w:sz w:val="20"/>
                <w:szCs w:val="24"/>
              </w:rPr>
            </w:pPr>
            <w:r w:rsidRPr="00594DA2">
              <w:rPr>
                <w:rFonts w:cs="Times New Roman"/>
                <w:b/>
                <w:sz w:val="20"/>
                <w:szCs w:val="24"/>
              </w:rPr>
              <w:t xml:space="preserve">Profundiza. Recurso nuevo </w:t>
            </w:r>
          </w:p>
        </w:tc>
      </w:tr>
      <w:tr w:rsidR="00594DA2" w:rsidRPr="00594DA2" w14:paraId="269D4B04" w14:textId="77777777" w:rsidTr="0057502F">
        <w:tc>
          <w:tcPr>
            <w:tcW w:w="2518" w:type="dxa"/>
          </w:tcPr>
          <w:p w14:paraId="537D877F" w14:textId="77777777" w:rsidR="00743AFF" w:rsidRPr="00594DA2" w:rsidRDefault="00743AFF" w:rsidP="0057502F">
            <w:pPr>
              <w:rPr>
                <w:rFonts w:cs="Times New Roman"/>
                <w:b/>
                <w:sz w:val="20"/>
                <w:szCs w:val="24"/>
              </w:rPr>
            </w:pPr>
            <w:r w:rsidRPr="00594DA2">
              <w:rPr>
                <w:rFonts w:cs="Times New Roman"/>
                <w:b/>
                <w:sz w:val="20"/>
                <w:szCs w:val="24"/>
              </w:rPr>
              <w:t>Código</w:t>
            </w:r>
          </w:p>
        </w:tc>
        <w:tc>
          <w:tcPr>
            <w:tcW w:w="6536" w:type="dxa"/>
          </w:tcPr>
          <w:p w14:paraId="11C3FBBD" w14:textId="77777777" w:rsidR="00743AFF" w:rsidRPr="00594DA2" w:rsidRDefault="00743AFF" w:rsidP="0057502F">
            <w:pPr>
              <w:jc w:val="both"/>
              <w:rPr>
                <w:rFonts w:cs="Times New Roman"/>
                <w:b/>
                <w:sz w:val="20"/>
                <w:szCs w:val="24"/>
              </w:rPr>
            </w:pPr>
            <w:r w:rsidRPr="00594DA2">
              <w:rPr>
                <w:rFonts w:cs="Times New Roman"/>
                <w:sz w:val="20"/>
                <w:szCs w:val="24"/>
              </w:rPr>
              <w:t>CS_08_12_REC110</w:t>
            </w:r>
          </w:p>
        </w:tc>
      </w:tr>
      <w:tr w:rsidR="00594DA2" w:rsidRPr="00594DA2" w14:paraId="1BA71892" w14:textId="77777777" w:rsidTr="0057502F">
        <w:tc>
          <w:tcPr>
            <w:tcW w:w="2518" w:type="dxa"/>
          </w:tcPr>
          <w:p w14:paraId="7B53AB9F" w14:textId="77777777" w:rsidR="00743AFF" w:rsidRPr="00594DA2" w:rsidRDefault="00743AFF" w:rsidP="0057502F">
            <w:pPr>
              <w:rPr>
                <w:rFonts w:cs="Times New Roman"/>
                <w:b/>
                <w:sz w:val="20"/>
                <w:szCs w:val="24"/>
              </w:rPr>
            </w:pPr>
            <w:r w:rsidRPr="00594DA2">
              <w:rPr>
                <w:rFonts w:cs="Times New Roman"/>
                <w:b/>
                <w:sz w:val="20"/>
                <w:szCs w:val="24"/>
              </w:rPr>
              <w:t>Título</w:t>
            </w:r>
          </w:p>
        </w:tc>
        <w:tc>
          <w:tcPr>
            <w:tcW w:w="6536" w:type="dxa"/>
          </w:tcPr>
          <w:p w14:paraId="53EBE46D" w14:textId="0985D7FA" w:rsidR="00743AFF" w:rsidRPr="00594DA2" w:rsidRDefault="00743AFF" w:rsidP="00743AFF">
            <w:pPr>
              <w:pStyle w:val="Textocomentario"/>
              <w:jc w:val="both"/>
              <w:rPr>
                <w:rFonts w:cs="Times New Roman"/>
                <w:szCs w:val="24"/>
              </w:rPr>
            </w:pPr>
            <w:r w:rsidRPr="00594DA2">
              <w:rPr>
                <w:rFonts w:cs="Times New Roman"/>
                <w:szCs w:val="24"/>
              </w:rPr>
              <w:t>Leyendo y conociendo la Constitución Política de 1886</w:t>
            </w:r>
            <w:r w:rsidRPr="00594DA2">
              <w:rPr>
                <w:rFonts w:cs="Times New Roman"/>
                <w:szCs w:val="24"/>
                <w:lang w:val="en"/>
              </w:rPr>
              <w:t>.</w:t>
            </w:r>
          </w:p>
        </w:tc>
      </w:tr>
      <w:tr w:rsidR="00594DA2" w:rsidRPr="00594DA2" w14:paraId="1280260C" w14:textId="77777777" w:rsidTr="0057502F">
        <w:tc>
          <w:tcPr>
            <w:tcW w:w="2518" w:type="dxa"/>
          </w:tcPr>
          <w:p w14:paraId="74664CE3" w14:textId="77777777" w:rsidR="00743AFF" w:rsidRPr="00594DA2" w:rsidRDefault="00743AFF" w:rsidP="0057502F">
            <w:pPr>
              <w:rPr>
                <w:rFonts w:cs="Times New Roman"/>
                <w:b/>
                <w:sz w:val="20"/>
                <w:szCs w:val="24"/>
              </w:rPr>
            </w:pPr>
            <w:r w:rsidRPr="00594DA2">
              <w:rPr>
                <w:rFonts w:cs="Times New Roman"/>
                <w:b/>
                <w:sz w:val="20"/>
                <w:szCs w:val="24"/>
              </w:rPr>
              <w:t>Descripción</w:t>
            </w:r>
          </w:p>
        </w:tc>
        <w:tc>
          <w:tcPr>
            <w:tcW w:w="6536" w:type="dxa"/>
          </w:tcPr>
          <w:p w14:paraId="13A094FB" w14:textId="50F66F79" w:rsidR="00743AFF" w:rsidRPr="00594DA2" w:rsidRDefault="00743AFF" w:rsidP="00743AFF">
            <w:pPr>
              <w:pStyle w:val="Textocomentario"/>
              <w:jc w:val="both"/>
              <w:rPr>
                <w:rFonts w:cs="Times New Roman"/>
                <w:szCs w:val="24"/>
              </w:rPr>
            </w:pPr>
            <w:r w:rsidRPr="00594DA2">
              <w:rPr>
                <w:rFonts w:cs="Times New Roman"/>
                <w:szCs w:val="24"/>
              </w:rPr>
              <w:t>Lectura del TÍTULO IV. DE LAS RELACIONES ENTRE LA IGLESIA Y EL ESTADO y colocar los puntos más importantes en relación con la Religión Católica Apostólica y Romana.</w:t>
            </w:r>
          </w:p>
        </w:tc>
      </w:tr>
    </w:tbl>
    <w:p w14:paraId="35A63926" w14:textId="77777777" w:rsidR="00743AFF" w:rsidRPr="00594DA2" w:rsidRDefault="00743AFF" w:rsidP="00642B12">
      <w:pPr>
        <w:spacing w:after="0" w:line="240" w:lineRule="auto"/>
        <w:jc w:val="both"/>
        <w:rPr>
          <w:rFonts w:eastAsia="Times New Roman" w:cs="Times New Roman"/>
          <w:sz w:val="24"/>
          <w:szCs w:val="24"/>
          <w:lang w:eastAsia="es-CO"/>
        </w:rPr>
      </w:pPr>
    </w:p>
    <w:p w14:paraId="69E94600" w14:textId="3FCFDA82" w:rsidR="0099580E" w:rsidRPr="00594DA2" w:rsidRDefault="0099580E"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En </w:t>
      </w:r>
      <w:r w:rsidRPr="00594DA2">
        <w:rPr>
          <w:rFonts w:eastAsia="Times New Roman" w:cs="Times New Roman"/>
          <w:b/>
          <w:sz w:val="24"/>
          <w:szCs w:val="24"/>
          <w:lang w:eastAsia="es-CO"/>
        </w:rPr>
        <w:t>1886</w:t>
      </w:r>
      <w:r w:rsidRPr="00594DA2">
        <w:rPr>
          <w:rFonts w:eastAsia="Times New Roman" w:cs="Times New Roman"/>
          <w:sz w:val="24"/>
          <w:szCs w:val="24"/>
          <w:lang w:eastAsia="es-CO"/>
        </w:rPr>
        <w:t xml:space="preserve"> </w:t>
      </w:r>
      <w:commentRangeStart w:id="51"/>
      <w:r w:rsidRPr="00594DA2">
        <w:rPr>
          <w:rFonts w:eastAsia="Times New Roman" w:cs="Times New Roman"/>
          <w:sz w:val="24"/>
          <w:szCs w:val="24"/>
          <w:lang w:eastAsia="es-CO"/>
        </w:rPr>
        <w:t xml:space="preserve">José María Campo Serrano, </w:t>
      </w:r>
      <w:commentRangeEnd w:id="51"/>
      <w:r w:rsidR="00956D82">
        <w:rPr>
          <w:rStyle w:val="Refdecomentario"/>
        </w:rPr>
        <w:commentReference w:id="51"/>
      </w:r>
      <w:r w:rsidRPr="00594DA2">
        <w:rPr>
          <w:rFonts w:eastAsia="Times New Roman" w:cs="Times New Roman"/>
          <w:sz w:val="24"/>
          <w:szCs w:val="24"/>
          <w:lang w:eastAsia="es-CO"/>
        </w:rPr>
        <w:t xml:space="preserve">encargado del poder ejecutivo, </w:t>
      </w:r>
      <w:r w:rsidRPr="00594DA2">
        <w:rPr>
          <w:rFonts w:eastAsia="Times New Roman" w:cs="Times New Roman"/>
          <w:b/>
          <w:sz w:val="24"/>
          <w:szCs w:val="24"/>
          <w:lang w:eastAsia="es-CO"/>
        </w:rPr>
        <w:t>sancionó la Constitución Nacional que nos rigió 105 años</w:t>
      </w:r>
      <w:r w:rsidRPr="00594DA2">
        <w:rPr>
          <w:rFonts w:eastAsia="Times New Roman" w:cs="Times New Roman"/>
          <w:sz w:val="24"/>
          <w:szCs w:val="24"/>
          <w:lang w:eastAsia="es-CO"/>
        </w:rPr>
        <w:t xml:space="preserve">. La formación de la República plasmó lo que Núñez expuso como tarea para los constituyentes y que mostraba la necesidad de orden: </w:t>
      </w:r>
      <w:r w:rsidR="00743AFF" w:rsidRPr="00594DA2">
        <w:rPr>
          <w:rFonts w:eastAsia="Times New Roman" w:cs="Times New Roman"/>
          <w:sz w:val="24"/>
          <w:szCs w:val="24"/>
          <w:lang w:eastAsia="es-CO"/>
        </w:rPr>
        <w:t>“</w:t>
      </w:r>
      <w:r w:rsidRPr="00594DA2">
        <w:rPr>
          <w:rFonts w:eastAsia="Times New Roman" w:cs="Times New Roman"/>
          <w:b/>
          <w:sz w:val="24"/>
          <w:szCs w:val="24"/>
          <w:lang w:eastAsia="es-CO"/>
        </w:rPr>
        <w:t>Las Repúblicas deben ser autoritarias, so pena de incidir en permanente desorden y aniquilarse</w:t>
      </w:r>
      <w:r w:rsidR="00743AFF" w:rsidRPr="00594DA2">
        <w:rPr>
          <w:rFonts w:eastAsia="Times New Roman" w:cs="Times New Roman"/>
          <w:b/>
          <w:sz w:val="24"/>
          <w:szCs w:val="24"/>
          <w:lang w:eastAsia="es-CO"/>
        </w:rPr>
        <w:t>”</w:t>
      </w:r>
      <w:r w:rsidRPr="00594DA2">
        <w:rPr>
          <w:rFonts w:eastAsia="Times New Roman" w:cs="Times New Roman"/>
          <w:sz w:val="24"/>
          <w:szCs w:val="24"/>
          <w:lang w:eastAsia="es-CO"/>
        </w:rPr>
        <w:t xml:space="preserve">. Lo pretendido </w:t>
      </w:r>
      <w:r w:rsidRPr="00594DA2">
        <w:rPr>
          <w:rFonts w:eastAsia="Times New Roman" w:cs="Times New Roman"/>
          <w:b/>
          <w:sz w:val="24"/>
          <w:szCs w:val="24"/>
          <w:lang w:eastAsia="es-CO"/>
        </w:rPr>
        <w:t>fortalecimiento del poder público</w:t>
      </w:r>
      <w:r w:rsidRPr="00594DA2">
        <w:rPr>
          <w:rFonts w:eastAsia="Times New Roman" w:cs="Times New Roman"/>
          <w:sz w:val="24"/>
          <w:szCs w:val="24"/>
          <w:lang w:eastAsia="es-CO"/>
        </w:rPr>
        <w:t xml:space="preserve">, mantenimiento de </w:t>
      </w:r>
      <w:r w:rsidRPr="00594DA2">
        <w:rPr>
          <w:rFonts w:eastAsia="Times New Roman" w:cs="Times New Roman"/>
          <w:b/>
          <w:sz w:val="24"/>
          <w:szCs w:val="24"/>
          <w:lang w:eastAsia="es-CO"/>
        </w:rPr>
        <w:t>ejército fuerte,</w:t>
      </w:r>
      <w:r w:rsidRPr="00594DA2">
        <w:rPr>
          <w:rFonts w:eastAsia="Times New Roman" w:cs="Times New Roman"/>
          <w:sz w:val="24"/>
          <w:szCs w:val="24"/>
          <w:lang w:eastAsia="es-CO"/>
        </w:rPr>
        <w:t xml:space="preserve"> consolidación del </w:t>
      </w:r>
      <w:r w:rsidRPr="00594DA2">
        <w:rPr>
          <w:rFonts w:eastAsia="Times New Roman" w:cs="Times New Roman"/>
          <w:b/>
          <w:sz w:val="24"/>
          <w:szCs w:val="24"/>
          <w:lang w:eastAsia="es-CO"/>
        </w:rPr>
        <w:t>comercio y exportaciones</w:t>
      </w:r>
      <w:r w:rsidRPr="00594DA2">
        <w:rPr>
          <w:rFonts w:eastAsia="Times New Roman" w:cs="Times New Roman"/>
          <w:sz w:val="24"/>
          <w:szCs w:val="24"/>
          <w:lang w:eastAsia="es-CO"/>
        </w:rPr>
        <w:t xml:space="preserve">, mejoramiento de vías de </w:t>
      </w:r>
      <w:r w:rsidRPr="00594DA2">
        <w:rPr>
          <w:rFonts w:eastAsia="Times New Roman" w:cs="Times New Roman"/>
          <w:b/>
          <w:sz w:val="24"/>
          <w:szCs w:val="24"/>
          <w:lang w:eastAsia="es-CO"/>
        </w:rPr>
        <w:t>comunicación regional</w:t>
      </w:r>
      <w:r w:rsidRPr="00594DA2">
        <w:rPr>
          <w:rFonts w:eastAsia="Times New Roman" w:cs="Times New Roman"/>
          <w:sz w:val="24"/>
          <w:szCs w:val="24"/>
          <w:lang w:eastAsia="es-CO"/>
        </w:rPr>
        <w:t xml:space="preserve"> y </w:t>
      </w:r>
      <w:r w:rsidRPr="00594DA2">
        <w:rPr>
          <w:rFonts w:eastAsia="Times New Roman" w:cs="Times New Roman"/>
          <w:b/>
          <w:sz w:val="24"/>
          <w:szCs w:val="24"/>
          <w:lang w:eastAsia="es-CO"/>
        </w:rPr>
        <w:t>defensa de la religión</w:t>
      </w:r>
      <w:r w:rsidRPr="00594DA2">
        <w:rPr>
          <w:rFonts w:eastAsia="Times New Roman" w:cs="Times New Roman"/>
          <w:sz w:val="24"/>
          <w:szCs w:val="24"/>
          <w:lang w:eastAsia="es-CO"/>
        </w:rPr>
        <w:t>. Centralización política fue la consigna.</w:t>
      </w:r>
    </w:p>
    <w:p w14:paraId="352F607E" w14:textId="77777777" w:rsidR="0099580E" w:rsidRPr="00594DA2" w:rsidRDefault="0099580E" w:rsidP="00642B12">
      <w:pPr>
        <w:spacing w:after="0" w:line="240" w:lineRule="auto"/>
        <w:jc w:val="both"/>
        <w:rPr>
          <w:rFonts w:eastAsia="Times New Roman" w:cs="Times New Roman"/>
          <w:sz w:val="24"/>
          <w:szCs w:val="24"/>
          <w:lang w:eastAsia="es-CO"/>
        </w:rPr>
      </w:pPr>
    </w:p>
    <w:p w14:paraId="75958A3A" w14:textId="77777777" w:rsidR="0099580E" w:rsidRPr="00594DA2" w:rsidRDefault="0099580E" w:rsidP="00642B12">
      <w:p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Características</w:t>
      </w:r>
      <w:r w:rsidRPr="00594DA2">
        <w:rPr>
          <w:rFonts w:eastAsia="Times New Roman" w:cs="Times New Roman"/>
          <w:sz w:val="24"/>
          <w:szCs w:val="24"/>
          <w:lang w:eastAsia="es-CO"/>
        </w:rPr>
        <w:t xml:space="preserve"> más importantes de la Constitución:</w:t>
      </w:r>
    </w:p>
    <w:p w14:paraId="04E4C5B7" w14:textId="77777777" w:rsidR="0099580E" w:rsidRPr="00594DA2" w:rsidRDefault="0099580E" w:rsidP="00642B12">
      <w:pPr>
        <w:spacing w:after="0" w:line="240" w:lineRule="auto"/>
        <w:jc w:val="both"/>
        <w:rPr>
          <w:rFonts w:eastAsia="Times New Roman" w:cs="Times New Roman"/>
          <w:sz w:val="24"/>
          <w:szCs w:val="24"/>
          <w:lang w:eastAsia="es-CO"/>
        </w:rPr>
      </w:pPr>
    </w:p>
    <w:p w14:paraId="5781ADA9" w14:textId="77777777" w:rsidR="009B5DCB" w:rsidRPr="00594DA2" w:rsidRDefault="0099580E" w:rsidP="00642B12">
      <w:p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 xml:space="preserve">Invocación </w:t>
      </w:r>
      <w:r w:rsidR="009B5DCB" w:rsidRPr="00594DA2">
        <w:rPr>
          <w:rFonts w:eastAsia="Times New Roman" w:cs="Times New Roman"/>
          <w:b/>
          <w:sz w:val="24"/>
          <w:szCs w:val="24"/>
          <w:lang w:eastAsia="es-CO"/>
        </w:rPr>
        <w:t>de Dios</w:t>
      </w:r>
      <w:r w:rsidR="009B5DCB"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en el Preámbulo </w:t>
      </w:r>
      <w:r w:rsidR="009B5DCB" w:rsidRPr="00594DA2">
        <w:rPr>
          <w:rFonts w:eastAsia="Times New Roman" w:cs="Times New Roman"/>
          <w:sz w:val="24"/>
          <w:szCs w:val="24"/>
          <w:lang w:eastAsia="es-CO"/>
        </w:rPr>
        <w:t xml:space="preserve">y con la cual se pretende afianzar la </w:t>
      </w:r>
      <w:r w:rsidR="009B5DCB" w:rsidRPr="00594DA2">
        <w:rPr>
          <w:rFonts w:eastAsia="Times New Roman" w:cs="Times New Roman"/>
          <w:b/>
          <w:sz w:val="24"/>
          <w:szCs w:val="24"/>
          <w:lang w:eastAsia="es-CO"/>
        </w:rPr>
        <w:t>unidad nacional</w:t>
      </w:r>
      <w:r w:rsidR="009B5DCB" w:rsidRPr="00594DA2">
        <w:rPr>
          <w:rFonts w:eastAsia="Times New Roman" w:cs="Times New Roman"/>
          <w:sz w:val="24"/>
          <w:szCs w:val="24"/>
          <w:lang w:eastAsia="es-CO"/>
        </w:rPr>
        <w:t xml:space="preserve"> mediante su </w:t>
      </w:r>
      <w:r w:rsidR="009B5DCB" w:rsidRPr="00594DA2">
        <w:rPr>
          <w:rFonts w:eastAsia="Times New Roman" w:cs="Times New Roman"/>
          <w:b/>
          <w:sz w:val="24"/>
          <w:szCs w:val="24"/>
          <w:lang w:eastAsia="es-CO"/>
        </w:rPr>
        <w:t>reconstitución en forma de República unitaria</w:t>
      </w:r>
      <w:r w:rsidR="009B5DCB" w:rsidRPr="00594DA2">
        <w:rPr>
          <w:rFonts w:eastAsia="Times New Roman" w:cs="Times New Roman"/>
          <w:sz w:val="24"/>
          <w:szCs w:val="24"/>
          <w:lang w:eastAsia="es-CO"/>
        </w:rPr>
        <w:t xml:space="preserve">, la consagración de la </w:t>
      </w:r>
      <w:r w:rsidR="009B5DCB" w:rsidRPr="00594DA2">
        <w:rPr>
          <w:rFonts w:eastAsia="Times New Roman" w:cs="Times New Roman"/>
          <w:b/>
          <w:sz w:val="24"/>
          <w:szCs w:val="24"/>
          <w:lang w:eastAsia="es-CO"/>
        </w:rPr>
        <w:t>soberanía nacional</w:t>
      </w:r>
      <w:r w:rsidR="009B5DCB" w:rsidRPr="00594DA2">
        <w:rPr>
          <w:rFonts w:eastAsia="Times New Roman" w:cs="Times New Roman"/>
          <w:sz w:val="24"/>
          <w:szCs w:val="24"/>
          <w:lang w:eastAsia="es-CO"/>
        </w:rPr>
        <w:t xml:space="preserve"> y el establecimiento de una </w:t>
      </w:r>
      <w:r w:rsidR="009B5DCB" w:rsidRPr="00594DA2">
        <w:rPr>
          <w:rFonts w:eastAsia="Times New Roman" w:cs="Times New Roman"/>
          <w:b/>
          <w:sz w:val="24"/>
          <w:szCs w:val="24"/>
          <w:lang w:eastAsia="es-CO"/>
        </w:rPr>
        <w:t>administración territorial</w:t>
      </w:r>
      <w:r w:rsidR="009B5DCB" w:rsidRPr="00594DA2">
        <w:rPr>
          <w:rFonts w:eastAsia="Times New Roman" w:cs="Times New Roman"/>
          <w:sz w:val="24"/>
          <w:szCs w:val="24"/>
          <w:lang w:eastAsia="es-CO"/>
        </w:rPr>
        <w:t xml:space="preserve"> que trasforma los Estados Soberanos en </w:t>
      </w:r>
      <w:r w:rsidR="009B5DCB" w:rsidRPr="00594DA2">
        <w:rPr>
          <w:rFonts w:eastAsia="Times New Roman" w:cs="Times New Roman"/>
          <w:b/>
          <w:sz w:val="24"/>
          <w:szCs w:val="24"/>
          <w:lang w:eastAsia="es-CO"/>
        </w:rPr>
        <w:t>Departamentos</w:t>
      </w:r>
      <w:r w:rsidR="009B5DCB" w:rsidRPr="00594DA2">
        <w:rPr>
          <w:rFonts w:eastAsia="Times New Roman" w:cs="Times New Roman"/>
          <w:sz w:val="24"/>
          <w:szCs w:val="24"/>
          <w:lang w:eastAsia="es-CO"/>
        </w:rPr>
        <w:t xml:space="preserve">. Los </w:t>
      </w:r>
      <w:r w:rsidR="009B5DCB" w:rsidRPr="00594DA2">
        <w:rPr>
          <w:rFonts w:eastAsia="Times New Roman" w:cs="Times New Roman"/>
          <w:b/>
          <w:sz w:val="24"/>
          <w:szCs w:val="24"/>
          <w:lang w:eastAsia="es-CO"/>
        </w:rPr>
        <w:t>derechos civiles y las garantías sociales</w:t>
      </w:r>
      <w:r w:rsidR="009B5DCB" w:rsidRPr="00594DA2">
        <w:rPr>
          <w:rFonts w:eastAsia="Times New Roman" w:cs="Times New Roman"/>
          <w:sz w:val="24"/>
          <w:szCs w:val="24"/>
          <w:lang w:eastAsia="es-CO"/>
        </w:rPr>
        <w:t xml:space="preserve"> de corte liberal son </w:t>
      </w:r>
      <w:r w:rsidR="009B5DCB" w:rsidRPr="00594DA2">
        <w:rPr>
          <w:rFonts w:eastAsia="Times New Roman" w:cs="Times New Roman"/>
          <w:b/>
          <w:sz w:val="24"/>
          <w:szCs w:val="24"/>
          <w:lang w:eastAsia="es-CO"/>
        </w:rPr>
        <w:t>limitados</w:t>
      </w:r>
      <w:r w:rsidR="009B5DCB" w:rsidRPr="00594DA2">
        <w:rPr>
          <w:rFonts w:eastAsia="Times New Roman" w:cs="Times New Roman"/>
          <w:sz w:val="24"/>
          <w:szCs w:val="24"/>
          <w:lang w:eastAsia="es-CO"/>
        </w:rPr>
        <w:t xml:space="preserve"> con arreglo a las leyes. Se destacan la </w:t>
      </w:r>
      <w:r w:rsidR="009B5DCB" w:rsidRPr="00594DA2">
        <w:rPr>
          <w:rFonts w:eastAsia="Times New Roman" w:cs="Times New Roman"/>
          <w:b/>
          <w:sz w:val="24"/>
          <w:szCs w:val="24"/>
          <w:lang w:eastAsia="es-CO"/>
        </w:rPr>
        <w:t>confesionalidad estatal</w:t>
      </w:r>
      <w:r w:rsidR="009B5DCB" w:rsidRPr="00594DA2">
        <w:rPr>
          <w:rFonts w:eastAsia="Times New Roman" w:cs="Times New Roman"/>
          <w:sz w:val="24"/>
          <w:szCs w:val="24"/>
          <w:lang w:eastAsia="es-CO"/>
        </w:rPr>
        <w:t xml:space="preserve">, la </w:t>
      </w:r>
      <w:r w:rsidR="009B5DCB" w:rsidRPr="00594DA2">
        <w:rPr>
          <w:rFonts w:eastAsia="Times New Roman" w:cs="Times New Roman"/>
          <w:b/>
          <w:sz w:val="24"/>
          <w:szCs w:val="24"/>
          <w:lang w:eastAsia="es-CO"/>
        </w:rPr>
        <w:t>entronización de la moral cristiana</w:t>
      </w:r>
      <w:r w:rsidR="009B5DCB" w:rsidRPr="00594DA2">
        <w:rPr>
          <w:rFonts w:eastAsia="Times New Roman" w:cs="Times New Roman"/>
          <w:sz w:val="24"/>
          <w:szCs w:val="24"/>
          <w:lang w:eastAsia="es-CO"/>
        </w:rPr>
        <w:t xml:space="preserve"> y el </w:t>
      </w:r>
      <w:r w:rsidR="009B5DCB" w:rsidRPr="00594DA2">
        <w:rPr>
          <w:rFonts w:eastAsia="Times New Roman" w:cs="Times New Roman"/>
          <w:b/>
          <w:sz w:val="24"/>
          <w:szCs w:val="24"/>
          <w:lang w:eastAsia="es-CO"/>
        </w:rPr>
        <w:t>orden público</w:t>
      </w:r>
      <w:r w:rsidR="009B5DCB" w:rsidRPr="00594DA2">
        <w:rPr>
          <w:rFonts w:eastAsia="Times New Roman" w:cs="Times New Roman"/>
          <w:sz w:val="24"/>
          <w:szCs w:val="24"/>
          <w:lang w:eastAsia="es-CO"/>
        </w:rPr>
        <w:t xml:space="preserve"> como raseros del orden social y la </w:t>
      </w:r>
      <w:r w:rsidR="009B5DCB" w:rsidRPr="00594DA2">
        <w:rPr>
          <w:rFonts w:eastAsia="Times New Roman" w:cs="Times New Roman"/>
          <w:b/>
          <w:sz w:val="24"/>
          <w:szCs w:val="24"/>
          <w:lang w:eastAsia="es-CO"/>
        </w:rPr>
        <w:t>organización de la educación pública en concordancia con la religión</w:t>
      </w:r>
      <w:r w:rsidR="009B5DCB" w:rsidRPr="00594DA2">
        <w:rPr>
          <w:rFonts w:eastAsia="Times New Roman" w:cs="Times New Roman"/>
          <w:sz w:val="24"/>
          <w:szCs w:val="24"/>
          <w:lang w:eastAsia="es-CO"/>
        </w:rPr>
        <w:t>. Formalmente se cons</w:t>
      </w:r>
      <w:r w:rsidR="005D3645" w:rsidRPr="00594DA2">
        <w:rPr>
          <w:rFonts w:eastAsia="Times New Roman" w:cs="Times New Roman"/>
          <w:sz w:val="24"/>
          <w:szCs w:val="24"/>
          <w:lang w:eastAsia="es-CO"/>
        </w:rPr>
        <w:t xml:space="preserve">agra la </w:t>
      </w:r>
      <w:r w:rsidR="005D3645" w:rsidRPr="00594DA2">
        <w:rPr>
          <w:rFonts w:eastAsia="Times New Roman" w:cs="Times New Roman"/>
          <w:b/>
          <w:sz w:val="24"/>
          <w:szCs w:val="24"/>
          <w:lang w:eastAsia="es-CO"/>
        </w:rPr>
        <w:t>separación de poderes</w:t>
      </w:r>
      <w:r w:rsidR="005D3645" w:rsidRPr="00594DA2">
        <w:rPr>
          <w:rFonts w:eastAsia="Times New Roman" w:cs="Times New Roman"/>
          <w:sz w:val="24"/>
          <w:szCs w:val="24"/>
          <w:lang w:eastAsia="es-CO"/>
        </w:rPr>
        <w:t xml:space="preserve">. </w:t>
      </w:r>
      <w:r w:rsidR="009B5DCB" w:rsidRPr="00594DA2">
        <w:rPr>
          <w:rFonts w:eastAsia="Times New Roman" w:cs="Times New Roman"/>
          <w:sz w:val="24"/>
          <w:szCs w:val="24"/>
          <w:lang w:eastAsia="es-CO"/>
        </w:rPr>
        <w:t>Todos los poderes públicos son limitados, y ejercen separadamente sus respectivas atribuc</w:t>
      </w:r>
      <w:r w:rsidR="005D3645" w:rsidRPr="00594DA2">
        <w:rPr>
          <w:rFonts w:eastAsia="Times New Roman" w:cs="Times New Roman"/>
          <w:sz w:val="24"/>
          <w:szCs w:val="24"/>
          <w:lang w:eastAsia="es-CO"/>
        </w:rPr>
        <w:t>iones</w:t>
      </w:r>
      <w:r w:rsidR="009B5DCB" w:rsidRPr="00594DA2">
        <w:rPr>
          <w:rFonts w:eastAsia="Times New Roman" w:cs="Times New Roman"/>
          <w:sz w:val="24"/>
          <w:szCs w:val="24"/>
          <w:lang w:eastAsia="es-CO"/>
        </w:rPr>
        <w:t xml:space="preserve">, </w:t>
      </w:r>
      <w:r w:rsidR="005D3645" w:rsidRPr="00594DA2">
        <w:rPr>
          <w:rFonts w:eastAsia="Times New Roman" w:cs="Times New Roman"/>
          <w:sz w:val="24"/>
          <w:szCs w:val="24"/>
          <w:lang w:eastAsia="es-CO"/>
        </w:rPr>
        <w:t xml:space="preserve">se </w:t>
      </w:r>
      <w:r w:rsidR="009B5DCB" w:rsidRPr="00594DA2">
        <w:rPr>
          <w:rFonts w:eastAsia="Times New Roman" w:cs="Times New Roman"/>
          <w:sz w:val="24"/>
          <w:szCs w:val="24"/>
          <w:lang w:eastAsia="es-CO"/>
        </w:rPr>
        <w:t xml:space="preserve">señala. </w:t>
      </w:r>
    </w:p>
    <w:p w14:paraId="24EFFE5E" w14:textId="77777777" w:rsidR="0099580E" w:rsidRPr="00594DA2" w:rsidRDefault="0099580E" w:rsidP="00642B12">
      <w:pPr>
        <w:spacing w:after="0" w:line="240" w:lineRule="auto"/>
        <w:jc w:val="both"/>
        <w:rPr>
          <w:rFonts w:eastAsia="Times New Roman" w:cs="Times New Roman"/>
          <w:sz w:val="24"/>
          <w:szCs w:val="24"/>
          <w:lang w:eastAsia="es-CO"/>
        </w:rPr>
      </w:pPr>
    </w:p>
    <w:p w14:paraId="25FE2B0D" w14:textId="77777777" w:rsidR="009B5DCB" w:rsidRPr="00594DA2" w:rsidRDefault="005D3645"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lastRenderedPageBreak/>
        <w:t>Bajo</w:t>
      </w:r>
      <w:r w:rsidR="009B5DCB" w:rsidRPr="00594DA2">
        <w:rPr>
          <w:rFonts w:eastAsia="Times New Roman" w:cs="Times New Roman"/>
          <w:sz w:val="24"/>
          <w:szCs w:val="24"/>
          <w:lang w:eastAsia="es-CO"/>
        </w:rPr>
        <w:t xml:space="preserve"> una estructura </w:t>
      </w:r>
      <w:r w:rsidR="009B5DCB" w:rsidRPr="00594DA2">
        <w:rPr>
          <w:rFonts w:eastAsia="Times New Roman" w:cs="Times New Roman"/>
          <w:b/>
          <w:sz w:val="24"/>
          <w:szCs w:val="24"/>
          <w:lang w:eastAsia="es-CO"/>
        </w:rPr>
        <w:t>centralista</w:t>
      </w:r>
      <w:r w:rsidR="009B5DCB" w:rsidRPr="00594DA2">
        <w:rPr>
          <w:rFonts w:eastAsia="Times New Roman" w:cs="Times New Roman"/>
          <w:sz w:val="24"/>
          <w:szCs w:val="24"/>
          <w:lang w:eastAsia="es-CO"/>
        </w:rPr>
        <w:t xml:space="preserve"> y con un Congreso Nacional limitado, se consagra la </w:t>
      </w:r>
      <w:r w:rsidR="009B5DCB" w:rsidRPr="00594DA2">
        <w:rPr>
          <w:rFonts w:eastAsia="Times New Roman" w:cs="Times New Roman"/>
          <w:b/>
          <w:sz w:val="24"/>
          <w:szCs w:val="24"/>
          <w:lang w:eastAsia="es-CO"/>
        </w:rPr>
        <w:t>poderosa presidencia</w:t>
      </w:r>
      <w:r w:rsidR="009B5DCB" w:rsidRPr="00594DA2">
        <w:rPr>
          <w:rFonts w:eastAsia="Times New Roman" w:cs="Times New Roman"/>
          <w:sz w:val="24"/>
          <w:szCs w:val="24"/>
          <w:lang w:eastAsia="es-CO"/>
        </w:rPr>
        <w:t xml:space="preserve">. Elegido para periodos de 6 años en un sistema electoral indirecto, al presidente se le otorgan </w:t>
      </w:r>
      <w:r w:rsidR="009B5DCB" w:rsidRPr="00594DA2">
        <w:rPr>
          <w:rFonts w:eastAsia="Times New Roman" w:cs="Times New Roman"/>
          <w:b/>
          <w:sz w:val="24"/>
          <w:szCs w:val="24"/>
          <w:lang w:eastAsia="es-CO"/>
        </w:rPr>
        <w:t>amplias facultades</w:t>
      </w:r>
      <w:r w:rsidR="009B5DCB" w:rsidRPr="00594DA2">
        <w:rPr>
          <w:rFonts w:eastAsia="Times New Roman" w:cs="Times New Roman"/>
          <w:sz w:val="24"/>
          <w:szCs w:val="24"/>
          <w:lang w:eastAsia="es-CO"/>
        </w:rPr>
        <w:t xml:space="preserve"> frente al Legislativo y el Judicial, y se fortalece su calidad de suprema autoridad administrativa. En este último punto se le señala la posibilidad de nombrar y remover agentes libremente, conservar el orden público, disponer de la fuerza pública, proveer seguridad exterior, dirigir operaciones de guerra, relaciones diplomáticas y comerciales, cuidar la recaudación y administración de rentas nacionales, organizar el Banco Nacional, dirigir e inspeccionar la instrucción pública nacional, entre otras. </w:t>
      </w:r>
    </w:p>
    <w:p w14:paraId="22C64F77" w14:textId="77777777" w:rsidR="005D3645" w:rsidRPr="00594DA2" w:rsidRDefault="005D3645" w:rsidP="00642B12">
      <w:pPr>
        <w:spacing w:after="0" w:line="240" w:lineRule="auto"/>
        <w:jc w:val="both"/>
        <w:rPr>
          <w:rFonts w:eastAsia="Times New Roman" w:cs="Times New Roman"/>
          <w:sz w:val="24"/>
          <w:szCs w:val="24"/>
          <w:lang w:eastAsia="es-CO"/>
        </w:rPr>
      </w:pPr>
    </w:p>
    <w:p w14:paraId="2CE3557C" w14:textId="77777777" w:rsidR="005D3645" w:rsidRPr="00594DA2" w:rsidRDefault="009B5DCB"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Todo lo cual se </w:t>
      </w:r>
      <w:r w:rsidRPr="00594DA2">
        <w:rPr>
          <w:rFonts w:eastAsia="Times New Roman" w:cs="Times New Roman"/>
          <w:b/>
          <w:sz w:val="24"/>
          <w:szCs w:val="24"/>
          <w:lang w:eastAsia="es-CO"/>
        </w:rPr>
        <w:t>refuerza con las facultades extraordinarias que el Congreso puede otorgarle pro tempore</w:t>
      </w:r>
      <w:r w:rsidRPr="00594DA2">
        <w:rPr>
          <w:rFonts w:eastAsia="Times New Roman" w:cs="Times New Roman"/>
          <w:sz w:val="24"/>
          <w:szCs w:val="24"/>
          <w:lang w:eastAsia="es-CO"/>
        </w:rPr>
        <w:t xml:space="preserve">, </w:t>
      </w:r>
      <w:r w:rsidR="005D3645" w:rsidRPr="00594DA2">
        <w:rPr>
          <w:rFonts w:eastAsia="Times New Roman" w:cs="Times New Roman"/>
          <w:sz w:val="24"/>
          <w:szCs w:val="24"/>
          <w:lang w:eastAsia="es-CO"/>
        </w:rPr>
        <w:t xml:space="preserve">o con las </w:t>
      </w:r>
      <w:r w:rsidRPr="00594DA2">
        <w:rPr>
          <w:rFonts w:eastAsia="Times New Roman" w:cs="Times New Roman"/>
          <w:sz w:val="24"/>
          <w:szCs w:val="24"/>
          <w:lang w:eastAsia="es-CO"/>
        </w:rPr>
        <w:t xml:space="preserve">consagradas en el artículo 121, </w:t>
      </w:r>
      <w:r w:rsidRPr="00594DA2">
        <w:rPr>
          <w:rFonts w:eastAsia="Times New Roman" w:cs="Times New Roman"/>
          <w:b/>
          <w:sz w:val="24"/>
          <w:szCs w:val="24"/>
          <w:lang w:eastAsia="es-CO"/>
        </w:rPr>
        <w:t>Estado de sitio</w:t>
      </w:r>
      <w:r w:rsidRPr="00594DA2">
        <w:rPr>
          <w:rFonts w:eastAsia="Times New Roman" w:cs="Times New Roman"/>
          <w:sz w:val="24"/>
          <w:szCs w:val="24"/>
          <w:lang w:eastAsia="es-CO"/>
        </w:rPr>
        <w:t xml:space="preserve">, para “defender los derechos de la Nación” y el establecimiento de una responsabilidad política limitada. Con razón la Constitución sancionada fue calificada de monárquica. </w:t>
      </w:r>
    </w:p>
    <w:p w14:paraId="285333F0" w14:textId="77777777" w:rsidR="005D3645" w:rsidRPr="00594DA2" w:rsidRDefault="005D3645" w:rsidP="00642B12">
      <w:pPr>
        <w:spacing w:after="0" w:line="240" w:lineRule="auto"/>
        <w:jc w:val="both"/>
        <w:rPr>
          <w:rFonts w:eastAsia="Times New Roman" w:cs="Times New Roman"/>
          <w:sz w:val="24"/>
          <w:szCs w:val="24"/>
          <w:lang w:eastAsia="es-CO"/>
        </w:rPr>
      </w:pPr>
    </w:p>
    <w:p w14:paraId="1AFC5961" w14:textId="77777777" w:rsidR="005D3645" w:rsidRPr="00594DA2" w:rsidRDefault="009B5DCB"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Las demás disposiciones se refieren a Ministros, Consejo de Estado como cuerpo consultivo, Ministerio Público, Administración de Justicia y Fuerza Pública (Ejército permanente no deliberante e inclusión de Cortes marciales o tribunales militares para juzgar delitos cometidos en servicio). Se establecen título</w:t>
      </w:r>
      <w:r w:rsidR="005D3645" w:rsidRPr="00594DA2">
        <w:rPr>
          <w:rFonts w:eastAsia="Times New Roman" w:cs="Times New Roman"/>
          <w:sz w:val="24"/>
          <w:szCs w:val="24"/>
          <w:lang w:eastAsia="es-CO"/>
        </w:rPr>
        <w:t>s dedicados a elecciones, divi</w:t>
      </w:r>
      <w:r w:rsidRPr="00594DA2">
        <w:rPr>
          <w:rFonts w:eastAsia="Times New Roman" w:cs="Times New Roman"/>
          <w:sz w:val="24"/>
          <w:szCs w:val="24"/>
          <w:lang w:eastAsia="es-CO"/>
        </w:rPr>
        <w:t xml:space="preserve">sión y administración territorial, hacienda pública y reforma constitucional a través de acto legislativo. El </w:t>
      </w:r>
      <w:r w:rsidRPr="00594DA2">
        <w:rPr>
          <w:rFonts w:eastAsia="Times New Roman" w:cs="Times New Roman"/>
          <w:b/>
          <w:sz w:val="24"/>
          <w:szCs w:val="24"/>
          <w:lang w:eastAsia="es-CO"/>
        </w:rPr>
        <w:t>artículo 210 se convierte en confesión</w:t>
      </w:r>
      <w:r w:rsidR="005D3645" w:rsidRPr="00594DA2">
        <w:rPr>
          <w:rFonts w:eastAsia="Times New Roman" w:cs="Times New Roman"/>
          <w:b/>
          <w:sz w:val="24"/>
          <w:szCs w:val="24"/>
          <w:lang w:eastAsia="es-CO"/>
        </w:rPr>
        <w:t xml:space="preserve"> política de parte al señalar: </w:t>
      </w:r>
      <w:r w:rsidRPr="00594DA2">
        <w:rPr>
          <w:rFonts w:eastAsia="Times New Roman" w:cs="Times New Roman"/>
          <w:b/>
          <w:sz w:val="24"/>
          <w:szCs w:val="24"/>
          <w:lang w:eastAsia="es-CO"/>
        </w:rPr>
        <w:t xml:space="preserve">La Constitución de 8 de mayo de 1863, que cesó de regir por razón de hechos </w:t>
      </w:r>
      <w:r w:rsidR="005D3645" w:rsidRPr="00594DA2">
        <w:rPr>
          <w:rFonts w:eastAsia="Times New Roman" w:cs="Times New Roman"/>
          <w:b/>
          <w:sz w:val="24"/>
          <w:szCs w:val="24"/>
          <w:lang w:eastAsia="es-CO"/>
        </w:rPr>
        <w:t>consumados, queda abolida</w:t>
      </w:r>
      <w:r w:rsidR="005D3645" w:rsidRPr="00594DA2">
        <w:rPr>
          <w:rFonts w:eastAsia="Times New Roman" w:cs="Times New Roman"/>
          <w:sz w:val="24"/>
          <w:szCs w:val="24"/>
          <w:lang w:eastAsia="es-CO"/>
        </w:rPr>
        <w:t>.</w:t>
      </w:r>
    </w:p>
    <w:p w14:paraId="5DFD93E3" w14:textId="77777777" w:rsidR="005D3645" w:rsidRPr="00594DA2" w:rsidRDefault="005D3645"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0961DE41" w14:textId="77777777" w:rsidTr="0057502F">
        <w:tc>
          <w:tcPr>
            <w:tcW w:w="0" w:type="auto"/>
            <w:gridSpan w:val="2"/>
            <w:shd w:val="clear" w:color="auto" w:fill="0D0D0D" w:themeFill="text1" w:themeFillTint="F2"/>
          </w:tcPr>
          <w:p w14:paraId="6E81ECAF" w14:textId="77777777" w:rsidR="00743AFF" w:rsidRPr="00594DA2" w:rsidRDefault="00743AFF" w:rsidP="0057502F">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56CB8AB5" w14:textId="77777777" w:rsidTr="0057502F">
        <w:tc>
          <w:tcPr>
            <w:tcW w:w="2518" w:type="dxa"/>
          </w:tcPr>
          <w:p w14:paraId="0A980DA7" w14:textId="77777777" w:rsidR="00743AFF" w:rsidRPr="00594DA2" w:rsidRDefault="00743AFF" w:rsidP="0057502F">
            <w:pPr>
              <w:jc w:val="both"/>
              <w:rPr>
                <w:rFonts w:cs="Times New Roman"/>
                <w:b/>
                <w:sz w:val="20"/>
                <w:szCs w:val="24"/>
              </w:rPr>
            </w:pPr>
            <w:r w:rsidRPr="00594DA2">
              <w:rPr>
                <w:rFonts w:cs="Times New Roman"/>
                <w:b/>
                <w:sz w:val="20"/>
                <w:szCs w:val="24"/>
              </w:rPr>
              <w:t>Código</w:t>
            </w:r>
          </w:p>
        </w:tc>
        <w:tc>
          <w:tcPr>
            <w:tcW w:w="6536" w:type="dxa"/>
          </w:tcPr>
          <w:p w14:paraId="06506F54" w14:textId="45BFF486" w:rsidR="00743AFF" w:rsidRPr="00594DA2" w:rsidRDefault="00D45D12" w:rsidP="0057502F">
            <w:pPr>
              <w:rPr>
                <w:rFonts w:cs="Times New Roman"/>
                <w:b/>
                <w:sz w:val="20"/>
                <w:szCs w:val="24"/>
              </w:rPr>
            </w:pPr>
            <w:r w:rsidRPr="00594DA2">
              <w:rPr>
                <w:rFonts w:cs="Times New Roman"/>
                <w:b/>
                <w:sz w:val="20"/>
                <w:szCs w:val="24"/>
              </w:rPr>
              <w:t>CS_08_12IMG17</w:t>
            </w:r>
          </w:p>
        </w:tc>
      </w:tr>
      <w:tr w:rsidR="00594DA2" w:rsidRPr="00594DA2" w14:paraId="436B4B16" w14:textId="77777777" w:rsidTr="0057502F">
        <w:tc>
          <w:tcPr>
            <w:tcW w:w="2518" w:type="dxa"/>
          </w:tcPr>
          <w:p w14:paraId="59952D80" w14:textId="77777777" w:rsidR="00743AFF" w:rsidRPr="00594DA2" w:rsidRDefault="00743AFF" w:rsidP="0057502F">
            <w:pPr>
              <w:jc w:val="both"/>
              <w:rPr>
                <w:rFonts w:cs="Times New Roman"/>
                <w:sz w:val="20"/>
                <w:szCs w:val="24"/>
              </w:rPr>
            </w:pPr>
            <w:r w:rsidRPr="00594DA2">
              <w:rPr>
                <w:rFonts w:cs="Times New Roman"/>
                <w:b/>
                <w:sz w:val="20"/>
                <w:szCs w:val="24"/>
              </w:rPr>
              <w:t>Descripción</w:t>
            </w:r>
          </w:p>
        </w:tc>
        <w:tc>
          <w:tcPr>
            <w:tcW w:w="6536" w:type="dxa"/>
          </w:tcPr>
          <w:p w14:paraId="4AFF68FB" w14:textId="77777777" w:rsidR="00743AFF" w:rsidRPr="00594DA2" w:rsidRDefault="00743AFF" w:rsidP="0057502F">
            <w:pPr>
              <w:rPr>
                <w:rFonts w:cs="Times New Roman"/>
                <w:sz w:val="20"/>
                <w:szCs w:val="24"/>
              </w:rPr>
            </w:pPr>
            <w:r w:rsidRPr="00594DA2">
              <w:rPr>
                <w:rFonts w:cs="Times New Roman"/>
                <w:sz w:val="20"/>
                <w:szCs w:val="24"/>
              </w:rPr>
              <w:t>La Constitución Nacional de 1886.</w:t>
            </w:r>
          </w:p>
        </w:tc>
      </w:tr>
      <w:tr w:rsidR="00594DA2" w:rsidRPr="00594DA2" w14:paraId="3D72975D" w14:textId="77777777" w:rsidTr="0057502F">
        <w:tc>
          <w:tcPr>
            <w:tcW w:w="2518" w:type="dxa"/>
          </w:tcPr>
          <w:p w14:paraId="062C6609" w14:textId="77777777" w:rsidR="00743AFF" w:rsidRPr="00594DA2" w:rsidRDefault="00743AFF" w:rsidP="0057502F">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70530EFB" w14:textId="77777777" w:rsidR="00743AFF" w:rsidRPr="00594DA2" w:rsidRDefault="00743AFF" w:rsidP="0057502F">
            <w:pPr>
              <w:rPr>
                <w:rFonts w:cs="Times New Roman"/>
                <w:sz w:val="20"/>
                <w:szCs w:val="24"/>
                <w:lang w:val="en"/>
              </w:rPr>
            </w:pPr>
            <w:r w:rsidRPr="00594DA2">
              <w:rPr>
                <w:rFonts w:cs="Times New Roman"/>
                <w:sz w:val="20"/>
                <w:szCs w:val="24"/>
                <w:lang w:val="en"/>
              </w:rPr>
              <w:t>Foto de Rafael Nuñez.</w:t>
            </w:r>
          </w:p>
        </w:tc>
      </w:tr>
      <w:tr w:rsidR="00594DA2" w:rsidRPr="00594DA2" w14:paraId="40F25297" w14:textId="77777777" w:rsidTr="0057502F">
        <w:tc>
          <w:tcPr>
            <w:tcW w:w="2518" w:type="dxa"/>
          </w:tcPr>
          <w:p w14:paraId="70259F14" w14:textId="77777777" w:rsidR="00743AFF" w:rsidRPr="00594DA2" w:rsidRDefault="00743AFF" w:rsidP="0057502F">
            <w:pPr>
              <w:jc w:val="both"/>
              <w:rPr>
                <w:rFonts w:cs="Times New Roman"/>
                <w:sz w:val="20"/>
                <w:szCs w:val="24"/>
              </w:rPr>
            </w:pPr>
            <w:r w:rsidRPr="00594DA2">
              <w:rPr>
                <w:rFonts w:cs="Times New Roman"/>
                <w:b/>
                <w:sz w:val="20"/>
                <w:szCs w:val="24"/>
              </w:rPr>
              <w:t>Pie de imagen</w:t>
            </w:r>
          </w:p>
        </w:tc>
        <w:tc>
          <w:tcPr>
            <w:tcW w:w="6536" w:type="dxa"/>
          </w:tcPr>
          <w:p w14:paraId="6E54A95D" w14:textId="77777777" w:rsidR="00743AFF" w:rsidRPr="00594DA2" w:rsidRDefault="00743AFF" w:rsidP="0057502F">
            <w:pPr>
              <w:pStyle w:val="u"/>
              <w:shd w:val="clear" w:color="auto" w:fill="FFFFFF"/>
              <w:spacing w:after="0"/>
              <w:jc w:val="both"/>
              <w:rPr>
                <w:rFonts w:asciiTheme="minorHAnsi" w:hAnsiTheme="minorHAnsi"/>
                <w:sz w:val="20"/>
              </w:rPr>
            </w:pPr>
            <w:r w:rsidRPr="00594DA2">
              <w:rPr>
                <w:rStyle w:val="un"/>
                <w:rFonts w:asciiTheme="minorHAnsi" w:hAnsiTheme="minorHAnsi"/>
                <w:sz w:val="20"/>
              </w:rPr>
              <w:t>“En nombre de Dios, fuente suprema de toda autoridad, Los Delegatarios de los Estados Colombianos de Antioquía, Bolívar, Boyacá, Cauca, Cundinamarca, Magdalena, Panamá, Santander y Tolima, reunidos en Consejo Nacional Constituyente; Vista la aprobación que impartieron las Municipalidades de Colombia a las bases de Constitución expedidas el día 1.° de diciembre de 1885; Y con el fin de afianzar la unidad nacional y asegurar los bienes de la justicia, la libertad y la paz, hemos venido en decretar, como decretamos, la siguiente: CONSTITUCIÓN POLÍTICA DE COLOMBIA”</w:t>
            </w:r>
          </w:p>
        </w:tc>
      </w:tr>
    </w:tbl>
    <w:p w14:paraId="2B5743CC" w14:textId="77777777" w:rsidR="00743AFF" w:rsidRPr="00594DA2" w:rsidRDefault="00743AFF" w:rsidP="00743AFF">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743AFF" w:rsidRPr="00594DA2" w14:paraId="5A91EFF1" w14:textId="77777777" w:rsidTr="0057502F">
        <w:tc>
          <w:tcPr>
            <w:tcW w:w="9054" w:type="dxa"/>
            <w:gridSpan w:val="2"/>
            <w:shd w:val="clear" w:color="auto" w:fill="000000" w:themeFill="text1"/>
          </w:tcPr>
          <w:p w14:paraId="4DD0B3E3" w14:textId="77777777" w:rsidR="00743AFF" w:rsidRPr="00594DA2" w:rsidRDefault="00743AFF" w:rsidP="0057502F">
            <w:pPr>
              <w:jc w:val="center"/>
              <w:rPr>
                <w:rFonts w:cs="Times New Roman"/>
                <w:b/>
                <w:sz w:val="20"/>
                <w:szCs w:val="24"/>
              </w:rPr>
            </w:pPr>
            <w:r w:rsidRPr="00594DA2">
              <w:rPr>
                <w:rFonts w:cs="Times New Roman"/>
                <w:b/>
                <w:sz w:val="20"/>
                <w:szCs w:val="24"/>
              </w:rPr>
              <w:t xml:space="preserve">Profundiza. Recurso nuevo </w:t>
            </w:r>
          </w:p>
        </w:tc>
      </w:tr>
      <w:tr w:rsidR="00594DA2" w:rsidRPr="00594DA2" w14:paraId="11CA22EB" w14:textId="77777777" w:rsidTr="0057502F">
        <w:tc>
          <w:tcPr>
            <w:tcW w:w="2518" w:type="dxa"/>
          </w:tcPr>
          <w:p w14:paraId="2BAEE0A5" w14:textId="77777777" w:rsidR="00743AFF" w:rsidRPr="00594DA2" w:rsidRDefault="00743AFF" w:rsidP="0057502F">
            <w:pPr>
              <w:rPr>
                <w:rFonts w:cs="Times New Roman"/>
                <w:b/>
                <w:sz w:val="20"/>
                <w:szCs w:val="24"/>
              </w:rPr>
            </w:pPr>
            <w:r w:rsidRPr="00594DA2">
              <w:rPr>
                <w:rFonts w:cs="Times New Roman"/>
                <w:b/>
                <w:sz w:val="20"/>
                <w:szCs w:val="24"/>
              </w:rPr>
              <w:t>Código</w:t>
            </w:r>
          </w:p>
        </w:tc>
        <w:tc>
          <w:tcPr>
            <w:tcW w:w="6536" w:type="dxa"/>
          </w:tcPr>
          <w:p w14:paraId="6EECE996" w14:textId="77777777" w:rsidR="00743AFF" w:rsidRPr="00594DA2" w:rsidRDefault="00743AFF" w:rsidP="0057502F">
            <w:pPr>
              <w:jc w:val="both"/>
              <w:rPr>
                <w:rFonts w:cs="Times New Roman"/>
                <w:b/>
                <w:sz w:val="20"/>
                <w:szCs w:val="24"/>
              </w:rPr>
            </w:pPr>
            <w:r w:rsidRPr="00594DA2">
              <w:rPr>
                <w:rFonts w:cs="Times New Roman"/>
                <w:sz w:val="20"/>
                <w:szCs w:val="24"/>
              </w:rPr>
              <w:t>CS_08_12_REC110</w:t>
            </w:r>
          </w:p>
        </w:tc>
      </w:tr>
      <w:tr w:rsidR="00594DA2" w:rsidRPr="00594DA2" w14:paraId="79F73693" w14:textId="77777777" w:rsidTr="0057502F">
        <w:tc>
          <w:tcPr>
            <w:tcW w:w="2518" w:type="dxa"/>
          </w:tcPr>
          <w:p w14:paraId="12AA5BEE" w14:textId="77777777" w:rsidR="00743AFF" w:rsidRPr="00594DA2" w:rsidRDefault="00743AFF" w:rsidP="0057502F">
            <w:pPr>
              <w:rPr>
                <w:rFonts w:cs="Times New Roman"/>
                <w:b/>
                <w:sz w:val="20"/>
                <w:szCs w:val="24"/>
              </w:rPr>
            </w:pPr>
            <w:r w:rsidRPr="00594DA2">
              <w:rPr>
                <w:rFonts w:cs="Times New Roman"/>
                <w:b/>
                <w:sz w:val="20"/>
                <w:szCs w:val="24"/>
              </w:rPr>
              <w:t>Título</w:t>
            </w:r>
          </w:p>
        </w:tc>
        <w:tc>
          <w:tcPr>
            <w:tcW w:w="6536" w:type="dxa"/>
          </w:tcPr>
          <w:p w14:paraId="2C9562AC" w14:textId="77777777" w:rsidR="00743AFF" w:rsidRPr="00594DA2" w:rsidRDefault="00743AFF" w:rsidP="0057502F">
            <w:pPr>
              <w:pStyle w:val="Textocomentario"/>
              <w:jc w:val="both"/>
              <w:rPr>
                <w:rFonts w:cs="Times New Roman"/>
                <w:szCs w:val="24"/>
              </w:rPr>
            </w:pPr>
            <w:r w:rsidRPr="00594DA2">
              <w:rPr>
                <w:rFonts w:cs="Times New Roman"/>
                <w:szCs w:val="24"/>
              </w:rPr>
              <w:t>Leyendo y conociendo la Constitución Política de 1886</w:t>
            </w:r>
            <w:r w:rsidRPr="00594DA2">
              <w:rPr>
                <w:rFonts w:cs="Times New Roman"/>
                <w:szCs w:val="24"/>
                <w:lang w:val="en"/>
              </w:rPr>
              <w:t>.</w:t>
            </w:r>
          </w:p>
        </w:tc>
      </w:tr>
      <w:tr w:rsidR="00594DA2" w:rsidRPr="00594DA2" w14:paraId="2F138D16" w14:textId="77777777" w:rsidTr="0057502F">
        <w:tc>
          <w:tcPr>
            <w:tcW w:w="2518" w:type="dxa"/>
          </w:tcPr>
          <w:p w14:paraId="1BF59A4B" w14:textId="77777777" w:rsidR="00743AFF" w:rsidRPr="00594DA2" w:rsidRDefault="00743AFF" w:rsidP="0057502F">
            <w:pPr>
              <w:rPr>
                <w:rFonts w:cs="Times New Roman"/>
                <w:b/>
                <w:sz w:val="20"/>
                <w:szCs w:val="24"/>
              </w:rPr>
            </w:pPr>
            <w:r w:rsidRPr="00594DA2">
              <w:rPr>
                <w:rFonts w:cs="Times New Roman"/>
                <w:b/>
                <w:sz w:val="20"/>
                <w:szCs w:val="24"/>
              </w:rPr>
              <w:t>Descripción</w:t>
            </w:r>
          </w:p>
        </w:tc>
        <w:tc>
          <w:tcPr>
            <w:tcW w:w="6536" w:type="dxa"/>
          </w:tcPr>
          <w:p w14:paraId="382CF082" w14:textId="299438F7" w:rsidR="00743AFF" w:rsidRPr="00594DA2" w:rsidRDefault="00743AFF" w:rsidP="00743AFF">
            <w:pPr>
              <w:pStyle w:val="Textocomentario"/>
              <w:jc w:val="both"/>
              <w:rPr>
                <w:rFonts w:cs="Times New Roman"/>
                <w:szCs w:val="24"/>
              </w:rPr>
            </w:pPr>
            <w:r w:rsidRPr="00594DA2">
              <w:rPr>
                <w:rFonts w:cs="Times New Roman"/>
                <w:szCs w:val="24"/>
              </w:rPr>
              <w:t>Lectura del TÍTULO XI. DEL PRESIDENTE Y DEL VICEPRESIDENTE DE LA REPÚBLICA y señalar las funciones más importantes del presidente.</w:t>
            </w:r>
          </w:p>
        </w:tc>
      </w:tr>
    </w:tbl>
    <w:p w14:paraId="76F22473" w14:textId="77777777" w:rsidR="00743AFF" w:rsidRPr="00594DA2" w:rsidRDefault="00743AFF"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79D774FB" w14:textId="77777777" w:rsidTr="0057502F">
        <w:tc>
          <w:tcPr>
            <w:tcW w:w="9054" w:type="dxa"/>
            <w:gridSpan w:val="2"/>
            <w:shd w:val="clear" w:color="auto" w:fill="000000" w:themeFill="text1"/>
          </w:tcPr>
          <w:p w14:paraId="0E0F3E58" w14:textId="537A3D9A" w:rsidR="00743AFF" w:rsidRPr="00594DA2" w:rsidRDefault="00743AFF" w:rsidP="0057502F">
            <w:pPr>
              <w:jc w:val="center"/>
              <w:rPr>
                <w:rFonts w:cs="Times New Roman"/>
                <w:sz w:val="20"/>
                <w:szCs w:val="24"/>
              </w:rPr>
            </w:pPr>
            <w:r w:rsidRPr="00594DA2">
              <w:rPr>
                <w:rFonts w:cs="Times New Roman"/>
                <w:sz w:val="20"/>
                <w:szCs w:val="24"/>
              </w:rPr>
              <w:t>Destacado # 9</w:t>
            </w:r>
          </w:p>
        </w:tc>
      </w:tr>
      <w:tr w:rsidR="00594DA2" w:rsidRPr="00594DA2" w14:paraId="3EA19A0E" w14:textId="77777777" w:rsidTr="00743AFF">
        <w:trPr>
          <w:trHeight w:val="252"/>
        </w:trPr>
        <w:tc>
          <w:tcPr>
            <w:tcW w:w="2518" w:type="dxa"/>
            <w:shd w:val="clear" w:color="auto" w:fill="auto"/>
          </w:tcPr>
          <w:p w14:paraId="59AFB82B" w14:textId="77777777" w:rsidR="00743AFF" w:rsidRPr="00594DA2" w:rsidRDefault="00743AFF" w:rsidP="0057502F">
            <w:pPr>
              <w:rPr>
                <w:rFonts w:cs="Times New Roman"/>
                <w:sz w:val="20"/>
                <w:szCs w:val="24"/>
                <w:lang w:val="es-ES"/>
              </w:rPr>
            </w:pPr>
            <w:r w:rsidRPr="00594DA2">
              <w:rPr>
                <w:rFonts w:cs="Times New Roman"/>
                <w:sz w:val="20"/>
                <w:szCs w:val="24"/>
                <w:lang w:val="es-ES"/>
              </w:rPr>
              <w:t>Título</w:t>
            </w:r>
          </w:p>
        </w:tc>
        <w:tc>
          <w:tcPr>
            <w:tcW w:w="6536" w:type="dxa"/>
            <w:shd w:val="clear" w:color="auto" w:fill="auto"/>
          </w:tcPr>
          <w:p w14:paraId="4539348B" w14:textId="248782A1" w:rsidR="00743AFF" w:rsidRPr="00594DA2" w:rsidRDefault="00743AFF" w:rsidP="00743AFF">
            <w:pPr>
              <w:jc w:val="both"/>
              <w:rPr>
                <w:rFonts w:cs="Times New Roman"/>
                <w:sz w:val="20"/>
                <w:szCs w:val="24"/>
              </w:rPr>
            </w:pPr>
            <w:r w:rsidRPr="00594DA2">
              <w:rPr>
                <w:rFonts w:cs="Times New Roman"/>
                <w:sz w:val="20"/>
                <w:szCs w:val="24"/>
              </w:rPr>
              <w:t>El constitucionalismo colombiano: el centralismo se impone.</w:t>
            </w:r>
          </w:p>
        </w:tc>
      </w:tr>
      <w:tr w:rsidR="00594DA2" w:rsidRPr="00594DA2" w14:paraId="423E8C2A" w14:textId="77777777" w:rsidTr="00743AFF">
        <w:trPr>
          <w:trHeight w:val="318"/>
        </w:trPr>
        <w:tc>
          <w:tcPr>
            <w:tcW w:w="2518" w:type="dxa"/>
            <w:shd w:val="clear" w:color="auto" w:fill="auto"/>
          </w:tcPr>
          <w:p w14:paraId="589FD198" w14:textId="77777777" w:rsidR="00743AFF" w:rsidRPr="00594DA2" w:rsidRDefault="00743AFF" w:rsidP="0057502F">
            <w:pPr>
              <w:rPr>
                <w:rFonts w:cs="Times New Roman"/>
                <w:sz w:val="20"/>
                <w:szCs w:val="24"/>
                <w:lang w:val="es-ES"/>
              </w:rPr>
            </w:pPr>
            <w:r w:rsidRPr="00594DA2">
              <w:rPr>
                <w:rFonts w:cs="Times New Roman"/>
                <w:sz w:val="20"/>
                <w:szCs w:val="24"/>
                <w:lang w:val="es-ES"/>
              </w:rPr>
              <w:t>Contenido</w:t>
            </w:r>
          </w:p>
        </w:tc>
        <w:tc>
          <w:tcPr>
            <w:tcW w:w="6536" w:type="dxa"/>
            <w:shd w:val="clear" w:color="auto" w:fill="auto"/>
          </w:tcPr>
          <w:p w14:paraId="06388B24" w14:textId="684F47A6" w:rsidR="00743AFF" w:rsidRPr="00594DA2" w:rsidRDefault="00743AFF" w:rsidP="0057502F">
            <w:pPr>
              <w:jc w:val="both"/>
              <w:rPr>
                <w:rFonts w:cs="Times New Roman"/>
                <w:sz w:val="20"/>
                <w:szCs w:val="24"/>
              </w:rPr>
            </w:pPr>
            <w:r w:rsidRPr="00594DA2">
              <w:rPr>
                <w:rFonts w:cs="Times New Roman"/>
                <w:sz w:val="20"/>
                <w:szCs w:val="24"/>
              </w:rPr>
              <w:t xml:space="preserve">Al finalizar el siglo XIX se viró hacia el centralismo, el presidencialismo, el </w:t>
            </w:r>
            <w:r w:rsidRPr="00594DA2">
              <w:rPr>
                <w:rFonts w:cs="Times New Roman"/>
                <w:sz w:val="20"/>
                <w:szCs w:val="24"/>
              </w:rPr>
              <w:lastRenderedPageBreak/>
              <w:t>confesionalismo, el republicanismo y las garantías limitadas.</w:t>
            </w:r>
          </w:p>
        </w:tc>
      </w:tr>
    </w:tbl>
    <w:p w14:paraId="73794314" w14:textId="77777777" w:rsidR="00743AFF" w:rsidRPr="00594DA2" w:rsidRDefault="00743AFF" w:rsidP="00642B12">
      <w:pPr>
        <w:spacing w:after="0" w:line="240" w:lineRule="auto"/>
        <w:jc w:val="both"/>
        <w:rPr>
          <w:rFonts w:eastAsia="Times New Roman" w:cs="Times New Roman"/>
          <w:sz w:val="24"/>
          <w:szCs w:val="24"/>
          <w:lang w:eastAsia="es-CO"/>
        </w:rPr>
      </w:pPr>
    </w:p>
    <w:p w14:paraId="641F4766" w14:textId="77777777" w:rsidR="00831FD4" w:rsidRPr="00594DA2" w:rsidRDefault="009B5DCB"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Vendrían reformas importantes a la Constitución Nacional: 1910, 1936, 1945, 1957, 1968, 1986.</w:t>
      </w:r>
      <w:r w:rsidR="00831FD4" w:rsidRPr="00594DA2">
        <w:rPr>
          <w:rFonts w:eastAsia="Times New Roman" w:cs="Times New Roman"/>
          <w:sz w:val="24"/>
          <w:szCs w:val="24"/>
          <w:lang w:eastAsia="es-CO"/>
        </w:rPr>
        <w:t xml:space="preserve"> Igualmente se vivirán acontecimientos que marcarán la vida republicana como la Guerra de los Mil Días, la pérdida de Panamá, el quinquenio de Rafael Reyes, la administración republicana, la renuncia de Marco Fidel Suárez, la masacre de las bananeras, el fin de la hegemonía conservadora, el inicio de la República Liberal… Todo lo cual, inexorablemente, irá generando las condiciones para la llamada </w:t>
      </w:r>
      <w:r w:rsidR="00831FD4" w:rsidRPr="00594DA2">
        <w:rPr>
          <w:rFonts w:eastAsia="Times New Roman" w:cs="Times New Roman"/>
          <w:b/>
          <w:sz w:val="24"/>
          <w:szCs w:val="24"/>
          <w:lang w:eastAsia="es-CO"/>
        </w:rPr>
        <w:t>Violencia</w:t>
      </w:r>
      <w:r w:rsidR="00831FD4" w:rsidRPr="00594DA2">
        <w:rPr>
          <w:rFonts w:eastAsia="Times New Roman" w:cs="Times New Roman"/>
          <w:sz w:val="24"/>
          <w:szCs w:val="24"/>
          <w:lang w:eastAsia="es-CO"/>
        </w:rPr>
        <w:t>, guerra civil bipartidista que causó, entre 1946 y 1953, 200.000 muertos.</w:t>
      </w:r>
    </w:p>
    <w:p w14:paraId="1F030F64" w14:textId="77777777" w:rsidR="00831FD4" w:rsidRPr="00594DA2" w:rsidRDefault="00831FD4" w:rsidP="00642B12">
      <w:pPr>
        <w:spacing w:after="0" w:line="240" w:lineRule="auto"/>
        <w:jc w:val="both"/>
        <w:rPr>
          <w:rFonts w:eastAsia="Times New Roman" w:cs="Times New Roman"/>
          <w:sz w:val="24"/>
          <w:szCs w:val="24"/>
          <w:lang w:eastAsia="es-CO"/>
        </w:rPr>
      </w:pPr>
    </w:p>
    <w:p w14:paraId="5372220E" w14:textId="77777777" w:rsidR="00831FD4" w:rsidRPr="00594DA2" w:rsidRDefault="00831FD4"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muerte de </w:t>
      </w:r>
      <w:r w:rsidRPr="00594DA2">
        <w:rPr>
          <w:rFonts w:eastAsia="Times New Roman" w:cs="Times New Roman"/>
          <w:b/>
          <w:sz w:val="24"/>
          <w:szCs w:val="24"/>
          <w:lang w:eastAsia="es-CO"/>
        </w:rPr>
        <w:t>Jorge Eliecer Gaitán</w:t>
      </w:r>
      <w:r w:rsidRPr="00594DA2">
        <w:rPr>
          <w:rFonts w:eastAsia="Times New Roman" w:cs="Times New Roman"/>
          <w:sz w:val="24"/>
          <w:szCs w:val="24"/>
          <w:lang w:eastAsia="es-CO"/>
        </w:rPr>
        <w:t xml:space="preserve"> será clave para entender lo ocurrido. En febrero de 1948, dos meses antes de su muerte, en el discurso conocido como la oración de la paz en la Manifestación del Silencio, se reflejará esta dolorosa circunstancia: “Señor Presidente: Serenamente, tranquilamente, con la emoción que atraviesa el espíritu de los ciudadanos que llenan esta plaza, os pedimos que ejerzáis vuestro mandato, el mismo que os ha dado el pueblo, para devolver al país la tranquilidad pública”.</w:t>
      </w:r>
    </w:p>
    <w:p w14:paraId="5C914BCD" w14:textId="77777777" w:rsidR="00831FD4" w:rsidRPr="00594DA2" w:rsidRDefault="00831FD4" w:rsidP="00642B12">
      <w:pPr>
        <w:spacing w:after="0" w:line="240" w:lineRule="auto"/>
        <w:jc w:val="both"/>
        <w:rPr>
          <w:rFonts w:eastAsia="Times New Roman" w:cs="Times New Roman"/>
          <w:sz w:val="24"/>
          <w:szCs w:val="24"/>
          <w:lang w:eastAsia="es-CO"/>
        </w:rPr>
      </w:pPr>
    </w:p>
    <w:p w14:paraId="4D15D3B5" w14:textId="77777777" w:rsidR="00831FD4" w:rsidRPr="00594DA2" w:rsidRDefault="00831FD4" w:rsidP="00642B12">
      <w:pPr>
        <w:spacing w:after="0" w:line="240" w:lineRule="auto"/>
        <w:jc w:val="both"/>
        <w:rPr>
          <w:rFonts w:eastAsia="Times New Roman" w:cs="Times New Roman"/>
          <w:sz w:val="24"/>
          <w:szCs w:val="24"/>
          <w:lang w:eastAsia="es-CO"/>
        </w:rPr>
      </w:pPr>
      <w:commentRangeStart w:id="52"/>
      <w:r w:rsidRPr="00437EAA">
        <w:rPr>
          <w:rFonts w:eastAsia="Times New Roman" w:cs="Times New Roman"/>
          <w:sz w:val="24"/>
          <w:szCs w:val="24"/>
          <w:highlight w:val="yellow"/>
          <w:lang w:eastAsia="es-CO"/>
          <w:rPrChange w:id="53" w:author="ANA MARIA LARA" w:date="2015-06-15T11:02:00Z">
            <w:rPr>
              <w:rFonts w:eastAsia="Times New Roman" w:cs="Times New Roman"/>
              <w:sz w:val="24"/>
              <w:szCs w:val="24"/>
              <w:lang w:eastAsia="es-CO"/>
            </w:rPr>
          </w:rPrChange>
        </w:rPr>
        <w:t>Lo</w:t>
      </w:r>
      <w:commentRangeEnd w:id="52"/>
      <w:r w:rsidR="00437EAA">
        <w:rPr>
          <w:rStyle w:val="Refdecomentario"/>
        </w:rPr>
        <w:commentReference w:id="52"/>
      </w:r>
      <w:r w:rsidRPr="00437EAA">
        <w:rPr>
          <w:rFonts w:eastAsia="Times New Roman" w:cs="Times New Roman"/>
          <w:sz w:val="24"/>
          <w:szCs w:val="24"/>
          <w:highlight w:val="yellow"/>
          <w:lang w:eastAsia="es-CO"/>
          <w:rPrChange w:id="54" w:author="ANA MARIA LARA" w:date="2015-06-15T11:02:00Z">
            <w:rPr>
              <w:rFonts w:eastAsia="Times New Roman" w:cs="Times New Roman"/>
              <w:sz w:val="24"/>
              <w:szCs w:val="24"/>
              <w:lang w:eastAsia="es-CO"/>
            </w:rPr>
          </w:rPrChange>
        </w:rPr>
        <w:t xml:space="preserve"> que siguió lo conocemos:</w:t>
      </w:r>
      <w:r w:rsidRPr="00594DA2">
        <w:rPr>
          <w:rFonts w:eastAsia="Times New Roman" w:cs="Times New Roman"/>
          <w:sz w:val="24"/>
          <w:szCs w:val="24"/>
          <w:lang w:eastAsia="es-CO"/>
        </w:rPr>
        <w:t xml:space="preserve"> el gobierno de Laureano Gómez, el día de los 3 presidentes, el </w:t>
      </w:r>
      <w:r w:rsidRPr="00594DA2">
        <w:rPr>
          <w:rFonts w:eastAsia="Times New Roman" w:cs="Times New Roman"/>
          <w:b/>
          <w:sz w:val="24"/>
          <w:szCs w:val="24"/>
          <w:lang w:eastAsia="es-CO"/>
        </w:rPr>
        <w:t>Golpe de Estado de Rojas en 1953</w:t>
      </w:r>
      <w:r w:rsidRPr="00594DA2">
        <w:rPr>
          <w:rFonts w:eastAsia="Times New Roman" w:cs="Times New Roman"/>
          <w:sz w:val="24"/>
          <w:szCs w:val="24"/>
          <w:lang w:eastAsia="es-CO"/>
        </w:rPr>
        <w:t xml:space="preserve">, la caída de la </w:t>
      </w:r>
      <w:r w:rsidRPr="00594DA2">
        <w:rPr>
          <w:rFonts w:eastAsia="Times New Roman" w:cs="Times New Roman"/>
          <w:b/>
          <w:sz w:val="24"/>
          <w:szCs w:val="24"/>
          <w:lang w:eastAsia="es-CO"/>
        </w:rPr>
        <w:t>Dictadura en 1957</w:t>
      </w:r>
      <w:r w:rsidRPr="00594DA2">
        <w:rPr>
          <w:rFonts w:eastAsia="Times New Roman" w:cs="Times New Roman"/>
          <w:sz w:val="24"/>
          <w:szCs w:val="24"/>
          <w:lang w:eastAsia="es-CO"/>
        </w:rPr>
        <w:t xml:space="preserve"> y el </w:t>
      </w:r>
      <w:r w:rsidRPr="00594DA2">
        <w:rPr>
          <w:rFonts w:eastAsia="Times New Roman" w:cs="Times New Roman"/>
          <w:b/>
          <w:sz w:val="24"/>
          <w:szCs w:val="24"/>
          <w:lang w:eastAsia="es-CO"/>
        </w:rPr>
        <w:t>Plebiscito de diciembre</w:t>
      </w:r>
      <w:r w:rsidRPr="00594DA2">
        <w:rPr>
          <w:rFonts w:eastAsia="Times New Roman" w:cs="Times New Roman"/>
          <w:sz w:val="24"/>
          <w:szCs w:val="24"/>
          <w:lang w:eastAsia="es-CO"/>
        </w:rPr>
        <w:t xml:space="preserve"> de ese año en el cual se restableció </w:t>
      </w:r>
      <w:r w:rsidR="00135CB3" w:rsidRPr="00594DA2">
        <w:rPr>
          <w:rFonts w:eastAsia="Times New Roman" w:cs="Times New Roman"/>
          <w:b/>
          <w:sz w:val="24"/>
          <w:szCs w:val="24"/>
          <w:lang w:eastAsia="es-CO"/>
        </w:rPr>
        <w:t xml:space="preserve">formalmente </w:t>
      </w:r>
      <w:r w:rsidRPr="00594DA2">
        <w:rPr>
          <w:rFonts w:eastAsia="Times New Roman" w:cs="Times New Roman"/>
          <w:b/>
          <w:sz w:val="24"/>
          <w:szCs w:val="24"/>
          <w:lang w:eastAsia="es-CO"/>
        </w:rPr>
        <w:t>el régimen constitucional democrático y se establecieron las bases para el Frente Nacional</w:t>
      </w:r>
      <w:r w:rsidRPr="00594DA2">
        <w:rPr>
          <w:rFonts w:eastAsia="Times New Roman" w:cs="Times New Roman"/>
          <w:sz w:val="24"/>
          <w:szCs w:val="24"/>
          <w:lang w:eastAsia="es-CO"/>
        </w:rPr>
        <w:t xml:space="preserve">, régimen bipartidista </w:t>
      </w:r>
      <w:r w:rsidRPr="00594DA2">
        <w:rPr>
          <w:rFonts w:eastAsia="Times New Roman" w:cs="Times New Roman"/>
          <w:b/>
          <w:sz w:val="24"/>
          <w:szCs w:val="24"/>
          <w:lang w:eastAsia="es-CO"/>
        </w:rPr>
        <w:t>paritario</w:t>
      </w:r>
      <w:r w:rsidRPr="00594DA2">
        <w:rPr>
          <w:rFonts w:eastAsia="Times New Roman" w:cs="Times New Roman"/>
          <w:sz w:val="24"/>
          <w:szCs w:val="24"/>
          <w:lang w:eastAsia="es-CO"/>
        </w:rPr>
        <w:t xml:space="preserve"> y </w:t>
      </w:r>
      <w:r w:rsidRPr="00594DA2">
        <w:rPr>
          <w:rFonts w:eastAsia="Times New Roman" w:cs="Times New Roman"/>
          <w:b/>
          <w:sz w:val="24"/>
          <w:szCs w:val="24"/>
          <w:lang w:eastAsia="es-CO"/>
        </w:rPr>
        <w:t>alternativo</w:t>
      </w:r>
      <w:r w:rsidRPr="00594DA2">
        <w:rPr>
          <w:rFonts w:eastAsia="Times New Roman" w:cs="Times New Roman"/>
          <w:sz w:val="24"/>
          <w:szCs w:val="24"/>
          <w:lang w:eastAsia="es-CO"/>
        </w:rPr>
        <w:t>.</w:t>
      </w:r>
      <w:r w:rsidR="00135CB3" w:rsidRPr="00594DA2">
        <w:rPr>
          <w:rFonts w:eastAsia="Times New Roman" w:cs="Times New Roman"/>
          <w:sz w:val="24"/>
          <w:szCs w:val="24"/>
          <w:lang w:eastAsia="es-CO"/>
        </w:rPr>
        <w:t xml:space="preserve"> Limitándose, a su vez, la </w:t>
      </w:r>
      <w:r w:rsidR="00135CB3" w:rsidRPr="00594DA2">
        <w:rPr>
          <w:rFonts w:eastAsia="Times New Roman" w:cs="Times New Roman"/>
          <w:b/>
          <w:sz w:val="24"/>
          <w:szCs w:val="24"/>
          <w:lang w:eastAsia="es-CO"/>
        </w:rPr>
        <w:t>reforma constitucional al Congreso</w:t>
      </w:r>
      <w:r w:rsidR="00135CB3" w:rsidRPr="00594DA2">
        <w:rPr>
          <w:rFonts w:eastAsia="Times New Roman" w:cs="Times New Roman"/>
          <w:sz w:val="24"/>
          <w:szCs w:val="24"/>
          <w:lang w:eastAsia="es-CO"/>
        </w:rPr>
        <w:t>.</w:t>
      </w:r>
    </w:p>
    <w:p w14:paraId="5967B798" w14:textId="4CF65529" w:rsidR="009B5DCB" w:rsidRPr="00594DA2" w:rsidRDefault="009B5DCB"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093"/>
        <w:gridCol w:w="6961"/>
      </w:tblGrid>
      <w:tr w:rsidR="00594DA2" w:rsidRPr="00594DA2" w14:paraId="1140268C" w14:textId="77777777" w:rsidTr="0057502F">
        <w:tc>
          <w:tcPr>
            <w:tcW w:w="9054" w:type="dxa"/>
            <w:gridSpan w:val="2"/>
            <w:shd w:val="clear" w:color="auto" w:fill="000000" w:themeFill="text1"/>
          </w:tcPr>
          <w:p w14:paraId="3F6B44EE" w14:textId="13452655" w:rsidR="00743AFF" w:rsidRPr="00594DA2" w:rsidRDefault="00D45D12" w:rsidP="0057502F">
            <w:pPr>
              <w:jc w:val="center"/>
              <w:rPr>
                <w:rFonts w:cs="Times New Roman"/>
                <w:sz w:val="20"/>
                <w:szCs w:val="24"/>
              </w:rPr>
            </w:pPr>
            <w:r w:rsidRPr="00594DA2">
              <w:rPr>
                <w:rFonts w:cs="Times New Roman"/>
                <w:sz w:val="20"/>
                <w:szCs w:val="24"/>
              </w:rPr>
              <w:t>Destacado # 10</w:t>
            </w:r>
          </w:p>
        </w:tc>
      </w:tr>
      <w:tr w:rsidR="00594DA2" w:rsidRPr="00594DA2" w14:paraId="4E3B3D0C" w14:textId="77777777" w:rsidTr="0057502F">
        <w:trPr>
          <w:trHeight w:val="252"/>
        </w:trPr>
        <w:tc>
          <w:tcPr>
            <w:tcW w:w="2093" w:type="dxa"/>
            <w:shd w:val="clear" w:color="auto" w:fill="auto"/>
          </w:tcPr>
          <w:p w14:paraId="6513724B" w14:textId="77777777" w:rsidR="00743AFF" w:rsidRPr="00594DA2" w:rsidRDefault="00743AFF" w:rsidP="0057502F">
            <w:pPr>
              <w:rPr>
                <w:rFonts w:cs="Times New Roman"/>
                <w:sz w:val="20"/>
                <w:szCs w:val="24"/>
                <w:lang w:val="es-ES"/>
              </w:rPr>
            </w:pPr>
            <w:r w:rsidRPr="00594DA2">
              <w:rPr>
                <w:rFonts w:cs="Times New Roman"/>
                <w:sz w:val="20"/>
                <w:szCs w:val="24"/>
                <w:lang w:val="es-ES"/>
              </w:rPr>
              <w:t>Título</w:t>
            </w:r>
          </w:p>
        </w:tc>
        <w:tc>
          <w:tcPr>
            <w:tcW w:w="6961" w:type="dxa"/>
            <w:shd w:val="clear" w:color="auto" w:fill="auto"/>
          </w:tcPr>
          <w:p w14:paraId="3614923F" w14:textId="03532900" w:rsidR="00743AFF" w:rsidRPr="00594DA2" w:rsidRDefault="00D45D12" w:rsidP="0057502F">
            <w:pPr>
              <w:jc w:val="both"/>
              <w:rPr>
                <w:rFonts w:cs="Times New Roman"/>
                <w:sz w:val="20"/>
                <w:szCs w:val="24"/>
              </w:rPr>
            </w:pPr>
            <w:r w:rsidRPr="00594DA2">
              <w:rPr>
                <w:rFonts w:cs="Times New Roman"/>
                <w:sz w:val="20"/>
                <w:szCs w:val="24"/>
              </w:rPr>
              <w:t>Bajo la Constitución de 1886</w:t>
            </w:r>
          </w:p>
        </w:tc>
      </w:tr>
      <w:tr w:rsidR="00594DA2" w:rsidRPr="00594DA2" w14:paraId="32A23329" w14:textId="77777777" w:rsidTr="0057502F">
        <w:trPr>
          <w:trHeight w:val="318"/>
        </w:trPr>
        <w:tc>
          <w:tcPr>
            <w:tcW w:w="2093" w:type="dxa"/>
            <w:shd w:val="clear" w:color="auto" w:fill="auto"/>
          </w:tcPr>
          <w:p w14:paraId="51A1DE1C" w14:textId="77777777" w:rsidR="00743AFF" w:rsidRPr="00594DA2" w:rsidRDefault="00743AFF" w:rsidP="0057502F">
            <w:pPr>
              <w:rPr>
                <w:rFonts w:cs="Times New Roman"/>
                <w:sz w:val="20"/>
                <w:szCs w:val="24"/>
                <w:lang w:val="es-ES"/>
              </w:rPr>
            </w:pPr>
            <w:r w:rsidRPr="00594DA2">
              <w:rPr>
                <w:rFonts w:cs="Times New Roman"/>
                <w:sz w:val="20"/>
                <w:szCs w:val="24"/>
                <w:lang w:val="es-ES"/>
              </w:rPr>
              <w:t>Contenido</w:t>
            </w:r>
          </w:p>
        </w:tc>
        <w:tc>
          <w:tcPr>
            <w:tcW w:w="6961" w:type="dxa"/>
            <w:shd w:val="clear" w:color="auto" w:fill="auto"/>
          </w:tcPr>
          <w:p w14:paraId="49D2AF77" w14:textId="4B29121C" w:rsidR="00743AFF" w:rsidRPr="00594DA2" w:rsidRDefault="00D45D12" w:rsidP="00D45D12">
            <w:pPr>
              <w:jc w:val="both"/>
              <w:rPr>
                <w:rFonts w:cs="Times New Roman"/>
                <w:sz w:val="20"/>
                <w:szCs w:val="24"/>
              </w:rPr>
            </w:pPr>
            <w:r w:rsidRPr="00594DA2">
              <w:rPr>
                <w:rFonts w:cs="Times New Roman"/>
                <w:sz w:val="20"/>
                <w:szCs w:val="24"/>
              </w:rPr>
              <w:t>El siglo XX vivirá la tensión entre la democracia consagrada en la Constitución y una violencia fratricida que sembró los campos colombianos</w:t>
            </w:r>
            <w:r w:rsidR="00743AFF" w:rsidRPr="00594DA2">
              <w:rPr>
                <w:rFonts w:cs="Times New Roman"/>
                <w:sz w:val="20"/>
                <w:szCs w:val="24"/>
              </w:rPr>
              <w:t>.</w:t>
            </w:r>
          </w:p>
        </w:tc>
      </w:tr>
    </w:tbl>
    <w:p w14:paraId="7A48A5CF" w14:textId="77777777" w:rsidR="00743AFF" w:rsidRPr="00594DA2" w:rsidRDefault="00743AFF" w:rsidP="00642B12">
      <w:pPr>
        <w:spacing w:after="0" w:line="240" w:lineRule="auto"/>
        <w:jc w:val="both"/>
        <w:rPr>
          <w:rFonts w:eastAsia="Times New Roman" w:cs="Times New Roman"/>
          <w:sz w:val="24"/>
          <w:szCs w:val="24"/>
          <w:lang w:eastAsia="es-CO"/>
        </w:rPr>
      </w:pPr>
    </w:p>
    <w:p w14:paraId="7AFB312F" w14:textId="14513309" w:rsidR="00D1564D" w:rsidRPr="00594DA2" w:rsidRDefault="003C50F3" w:rsidP="00642B12">
      <w:pPr>
        <w:spacing w:after="0" w:line="240" w:lineRule="auto"/>
        <w:jc w:val="both"/>
        <w:rPr>
          <w:rFonts w:eastAsia="Times New Roman" w:cs="Times New Roman"/>
          <w:b/>
          <w:sz w:val="24"/>
          <w:szCs w:val="24"/>
          <w:lang w:eastAsia="es-CO"/>
        </w:rPr>
      </w:pPr>
      <w:r w:rsidRPr="00594DA2">
        <w:rPr>
          <w:rFonts w:eastAsia="Times New Roman" w:cs="Times New Roman"/>
          <w:b/>
          <w:sz w:val="24"/>
          <w:szCs w:val="24"/>
          <w:lang w:eastAsia="es-CO"/>
        </w:rPr>
        <w:t xml:space="preserve">[SECCIÓN </w:t>
      </w:r>
      <w:del w:id="55" w:author="ANA MARIA LARA" w:date="2015-06-14T20:23:00Z">
        <w:r w:rsidRPr="00594DA2" w:rsidDel="00956D82">
          <w:rPr>
            <w:rFonts w:eastAsia="Times New Roman" w:cs="Times New Roman"/>
            <w:b/>
            <w:sz w:val="24"/>
            <w:szCs w:val="24"/>
            <w:lang w:eastAsia="es-CO"/>
          </w:rPr>
          <w:delText>3</w:delText>
        </w:r>
      </w:del>
      <w:ins w:id="56" w:author="ANA MARIA LARA" w:date="2015-06-14T20:23:00Z">
        <w:r w:rsidR="00956D82">
          <w:rPr>
            <w:rFonts w:eastAsia="Times New Roman" w:cs="Times New Roman"/>
            <w:b/>
            <w:sz w:val="24"/>
            <w:szCs w:val="24"/>
            <w:lang w:eastAsia="es-CO"/>
          </w:rPr>
          <w:t>1</w:t>
        </w:r>
      </w:ins>
      <w:r w:rsidRPr="00594DA2">
        <w:rPr>
          <w:rFonts w:eastAsia="Times New Roman" w:cs="Times New Roman"/>
          <w:b/>
          <w:sz w:val="24"/>
          <w:szCs w:val="24"/>
          <w:lang w:eastAsia="es-CO"/>
        </w:rPr>
        <w:t>] 3 La Constitución Política de 1991</w:t>
      </w:r>
    </w:p>
    <w:p w14:paraId="119AD8A8" w14:textId="77777777" w:rsidR="00DE2B48" w:rsidRPr="00594DA2" w:rsidRDefault="00DE2B48" w:rsidP="00642B12">
      <w:pPr>
        <w:spacing w:after="0" w:line="240" w:lineRule="auto"/>
        <w:jc w:val="both"/>
        <w:rPr>
          <w:rFonts w:eastAsia="Times New Roman" w:cs="Times New Roman"/>
          <w:sz w:val="24"/>
          <w:szCs w:val="24"/>
          <w:lang w:eastAsia="es-CO"/>
        </w:rPr>
      </w:pPr>
    </w:p>
    <w:p w14:paraId="7C764CD1" w14:textId="77777777" w:rsidR="00FE2E65"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En </w:t>
      </w:r>
      <w:r w:rsidRPr="00594DA2">
        <w:rPr>
          <w:rFonts w:eastAsia="Times New Roman" w:cs="Times New Roman"/>
          <w:b/>
          <w:sz w:val="24"/>
          <w:szCs w:val="24"/>
          <w:lang w:eastAsia="es-CO"/>
        </w:rPr>
        <w:t>1991</w:t>
      </w:r>
      <w:r w:rsidRPr="00594DA2">
        <w:rPr>
          <w:rFonts w:eastAsia="Times New Roman" w:cs="Times New Roman"/>
          <w:sz w:val="24"/>
          <w:szCs w:val="24"/>
          <w:lang w:eastAsia="es-CO"/>
        </w:rPr>
        <w:t xml:space="preserve"> comenzó la vigencia de </w:t>
      </w:r>
      <w:r w:rsidR="003475A8" w:rsidRPr="00594DA2">
        <w:rPr>
          <w:rFonts w:eastAsia="Times New Roman" w:cs="Times New Roman"/>
          <w:b/>
          <w:sz w:val="24"/>
          <w:szCs w:val="24"/>
          <w:lang w:eastAsia="es-CO"/>
        </w:rPr>
        <w:t>nueva</w:t>
      </w:r>
      <w:r w:rsidRPr="00594DA2">
        <w:rPr>
          <w:rFonts w:eastAsia="Times New Roman" w:cs="Times New Roman"/>
          <w:b/>
          <w:sz w:val="24"/>
          <w:szCs w:val="24"/>
          <w:lang w:eastAsia="es-CO"/>
        </w:rPr>
        <w:t xml:space="preserve"> Constitución Política</w:t>
      </w:r>
      <w:r w:rsidRPr="00594DA2">
        <w:rPr>
          <w:rFonts w:eastAsia="Times New Roman" w:cs="Times New Roman"/>
          <w:sz w:val="24"/>
          <w:szCs w:val="24"/>
          <w:lang w:eastAsia="es-CO"/>
        </w:rPr>
        <w:t>. El 4 de julio, al clausurarse las sesiones de la Asamblea Nacional Constituyente, se promulgó</w:t>
      </w:r>
      <w:r w:rsidR="001815B0" w:rsidRPr="00594DA2">
        <w:rPr>
          <w:rFonts w:eastAsia="Times New Roman" w:cs="Times New Roman"/>
          <w:sz w:val="24"/>
          <w:szCs w:val="24"/>
          <w:lang w:eastAsia="es-CO"/>
        </w:rPr>
        <w:t>.</w:t>
      </w:r>
    </w:p>
    <w:p w14:paraId="616DD912" w14:textId="77777777" w:rsidR="00FE2E65" w:rsidRPr="00594DA2" w:rsidRDefault="00FE2E65" w:rsidP="00642B12">
      <w:pPr>
        <w:spacing w:after="0" w:line="240" w:lineRule="auto"/>
        <w:jc w:val="both"/>
        <w:rPr>
          <w:rFonts w:eastAsia="Times New Roman" w:cs="Times New Roman"/>
          <w:sz w:val="24"/>
          <w:szCs w:val="24"/>
          <w:lang w:eastAsia="es-CO"/>
        </w:rPr>
      </w:pPr>
    </w:p>
    <w:p w14:paraId="4E2D7E26" w14:textId="77777777" w:rsidR="00FE2E65"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w:t>
      </w:r>
      <w:r w:rsidRPr="00594DA2">
        <w:rPr>
          <w:rFonts w:eastAsia="Times New Roman" w:cs="Times New Roman"/>
          <w:b/>
          <w:sz w:val="24"/>
          <w:szCs w:val="24"/>
          <w:lang w:eastAsia="es-CO"/>
        </w:rPr>
        <w:t>Constitución Nacional de 1886 dejó de regir</w:t>
      </w:r>
      <w:r w:rsidRPr="00594DA2">
        <w:rPr>
          <w:rFonts w:eastAsia="Times New Roman" w:cs="Times New Roman"/>
          <w:sz w:val="24"/>
          <w:szCs w:val="24"/>
          <w:lang w:eastAsia="es-CO"/>
        </w:rPr>
        <w:t xml:space="preserve">, 105 años de vigencia. El artículo 380 señaló la sustitución constitucional: “Queda derogada la Constitución hasta ahora vigente con todas sus reformas. </w:t>
      </w:r>
      <w:r w:rsidRPr="00594DA2">
        <w:rPr>
          <w:rFonts w:eastAsia="Times New Roman" w:cs="Times New Roman"/>
          <w:b/>
          <w:sz w:val="24"/>
          <w:szCs w:val="24"/>
          <w:lang w:eastAsia="es-CO"/>
        </w:rPr>
        <w:t>Esta Constitución rige a partir del día de su promulgación</w:t>
      </w:r>
      <w:r w:rsidRPr="00594DA2">
        <w:rPr>
          <w:rFonts w:eastAsia="Times New Roman" w:cs="Times New Roman"/>
          <w:sz w:val="24"/>
          <w:szCs w:val="24"/>
          <w:lang w:eastAsia="es-CO"/>
        </w:rPr>
        <w:t xml:space="preserve">”. </w:t>
      </w:r>
    </w:p>
    <w:p w14:paraId="424D6640" w14:textId="77777777" w:rsidR="00FE2E65" w:rsidRPr="00594DA2" w:rsidRDefault="00FE2E65" w:rsidP="00642B12">
      <w:pPr>
        <w:spacing w:after="0" w:line="240" w:lineRule="auto"/>
        <w:jc w:val="both"/>
        <w:rPr>
          <w:rFonts w:eastAsia="Times New Roman" w:cs="Times New Roman"/>
          <w:sz w:val="24"/>
          <w:szCs w:val="24"/>
          <w:lang w:eastAsia="es-CO"/>
        </w:rPr>
      </w:pPr>
    </w:p>
    <w:p w14:paraId="2E58750D" w14:textId="77777777" w:rsidR="00DE2B48"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Repasar los discursos d</w:t>
      </w:r>
      <w:r w:rsidR="00870435" w:rsidRPr="00594DA2">
        <w:rPr>
          <w:rFonts w:eastAsia="Times New Roman" w:cs="Times New Roman"/>
          <w:sz w:val="24"/>
          <w:szCs w:val="24"/>
          <w:lang w:eastAsia="es-CO"/>
        </w:rPr>
        <w:t xml:space="preserve">el Presidente de la República, </w:t>
      </w:r>
      <w:r w:rsidRPr="00594DA2">
        <w:rPr>
          <w:rFonts w:eastAsia="Times New Roman" w:cs="Times New Roman"/>
          <w:sz w:val="24"/>
          <w:szCs w:val="24"/>
          <w:lang w:eastAsia="es-CO"/>
        </w:rPr>
        <w:t xml:space="preserve">Cesar Gaviria Trujillo, o de los Presidentes de la Asamblea Nacional Constituyente, Horacio Serpa Uribe, </w:t>
      </w:r>
      <w:r w:rsidR="001815B0" w:rsidRPr="00594DA2">
        <w:rPr>
          <w:rFonts w:eastAsia="Times New Roman" w:cs="Times New Roman"/>
          <w:sz w:val="24"/>
          <w:szCs w:val="24"/>
          <w:lang w:eastAsia="es-CO"/>
        </w:rPr>
        <w:t>Álvaro</w:t>
      </w:r>
      <w:r w:rsidRPr="00594DA2">
        <w:rPr>
          <w:rFonts w:eastAsia="Times New Roman" w:cs="Times New Roman"/>
          <w:sz w:val="24"/>
          <w:szCs w:val="24"/>
          <w:lang w:eastAsia="es-CO"/>
        </w:rPr>
        <w:t xml:space="preserve"> Gómez Hurtado y Antonio Navarro Wolf, permite ver ese acontecimiento con la esperanza de una </w:t>
      </w:r>
      <w:r w:rsidRPr="00594DA2">
        <w:rPr>
          <w:rFonts w:eastAsia="Times New Roman" w:cs="Times New Roman"/>
          <w:b/>
          <w:sz w:val="24"/>
          <w:szCs w:val="24"/>
          <w:lang w:eastAsia="es-CO"/>
        </w:rPr>
        <w:t>ra</w:t>
      </w:r>
      <w:r w:rsidR="00870435" w:rsidRPr="00594DA2">
        <w:rPr>
          <w:rFonts w:eastAsia="Times New Roman" w:cs="Times New Roman"/>
          <w:b/>
          <w:sz w:val="24"/>
          <w:szCs w:val="24"/>
          <w:lang w:eastAsia="es-CO"/>
        </w:rPr>
        <w:t>dical trasformación en Colombia</w:t>
      </w:r>
      <w:r w:rsidRPr="00594DA2">
        <w:rPr>
          <w:rFonts w:eastAsia="Times New Roman" w:cs="Times New Roman"/>
          <w:sz w:val="24"/>
          <w:szCs w:val="24"/>
          <w:lang w:eastAsia="es-CO"/>
        </w:rPr>
        <w:t>.</w:t>
      </w:r>
    </w:p>
    <w:p w14:paraId="64F6BA42" w14:textId="77777777" w:rsidR="00D45D12" w:rsidRPr="00594DA2" w:rsidRDefault="00D45D12"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1A550D09" w14:textId="77777777" w:rsidTr="0057502F">
        <w:tc>
          <w:tcPr>
            <w:tcW w:w="0" w:type="auto"/>
            <w:gridSpan w:val="2"/>
            <w:shd w:val="clear" w:color="auto" w:fill="0D0D0D" w:themeFill="text1" w:themeFillTint="F2"/>
          </w:tcPr>
          <w:p w14:paraId="096C49BA" w14:textId="77777777" w:rsidR="00D45D12" w:rsidRPr="00594DA2" w:rsidRDefault="00D45D12" w:rsidP="0057502F">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51B20607" w14:textId="77777777" w:rsidTr="0057502F">
        <w:tc>
          <w:tcPr>
            <w:tcW w:w="2518" w:type="dxa"/>
          </w:tcPr>
          <w:p w14:paraId="4BE1C90B" w14:textId="77777777" w:rsidR="00D45D12" w:rsidRPr="00594DA2" w:rsidRDefault="00D45D12" w:rsidP="0057502F">
            <w:pPr>
              <w:jc w:val="both"/>
              <w:rPr>
                <w:rFonts w:cs="Times New Roman"/>
                <w:b/>
                <w:sz w:val="20"/>
                <w:szCs w:val="24"/>
              </w:rPr>
            </w:pPr>
            <w:r w:rsidRPr="00594DA2">
              <w:rPr>
                <w:rFonts w:cs="Times New Roman"/>
                <w:b/>
                <w:sz w:val="20"/>
                <w:szCs w:val="24"/>
              </w:rPr>
              <w:t>Código</w:t>
            </w:r>
          </w:p>
        </w:tc>
        <w:tc>
          <w:tcPr>
            <w:tcW w:w="6536" w:type="dxa"/>
          </w:tcPr>
          <w:p w14:paraId="2FEA7C5F" w14:textId="5DCA8691" w:rsidR="00D45D12" w:rsidRPr="00594DA2" w:rsidRDefault="00D45D12" w:rsidP="0057502F">
            <w:pPr>
              <w:rPr>
                <w:rFonts w:cs="Times New Roman"/>
                <w:b/>
                <w:sz w:val="20"/>
                <w:szCs w:val="24"/>
              </w:rPr>
            </w:pPr>
            <w:r w:rsidRPr="00594DA2">
              <w:rPr>
                <w:rFonts w:cs="Times New Roman"/>
                <w:b/>
                <w:sz w:val="20"/>
                <w:szCs w:val="24"/>
              </w:rPr>
              <w:t>CS_08_12IMG18</w:t>
            </w:r>
          </w:p>
        </w:tc>
      </w:tr>
      <w:tr w:rsidR="00594DA2" w:rsidRPr="00594DA2" w14:paraId="42FDCAB6" w14:textId="77777777" w:rsidTr="0057502F">
        <w:tc>
          <w:tcPr>
            <w:tcW w:w="2518" w:type="dxa"/>
          </w:tcPr>
          <w:p w14:paraId="359E1941" w14:textId="77777777" w:rsidR="00D45D12" w:rsidRPr="00594DA2" w:rsidRDefault="00D45D12" w:rsidP="0057502F">
            <w:pPr>
              <w:jc w:val="both"/>
              <w:rPr>
                <w:rFonts w:cs="Times New Roman"/>
                <w:sz w:val="20"/>
                <w:szCs w:val="24"/>
              </w:rPr>
            </w:pPr>
            <w:r w:rsidRPr="00594DA2">
              <w:rPr>
                <w:rFonts w:cs="Times New Roman"/>
                <w:b/>
                <w:sz w:val="20"/>
                <w:szCs w:val="24"/>
              </w:rPr>
              <w:t>Descripción</w:t>
            </w:r>
          </w:p>
        </w:tc>
        <w:tc>
          <w:tcPr>
            <w:tcW w:w="6536" w:type="dxa"/>
          </w:tcPr>
          <w:p w14:paraId="0D3B9CDF" w14:textId="5B8763BE" w:rsidR="00D45D12" w:rsidRPr="00594DA2" w:rsidRDefault="00D45D12" w:rsidP="00D45D12">
            <w:pPr>
              <w:rPr>
                <w:rFonts w:cs="Times New Roman"/>
                <w:sz w:val="20"/>
                <w:szCs w:val="24"/>
              </w:rPr>
            </w:pPr>
            <w:r w:rsidRPr="00594DA2">
              <w:rPr>
                <w:rFonts w:cs="Times New Roman"/>
                <w:sz w:val="20"/>
                <w:szCs w:val="24"/>
              </w:rPr>
              <w:t>La Constitución Política de 1991.</w:t>
            </w:r>
          </w:p>
        </w:tc>
      </w:tr>
      <w:tr w:rsidR="00594DA2" w:rsidRPr="00594DA2" w14:paraId="363FC8A7" w14:textId="77777777" w:rsidTr="0057502F">
        <w:tc>
          <w:tcPr>
            <w:tcW w:w="2518" w:type="dxa"/>
          </w:tcPr>
          <w:p w14:paraId="1D568EB2" w14:textId="77777777" w:rsidR="00D45D12" w:rsidRPr="00594DA2" w:rsidRDefault="00D45D12" w:rsidP="0057502F">
            <w:pPr>
              <w:jc w:val="both"/>
              <w:rPr>
                <w:rFonts w:cs="Times New Roman"/>
                <w:sz w:val="20"/>
                <w:szCs w:val="24"/>
              </w:rPr>
            </w:pPr>
            <w:r w:rsidRPr="00594DA2">
              <w:rPr>
                <w:rFonts w:cs="Times New Roman"/>
                <w:b/>
                <w:sz w:val="20"/>
                <w:szCs w:val="24"/>
              </w:rPr>
              <w:lastRenderedPageBreak/>
              <w:t>Código Shutterstock (o URL o la ruta en AulaPlaneta)</w:t>
            </w:r>
          </w:p>
        </w:tc>
        <w:tc>
          <w:tcPr>
            <w:tcW w:w="6536" w:type="dxa"/>
          </w:tcPr>
          <w:p w14:paraId="1CAD0FB1" w14:textId="0BAA68D3" w:rsidR="00D45D12" w:rsidRPr="00594DA2" w:rsidRDefault="00D45D12" w:rsidP="00D45D12">
            <w:pPr>
              <w:rPr>
                <w:rFonts w:cs="Times New Roman"/>
                <w:sz w:val="20"/>
                <w:szCs w:val="24"/>
                <w:lang w:val="en"/>
              </w:rPr>
            </w:pPr>
            <w:r w:rsidRPr="00594DA2">
              <w:rPr>
                <w:rFonts w:cs="Times New Roman"/>
                <w:sz w:val="20"/>
                <w:szCs w:val="24"/>
                <w:lang w:val="en"/>
              </w:rPr>
              <w:t>Foto de Cesar Gaviria.</w:t>
            </w:r>
          </w:p>
        </w:tc>
      </w:tr>
      <w:tr w:rsidR="00594DA2" w:rsidRPr="00594DA2" w14:paraId="2B509EEB" w14:textId="77777777" w:rsidTr="0057502F">
        <w:tc>
          <w:tcPr>
            <w:tcW w:w="2518" w:type="dxa"/>
          </w:tcPr>
          <w:p w14:paraId="48016FDB" w14:textId="77777777" w:rsidR="00D45D12" w:rsidRPr="00594DA2" w:rsidRDefault="00D45D12" w:rsidP="0057502F">
            <w:pPr>
              <w:jc w:val="both"/>
              <w:rPr>
                <w:rFonts w:cs="Times New Roman"/>
                <w:sz w:val="20"/>
                <w:szCs w:val="24"/>
              </w:rPr>
            </w:pPr>
            <w:r w:rsidRPr="00594DA2">
              <w:rPr>
                <w:rFonts w:cs="Times New Roman"/>
                <w:b/>
                <w:sz w:val="20"/>
                <w:szCs w:val="24"/>
              </w:rPr>
              <w:t>Pie de imagen</w:t>
            </w:r>
          </w:p>
        </w:tc>
        <w:tc>
          <w:tcPr>
            <w:tcW w:w="6536" w:type="dxa"/>
          </w:tcPr>
          <w:p w14:paraId="7A2CFF72" w14:textId="0D2FCB28" w:rsidR="00D45D12" w:rsidRPr="00594DA2" w:rsidRDefault="00D45D12" w:rsidP="00D45D12">
            <w:pPr>
              <w:pStyle w:val="u"/>
              <w:shd w:val="clear" w:color="auto" w:fill="FFFFFF"/>
              <w:spacing w:after="0"/>
              <w:jc w:val="both"/>
              <w:rPr>
                <w:rFonts w:asciiTheme="minorHAnsi" w:hAnsiTheme="minorHAnsi"/>
                <w:sz w:val="20"/>
              </w:rPr>
            </w:pPr>
            <w:r w:rsidRPr="00594DA2">
              <w:rPr>
                <w:rStyle w:val="un"/>
                <w:rFonts w:asciiTheme="minorHAnsi" w:hAnsiTheme="minorHAnsi"/>
                <w:sz w:val="20"/>
              </w:rPr>
              <w:t>“EL PUEBLO DE COLOMBIA, en ejercicio de su poder soberano, representado por sus delegatarios a la Asamblea Nacional Constituyente, invocando la protección de Dios, y con el fin de fortalecer la unidad de la Nación y asegurar a sus integrantes la vida, la convivencia, el trabajo, la justicia, la igualdad, el conocimiento, la libertad y la paz, dentro de un marco jurídico, democrático y participativo que garantice un orden político, económico y social justo, y comprometido a impulsar la integración de la comunidad latinoamericana, decreta, sanciona y promulga la siguiente CONSTITUCION POLITICA DE COLOMBIA”.</w:t>
            </w:r>
          </w:p>
        </w:tc>
      </w:tr>
    </w:tbl>
    <w:p w14:paraId="128F385C" w14:textId="77777777" w:rsidR="00DE2B48" w:rsidRPr="00594DA2" w:rsidRDefault="00DE2B48" w:rsidP="00642B12">
      <w:pPr>
        <w:spacing w:after="0" w:line="240" w:lineRule="auto"/>
        <w:jc w:val="both"/>
        <w:rPr>
          <w:rFonts w:eastAsia="Times New Roman" w:cs="Times New Roman"/>
          <w:sz w:val="24"/>
          <w:szCs w:val="24"/>
          <w:lang w:eastAsia="es-CO"/>
        </w:rPr>
      </w:pPr>
    </w:p>
    <w:p w14:paraId="1B71E396" w14:textId="77777777" w:rsidR="00DE2B48"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Cesar Gaviria Trujillo, Preside</w:t>
      </w:r>
      <w:r w:rsidR="00870435" w:rsidRPr="00594DA2">
        <w:rPr>
          <w:rFonts w:eastAsia="Times New Roman" w:cs="Times New Roman"/>
          <w:sz w:val="24"/>
          <w:szCs w:val="24"/>
          <w:lang w:eastAsia="es-CO"/>
        </w:rPr>
        <w:t>nte de la República (1990-1994)</w:t>
      </w:r>
      <w:r w:rsidR="00042BD0" w:rsidRPr="00594DA2">
        <w:rPr>
          <w:rFonts w:eastAsia="Times New Roman" w:cs="Times New Roman"/>
          <w:sz w:val="24"/>
          <w:szCs w:val="24"/>
          <w:lang w:eastAsia="es-CO"/>
        </w:rPr>
        <w:t xml:space="preserve"> lo expresó</w:t>
      </w:r>
      <w:r w:rsidR="00870435" w:rsidRPr="00594DA2">
        <w:rPr>
          <w:rFonts w:eastAsia="Times New Roman" w:cs="Times New Roman"/>
          <w:sz w:val="24"/>
          <w:szCs w:val="24"/>
          <w:lang w:eastAsia="es-CO"/>
        </w:rPr>
        <w:t xml:space="preserve">: </w:t>
      </w:r>
      <w:r w:rsidR="00042BD0" w:rsidRPr="00594DA2">
        <w:rPr>
          <w:rFonts w:eastAsia="Times New Roman" w:cs="Times New Roman"/>
          <w:sz w:val="24"/>
          <w:szCs w:val="24"/>
          <w:lang w:eastAsia="es-CO"/>
        </w:rPr>
        <w:t>“L</w:t>
      </w:r>
      <w:r w:rsidRPr="00594DA2">
        <w:rPr>
          <w:rFonts w:eastAsia="Times New Roman" w:cs="Times New Roman"/>
          <w:sz w:val="24"/>
          <w:szCs w:val="24"/>
          <w:lang w:eastAsia="es-CO"/>
        </w:rPr>
        <w:t xml:space="preserve">a Constitución de 1991 permitirá que el proceso de </w:t>
      </w:r>
      <w:r w:rsidRPr="00594DA2">
        <w:rPr>
          <w:rFonts w:eastAsia="Times New Roman" w:cs="Times New Roman"/>
          <w:b/>
          <w:sz w:val="24"/>
          <w:szCs w:val="24"/>
          <w:lang w:eastAsia="es-CO"/>
        </w:rPr>
        <w:t>renovación y cambio</w:t>
      </w:r>
      <w:r w:rsidRPr="00594DA2">
        <w:rPr>
          <w:rFonts w:eastAsia="Times New Roman" w:cs="Times New Roman"/>
          <w:sz w:val="24"/>
          <w:szCs w:val="24"/>
          <w:lang w:eastAsia="es-CO"/>
        </w:rPr>
        <w:t xml:space="preserve"> en el cual estamos comprometidos, fructifique en la construcción de una </w:t>
      </w:r>
      <w:r w:rsidRPr="00594DA2">
        <w:rPr>
          <w:rFonts w:eastAsia="Times New Roman" w:cs="Times New Roman"/>
          <w:b/>
          <w:sz w:val="24"/>
          <w:szCs w:val="24"/>
          <w:lang w:eastAsia="es-CO"/>
        </w:rPr>
        <w:t>nueva democracia</w:t>
      </w:r>
      <w:r w:rsidRPr="00594DA2">
        <w:rPr>
          <w:rFonts w:eastAsia="Times New Roman" w:cs="Times New Roman"/>
          <w:sz w:val="24"/>
          <w:szCs w:val="24"/>
          <w:lang w:eastAsia="es-CO"/>
        </w:rPr>
        <w:t xml:space="preserve">. Estamos frente a una verdadera revolución pacífica: se ha partido en dos </w:t>
      </w:r>
      <w:r w:rsidRPr="00594DA2">
        <w:rPr>
          <w:rFonts w:eastAsia="Times New Roman" w:cs="Times New Roman"/>
          <w:b/>
          <w:sz w:val="24"/>
          <w:szCs w:val="24"/>
          <w:lang w:eastAsia="es-CO"/>
        </w:rPr>
        <w:t>la historia de nuestra República</w:t>
      </w:r>
      <w:r w:rsidR="00042BD0" w:rsidRPr="00594DA2">
        <w:rPr>
          <w:rFonts w:eastAsia="Times New Roman" w:cs="Times New Roman"/>
          <w:sz w:val="24"/>
          <w:szCs w:val="24"/>
          <w:lang w:eastAsia="es-CO"/>
        </w:rPr>
        <w:t>”.</w:t>
      </w:r>
    </w:p>
    <w:p w14:paraId="7B34B3E0" w14:textId="77777777" w:rsidR="00DE2B48" w:rsidRPr="00594DA2" w:rsidRDefault="00DE2B48" w:rsidP="00642B12">
      <w:pPr>
        <w:spacing w:after="0" w:line="240" w:lineRule="auto"/>
        <w:jc w:val="both"/>
        <w:rPr>
          <w:rFonts w:eastAsia="Times New Roman" w:cs="Times New Roman"/>
          <w:sz w:val="24"/>
          <w:szCs w:val="24"/>
          <w:lang w:eastAsia="es-CO"/>
        </w:rPr>
      </w:pPr>
    </w:p>
    <w:p w14:paraId="2FE59608" w14:textId="77777777" w:rsidR="00DE2B48" w:rsidRPr="00594DA2" w:rsidRDefault="00870435"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Su referencia a la anteri</w:t>
      </w:r>
      <w:r w:rsidR="00042BD0" w:rsidRPr="00594DA2">
        <w:rPr>
          <w:rFonts w:eastAsia="Times New Roman" w:cs="Times New Roman"/>
          <w:sz w:val="24"/>
          <w:szCs w:val="24"/>
          <w:lang w:eastAsia="es-CO"/>
        </w:rPr>
        <w:t>or Constitución es importante: “</w:t>
      </w:r>
      <w:r w:rsidR="00DE2B48" w:rsidRPr="00594DA2">
        <w:rPr>
          <w:rFonts w:eastAsia="Times New Roman" w:cs="Times New Roman"/>
          <w:sz w:val="24"/>
          <w:szCs w:val="24"/>
          <w:lang w:eastAsia="es-CO"/>
        </w:rPr>
        <w:t xml:space="preserve">Este </w:t>
      </w:r>
      <w:r w:rsidR="00DE2B48" w:rsidRPr="00594DA2">
        <w:rPr>
          <w:rFonts w:eastAsia="Times New Roman" w:cs="Times New Roman"/>
          <w:b/>
          <w:sz w:val="24"/>
          <w:szCs w:val="24"/>
          <w:lang w:eastAsia="es-CO"/>
        </w:rPr>
        <w:t>nuevo país</w:t>
      </w:r>
      <w:r w:rsidR="00DE2B48" w:rsidRPr="00594DA2">
        <w:rPr>
          <w:rFonts w:eastAsia="Times New Roman" w:cs="Times New Roman"/>
          <w:sz w:val="24"/>
          <w:szCs w:val="24"/>
          <w:lang w:eastAsia="es-CO"/>
        </w:rPr>
        <w:t xml:space="preserve"> que tenemos por delante, </w:t>
      </w:r>
      <w:r w:rsidR="00DE2B48" w:rsidRPr="00594DA2">
        <w:rPr>
          <w:rFonts w:eastAsia="Times New Roman" w:cs="Times New Roman"/>
          <w:b/>
          <w:sz w:val="24"/>
          <w:szCs w:val="24"/>
          <w:lang w:eastAsia="es-CO"/>
        </w:rPr>
        <w:t>basado en una Constitución bien distinta a la de 1886</w:t>
      </w:r>
      <w:r w:rsidR="00DE2B48" w:rsidRPr="00594DA2">
        <w:rPr>
          <w:rFonts w:eastAsia="Times New Roman" w:cs="Times New Roman"/>
          <w:sz w:val="24"/>
          <w:szCs w:val="24"/>
          <w:lang w:eastAsia="es-CO"/>
        </w:rPr>
        <w:t xml:space="preserve">, se expresará por medio de una </w:t>
      </w:r>
      <w:r w:rsidR="00DE2B48" w:rsidRPr="00594DA2">
        <w:rPr>
          <w:rFonts w:eastAsia="Times New Roman" w:cs="Times New Roman"/>
          <w:b/>
          <w:sz w:val="24"/>
          <w:szCs w:val="24"/>
          <w:lang w:eastAsia="es-CO"/>
        </w:rPr>
        <w:t>democracia participativa</w:t>
      </w:r>
      <w:r w:rsidR="00DE2B48" w:rsidRPr="00594DA2">
        <w:rPr>
          <w:rFonts w:eastAsia="Times New Roman" w:cs="Times New Roman"/>
          <w:sz w:val="24"/>
          <w:szCs w:val="24"/>
          <w:lang w:eastAsia="es-CO"/>
        </w:rPr>
        <w:t xml:space="preserve">, será gobernado con </w:t>
      </w:r>
      <w:r w:rsidR="00DE2B48" w:rsidRPr="00594DA2">
        <w:rPr>
          <w:rFonts w:eastAsia="Times New Roman" w:cs="Times New Roman"/>
          <w:b/>
          <w:sz w:val="24"/>
          <w:szCs w:val="24"/>
          <w:lang w:eastAsia="es-CO"/>
        </w:rPr>
        <w:t>instituciones sólidas y eficaces</w:t>
      </w:r>
      <w:r w:rsidR="00DE2B48" w:rsidRPr="00594DA2">
        <w:rPr>
          <w:rFonts w:eastAsia="Times New Roman" w:cs="Times New Roman"/>
          <w:sz w:val="24"/>
          <w:szCs w:val="24"/>
          <w:lang w:eastAsia="es-CO"/>
        </w:rPr>
        <w:t xml:space="preserve">, y estará habitado por </w:t>
      </w:r>
      <w:r w:rsidR="00DE2B48" w:rsidRPr="00594DA2">
        <w:rPr>
          <w:rFonts w:eastAsia="Times New Roman" w:cs="Times New Roman"/>
          <w:b/>
          <w:sz w:val="24"/>
          <w:szCs w:val="24"/>
          <w:lang w:eastAsia="es-CO"/>
        </w:rPr>
        <w:t>ciudadanos activos</w:t>
      </w:r>
      <w:r w:rsidR="00DE2B48" w:rsidRPr="00594DA2">
        <w:rPr>
          <w:rFonts w:eastAsia="Times New Roman" w:cs="Times New Roman"/>
          <w:sz w:val="24"/>
          <w:szCs w:val="24"/>
          <w:lang w:eastAsia="es-CO"/>
        </w:rPr>
        <w:t>, interesados por</w:t>
      </w:r>
      <w:r w:rsidR="00042BD0" w:rsidRPr="00594DA2">
        <w:rPr>
          <w:rFonts w:eastAsia="Times New Roman" w:cs="Times New Roman"/>
          <w:sz w:val="24"/>
          <w:szCs w:val="24"/>
          <w:lang w:eastAsia="es-CO"/>
        </w:rPr>
        <w:t xml:space="preserve"> decidir cuál es su porvenir</w:t>
      </w:r>
      <w:r w:rsidRPr="00594DA2">
        <w:rPr>
          <w:rFonts w:eastAsia="Times New Roman" w:cs="Times New Roman"/>
          <w:sz w:val="24"/>
          <w:szCs w:val="24"/>
          <w:lang w:eastAsia="es-CO"/>
        </w:rPr>
        <w:t>”.</w:t>
      </w:r>
    </w:p>
    <w:p w14:paraId="15B97BEA" w14:textId="77777777" w:rsidR="00DE2B48" w:rsidRPr="00594DA2" w:rsidRDefault="00DE2B48" w:rsidP="00642B12">
      <w:pPr>
        <w:spacing w:after="0" w:line="240" w:lineRule="auto"/>
        <w:jc w:val="both"/>
        <w:rPr>
          <w:rFonts w:eastAsia="Times New Roman" w:cs="Times New Roman"/>
          <w:sz w:val="24"/>
          <w:szCs w:val="24"/>
          <w:lang w:eastAsia="es-CO"/>
        </w:rPr>
      </w:pPr>
    </w:p>
    <w:p w14:paraId="07D36CAB" w14:textId="77777777" w:rsidR="00DE2B48"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En las palabras del Presidente de la República se </w:t>
      </w:r>
      <w:r w:rsidR="00022B9E" w:rsidRPr="00594DA2">
        <w:rPr>
          <w:rFonts w:eastAsia="Times New Roman" w:cs="Times New Roman"/>
          <w:sz w:val="24"/>
          <w:szCs w:val="24"/>
          <w:lang w:eastAsia="es-CO"/>
        </w:rPr>
        <w:t>dibuja</w:t>
      </w:r>
      <w:r w:rsidRPr="00594DA2">
        <w:rPr>
          <w:rFonts w:eastAsia="Times New Roman" w:cs="Times New Roman"/>
          <w:sz w:val="24"/>
          <w:szCs w:val="24"/>
          <w:lang w:eastAsia="es-CO"/>
        </w:rPr>
        <w:t xml:space="preserve">, bajo la guía de las palabras </w:t>
      </w:r>
      <w:r w:rsidR="00022B9E" w:rsidRPr="00594DA2">
        <w:rPr>
          <w:rFonts w:eastAsia="Times New Roman" w:cs="Times New Roman"/>
          <w:sz w:val="24"/>
          <w:szCs w:val="24"/>
          <w:lang w:eastAsia="es-CO"/>
        </w:rPr>
        <w:t>“</w:t>
      </w:r>
      <w:r w:rsidRPr="00594DA2">
        <w:rPr>
          <w:rFonts w:eastAsia="Times New Roman" w:cs="Times New Roman"/>
          <w:sz w:val="24"/>
          <w:szCs w:val="24"/>
          <w:lang w:eastAsia="es-CO"/>
        </w:rPr>
        <w:t>nueva</w:t>
      </w:r>
      <w:r w:rsidR="00022B9E" w:rsidRPr="00594DA2">
        <w:rPr>
          <w:rFonts w:eastAsia="Times New Roman" w:cs="Times New Roman"/>
          <w:sz w:val="24"/>
          <w:szCs w:val="24"/>
          <w:lang w:eastAsia="es-CO"/>
        </w:rPr>
        <w:t>”</w:t>
      </w:r>
      <w:r w:rsidRPr="00594DA2">
        <w:rPr>
          <w:rFonts w:eastAsia="Times New Roman" w:cs="Times New Roman"/>
          <w:sz w:val="24"/>
          <w:szCs w:val="24"/>
          <w:lang w:eastAsia="es-CO"/>
        </w:rPr>
        <w:t xml:space="preserve"> o </w:t>
      </w:r>
      <w:r w:rsidR="00022B9E" w:rsidRPr="00594DA2">
        <w:rPr>
          <w:rFonts w:eastAsia="Times New Roman" w:cs="Times New Roman"/>
          <w:sz w:val="24"/>
          <w:szCs w:val="24"/>
          <w:lang w:eastAsia="es-CO"/>
        </w:rPr>
        <w:t>“nuevo”</w:t>
      </w:r>
      <w:r w:rsidRPr="00594DA2">
        <w:rPr>
          <w:rFonts w:eastAsia="Times New Roman" w:cs="Times New Roman"/>
          <w:sz w:val="24"/>
          <w:szCs w:val="24"/>
          <w:lang w:eastAsia="es-CO"/>
        </w:rPr>
        <w:t xml:space="preserve">, la </w:t>
      </w:r>
      <w:r w:rsidRPr="00594DA2">
        <w:rPr>
          <w:rFonts w:eastAsia="Times New Roman" w:cs="Times New Roman"/>
          <w:b/>
          <w:sz w:val="24"/>
          <w:szCs w:val="24"/>
          <w:lang w:eastAsia="es-CO"/>
        </w:rPr>
        <w:t>deseada democracia colombiana</w:t>
      </w:r>
      <w:r w:rsidRPr="00594DA2">
        <w:rPr>
          <w:rFonts w:eastAsia="Times New Roman" w:cs="Times New Roman"/>
          <w:sz w:val="24"/>
          <w:szCs w:val="24"/>
          <w:lang w:eastAsia="es-CO"/>
        </w:rPr>
        <w:t xml:space="preserve">. Los calificativos son variados. </w:t>
      </w:r>
      <w:r w:rsidRPr="00594DA2">
        <w:rPr>
          <w:rFonts w:eastAsia="Times New Roman" w:cs="Times New Roman"/>
          <w:b/>
          <w:sz w:val="24"/>
          <w:szCs w:val="24"/>
          <w:lang w:eastAsia="es-CO"/>
        </w:rPr>
        <w:t>Tolerante, respetuosa, pluralista, igualitaria, justa, participativa, incluyente, solida</w:t>
      </w:r>
      <w:r w:rsidRPr="00594DA2">
        <w:rPr>
          <w:rFonts w:eastAsia="Times New Roman" w:cs="Times New Roman"/>
          <w:sz w:val="24"/>
          <w:szCs w:val="24"/>
          <w:lang w:eastAsia="es-CO"/>
        </w:rPr>
        <w:t xml:space="preserve">. Permite delinear, simultáneamente, el </w:t>
      </w:r>
      <w:r w:rsidRPr="00594DA2">
        <w:rPr>
          <w:rFonts w:eastAsia="Times New Roman" w:cs="Times New Roman"/>
          <w:b/>
          <w:sz w:val="24"/>
          <w:szCs w:val="24"/>
          <w:lang w:eastAsia="es-CO"/>
        </w:rPr>
        <w:t>ciudadano</w:t>
      </w:r>
      <w:r w:rsidRPr="00594DA2">
        <w:rPr>
          <w:rFonts w:eastAsia="Times New Roman" w:cs="Times New Roman"/>
          <w:sz w:val="24"/>
          <w:szCs w:val="24"/>
          <w:lang w:eastAsia="es-CO"/>
        </w:rPr>
        <w:t xml:space="preserve"> que se quiere, el cual se traza: </w:t>
      </w:r>
      <w:r w:rsidRPr="00594DA2">
        <w:rPr>
          <w:rFonts w:eastAsia="Times New Roman" w:cs="Times New Roman"/>
          <w:b/>
          <w:sz w:val="24"/>
          <w:szCs w:val="24"/>
          <w:lang w:eastAsia="es-CO"/>
        </w:rPr>
        <w:t>activo, d</w:t>
      </w:r>
      <w:r w:rsidR="00870435" w:rsidRPr="00594DA2">
        <w:rPr>
          <w:rFonts w:eastAsia="Times New Roman" w:cs="Times New Roman"/>
          <w:b/>
          <w:sz w:val="24"/>
          <w:szCs w:val="24"/>
          <w:lang w:eastAsia="es-CO"/>
        </w:rPr>
        <w:t>ialogante, autónomo, diferente.</w:t>
      </w:r>
    </w:p>
    <w:p w14:paraId="54FC997D" w14:textId="77777777" w:rsidR="00DE2B48" w:rsidRPr="00594DA2" w:rsidRDefault="00DE2B48" w:rsidP="00642B12">
      <w:pPr>
        <w:spacing w:after="0" w:line="240" w:lineRule="auto"/>
        <w:jc w:val="both"/>
        <w:rPr>
          <w:rFonts w:eastAsia="Times New Roman" w:cs="Times New Roman"/>
          <w:sz w:val="24"/>
          <w:szCs w:val="24"/>
          <w:lang w:eastAsia="es-CO"/>
        </w:rPr>
      </w:pPr>
    </w:p>
    <w:p w14:paraId="7999212E" w14:textId="77777777" w:rsidR="00870435"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El centro de esa </w:t>
      </w:r>
      <w:r w:rsidRPr="00594DA2">
        <w:rPr>
          <w:rFonts w:eastAsia="Times New Roman" w:cs="Times New Roman"/>
          <w:b/>
          <w:sz w:val="24"/>
          <w:szCs w:val="24"/>
          <w:lang w:eastAsia="es-CO"/>
        </w:rPr>
        <w:t>nueva concepción de la democracia</w:t>
      </w:r>
      <w:r w:rsidRPr="00594DA2">
        <w:rPr>
          <w:rFonts w:eastAsia="Times New Roman" w:cs="Times New Roman"/>
          <w:sz w:val="24"/>
          <w:szCs w:val="24"/>
          <w:lang w:eastAsia="es-CO"/>
        </w:rPr>
        <w:t xml:space="preserve">, como lo señaló el Presidente de la República, es el </w:t>
      </w:r>
      <w:r w:rsidRPr="00594DA2">
        <w:rPr>
          <w:rFonts w:eastAsia="Times New Roman" w:cs="Times New Roman"/>
          <w:b/>
          <w:sz w:val="24"/>
          <w:szCs w:val="24"/>
          <w:lang w:eastAsia="es-CO"/>
        </w:rPr>
        <w:t>poder ciudadano</w:t>
      </w:r>
      <w:r w:rsidRPr="00594DA2">
        <w:rPr>
          <w:rFonts w:eastAsia="Times New Roman" w:cs="Times New Roman"/>
          <w:sz w:val="24"/>
          <w:szCs w:val="24"/>
          <w:lang w:eastAsia="es-CO"/>
        </w:rPr>
        <w:t xml:space="preserve">. “En esta democracia participativa lo más importante es el </w:t>
      </w:r>
      <w:r w:rsidRPr="00594DA2">
        <w:rPr>
          <w:rFonts w:eastAsia="Times New Roman" w:cs="Times New Roman"/>
          <w:b/>
          <w:sz w:val="24"/>
          <w:szCs w:val="24"/>
          <w:lang w:eastAsia="es-CO"/>
        </w:rPr>
        <w:t>poder del ciudadano</w:t>
      </w:r>
      <w:r w:rsidRPr="00594DA2">
        <w:rPr>
          <w:rFonts w:eastAsia="Times New Roman" w:cs="Times New Roman"/>
          <w:sz w:val="24"/>
          <w:szCs w:val="24"/>
          <w:lang w:eastAsia="es-CO"/>
        </w:rPr>
        <w:t xml:space="preserve">”, declaró. Y el corazón del centro, siguiendo la intervención presidencial, lo constituyen los </w:t>
      </w:r>
      <w:r w:rsidRPr="00594DA2">
        <w:rPr>
          <w:rFonts w:eastAsia="Times New Roman" w:cs="Times New Roman"/>
          <w:b/>
          <w:sz w:val="24"/>
          <w:szCs w:val="24"/>
          <w:lang w:eastAsia="es-CO"/>
        </w:rPr>
        <w:t>derechos</w:t>
      </w:r>
      <w:r w:rsidRPr="00594DA2">
        <w:rPr>
          <w:rFonts w:eastAsia="Times New Roman" w:cs="Times New Roman"/>
          <w:sz w:val="24"/>
          <w:szCs w:val="24"/>
          <w:lang w:eastAsia="es-CO"/>
        </w:rPr>
        <w:t xml:space="preserve"> que se </w:t>
      </w:r>
      <w:r w:rsidRPr="00594DA2">
        <w:rPr>
          <w:rFonts w:eastAsia="Times New Roman" w:cs="Times New Roman"/>
          <w:b/>
          <w:sz w:val="24"/>
          <w:szCs w:val="24"/>
          <w:lang w:eastAsia="es-CO"/>
        </w:rPr>
        <w:t>consagran</w:t>
      </w:r>
      <w:r w:rsidRPr="00594DA2">
        <w:rPr>
          <w:rFonts w:eastAsia="Times New Roman" w:cs="Times New Roman"/>
          <w:sz w:val="24"/>
          <w:szCs w:val="24"/>
          <w:lang w:eastAsia="es-CO"/>
        </w:rPr>
        <w:t xml:space="preserve"> y deben </w:t>
      </w:r>
      <w:r w:rsidRPr="00594DA2">
        <w:rPr>
          <w:rFonts w:eastAsia="Times New Roman" w:cs="Times New Roman"/>
          <w:b/>
          <w:sz w:val="24"/>
          <w:szCs w:val="24"/>
          <w:lang w:eastAsia="es-CO"/>
        </w:rPr>
        <w:t>ejercerse</w:t>
      </w:r>
      <w:r w:rsidRPr="00594DA2">
        <w:rPr>
          <w:rFonts w:eastAsia="Times New Roman" w:cs="Times New Roman"/>
          <w:sz w:val="24"/>
          <w:szCs w:val="24"/>
          <w:lang w:eastAsia="es-CO"/>
        </w:rPr>
        <w:t xml:space="preserve"> en la </w:t>
      </w:r>
      <w:r w:rsidRPr="00594DA2">
        <w:rPr>
          <w:rFonts w:eastAsia="Times New Roman" w:cs="Times New Roman"/>
          <w:b/>
          <w:sz w:val="24"/>
          <w:szCs w:val="24"/>
          <w:lang w:eastAsia="es-CO"/>
        </w:rPr>
        <w:t>cotidianidad por sus titulares</w:t>
      </w:r>
      <w:r w:rsidRPr="00594DA2">
        <w:rPr>
          <w:rFonts w:eastAsia="Times New Roman" w:cs="Times New Roman"/>
          <w:sz w:val="24"/>
          <w:szCs w:val="24"/>
          <w:lang w:eastAsia="es-CO"/>
        </w:rPr>
        <w:t xml:space="preserve">. </w:t>
      </w:r>
    </w:p>
    <w:p w14:paraId="7BD6B851" w14:textId="77777777" w:rsidR="00DE2B48" w:rsidRPr="00594DA2" w:rsidRDefault="00DE2B48"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09F99073" w14:textId="77777777" w:rsidTr="0057502F">
        <w:tc>
          <w:tcPr>
            <w:tcW w:w="0" w:type="auto"/>
            <w:gridSpan w:val="2"/>
            <w:shd w:val="clear" w:color="auto" w:fill="0D0D0D" w:themeFill="text1" w:themeFillTint="F2"/>
          </w:tcPr>
          <w:p w14:paraId="768FE964" w14:textId="77777777" w:rsidR="00D45D12" w:rsidRPr="00594DA2" w:rsidRDefault="00D45D12" w:rsidP="0057502F">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0FA69EEB" w14:textId="77777777" w:rsidTr="0057502F">
        <w:tc>
          <w:tcPr>
            <w:tcW w:w="2518" w:type="dxa"/>
          </w:tcPr>
          <w:p w14:paraId="46274DA4" w14:textId="77777777" w:rsidR="00D45D12" w:rsidRPr="00594DA2" w:rsidRDefault="00D45D12" w:rsidP="0057502F">
            <w:pPr>
              <w:jc w:val="both"/>
              <w:rPr>
                <w:rFonts w:cs="Times New Roman"/>
                <w:b/>
                <w:sz w:val="20"/>
                <w:szCs w:val="24"/>
              </w:rPr>
            </w:pPr>
            <w:r w:rsidRPr="00594DA2">
              <w:rPr>
                <w:rFonts w:cs="Times New Roman"/>
                <w:b/>
                <w:sz w:val="20"/>
                <w:szCs w:val="24"/>
              </w:rPr>
              <w:t>Código</w:t>
            </w:r>
          </w:p>
        </w:tc>
        <w:tc>
          <w:tcPr>
            <w:tcW w:w="6536" w:type="dxa"/>
          </w:tcPr>
          <w:p w14:paraId="6CDA5974" w14:textId="3FCCA342" w:rsidR="00D45D12" w:rsidRPr="00594DA2" w:rsidRDefault="00D45D12" w:rsidP="0057502F">
            <w:pPr>
              <w:rPr>
                <w:rFonts w:cs="Times New Roman"/>
                <w:b/>
                <w:sz w:val="20"/>
                <w:szCs w:val="24"/>
              </w:rPr>
            </w:pPr>
            <w:r w:rsidRPr="00594DA2">
              <w:rPr>
                <w:rFonts w:cs="Times New Roman"/>
                <w:b/>
                <w:sz w:val="20"/>
                <w:szCs w:val="24"/>
              </w:rPr>
              <w:t>CS_08_12IMG19</w:t>
            </w:r>
          </w:p>
        </w:tc>
      </w:tr>
      <w:tr w:rsidR="00594DA2" w:rsidRPr="00594DA2" w14:paraId="5C4BD81B" w14:textId="77777777" w:rsidTr="0057502F">
        <w:tc>
          <w:tcPr>
            <w:tcW w:w="2518" w:type="dxa"/>
          </w:tcPr>
          <w:p w14:paraId="062B66E1" w14:textId="77777777" w:rsidR="00D45D12" w:rsidRPr="00594DA2" w:rsidRDefault="00D45D12" w:rsidP="0057502F">
            <w:pPr>
              <w:jc w:val="both"/>
              <w:rPr>
                <w:rFonts w:cs="Times New Roman"/>
                <w:sz w:val="20"/>
                <w:szCs w:val="24"/>
              </w:rPr>
            </w:pPr>
            <w:r w:rsidRPr="00594DA2">
              <w:rPr>
                <w:rFonts w:cs="Times New Roman"/>
                <w:b/>
                <w:sz w:val="20"/>
                <w:szCs w:val="24"/>
              </w:rPr>
              <w:t>Descripción</w:t>
            </w:r>
          </w:p>
        </w:tc>
        <w:tc>
          <w:tcPr>
            <w:tcW w:w="6536" w:type="dxa"/>
          </w:tcPr>
          <w:p w14:paraId="4A16807B" w14:textId="77777777" w:rsidR="00D45D12" w:rsidRPr="00594DA2" w:rsidRDefault="00D45D12" w:rsidP="0057502F">
            <w:pPr>
              <w:rPr>
                <w:rFonts w:cs="Times New Roman"/>
                <w:sz w:val="20"/>
                <w:szCs w:val="24"/>
              </w:rPr>
            </w:pPr>
            <w:r w:rsidRPr="00594DA2">
              <w:rPr>
                <w:rFonts w:cs="Times New Roman"/>
                <w:sz w:val="20"/>
                <w:szCs w:val="24"/>
              </w:rPr>
              <w:t>La Constitución Política de 1991.</w:t>
            </w:r>
          </w:p>
        </w:tc>
      </w:tr>
      <w:tr w:rsidR="00594DA2" w:rsidRPr="00594DA2" w14:paraId="14C40065" w14:textId="77777777" w:rsidTr="0057502F">
        <w:tc>
          <w:tcPr>
            <w:tcW w:w="2518" w:type="dxa"/>
          </w:tcPr>
          <w:p w14:paraId="64AE7373" w14:textId="77777777" w:rsidR="00D45D12" w:rsidRPr="00594DA2" w:rsidRDefault="00D45D12" w:rsidP="0057502F">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138FF559" w14:textId="731091F5" w:rsidR="00D45D12" w:rsidRPr="00594DA2" w:rsidRDefault="00D45D12" w:rsidP="00D45D12">
            <w:pPr>
              <w:rPr>
                <w:rFonts w:cs="Times New Roman"/>
                <w:sz w:val="20"/>
                <w:szCs w:val="24"/>
                <w:lang w:val="en"/>
              </w:rPr>
            </w:pPr>
            <w:r w:rsidRPr="00594DA2">
              <w:rPr>
                <w:rFonts w:cs="Times New Roman"/>
                <w:sz w:val="20"/>
                <w:szCs w:val="24"/>
                <w:lang w:val="en"/>
              </w:rPr>
              <w:t>Foto de la clausura de ANAC.</w:t>
            </w:r>
          </w:p>
        </w:tc>
      </w:tr>
      <w:tr w:rsidR="00594DA2" w:rsidRPr="00594DA2" w14:paraId="38A09D76" w14:textId="77777777" w:rsidTr="0057502F">
        <w:tc>
          <w:tcPr>
            <w:tcW w:w="2518" w:type="dxa"/>
          </w:tcPr>
          <w:p w14:paraId="3E4FEAD9" w14:textId="77777777" w:rsidR="00D45D12" w:rsidRPr="00594DA2" w:rsidRDefault="00D45D12" w:rsidP="0057502F">
            <w:pPr>
              <w:jc w:val="both"/>
              <w:rPr>
                <w:rFonts w:cs="Times New Roman"/>
                <w:sz w:val="20"/>
                <w:szCs w:val="24"/>
              </w:rPr>
            </w:pPr>
            <w:r w:rsidRPr="00594DA2">
              <w:rPr>
                <w:rFonts w:cs="Times New Roman"/>
                <w:b/>
                <w:sz w:val="20"/>
                <w:szCs w:val="24"/>
              </w:rPr>
              <w:t>Pie de imagen</w:t>
            </w:r>
          </w:p>
        </w:tc>
        <w:tc>
          <w:tcPr>
            <w:tcW w:w="6536" w:type="dxa"/>
          </w:tcPr>
          <w:p w14:paraId="1AF15D9A" w14:textId="37DFF340" w:rsidR="00D45D12" w:rsidRPr="00594DA2" w:rsidRDefault="00D45D12" w:rsidP="0057502F">
            <w:pPr>
              <w:pStyle w:val="u"/>
              <w:shd w:val="clear" w:color="auto" w:fill="FFFFFF"/>
              <w:spacing w:after="0"/>
              <w:jc w:val="both"/>
              <w:rPr>
                <w:rFonts w:asciiTheme="minorHAnsi" w:hAnsiTheme="minorHAnsi"/>
                <w:sz w:val="20"/>
              </w:rPr>
            </w:pPr>
            <w:r w:rsidRPr="00594DA2">
              <w:rPr>
                <w:rStyle w:val="un"/>
                <w:rFonts w:asciiTheme="minorHAnsi" w:hAnsiTheme="minorHAnsi"/>
                <w:sz w:val="20"/>
              </w:rPr>
              <w:t>ARTICULO   1. Colombia es un Estado social de derecho, organizado en forma de República unitaria, descentralizada, con autonomía de sus entidades territoriales, democrática, participativa y pluralista, fundada en el respeto de la dignidad humana, en el trabajo y la solidaridad de las personas que la integran y en la prevalencia del interés general.</w:t>
            </w:r>
          </w:p>
        </w:tc>
      </w:tr>
    </w:tbl>
    <w:p w14:paraId="3B92A8D3" w14:textId="730088E0" w:rsidR="008A2D30" w:rsidRPr="00594DA2" w:rsidRDefault="008A2D30">
      <w:pPr>
        <w:rPr>
          <w:rFonts w:eastAsia="Times New Roman" w:cs="Times New Roman"/>
          <w:b/>
          <w:sz w:val="24"/>
          <w:szCs w:val="24"/>
          <w:lang w:eastAsia="es-CO"/>
        </w:rPr>
      </w:pPr>
    </w:p>
    <w:p w14:paraId="7769ED63" w14:textId="0A1F9852" w:rsidR="00DE2B48" w:rsidRPr="00594DA2" w:rsidRDefault="00F60EF2" w:rsidP="00642B12">
      <w:p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lastRenderedPageBreak/>
        <w:t xml:space="preserve">[SECCIÓN </w:t>
      </w:r>
      <w:ins w:id="57" w:author="ANA MARIA LARA" w:date="2015-06-14T20:23:00Z">
        <w:r w:rsidR="00956D82">
          <w:rPr>
            <w:rFonts w:eastAsia="Times New Roman" w:cs="Times New Roman"/>
            <w:b/>
            <w:sz w:val="24"/>
            <w:szCs w:val="24"/>
            <w:lang w:eastAsia="es-CO"/>
          </w:rPr>
          <w:t>2</w:t>
        </w:r>
      </w:ins>
      <w:del w:id="58" w:author="ANA MARIA LARA" w:date="2015-06-14T20:23:00Z">
        <w:r w:rsidRPr="00594DA2" w:rsidDel="00956D82">
          <w:rPr>
            <w:rFonts w:eastAsia="Times New Roman" w:cs="Times New Roman"/>
            <w:b/>
            <w:sz w:val="24"/>
            <w:szCs w:val="24"/>
            <w:lang w:eastAsia="es-CO"/>
          </w:rPr>
          <w:delText>3</w:delText>
        </w:r>
      </w:del>
      <w:r w:rsidRPr="00594DA2">
        <w:rPr>
          <w:rFonts w:eastAsia="Times New Roman" w:cs="Times New Roman"/>
          <w:b/>
          <w:sz w:val="24"/>
          <w:szCs w:val="24"/>
          <w:lang w:eastAsia="es-CO"/>
        </w:rPr>
        <w:t xml:space="preserve">] 3.1 </w:t>
      </w:r>
      <w:r w:rsidRPr="00594DA2">
        <w:rPr>
          <w:rFonts w:eastAsia="Times New Roman" w:cs="Times New Roman"/>
          <w:sz w:val="24"/>
          <w:szCs w:val="24"/>
          <w:lang w:eastAsia="es-CO"/>
        </w:rPr>
        <w:t>Origen</w:t>
      </w:r>
    </w:p>
    <w:p w14:paraId="35C4F9CF" w14:textId="77777777" w:rsidR="00DE2B48" w:rsidRPr="00594DA2" w:rsidRDefault="00DE2B48" w:rsidP="00642B12">
      <w:pPr>
        <w:spacing w:after="0" w:line="240" w:lineRule="auto"/>
        <w:jc w:val="both"/>
        <w:rPr>
          <w:rFonts w:eastAsia="Times New Roman" w:cs="Times New Roman"/>
          <w:sz w:val="24"/>
          <w:szCs w:val="24"/>
          <w:lang w:eastAsia="es-CO"/>
        </w:rPr>
      </w:pPr>
    </w:p>
    <w:p w14:paraId="60B04400" w14:textId="77777777" w:rsidR="004B419A"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En 1974 </w:t>
      </w:r>
      <w:r w:rsidR="00870435" w:rsidRPr="00594DA2">
        <w:rPr>
          <w:rFonts w:eastAsia="Times New Roman" w:cs="Times New Roman"/>
          <w:sz w:val="24"/>
          <w:szCs w:val="24"/>
          <w:lang w:eastAsia="es-CO"/>
        </w:rPr>
        <w:t>concluyó</w:t>
      </w:r>
      <w:r w:rsidRPr="00594DA2">
        <w:rPr>
          <w:rFonts w:eastAsia="Times New Roman" w:cs="Times New Roman"/>
          <w:sz w:val="24"/>
          <w:szCs w:val="24"/>
          <w:lang w:eastAsia="es-CO"/>
        </w:rPr>
        <w:t xml:space="preserve"> el </w:t>
      </w:r>
      <w:r w:rsidRPr="00594DA2">
        <w:rPr>
          <w:rFonts w:eastAsia="Times New Roman" w:cs="Times New Roman"/>
          <w:b/>
          <w:sz w:val="24"/>
          <w:szCs w:val="24"/>
          <w:lang w:eastAsia="es-CO"/>
        </w:rPr>
        <w:t>Frente Nacional</w:t>
      </w:r>
      <w:r w:rsidRPr="00594DA2">
        <w:rPr>
          <w:rFonts w:eastAsia="Times New Roman" w:cs="Times New Roman"/>
          <w:sz w:val="24"/>
          <w:szCs w:val="24"/>
          <w:lang w:eastAsia="es-CO"/>
        </w:rPr>
        <w:t xml:space="preserve">. </w:t>
      </w:r>
      <w:commentRangeStart w:id="59"/>
      <w:r w:rsidRPr="00594DA2">
        <w:rPr>
          <w:rFonts w:eastAsia="Times New Roman" w:cs="Times New Roman"/>
          <w:sz w:val="24"/>
          <w:szCs w:val="24"/>
          <w:lang w:eastAsia="es-CO"/>
        </w:rPr>
        <w:t xml:space="preserve">16 </w:t>
      </w:r>
      <w:commentRangeEnd w:id="59"/>
      <w:r w:rsidR="00956D82">
        <w:rPr>
          <w:rStyle w:val="Refdecomentario"/>
        </w:rPr>
        <w:commentReference w:id="59"/>
      </w:r>
      <w:r w:rsidRPr="00594DA2">
        <w:rPr>
          <w:rFonts w:eastAsia="Times New Roman" w:cs="Times New Roman"/>
          <w:sz w:val="24"/>
          <w:szCs w:val="24"/>
          <w:lang w:eastAsia="es-CO"/>
        </w:rPr>
        <w:t xml:space="preserve">años calificados de </w:t>
      </w:r>
      <w:r w:rsidRPr="00594DA2">
        <w:rPr>
          <w:rFonts w:eastAsia="Times New Roman" w:cs="Times New Roman"/>
          <w:b/>
          <w:sz w:val="24"/>
          <w:szCs w:val="24"/>
          <w:lang w:eastAsia="es-CO"/>
        </w:rPr>
        <w:t>cerramiento institucional</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democrático</w:t>
      </w:r>
      <w:r w:rsidRPr="00594DA2">
        <w:rPr>
          <w:rFonts w:eastAsia="Times New Roman" w:cs="Times New Roman"/>
          <w:sz w:val="24"/>
          <w:szCs w:val="24"/>
          <w:lang w:eastAsia="es-CO"/>
        </w:rPr>
        <w:t xml:space="preserve">. El régimen frentenacionalista, liberal-conservador, </w:t>
      </w:r>
      <w:r w:rsidR="004B419A" w:rsidRPr="00594DA2">
        <w:rPr>
          <w:rFonts w:eastAsia="Times New Roman" w:cs="Times New Roman"/>
          <w:sz w:val="24"/>
          <w:szCs w:val="24"/>
          <w:lang w:eastAsia="es-CO"/>
        </w:rPr>
        <w:t>generó</w:t>
      </w:r>
      <w:r w:rsidRPr="00594DA2">
        <w:rPr>
          <w:rFonts w:eastAsia="Times New Roman" w:cs="Times New Roman"/>
          <w:sz w:val="24"/>
          <w:szCs w:val="24"/>
          <w:lang w:eastAsia="es-CO"/>
        </w:rPr>
        <w:t xml:space="preserve"> un </w:t>
      </w:r>
      <w:r w:rsidRPr="00594DA2">
        <w:rPr>
          <w:rFonts w:eastAsia="Times New Roman" w:cs="Times New Roman"/>
          <w:b/>
          <w:sz w:val="24"/>
          <w:szCs w:val="24"/>
          <w:lang w:eastAsia="es-CO"/>
        </w:rPr>
        <w:t>bloqueo</w:t>
      </w:r>
      <w:r w:rsidRPr="00594DA2">
        <w:rPr>
          <w:rFonts w:eastAsia="Times New Roman" w:cs="Times New Roman"/>
          <w:sz w:val="24"/>
          <w:szCs w:val="24"/>
          <w:lang w:eastAsia="es-CO"/>
        </w:rPr>
        <w:t xml:space="preserve"> en el </w:t>
      </w:r>
      <w:r w:rsidRPr="00594DA2">
        <w:rPr>
          <w:rFonts w:eastAsia="Times New Roman" w:cs="Times New Roman"/>
          <w:b/>
          <w:sz w:val="24"/>
          <w:szCs w:val="24"/>
          <w:lang w:eastAsia="es-CO"/>
        </w:rPr>
        <w:t>sistema político</w:t>
      </w:r>
      <w:r w:rsidRPr="00594DA2">
        <w:rPr>
          <w:rFonts w:eastAsia="Times New Roman" w:cs="Times New Roman"/>
          <w:sz w:val="24"/>
          <w:szCs w:val="24"/>
          <w:lang w:eastAsia="es-CO"/>
        </w:rPr>
        <w:t xml:space="preserve"> y un problema de </w:t>
      </w:r>
      <w:r w:rsidRPr="00594DA2">
        <w:rPr>
          <w:rFonts w:eastAsia="Times New Roman" w:cs="Times New Roman"/>
          <w:b/>
          <w:sz w:val="24"/>
          <w:szCs w:val="24"/>
          <w:lang w:eastAsia="es-CO"/>
        </w:rPr>
        <w:t>legitimidad</w:t>
      </w:r>
      <w:r w:rsidRPr="00594DA2">
        <w:rPr>
          <w:rFonts w:eastAsia="Times New Roman" w:cs="Times New Roman"/>
          <w:sz w:val="24"/>
          <w:szCs w:val="24"/>
          <w:lang w:eastAsia="es-CO"/>
        </w:rPr>
        <w:t xml:space="preserve"> de grandes proporciones. </w:t>
      </w:r>
    </w:p>
    <w:p w14:paraId="652DB0FA" w14:textId="77777777" w:rsidR="004B419A" w:rsidRPr="00594DA2" w:rsidRDefault="004B419A" w:rsidP="00642B12">
      <w:pPr>
        <w:spacing w:after="0" w:line="240" w:lineRule="auto"/>
        <w:jc w:val="both"/>
        <w:rPr>
          <w:rFonts w:eastAsia="Times New Roman" w:cs="Times New Roman"/>
          <w:sz w:val="24"/>
          <w:szCs w:val="24"/>
          <w:lang w:eastAsia="es-CO"/>
        </w:rPr>
      </w:pPr>
    </w:p>
    <w:p w14:paraId="24EB6620" w14:textId="77777777" w:rsidR="004B419A"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Cómo abrir el régimen democrático</w:t>
      </w:r>
      <w:r w:rsidRPr="00594DA2">
        <w:rPr>
          <w:rFonts w:eastAsia="Times New Roman" w:cs="Times New Roman"/>
          <w:sz w:val="24"/>
          <w:szCs w:val="24"/>
          <w:lang w:eastAsia="es-CO"/>
        </w:rPr>
        <w:t xml:space="preserve">, cómo desbloquear el </w:t>
      </w:r>
      <w:r w:rsidR="004B419A" w:rsidRPr="00594DA2">
        <w:rPr>
          <w:rFonts w:eastAsia="Times New Roman" w:cs="Times New Roman"/>
          <w:sz w:val="24"/>
          <w:szCs w:val="24"/>
          <w:lang w:eastAsia="es-CO"/>
        </w:rPr>
        <w:t xml:space="preserve">sistema político, cómo superar </w:t>
      </w:r>
      <w:r w:rsidRPr="00594DA2">
        <w:rPr>
          <w:rFonts w:eastAsia="Times New Roman" w:cs="Times New Roman"/>
          <w:sz w:val="24"/>
          <w:szCs w:val="24"/>
          <w:lang w:eastAsia="es-CO"/>
        </w:rPr>
        <w:t>la</w:t>
      </w:r>
      <w:r w:rsidR="004B419A" w:rsidRPr="00594DA2">
        <w:rPr>
          <w:rFonts w:eastAsia="Times New Roman" w:cs="Times New Roman"/>
          <w:sz w:val="24"/>
          <w:szCs w:val="24"/>
          <w:lang w:eastAsia="es-CO"/>
        </w:rPr>
        <w:t>s</w:t>
      </w:r>
      <w:r w:rsidRPr="00594DA2">
        <w:rPr>
          <w:rFonts w:eastAsia="Times New Roman" w:cs="Times New Roman"/>
          <w:sz w:val="24"/>
          <w:szCs w:val="24"/>
          <w:lang w:eastAsia="es-CO"/>
        </w:rPr>
        <w:t xml:space="preserve"> crisis política y social que se venía </w:t>
      </w:r>
      <w:r w:rsidR="004B419A" w:rsidRPr="00594DA2">
        <w:rPr>
          <w:rFonts w:eastAsia="Times New Roman" w:cs="Times New Roman"/>
          <w:sz w:val="24"/>
          <w:szCs w:val="24"/>
          <w:lang w:eastAsia="es-CO"/>
        </w:rPr>
        <w:t>generando</w:t>
      </w:r>
      <w:r w:rsidRPr="00594DA2">
        <w:rPr>
          <w:rFonts w:eastAsia="Times New Roman" w:cs="Times New Roman"/>
          <w:sz w:val="24"/>
          <w:szCs w:val="24"/>
          <w:lang w:eastAsia="es-CO"/>
        </w:rPr>
        <w:t xml:space="preserve"> desde mediados del siglo XX. </w:t>
      </w:r>
    </w:p>
    <w:p w14:paraId="75B9A467" w14:textId="77777777" w:rsidR="004B419A" w:rsidRPr="00594DA2" w:rsidRDefault="004B419A" w:rsidP="00642B12">
      <w:pPr>
        <w:spacing w:after="0" w:line="240" w:lineRule="auto"/>
        <w:jc w:val="both"/>
        <w:rPr>
          <w:rFonts w:eastAsia="Times New Roman" w:cs="Times New Roman"/>
          <w:sz w:val="24"/>
          <w:szCs w:val="24"/>
          <w:lang w:eastAsia="es-CO"/>
        </w:rPr>
      </w:pPr>
    </w:p>
    <w:p w14:paraId="6DE4E7E5" w14:textId="77777777" w:rsidR="004B419A"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Hubo intentos desde </w:t>
      </w:r>
      <w:r w:rsidR="004B419A" w:rsidRPr="00594DA2">
        <w:rPr>
          <w:rFonts w:eastAsia="Times New Roman" w:cs="Times New Roman"/>
          <w:sz w:val="24"/>
          <w:szCs w:val="24"/>
          <w:lang w:eastAsia="es-CO"/>
        </w:rPr>
        <w:t xml:space="preserve">el punto de </w:t>
      </w:r>
      <w:r w:rsidR="004B419A" w:rsidRPr="00594DA2">
        <w:rPr>
          <w:rFonts w:eastAsia="Times New Roman" w:cs="Times New Roman"/>
          <w:b/>
          <w:sz w:val="24"/>
          <w:szCs w:val="24"/>
          <w:lang w:eastAsia="es-CO"/>
        </w:rPr>
        <w:t>vista institucional</w:t>
      </w:r>
      <w:r w:rsidRPr="00594DA2">
        <w:rPr>
          <w:rFonts w:eastAsia="Times New Roman" w:cs="Times New Roman"/>
          <w:sz w:val="24"/>
          <w:szCs w:val="24"/>
          <w:lang w:eastAsia="es-CO"/>
        </w:rPr>
        <w:t xml:space="preserve">. El gobierno de </w:t>
      </w:r>
      <w:r w:rsidRPr="00594DA2">
        <w:rPr>
          <w:rFonts w:eastAsia="Times New Roman" w:cs="Times New Roman"/>
          <w:b/>
          <w:sz w:val="24"/>
          <w:szCs w:val="24"/>
          <w:lang w:eastAsia="es-CO"/>
        </w:rPr>
        <w:t xml:space="preserve">Alfonso López </w:t>
      </w:r>
      <w:r w:rsidRPr="00594DA2">
        <w:rPr>
          <w:rFonts w:eastAsia="Times New Roman" w:cs="Times New Roman"/>
          <w:sz w:val="24"/>
          <w:szCs w:val="24"/>
          <w:lang w:eastAsia="es-CO"/>
        </w:rPr>
        <w:t xml:space="preserve">(1974-1978) impulsó el </w:t>
      </w:r>
      <w:r w:rsidRPr="00594DA2">
        <w:rPr>
          <w:rFonts w:eastAsia="Times New Roman" w:cs="Times New Roman"/>
          <w:b/>
          <w:sz w:val="24"/>
          <w:szCs w:val="24"/>
          <w:lang w:eastAsia="es-CO"/>
        </w:rPr>
        <w:t>Acto Legislativo 2 de 1977</w:t>
      </w:r>
      <w:r w:rsidRPr="00594DA2">
        <w:rPr>
          <w:rFonts w:eastAsia="Times New Roman" w:cs="Times New Roman"/>
          <w:sz w:val="24"/>
          <w:szCs w:val="24"/>
          <w:lang w:eastAsia="es-CO"/>
        </w:rPr>
        <w:t xml:space="preserve">, convocatoria a </w:t>
      </w:r>
      <w:r w:rsidR="004B419A" w:rsidRPr="00594DA2">
        <w:rPr>
          <w:rFonts w:eastAsia="Times New Roman" w:cs="Times New Roman"/>
          <w:sz w:val="24"/>
          <w:szCs w:val="24"/>
          <w:lang w:eastAsia="es-CO"/>
        </w:rPr>
        <w:t>una Asamblea Constitucional</w:t>
      </w:r>
      <w:r w:rsidRPr="00594DA2">
        <w:rPr>
          <w:rFonts w:eastAsia="Times New Roman" w:cs="Times New Roman"/>
          <w:sz w:val="24"/>
          <w:szCs w:val="24"/>
          <w:lang w:eastAsia="es-CO"/>
        </w:rPr>
        <w:t xml:space="preserve"> con el fin de abordar reformas a la administración de justicia y a la estructura territorial y administrativa departamental y municipal. </w:t>
      </w:r>
      <w:r w:rsidRPr="00594DA2">
        <w:rPr>
          <w:rFonts w:eastAsia="Times New Roman" w:cs="Times New Roman"/>
          <w:b/>
          <w:sz w:val="24"/>
          <w:szCs w:val="24"/>
          <w:lang w:eastAsia="es-CO"/>
        </w:rPr>
        <w:t>Julio Cesar Turbay</w:t>
      </w:r>
      <w:r w:rsidRPr="00594DA2">
        <w:rPr>
          <w:rFonts w:eastAsia="Times New Roman" w:cs="Times New Roman"/>
          <w:sz w:val="24"/>
          <w:szCs w:val="24"/>
          <w:lang w:eastAsia="es-CO"/>
        </w:rPr>
        <w:t xml:space="preserve"> (1978-1982) impulsó una reforma constitucional que pretendió regular, principalmente, la administración de justicia y que conservó su tinte autoritario en el proyecto frente a los derechos humanos</w:t>
      </w:r>
      <w:r w:rsidR="00620571" w:rsidRPr="00594DA2">
        <w:rPr>
          <w:rFonts w:eastAsia="Times New Roman" w:cs="Times New Roman"/>
          <w:sz w:val="24"/>
          <w:szCs w:val="24"/>
          <w:lang w:eastAsia="es-CO"/>
        </w:rPr>
        <w:t xml:space="preserve">, </w:t>
      </w:r>
      <w:r w:rsidR="00620571" w:rsidRPr="00594DA2">
        <w:rPr>
          <w:rFonts w:eastAsia="Times New Roman" w:cs="Times New Roman"/>
          <w:b/>
          <w:sz w:val="24"/>
          <w:szCs w:val="24"/>
          <w:lang w:eastAsia="es-CO"/>
        </w:rPr>
        <w:t>Acto Legislativo 1 de 1979</w:t>
      </w:r>
      <w:r w:rsidRPr="00594DA2">
        <w:rPr>
          <w:rFonts w:eastAsia="Times New Roman" w:cs="Times New Roman"/>
          <w:sz w:val="24"/>
          <w:szCs w:val="24"/>
          <w:lang w:eastAsia="es-CO"/>
        </w:rPr>
        <w:t xml:space="preserve">. Ambas reformas fueron declaradas </w:t>
      </w:r>
      <w:r w:rsidRPr="00594DA2">
        <w:rPr>
          <w:rFonts w:eastAsia="Times New Roman" w:cs="Times New Roman"/>
          <w:b/>
          <w:sz w:val="24"/>
          <w:szCs w:val="24"/>
          <w:lang w:eastAsia="es-CO"/>
        </w:rPr>
        <w:t>inconstitucionales</w:t>
      </w:r>
      <w:r w:rsidRPr="00594DA2">
        <w:rPr>
          <w:rFonts w:eastAsia="Times New Roman" w:cs="Times New Roman"/>
          <w:sz w:val="24"/>
          <w:szCs w:val="24"/>
          <w:lang w:eastAsia="es-CO"/>
        </w:rPr>
        <w:t xml:space="preserve"> por la Corte Suprema de Justicia. </w:t>
      </w:r>
    </w:p>
    <w:p w14:paraId="01A12C5D" w14:textId="77777777" w:rsidR="004B419A" w:rsidRPr="00594DA2" w:rsidRDefault="004B419A"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516C182F" w14:textId="77777777" w:rsidTr="0057502F">
        <w:tc>
          <w:tcPr>
            <w:tcW w:w="0" w:type="auto"/>
            <w:gridSpan w:val="2"/>
            <w:shd w:val="clear" w:color="auto" w:fill="0D0D0D" w:themeFill="text1" w:themeFillTint="F2"/>
          </w:tcPr>
          <w:p w14:paraId="14F33605" w14:textId="77777777" w:rsidR="00D45D12" w:rsidRPr="00594DA2" w:rsidRDefault="00D45D12" w:rsidP="0057502F">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4F09FCB8" w14:textId="77777777" w:rsidTr="0057502F">
        <w:tc>
          <w:tcPr>
            <w:tcW w:w="2518" w:type="dxa"/>
          </w:tcPr>
          <w:p w14:paraId="3AE8B005" w14:textId="77777777" w:rsidR="00D45D12" w:rsidRPr="00594DA2" w:rsidRDefault="00D45D12" w:rsidP="0057502F">
            <w:pPr>
              <w:jc w:val="both"/>
              <w:rPr>
                <w:rFonts w:cs="Times New Roman"/>
                <w:b/>
                <w:sz w:val="20"/>
                <w:szCs w:val="24"/>
              </w:rPr>
            </w:pPr>
            <w:r w:rsidRPr="00594DA2">
              <w:rPr>
                <w:rFonts w:cs="Times New Roman"/>
                <w:b/>
                <w:sz w:val="20"/>
                <w:szCs w:val="24"/>
              </w:rPr>
              <w:t>Código</w:t>
            </w:r>
          </w:p>
        </w:tc>
        <w:tc>
          <w:tcPr>
            <w:tcW w:w="6536" w:type="dxa"/>
          </w:tcPr>
          <w:p w14:paraId="0BB58DB4" w14:textId="1A6BD404" w:rsidR="00D45D12" w:rsidRPr="00594DA2" w:rsidRDefault="00D45D12" w:rsidP="0057502F">
            <w:pPr>
              <w:rPr>
                <w:rFonts w:cs="Times New Roman"/>
                <w:b/>
                <w:sz w:val="20"/>
                <w:szCs w:val="24"/>
              </w:rPr>
            </w:pPr>
            <w:r w:rsidRPr="00594DA2">
              <w:rPr>
                <w:rFonts w:cs="Times New Roman"/>
                <w:b/>
                <w:sz w:val="20"/>
                <w:szCs w:val="24"/>
              </w:rPr>
              <w:t>CS_08_12IMG20</w:t>
            </w:r>
          </w:p>
        </w:tc>
      </w:tr>
      <w:tr w:rsidR="00594DA2" w:rsidRPr="00594DA2" w14:paraId="68D9B6C7" w14:textId="77777777" w:rsidTr="0057502F">
        <w:tc>
          <w:tcPr>
            <w:tcW w:w="2518" w:type="dxa"/>
          </w:tcPr>
          <w:p w14:paraId="4D30FFE0" w14:textId="77777777" w:rsidR="00D45D12" w:rsidRPr="00594DA2" w:rsidRDefault="00D45D12" w:rsidP="0057502F">
            <w:pPr>
              <w:jc w:val="both"/>
              <w:rPr>
                <w:rFonts w:cs="Times New Roman"/>
                <w:sz w:val="20"/>
                <w:szCs w:val="24"/>
              </w:rPr>
            </w:pPr>
            <w:r w:rsidRPr="00594DA2">
              <w:rPr>
                <w:rFonts w:cs="Times New Roman"/>
                <w:b/>
                <w:sz w:val="20"/>
                <w:szCs w:val="24"/>
              </w:rPr>
              <w:t>Descripción</w:t>
            </w:r>
          </w:p>
        </w:tc>
        <w:tc>
          <w:tcPr>
            <w:tcW w:w="6536" w:type="dxa"/>
          </w:tcPr>
          <w:p w14:paraId="6BD516D4" w14:textId="35329D74" w:rsidR="00D45D12" w:rsidRPr="00594DA2" w:rsidRDefault="00D45D12" w:rsidP="0057502F">
            <w:pPr>
              <w:rPr>
                <w:rFonts w:cs="Times New Roman"/>
                <w:sz w:val="20"/>
                <w:szCs w:val="24"/>
              </w:rPr>
            </w:pPr>
            <w:r w:rsidRPr="00594DA2">
              <w:rPr>
                <w:rFonts w:cs="Times New Roman"/>
                <w:sz w:val="20"/>
                <w:szCs w:val="24"/>
              </w:rPr>
              <w:t>Lo presidentes después del Frente Nacional.</w:t>
            </w:r>
          </w:p>
        </w:tc>
      </w:tr>
      <w:tr w:rsidR="00594DA2" w:rsidRPr="00594DA2" w14:paraId="54E433ED" w14:textId="77777777" w:rsidTr="0057502F">
        <w:tc>
          <w:tcPr>
            <w:tcW w:w="2518" w:type="dxa"/>
          </w:tcPr>
          <w:p w14:paraId="0345E290" w14:textId="77777777" w:rsidR="00D45D12" w:rsidRPr="00594DA2" w:rsidRDefault="00D45D12" w:rsidP="0057502F">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2B1161DD" w14:textId="18ACE320" w:rsidR="00D45D12" w:rsidRPr="00594DA2" w:rsidRDefault="00D45D12" w:rsidP="0057502F">
            <w:pPr>
              <w:rPr>
                <w:rFonts w:cs="Times New Roman"/>
                <w:sz w:val="20"/>
                <w:szCs w:val="24"/>
                <w:lang w:val="en"/>
              </w:rPr>
            </w:pPr>
            <w:r w:rsidRPr="00594DA2">
              <w:rPr>
                <w:rFonts w:cs="Times New Roman"/>
                <w:sz w:val="20"/>
                <w:szCs w:val="24"/>
                <w:lang w:val="en"/>
              </w:rPr>
              <w:t>Foto de Alfonso López/</w:t>
            </w:r>
            <w:r w:rsidRPr="00594DA2">
              <w:t xml:space="preserve"> </w:t>
            </w:r>
            <w:r w:rsidRPr="00594DA2">
              <w:rPr>
                <w:rFonts w:cs="Times New Roman"/>
                <w:sz w:val="20"/>
                <w:szCs w:val="24"/>
                <w:lang w:val="en"/>
              </w:rPr>
              <w:t>Julio Cesar Turbay.</w:t>
            </w:r>
          </w:p>
        </w:tc>
      </w:tr>
      <w:tr w:rsidR="00594DA2" w:rsidRPr="00594DA2" w14:paraId="1B2F3E6B" w14:textId="77777777" w:rsidTr="0057502F">
        <w:tc>
          <w:tcPr>
            <w:tcW w:w="2518" w:type="dxa"/>
          </w:tcPr>
          <w:p w14:paraId="51A8F75E" w14:textId="77777777" w:rsidR="00D45D12" w:rsidRPr="00594DA2" w:rsidRDefault="00D45D12" w:rsidP="0057502F">
            <w:pPr>
              <w:jc w:val="both"/>
              <w:rPr>
                <w:rFonts w:cs="Times New Roman"/>
                <w:sz w:val="20"/>
                <w:szCs w:val="24"/>
              </w:rPr>
            </w:pPr>
            <w:r w:rsidRPr="00594DA2">
              <w:rPr>
                <w:rFonts w:cs="Times New Roman"/>
                <w:b/>
                <w:sz w:val="20"/>
                <w:szCs w:val="24"/>
              </w:rPr>
              <w:t>Pie de imagen</w:t>
            </w:r>
          </w:p>
        </w:tc>
        <w:tc>
          <w:tcPr>
            <w:tcW w:w="6536" w:type="dxa"/>
          </w:tcPr>
          <w:p w14:paraId="5A26BD0B" w14:textId="152AA3CB" w:rsidR="00D45D12" w:rsidRPr="00594DA2" w:rsidRDefault="00D45D12" w:rsidP="00D45D12">
            <w:pPr>
              <w:pStyle w:val="u"/>
              <w:shd w:val="clear" w:color="auto" w:fill="FFFFFF"/>
              <w:spacing w:after="0"/>
              <w:jc w:val="both"/>
              <w:rPr>
                <w:rFonts w:asciiTheme="minorHAnsi" w:hAnsiTheme="minorHAnsi"/>
                <w:sz w:val="20"/>
              </w:rPr>
            </w:pPr>
            <w:r w:rsidRPr="00594DA2">
              <w:rPr>
                <w:rStyle w:val="un"/>
                <w:rFonts w:asciiTheme="minorHAnsi" w:hAnsiTheme="minorHAnsi"/>
                <w:sz w:val="20"/>
              </w:rPr>
              <w:t>Abrir el régimen político fue la necesidad expresada desde las reformas constitucionales impulsadas desde 1977.</w:t>
            </w:r>
          </w:p>
        </w:tc>
      </w:tr>
    </w:tbl>
    <w:p w14:paraId="3D843BB4" w14:textId="77777777" w:rsidR="00D45D12" w:rsidRPr="00594DA2" w:rsidRDefault="00D45D12" w:rsidP="00642B12">
      <w:pPr>
        <w:spacing w:after="0" w:line="240" w:lineRule="auto"/>
        <w:jc w:val="both"/>
        <w:rPr>
          <w:rFonts w:eastAsia="Times New Roman" w:cs="Times New Roman"/>
          <w:sz w:val="24"/>
          <w:szCs w:val="24"/>
          <w:lang w:eastAsia="es-CO"/>
        </w:rPr>
      </w:pPr>
    </w:p>
    <w:p w14:paraId="1F2F9C1E" w14:textId="77777777" w:rsidR="00DE2B48"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La</w:t>
      </w:r>
      <w:r w:rsidR="004B419A" w:rsidRPr="00594DA2">
        <w:rPr>
          <w:rFonts w:eastAsia="Times New Roman" w:cs="Times New Roman"/>
          <w:sz w:val="24"/>
          <w:szCs w:val="24"/>
          <w:lang w:eastAsia="es-CO"/>
        </w:rPr>
        <w:t>s</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 xml:space="preserve">crisis </w:t>
      </w:r>
      <w:r w:rsidR="004B419A" w:rsidRPr="00594DA2">
        <w:rPr>
          <w:rFonts w:eastAsia="Times New Roman" w:cs="Times New Roman"/>
          <w:b/>
          <w:sz w:val="24"/>
          <w:szCs w:val="24"/>
          <w:lang w:eastAsia="es-CO"/>
        </w:rPr>
        <w:t>política</w:t>
      </w:r>
      <w:r w:rsidR="004B419A" w:rsidRPr="00594DA2">
        <w:rPr>
          <w:rFonts w:eastAsia="Times New Roman" w:cs="Times New Roman"/>
          <w:sz w:val="24"/>
          <w:szCs w:val="24"/>
          <w:lang w:eastAsia="es-CO"/>
        </w:rPr>
        <w:t xml:space="preserve">, falta de credibilidad en el Régimen Político, y </w:t>
      </w:r>
      <w:r w:rsidR="004B419A" w:rsidRPr="00594DA2">
        <w:rPr>
          <w:rFonts w:eastAsia="Times New Roman" w:cs="Times New Roman"/>
          <w:b/>
          <w:sz w:val="24"/>
          <w:szCs w:val="24"/>
          <w:lang w:eastAsia="es-CO"/>
        </w:rPr>
        <w:t>social</w:t>
      </w:r>
      <w:r w:rsidR="004B419A" w:rsidRPr="00594DA2">
        <w:rPr>
          <w:rFonts w:eastAsia="Times New Roman" w:cs="Times New Roman"/>
          <w:sz w:val="24"/>
          <w:szCs w:val="24"/>
          <w:lang w:eastAsia="es-CO"/>
        </w:rPr>
        <w:t xml:space="preserve">, violencia multifacética, </w:t>
      </w:r>
      <w:r w:rsidRPr="00594DA2">
        <w:rPr>
          <w:rFonts w:eastAsia="Times New Roman" w:cs="Times New Roman"/>
          <w:b/>
          <w:sz w:val="24"/>
          <w:szCs w:val="24"/>
          <w:lang w:eastAsia="es-CO"/>
        </w:rPr>
        <w:t>aumentaba</w:t>
      </w:r>
      <w:r w:rsidR="004B419A" w:rsidRPr="00594DA2">
        <w:rPr>
          <w:rFonts w:eastAsia="Times New Roman" w:cs="Times New Roman"/>
          <w:b/>
          <w:sz w:val="24"/>
          <w:szCs w:val="24"/>
          <w:lang w:eastAsia="es-CO"/>
        </w:rPr>
        <w:t>n</w:t>
      </w:r>
      <w:r w:rsidR="004B419A" w:rsidRPr="00594DA2">
        <w:rPr>
          <w:rFonts w:eastAsia="Times New Roman" w:cs="Times New Roman"/>
          <w:sz w:val="24"/>
          <w:szCs w:val="24"/>
          <w:lang w:eastAsia="es-CO"/>
        </w:rPr>
        <w:t>.</w:t>
      </w:r>
    </w:p>
    <w:p w14:paraId="0084E473" w14:textId="77777777" w:rsidR="00DE2B48" w:rsidRPr="00594DA2" w:rsidRDefault="00DE2B48" w:rsidP="00642B12">
      <w:pPr>
        <w:spacing w:after="0" w:line="240" w:lineRule="auto"/>
        <w:jc w:val="both"/>
        <w:rPr>
          <w:rFonts w:eastAsia="Times New Roman" w:cs="Times New Roman"/>
          <w:sz w:val="24"/>
          <w:szCs w:val="24"/>
          <w:lang w:eastAsia="es-CO"/>
        </w:rPr>
      </w:pPr>
    </w:p>
    <w:p w14:paraId="053CBB94" w14:textId="77777777" w:rsidR="00DE2B48"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Después de</w:t>
      </w:r>
      <w:r w:rsidR="004B419A" w:rsidRPr="00594DA2">
        <w:rPr>
          <w:rFonts w:eastAsia="Times New Roman" w:cs="Times New Roman"/>
          <w:sz w:val="24"/>
          <w:szCs w:val="24"/>
          <w:lang w:eastAsia="es-CO"/>
        </w:rPr>
        <w:t>l</w:t>
      </w:r>
      <w:r w:rsidRPr="00594DA2">
        <w:rPr>
          <w:rFonts w:eastAsia="Times New Roman" w:cs="Times New Roman"/>
          <w:sz w:val="24"/>
          <w:szCs w:val="24"/>
          <w:lang w:eastAsia="es-CO"/>
        </w:rPr>
        <w:t xml:space="preserve"> gobierno de Julio Cesar Turbay </w:t>
      </w:r>
      <w:r w:rsidR="004B419A" w:rsidRPr="00594DA2">
        <w:rPr>
          <w:rFonts w:eastAsia="Times New Roman" w:cs="Times New Roman"/>
          <w:sz w:val="24"/>
          <w:szCs w:val="24"/>
          <w:lang w:eastAsia="es-CO"/>
        </w:rPr>
        <w:t>se buscó un cambio</w:t>
      </w:r>
      <w:r w:rsidRPr="00594DA2">
        <w:rPr>
          <w:rFonts w:eastAsia="Times New Roman" w:cs="Times New Roman"/>
          <w:sz w:val="24"/>
          <w:szCs w:val="24"/>
          <w:lang w:eastAsia="es-CO"/>
        </w:rPr>
        <w:t xml:space="preserve">. En 1982 se eligió a </w:t>
      </w:r>
      <w:r w:rsidRPr="00594DA2">
        <w:rPr>
          <w:rFonts w:eastAsia="Times New Roman" w:cs="Times New Roman"/>
          <w:b/>
          <w:sz w:val="24"/>
          <w:szCs w:val="24"/>
          <w:lang w:eastAsia="es-CO"/>
        </w:rPr>
        <w:t>Belisario Betancur</w:t>
      </w:r>
      <w:r w:rsidRPr="00594DA2">
        <w:rPr>
          <w:rFonts w:eastAsia="Times New Roman" w:cs="Times New Roman"/>
          <w:sz w:val="24"/>
          <w:szCs w:val="24"/>
          <w:lang w:eastAsia="es-CO"/>
        </w:rPr>
        <w:t xml:space="preserve">. La interpretación de la crisis, varió. Se desplazó la interpretación: </w:t>
      </w:r>
      <w:r w:rsidRPr="00594DA2">
        <w:rPr>
          <w:rFonts w:eastAsia="Times New Roman" w:cs="Times New Roman"/>
          <w:b/>
          <w:sz w:val="24"/>
          <w:szCs w:val="24"/>
          <w:lang w:eastAsia="es-CO"/>
        </w:rPr>
        <w:t>diálogos</w:t>
      </w:r>
      <w:r w:rsidRPr="00594DA2">
        <w:rPr>
          <w:rFonts w:eastAsia="Times New Roman" w:cs="Times New Roman"/>
          <w:sz w:val="24"/>
          <w:szCs w:val="24"/>
          <w:lang w:eastAsia="es-CO"/>
        </w:rPr>
        <w:t xml:space="preserve"> de paz</w:t>
      </w:r>
      <w:r w:rsidR="00620571" w:rsidRPr="00594DA2">
        <w:rPr>
          <w:rFonts w:eastAsia="Times New Roman" w:cs="Times New Roman"/>
          <w:sz w:val="24"/>
          <w:szCs w:val="24"/>
          <w:lang w:eastAsia="es-CO"/>
        </w:rPr>
        <w:t xml:space="preserve"> con las guerrillas</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inversión</w:t>
      </w:r>
      <w:r w:rsidRPr="00594DA2">
        <w:rPr>
          <w:rFonts w:eastAsia="Times New Roman" w:cs="Times New Roman"/>
          <w:sz w:val="24"/>
          <w:szCs w:val="24"/>
          <w:lang w:eastAsia="es-CO"/>
        </w:rPr>
        <w:t xml:space="preserve"> social</w:t>
      </w:r>
      <w:r w:rsidR="00620571" w:rsidRPr="00594DA2">
        <w:rPr>
          <w:rFonts w:eastAsia="Times New Roman" w:cs="Times New Roman"/>
          <w:sz w:val="24"/>
          <w:szCs w:val="24"/>
          <w:lang w:eastAsia="es-CO"/>
        </w:rPr>
        <w:t xml:space="preserve"> en zonas deprimidas</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apertura</w:t>
      </w:r>
      <w:r w:rsidRPr="00594DA2">
        <w:rPr>
          <w:rFonts w:eastAsia="Times New Roman" w:cs="Times New Roman"/>
          <w:sz w:val="24"/>
          <w:szCs w:val="24"/>
          <w:lang w:eastAsia="es-CO"/>
        </w:rPr>
        <w:t xml:space="preserve"> democrática. </w:t>
      </w:r>
      <w:r w:rsidR="004B419A" w:rsidRPr="00594DA2">
        <w:rPr>
          <w:rFonts w:eastAsia="Times New Roman" w:cs="Times New Roman"/>
          <w:sz w:val="24"/>
          <w:szCs w:val="24"/>
          <w:lang w:eastAsia="es-CO"/>
        </w:rPr>
        <w:t>La</w:t>
      </w:r>
      <w:r w:rsidRPr="00594DA2">
        <w:rPr>
          <w:rFonts w:eastAsia="Times New Roman" w:cs="Times New Roman"/>
          <w:sz w:val="24"/>
          <w:szCs w:val="24"/>
          <w:lang w:eastAsia="es-CO"/>
        </w:rPr>
        <w:t xml:space="preserve"> </w:t>
      </w:r>
      <w:r w:rsidR="004B419A" w:rsidRPr="00594DA2">
        <w:rPr>
          <w:rFonts w:eastAsia="Times New Roman" w:cs="Times New Roman"/>
          <w:sz w:val="24"/>
          <w:szCs w:val="24"/>
          <w:lang w:eastAsia="es-CO"/>
        </w:rPr>
        <w:t xml:space="preserve">reforma </w:t>
      </w:r>
      <w:r w:rsidRPr="00594DA2">
        <w:rPr>
          <w:rFonts w:eastAsia="Times New Roman" w:cs="Times New Roman"/>
          <w:sz w:val="24"/>
          <w:szCs w:val="24"/>
          <w:lang w:eastAsia="es-CO"/>
        </w:rPr>
        <w:t xml:space="preserve">más importante lo constituyó el </w:t>
      </w:r>
      <w:r w:rsidRPr="00594DA2">
        <w:rPr>
          <w:rFonts w:eastAsia="Times New Roman" w:cs="Times New Roman"/>
          <w:b/>
          <w:sz w:val="24"/>
          <w:szCs w:val="24"/>
          <w:lang w:eastAsia="es-CO"/>
        </w:rPr>
        <w:t>Acto Legislativo 1 de 1986</w:t>
      </w:r>
      <w:r w:rsidRPr="00594DA2">
        <w:rPr>
          <w:rFonts w:eastAsia="Times New Roman" w:cs="Times New Roman"/>
          <w:sz w:val="24"/>
          <w:szCs w:val="24"/>
          <w:lang w:eastAsia="es-CO"/>
        </w:rPr>
        <w:t xml:space="preserve"> mediante el cual se consagró la </w:t>
      </w:r>
      <w:r w:rsidRPr="00594DA2">
        <w:rPr>
          <w:rFonts w:eastAsia="Times New Roman" w:cs="Times New Roman"/>
          <w:b/>
          <w:sz w:val="24"/>
          <w:szCs w:val="24"/>
          <w:lang w:eastAsia="es-CO"/>
        </w:rPr>
        <w:t>elección popular de los alcal</w:t>
      </w:r>
      <w:r w:rsidR="004B419A" w:rsidRPr="00594DA2">
        <w:rPr>
          <w:rFonts w:eastAsia="Times New Roman" w:cs="Times New Roman"/>
          <w:b/>
          <w:sz w:val="24"/>
          <w:szCs w:val="24"/>
          <w:lang w:eastAsia="es-CO"/>
        </w:rPr>
        <w:t>des</w:t>
      </w:r>
      <w:r w:rsidR="004B419A" w:rsidRPr="00594DA2">
        <w:rPr>
          <w:rFonts w:eastAsia="Times New Roman" w:cs="Times New Roman"/>
          <w:sz w:val="24"/>
          <w:szCs w:val="24"/>
          <w:lang w:eastAsia="es-CO"/>
        </w:rPr>
        <w:t xml:space="preserve"> y las </w:t>
      </w:r>
      <w:r w:rsidR="004B419A" w:rsidRPr="00594DA2">
        <w:rPr>
          <w:rFonts w:eastAsia="Times New Roman" w:cs="Times New Roman"/>
          <w:b/>
          <w:sz w:val="24"/>
          <w:szCs w:val="24"/>
          <w:lang w:eastAsia="es-CO"/>
        </w:rPr>
        <w:t>consultas municipales</w:t>
      </w:r>
      <w:r w:rsidRPr="00594DA2">
        <w:rPr>
          <w:rFonts w:eastAsia="Times New Roman" w:cs="Times New Roman"/>
          <w:sz w:val="24"/>
          <w:szCs w:val="24"/>
          <w:lang w:eastAsia="es-CO"/>
        </w:rPr>
        <w:t xml:space="preserve">. </w:t>
      </w:r>
      <w:r w:rsidR="005217D7" w:rsidRPr="00594DA2">
        <w:rPr>
          <w:rFonts w:eastAsia="Times New Roman" w:cs="Times New Roman"/>
          <w:sz w:val="24"/>
          <w:szCs w:val="24"/>
          <w:lang w:eastAsia="es-CO"/>
        </w:rPr>
        <w:t>No obstante</w:t>
      </w:r>
      <w:r w:rsidR="00620571" w:rsidRPr="00594DA2">
        <w:rPr>
          <w:rFonts w:eastAsia="Times New Roman" w:cs="Times New Roman"/>
          <w:sz w:val="24"/>
          <w:szCs w:val="24"/>
          <w:lang w:eastAsia="es-CO"/>
        </w:rPr>
        <w:t>,</w:t>
      </w:r>
      <w:r w:rsidR="005217D7"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un ingrediente </w:t>
      </w:r>
      <w:r w:rsidR="004B419A" w:rsidRPr="00594DA2">
        <w:rPr>
          <w:rFonts w:eastAsia="Times New Roman" w:cs="Times New Roman"/>
          <w:sz w:val="24"/>
          <w:szCs w:val="24"/>
          <w:lang w:eastAsia="es-CO"/>
        </w:rPr>
        <w:t>nefasto</w:t>
      </w:r>
      <w:r w:rsidR="005217D7" w:rsidRPr="00594DA2">
        <w:rPr>
          <w:rFonts w:eastAsia="Times New Roman" w:cs="Times New Roman"/>
          <w:sz w:val="24"/>
          <w:szCs w:val="24"/>
          <w:lang w:eastAsia="es-CO"/>
        </w:rPr>
        <w:t xml:space="preserve"> se enfrentó al Estado y la sociedad</w:t>
      </w:r>
      <w:r w:rsidR="004B419A" w:rsidRPr="00594DA2">
        <w:rPr>
          <w:rFonts w:eastAsia="Times New Roman" w:cs="Times New Roman"/>
          <w:sz w:val="24"/>
          <w:szCs w:val="24"/>
          <w:lang w:eastAsia="es-CO"/>
        </w:rPr>
        <w:t xml:space="preserve">: el auge del </w:t>
      </w:r>
      <w:r w:rsidR="004B419A" w:rsidRPr="00594DA2">
        <w:rPr>
          <w:rFonts w:eastAsia="Times New Roman" w:cs="Times New Roman"/>
          <w:b/>
          <w:sz w:val="24"/>
          <w:szCs w:val="24"/>
          <w:lang w:eastAsia="es-CO"/>
        </w:rPr>
        <w:t>narcotráfico</w:t>
      </w:r>
      <w:r w:rsidR="004B419A" w:rsidRPr="00594DA2">
        <w:rPr>
          <w:rFonts w:eastAsia="Times New Roman" w:cs="Times New Roman"/>
          <w:sz w:val="24"/>
          <w:szCs w:val="24"/>
          <w:lang w:eastAsia="es-CO"/>
        </w:rPr>
        <w:t xml:space="preserve"> y la formación</w:t>
      </w:r>
      <w:r w:rsidRPr="00594DA2">
        <w:rPr>
          <w:rFonts w:eastAsia="Times New Roman" w:cs="Times New Roman"/>
          <w:sz w:val="24"/>
          <w:szCs w:val="24"/>
          <w:lang w:eastAsia="es-CO"/>
        </w:rPr>
        <w:t xml:space="preserve"> de </w:t>
      </w:r>
      <w:r w:rsidRPr="00594DA2">
        <w:rPr>
          <w:rFonts w:eastAsia="Times New Roman" w:cs="Times New Roman"/>
          <w:b/>
          <w:sz w:val="24"/>
          <w:szCs w:val="24"/>
          <w:lang w:eastAsia="es-CO"/>
        </w:rPr>
        <w:t>autodefensa</w:t>
      </w:r>
      <w:r w:rsidR="005217D7" w:rsidRPr="00594DA2">
        <w:rPr>
          <w:rFonts w:eastAsia="Times New Roman" w:cs="Times New Roman"/>
          <w:b/>
          <w:sz w:val="24"/>
          <w:szCs w:val="24"/>
          <w:lang w:eastAsia="es-CO"/>
        </w:rPr>
        <w:t>s</w:t>
      </w:r>
      <w:r w:rsidRPr="00594DA2">
        <w:rPr>
          <w:rFonts w:eastAsia="Times New Roman" w:cs="Times New Roman"/>
          <w:sz w:val="24"/>
          <w:szCs w:val="24"/>
          <w:lang w:eastAsia="es-CO"/>
        </w:rPr>
        <w:t xml:space="preserve">. El asesinato del Ministro de Justicia, el uso del Tratado de Extradición, el asesinato del Director de El Espectador, la Toma del Palacio de Justicia, son acontecimientos que proyectaron la persistente crisis </w:t>
      </w:r>
      <w:r w:rsidR="004B419A" w:rsidRPr="00594DA2">
        <w:rPr>
          <w:rFonts w:eastAsia="Times New Roman" w:cs="Times New Roman"/>
          <w:sz w:val="24"/>
          <w:szCs w:val="24"/>
          <w:lang w:eastAsia="es-CO"/>
        </w:rPr>
        <w:t>durante ese gobierno</w:t>
      </w:r>
      <w:r w:rsidRPr="00594DA2">
        <w:rPr>
          <w:rFonts w:eastAsia="Times New Roman" w:cs="Times New Roman"/>
          <w:sz w:val="24"/>
          <w:szCs w:val="24"/>
          <w:lang w:eastAsia="es-CO"/>
        </w:rPr>
        <w:t>.</w:t>
      </w:r>
    </w:p>
    <w:p w14:paraId="05F4C38C" w14:textId="77777777" w:rsidR="00DE2B48" w:rsidRPr="00594DA2" w:rsidRDefault="00DE2B48"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7CE3C8C3" w14:textId="77777777" w:rsidTr="0057502F">
        <w:tc>
          <w:tcPr>
            <w:tcW w:w="0" w:type="auto"/>
            <w:gridSpan w:val="2"/>
            <w:shd w:val="clear" w:color="auto" w:fill="0D0D0D" w:themeFill="text1" w:themeFillTint="F2"/>
          </w:tcPr>
          <w:p w14:paraId="04599CDF" w14:textId="77777777" w:rsidR="00D45D12" w:rsidRPr="00594DA2" w:rsidRDefault="00D45D12" w:rsidP="0057502F">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32008340" w14:textId="77777777" w:rsidTr="0057502F">
        <w:tc>
          <w:tcPr>
            <w:tcW w:w="2518" w:type="dxa"/>
          </w:tcPr>
          <w:p w14:paraId="4999D20E" w14:textId="77777777" w:rsidR="00D45D12" w:rsidRPr="00594DA2" w:rsidRDefault="00D45D12" w:rsidP="0057502F">
            <w:pPr>
              <w:jc w:val="both"/>
              <w:rPr>
                <w:rFonts w:cs="Times New Roman"/>
                <w:b/>
                <w:sz w:val="20"/>
                <w:szCs w:val="24"/>
              </w:rPr>
            </w:pPr>
            <w:r w:rsidRPr="00594DA2">
              <w:rPr>
                <w:rFonts w:cs="Times New Roman"/>
                <w:b/>
                <w:sz w:val="20"/>
                <w:szCs w:val="24"/>
              </w:rPr>
              <w:t>Código</w:t>
            </w:r>
          </w:p>
        </w:tc>
        <w:tc>
          <w:tcPr>
            <w:tcW w:w="6536" w:type="dxa"/>
          </w:tcPr>
          <w:p w14:paraId="2D1C4E9C" w14:textId="41EFFF8D" w:rsidR="00D45D12" w:rsidRPr="00594DA2" w:rsidRDefault="00D45D12" w:rsidP="0057502F">
            <w:pPr>
              <w:rPr>
                <w:rFonts w:cs="Times New Roman"/>
                <w:b/>
                <w:sz w:val="20"/>
                <w:szCs w:val="24"/>
              </w:rPr>
            </w:pPr>
            <w:r w:rsidRPr="00594DA2">
              <w:rPr>
                <w:rFonts w:cs="Times New Roman"/>
                <w:b/>
                <w:sz w:val="20"/>
                <w:szCs w:val="24"/>
              </w:rPr>
              <w:t>CS_08_12IMG21</w:t>
            </w:r>
          </w:p>
        </w:tc>
      </w:tr>
      <w:tr w:rsidR="00594DA2" w:rsidRPr="00594DA2" w14:paraId="394BF245" w14:textId="77777777" w:rsidTr="0057502F">
        <w:tc>
          <w:tcPr>
            <w:tcW w:w="2518" w:type="dxa"/>
          </w:tcPr>
          <w:p w14:paraId="58B7FA27" w14:textId="77777777" w:rsidR="00D45D12" w:rsidRPr="00594DA2" w:rsidRDefault="00D45D12" w:rsidP="0057502F">
            <w:pPr>
              <w:jc w:val="both"/>
              <w:rPr>
                <w:rFonts w:cs="Times New Roman"/>
                <w:sz w:val="20"/>
                <w:szCs w:val="24"/>
              </w:rPr>
            </w:pPr>
            <w:r w:rsidRPr="00594DA2">
              <w:rPr>
                <w:rFonts w:cs="Times New Roman"/>
                <w:b/>
                <w:sz w:val="20"/>
                <w:szCs w:val="24"/>
              </w:rPr>
              <w:t>Descripción</w:t>
            </w:r>
          </w:p>
        </w:tc>
        <w:tc>
          <w:tcPr>
            <w:tcW w:w="6536" w:type="dxa"/>
          </w:tcPr>
          <w:p w14:paraId="25048415" w14:textId="77777777" w:rsidR="00D45D12" w:rsidRPr="00594DA2" w:rsidRDefault="00D45D12" w:rsidP="0057502F">
            <w:pPr>
              <w:rPr>
                <w:rFonts w:cs="Times New Roman"/>
                <w:sz w:val="20"/>
                <w:szCs w:val="24"/>
              </w:rPr>
            </w:pPr>
            <w:r w:rsidRPr="00594DA2">
              <w:rPr>
                <w:rFonts w:cs="Times New Roman"/>
                <w:sz w:val="20"/>
                <w:szCs w:val="24"/>
              </w:rPr>
              <w:t>Lo presidentes después del Frente Nacional.</w:t>
            </w:r>
          </w:p>
        </w:tc>
      </w:tr>
      <w:tr w:rsidR="00594DA2" w:rsidRPr="00594DA2" w14:paraId="6201B9B3" w14:textId="77777777" w:rsidTr="0057502F">
        <w:tc>
          <w:tcPr>
            <w:tcW w:w="2518" w:type="dxa"/>
          </w:tcPr>
          <w:p w14:paraId="319A1656" w14:textId="77777777" w:rsidR="00D45D12" w:rsidRPr="00594DA2" w:rsidRDefault="00D45D12" w:rsidP="0057502F">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7F57AFD7" w14:textId="779E4DAF" w:rsidR="00D45D12" w:rsidRPr="00594DA2" w:rsidRDefault="00D45D12" w:rsidP="0057502F">
            <w:pPr>
              <w:rPr>
                <w:rFonts w:cs="Times New Roman"/>
                <w:sz w:val="20"/>
                <w:szCs w:val="24"/>
                <w:lang w:val="en"/>
              </w:rPr>
            </w:pPr>
            <w:r w:rsidRPr="00594DA2">
              <w:rPr>
                <w:rFonts w:cs="Times New Roman"/>
                <w:sz w:val="20"/>
                <w:szCs w:val="24"/>
                <w:lang w:val="en"/>
              </w:rPr>
              <w:t>Foto de Belisario Betancur.</w:t>
            </w:r>
          </w:p>
        </w:tc>
      </w:tr>
      <w:tr w:rsidR="00594DA2" w:rsidRPr="00594DA2" w14:paraId="661B4CA4" w14:textId="77777777" w:rsidTr="0057502F">
        <w:tc>
          <w:tcPr>
            <w:tcW w:w="2518" w:type="dxa"/>
          </w:tcPr>
          <w:p w14:paraId="773DE5C2" w14:textId="77777777" w:rsidR="00D45D12" w:rsidRPr="00594DA2" w:rsidRDefault="00D45D12" w:rsidP="0057502F">
            <w:pPr>
              <w:jc w:val="both"/>
              <w:rPr>
                <w:rFonts w:cs="Times New Roman"/>
                <w:sz w:val="20"/>
                <w:szCs w:val="24"/>
              </w:rPr>
            </w:pPr>
            <w:r w:rsidRPr="00594DA2">
              <w:rPr>
                <w:rFonts w:cs="Times New Roman"/>
                <w:b/>
                <w:sz w:val="20"/>
                <w:szCs w:val="24"/>
              </w:rPr>
              <w:t>Pie de imagen</w:t>
            </w:r>
          </w:p>
        </w:tc>
        <w:tc>
          <w:tcPr>
            <w:tcW w:w="6536" w:type="dxa"/>
          </w:tcPr>
          <w:p w14:paraId="1CA44C99" w14:textId="7EEB182A" w:rsidR="00D45D12" w:rsidRPr="00594DA2" w:rsidRDefault="00D45D12" w:rsidP="00D45D12">
            <w:pPr>
              <w:pStyle w:val="u"/>
              <w:shd w:val="clear" w:color="auto" w:fill="FFFFFF"/>
              <w:spacing w:after="0"/>
              <w:jc w:val="both"/>
              <w:rPr>
                <w:rFonts w:asciiTheme="minorHAnsi" w:hAnsiTheme="minorHAnsi"/>
                <w:sz w:val="20"/>
              </w:rPr>
            </w:pPr>
            <w:r w:rsidRPr="00594DA2">
              <w:rPr>
                <w:rStyle w:val="un"/>
                <w:rFonts w:asciiTheme="minorHAnsi" w:hAnsiTheme="minorHAnsi"/>
                <w:sz w:val="20"/>
              </w:rPr>
              <w:t xml:space="preserve">ARTÍCULO 1. El artículo 171 de la Constitución Política quedará así: Todos los </w:t>
            </w:r>
            <w:r w:rsidRPr="00594DA2">
              <w:rPr>
                <w:rStyle w:val="un"/>
                <w:rFonts w:asciiTheme="minorHAnsi" w:hAnsiTheme="minorHAnsi"/>
                <w:sz w:val="20"/>
              </w:rPr>
              <w:lastRenderedPageBreak/>
              <w:t>ciudadanos eligen directamente Presidente de la República, Senadores, Representantes, Diputados, Consejeros Intendenciales y Comisariales, Alcaldes y Concejales Municipales y del Distrito Especial. (Acto Legislativo 1 de 1986, ELECCION POPULAR DE ALCALDES).</w:t>
            </w:r>
          </w:p>
        </w:tc>
      </w:tr>
    </w:tbl>
    <w:p w14:paraId="0911A0FC" w14:textId="77777777" w:rsidR="00D45D12" w:rsidRPr="00594DA2" w:rsidRDefault="00D45D12" w:rsidP="00642B12">
      <w:pPr>
        <w:spacing w:after="0" w:line="240" w:lineRule="auto"/>
        <w:jc w:val="both"/>
        <w:rPr>
          <w:rFonts w:eastAsia="Times New Roman" w:cs="Times New Roman"/>
          <w:sz w:val="24"/>
          <w:szCs w:val="24"/>
          <w:lang w:eastAsia="es-CO"/>
        </w:rPr>
      </w:pPr>
    </w:p>
    <w:p w14:paraId="19FE7D9E" w14:textId="77777777" w:rsidR="004B419A"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Virgilio Barco</w:t>
      </w:r>
      <w:r w:rsidRPr="00594DA2">
        <w:rPr>
          <w:rFonts w:eastAsia="Times New Roman" w:cs="Times New Roman"/>
          <w:sz w:val="24"/>
          <w:szCs w:val="24"/>
          <w:lang w:eastAsia="es-CO"/>
        </w:rPr>
        <w:t xml:space="preserve"> fue elegido en 1986. Bajar el </w:t>
      </w:r>
      <w:r w:rsidRPr="00594DA2">
        <w:rPr>
          <w:rFonts w:eastAsia="Times New Roman" w:cs="Times New Roman"/>
          <w:b/>
          <w:sz w:val="24"/>
          <w:szCs w:val="24"/>
          <w:lang w:eastAsia="es-CO"/>
        </w:rPr>
        <w:t>perfil político</w:t>
      </w:r>
      <w:r w:rsidRPr="00594DA2">
        <w:rPr>
          <w:rFonts w:eastAsia="Times New Roman" w:cs="Times New Roman"/>
          <w:sz w:val="24"/>
          <w:szCs w:val="24"/>
          <w:lang w:eastAsia="es-CO"/>
        </w:rPr>
        <w:t xml:space="preserve"> de las Guerrillas, insistir en los </w:t>
      </w:r>
      <w:r w:rsidRPr="00594DA2">
        <w:rPr>
          <w:rFonts w:eastAsia="Times New Roman" w:cs="Times New Roman"/>
          <w:b/>
          <w:sz w:val="24"/>
          <w:szCs w:val="24"/>
          <w:lang w:eastAsia="es-CO"/>
        </w:rPr>
        <w:t>procesos de negociación</w:t>
      </w:r>
      <w:r w:rsidR="00493461" w:rsidRPr="00594DA2">
        <w:rPr>
          <w:rFonts w:eastAsia="Times New Roman" w:cs="Times New Roman"/>
          <w:sz w:val="24"/>
          <w:szCs w:val="24"/>
          <w:lang w:eastAsia="es-CO"/>
        </w:rPr>
        <w:t xml:space="preserve"> con los insurgentes</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confrontar</w:t>
      </w:r>
      <w:r w:rsidRPr="00594DA2">
        <w:rPr>
          <w:rFonts w:eastAsia="Times New Roman" w:cs="Times New Roman"/>
          <w:sz w:val="24"/>
          <w:szCs w:val="24"/>
          <w:lang w:eastAsia="es-CO"/>
        </w:rPr>
        <w:t xml:space="preserve"> el narcotráfico y la criminalidad</w:t>
      </w:r>
      <w:r w:rsidR="00493461" w:rsidRPr="00594DA2">
        <w:rPr>
          <w:rFonts w:eastAsia="Times New Roman" w:cs="Times New Roman"/>
          <w:sz w:val="24"/>
          <w:szCs w:val="24"/>
          <w:lang w:eastAsia="es-CO"/>
        </w:rPr>
        <w:t xml:space="preserve"> urbana</w:t>
      </w:r>
      <w:r w:rsidRPr="00594DA2">
        <w:rPr>
          <w:rFonts w:eastAsia="Times New Roman" w:cs="Times New Roman"/>
          <w:sz w:val="24"/>
          <w:szCs w:val="24"/>
          <w:lang w:eastAsia="es-CO"/>
        </w:rPr>
        <w:t xml:space="preserve">, ahondar en la </w:t>
      </w:r>
      <w:r w:rsidRPr="00594DA2">
        <w:rPr>
          <w:rFonts w:eastAsia="Times New Roman" w:cs="Times New Roman"/>
          <w:b/>
          <w:sz w:val="24"/>
          <w:szCs w:val="24"/>
          <w:lang w:eastAsia="es-CO"/>
        </w:rPr>
        <w:t>inversión social</w:t>
      </w:r>
      <w:r w:rsidRPr="00594DA2">
        <w:rPr>
          <w:rFonts w:eastAsia="Times New Roman" w:cs="Times New Roman"/>
          <w:sz w:val="24"/>
          <w:szCs w:val="24"/>
          <w:lang w:eastAsia="es-CO"/>
        </w:rPr>
        <w:t xml:space="preserve"> y </w:t>
      </w:r>
      <w:r w:rsidRPr="00594DA2">
        <w:rPr>
          <w:rFonts w:eastAsia="Times New Roman" w:cs="Times New Roman"/>
          <w:b/>
          <w:sz w:val="24"/>
          <w:szCs w:val="24"/>
          <w:lang w:eastAsia="es-CO"/>
        </w:rPr>
        <w:t>regional</w:t>
      </w:r>
      <w:r w:rsidRPr="00594DA2">
        <w:rPr>
          <w:rFonts w:eastAsia="Times New Roman" w:cs="Times New Roman"/>
          <w:sz w:val="24"/>
          <w:szCs w:val="24"/>
          <w:lang w:eastAsia="es-CO"/>
        </w:rPr>
        <w:t xml:space="preserve">, generar un </w:t>
      </w:r>
      <w:r w:rsidRPr="00594DA2">
        <w:rPr>
          <w:rFonts w:eastAsia="Times New Roman" w:cs="Times New Roman"/>
          <w:b/>
          <w:sz w:val="24"/>
          <w:szCs w:val="24"/>
          <w:lang w:eastAsia="es-CO"/>
        </w:rPr>
        <w:t>esquema político de responsabilidad partidista</w:t>
      </w:r>
      <w:r w:rsidRPr="00594DA2">
        <w:rPr>
          <w:rFonts w:eastAsia="Times New Roman" w:cs="Times New Roman"/>
          <w:sz w:val="24"/>
          <w:szCs w:val="24"/>
          <w:lang w:eastAsia="es-CO"/>
        </w:rPr>
        <w:t xml:space="preserve"> a través del esquema </w:t>
      </w:r>
      <w:r w:rsidRPr="00594DA2">
        <w:rPr>
          <w:rFonts w:eastAsia="Times New Roman" w:cs="Times New Roman"/>
          <w:b/>
          <w:sz w:val="24"/>
          <w:szCs w:val="24"/>
          <w:lang w:eastAsia="es-CO"/>
        </w:rPr>
        <w:t>gobierno-oposición</w:t>
      </w:r>
      <w:r w:rsidRPr="00594DA2">
        <w:rPr>
          <w:rFonts w:eastAsia="Times New Roman" w:cs="Times New Roman"/>
          <w:sz w:val="24"/>
          <w:szCs w:val="24"/>
          <w:lang w:eastAsia="es-CO"/>
        </w:rPr>
        <w:t xml:space="preserve">, son las </w:t>
      </w:r>
      <w:r w:rsidR="004B419A" w:rsidRPr="00594DA2">
        <w:rPr>
          <w:rFonts w:eastAsia="Times New Roman" w:cs="Times New Roman"/>
          <w:sz w:val="24"/>
          <w:szCs w:val="24"/>
          <w:lang w:eastAsia="es-CO"/>
        </w:rPr>
        <w:t>características más destacables</w:t>
      </w:r>
      <w:r w:rsidR="00493461" w:rsidRPr="00594DA2">
        <w:rPr>
          <w:rFonts w:eastAsia="Times New Roman" w:cs="Times New Roman"/>
          <w:sz w:val="24"/>
          <w:szCs w:val="24"/>
          <w:lang w:eastAsia="es-CO"/>
        </w:rPr>
        <w:t xml:space="preserve"> de la administración</w:t>
      </w:r>
      <w:r w:rsidR="005217D7" w:rsidRPr="00594DA2">
        <w:rPr>
          <w:rFonts w:eastAsia="Times New Roman" w:cs="Times New Roman"/>
          <w:sz w:val="24"/>
          <w:szCs w:val="24"/>
          <w:lang w:eastAsia="es-CO"/>
        </w:rPr>
        <w:t>.</w:t>
      </w:r>
    </w:p>
    <w:p w14:paraId="5325C53E" w14:textId="77777777" w:rsidR="004B419A" w:rsidRPr="00594DA2" w:rsidRDefault="004B419A" w:rsidP="00642B12">
      <w:pPr>
        <w:spacing w:after="0" w:line="240" w:lineRule="auto"/>
        <w:jc w:val="both"/>
        <w:rPr>
          <w:rFonts w:eastAsia="Times New Roman" w:cs="Times New Roman"/>
          <w:sz w:val="24"/>
          <w:szCs w:val="24"/>
          <w:lang w:eastAsia="es-CO"/>
        </w:rPr>
      </w:pPr>
    </w:p>
    <w:p w14:paraId="6B0CBA0B" w14:textId="77777777" w:rsidR="004B419A"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La</w:t>
      </w:r>
      <w:r w:rsidR="004B419A" w:rsidRPr="00594DA2">
        <w:rPr>
          <w:rFonts w:eastAsia="Times New Roman" w:cs="Times New Roman"/>
          <w:sz w:val="24"/>
          <w:szCs w:val="24"/>
          <w:lang w:eastAsia="es-CO"/>
        </w:rPr>
        <w:t>s</w:t>
      </w:r>
      <w:r w:rsidRPr="00594DA2">
        <w:rPr>
          <w:rFonts w:eastAsia="Times New Roman" w:cs="Times New Roman"/>
          <w:sz w:val="24"/>
          <w:szCs w:val="24"/>
          <w:lang w:eastAsia="es-CO"/>
        </w:rPr>
        <w:t xml:space="preserve"> crisis se </w:t>
      </w:r>
      <w:r w:rsidR="004B419A" w:rsidRPr="00594DA2">
        <w:rPr>
          <w:rFonts w:eastAsia="Times New Roman" w:cs="Times New Roman"/>
          <w:sz w:val="24"/>
          <w:szCs w:val="24"/>
          <w:lang w:eastAsia="es-CO"/>
        </w:rPr>
        <w:t>agudizaron</w:t>
      </w:r>
      <w:r w:rsidR="005217D7" w:rsidRPr="00594DA2">
        <w:rPr>
          <w:rFonts w:eastAsia="Times New Roman" w:cs="Times New Roman"/>
          <w:sz w:val="24"/>
          <w:szCs w:val="24"/>
          <w:lang w:eastAsia="es-CO"/>
        </w:rPr>
        <w:t>: Múltiples hechos de violencia aquejaban al país</w:t>
      </w:r>
      <w:r w:rsidR="00493461" w:rsidRPr="00594DA2">
        <w:rPr>
          <w:rFonts w:eastAsia="Times New Roman" w:cs="Times New Roman"/>
          <w:sz w:val="24"/>
          <w:szCs w:val="24"/>
          <w:lang w:eastAsia="es-CO"/>
        </w:rPr>
        <w:t xml:space="preserve"> y generaron terror.</w:t>
      </w:r>
    </w:p>
    <w:p w14:paraId="624A2A56" w14:textId="77777777" w:rsidR="004B419A" w:rsidRPr="00594DA2" w:rsidRDefault="004B419A" w:rsidP="00642B12">
      <w:pPr>
        <w:spacing w:after="0" w:line="240" w:lineRule="auto"/>
        <w:jc w:val="both"/>
        <w:rPr>
          <w:rFonts w:eastAsia="Times New Roman" w:cs="Times New Roman"/>
          <w:sz w:val="24"/>
          <w:szCs w:val="24"/>
          <w:lang w:eastAsia="es-CO"/>
        </w:rPr>
      </w:pPr>
    </w:p>
    <w:p w14:paraId="52470646" w14:textId="77777777" w:rsidR="005217D7" w:rsidRPr="00594DA2" w:rsidRDefault="005217D7"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En </w:t>
      </w:r>
      <w:r w:rsidR="00DE2B48" w:rsidRPr="00594DA2">
        <w:rPr>
          <w:rFonts w:eastAsia="Times New Roman" w:cs="Times New Roman"/>
          <w:b/>
          <w:sz w:val="24"/>
          <w:szCs w:val="24"/>
          <w:lang w:eastAsia="es-CO"/>
        </w:rPr>
        <w:t>1988</w:t>
      </w:r>
      <w:r w:rsidRPr="00594DA2">
        <w:rPr>
          <w:rFonts w:eastAsia="Times New Roman" w:cs="Times New Roman"/>
          <w:sz w:val="24"/>
          <w:szCs w:val="24"/>
          <w:lang w:eastAsia="es-CO"/>
        </w:rPr>
        <w:t xml:space="preserve"> se propusieron varias soluciones para enfrentar las crisis. </w:t>
      </w:r>
    </w:p>
    <w:p w14:paraId="09C88DE4" w14:textId="77777777" w:rsidR="005217D7" w:rsidRPr="00594DA2" w:rsidRDefault="005217D7" w:rsidP="00642B12">
      <w:pPr>
        <w:spacing w:after="0" w:line="240" w:lineRule="auto"/>
        <w:jc w:val="both"/>
        <w:rPr>
          <w:rFonts w:eastAsia="Times New Roman" w:cs="Times New Roman"/>
          <w:sz w:val="24"/>
          <w:szCs w:val="24"/>
          <w:lang w:eastAsia="es-CO"/>
        </w:rPr>
      </w:pPr>
    </w:p>
    <w:p w14:paraId="6DF80ADD" w14:textId="77777777" w:rsidR="005217D7" w:rsidRPr="00594DA2" w:rsidRDefault="005217D7" w:rsidP="003C50F3">
      <w:pPr>
        <w:pStyle w:val="Prrafodelista"/>
        <w:numPr>
          <w:ilvl w:val="0"/>
          <w:numId w:val="25"/>
        </w:num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Realizar</w:t>
      </w:r>
      <w:r w:rsidR="00DE2B48" w:rsidRPr="00594DA2">
        <w:rPr>
          <w:rFonts w:eastAsia="Times New Roman" w:cs="Times New Roman"/>
          <w:b/>
          <w:sz w:val="24"/>
          <w:szCs w:val="24"/>
          <w:lang w:eastAsia="es-CO"/>
        </w:rPr>
        <w:t xml:space="preserve"> un plebiscito</w:t>
      </w:r>
      <w:r w:rsidR="00DE2B48" w:rsidRPr="00594DA2">
        <w:rPr>
          <w:rFonts w:eastAsia="Times New Roman" w:cs="Times New Roman"/>
          <w:sz w:val="24"/>
          <w:szCs w:val="24"/>
          <w:lang w:eastAsia="es-CO"/>
        </w:rPr>
        <w:t xml:space="preserve"> para que los ciudadanos derogaran el artículo 13 del Plebiscito del 57 que prohibía la realización de reformas a la Constitución por fuera del Congreso</w:t>
      </w:r>
      <w:r w:rsidRPr="00594DA2">
        <w:rPr>
          <w:rFonts w:eastAsia="Times New Roman" w:cs="Times New Roman"/>
          <w:sz w:val="24"/>
          <w:szCs w:val="24"/>
          <w:lang w:eastAsia="es-CO"/>
        </w:rPr>
        <w:t>.</w:t>
      </w:r>
      <w:r w:rsidR="00DE2B48" w:rsidRPr="00594DA2">
        <w:rPr>
          <w:rFonts w:eastAsia="Times New Roman" w:cs="Times New Roman"/>
          <w:sz w:val="24"/>
          <w:szCs w:val="24"/>
          <w:lang w:eastAsia="es-CO"/>
        </w:rPr>
        <w:t xml:space="preserve"> La suerte de la </w:t>
      </w:r>
      <w:r w:rsidRPr="00594DA2">
        <w:rPr>
          <w:rFonts w:eastAsia="Times New Roman" w:cs="Times New Roman"/>
          <w:sz w:val="24"/>
          <w:szCs w:val="24"/>
          <w:lang w:eastAsia="es-CO"/>
        </w:rPr>
        <w:t>propuesta fue negativa: fracasó;</w:t>
      </w:r>
      <w:r w:rsidR="00DE2B48" w:rsidRPr="00594DA2">
        <w:rPr>
          <w:rFonts w:eastAsia="Times New Roman" w:cs="Times New Roman"/>
          <w:sz w:val="24"/>
          <w:szCs w:val="24"/>
          <w:lang w:eastAsia="es-CO"/>
        </w:rPr>
        <w:t xml:space="preserve"> </w:t>
      </w:r>
    </w:p>
    <w:p w14:paraId="5FC5B279" w14:textId="77777777" w:rsidR="005217D7" w:rsidRPr="00594DA2" w:rsidRDefault="005217D7" w:rsidP="003C50F3">
      <w:pPr>
        <w:pStyle w:val="Prrafodelista"/>
        <w:numPr>
          <w:ilvl w:val="0"/>
          <w:numId w:val="25"/>
        </w:num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R</w:t>
      </w:r>
      <w:r w:rsidR="00DE2B48" w:rsidRPr="00594DA2">
        <w:rPr>
          <w:rFonts w:eastAsia="Times New Roman" w:cs="Times New Roman"/>
          <w:b/>
          <w:sz w:val="24"/>
          <w:szCs w:val="24"/>
          <w:lang w:eastAsia="es-CO"/>
        </w:rPr>
        <w:t>ealiza</w:t>
      </w:r>
      <w:r w:rsidRPr="00594DA2">
        <w:rPr>
          <w:rFonts w:eastAsia="Times New Roman" w:cs="Times New Roman"/>
          <w:b/>
          <w:sz w:val="24"/>
          <w:szCs w:val="24"/>
          <w:lang w:eastAsia="es-CO"/>
        </w:rPr>
        <w:t>r un referendo</w:t>
      </w:r>
      <w:r w:rsidRPr="00594DA2">
        <w:rPr>
          <w:rFonts w:eastAsia="Times New Roman" w:cs="Times New Roman"/>
          <w:sz w:val="24"/>
          <w:szCs w:val="24"/>
          <w:lang w:eastAsia="es-CO"/>
        </w:rPr>
        <w:t xml:space="preserve"> que implicara que los ciudadanos votaran una reforma constitucional. También </w:t>
      </w:r>
      <w:r w:rsidR="00DE2B48" w:rsidRPr="00594DA2">
        <w:rPr>
          <w:rFonts w:eastAsia="Times New Roman" w:cs="Times New Roman"/>
          <w:sz w:val="24"/>
          <w:szCs w:val="24"/>
          <w:lang w:eastAsia="es-CO"/>
        </w:rPr>
        <w:t>fracasó debido a una decisión del Consejo de Estado que consideró inconstituc</w:t>
      </w:r>
      <w:r w:rsidRPr="00594DA2">
        <w:rPr>
          <w:rFonts w:eastAsia="Times New Roman" w:cs="Times New Roman"/>
          <w:sz w:val="24"/>
          <w:szCs w:val="24"/>
          <w:lang w:eastAsia="es-CO"/>
        </w:rPr>
        <w:t xml:space="preserve">ional el Acuerdo y lo suspendió; </w:t>
      </w:r>
    </w:p>
    <w:p w14:paraId="3E5CC544" w14:textId="77777777" w:rsidR="00DE2B48" w:rsidRPr="00594DA2" w:rsidRDefault="00493461" w:rsidP="003C50F3">
      <w:pPr>
        <w:pStyle w:val="Prrafodelista"/>
        <w:numPr>
          <w:ilvl w:val="0"/>
          <w:numId w:val="25"/>
        </w:num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Tramitar en el Congreso</w:t>
      </w:r>
      <w:r w:rsidR="005217D7" w:rsidRPr="00594DA2">
        <w:rPr>
          <w:rFonts w:eastAsia="Times New Roman" w:cs="Times New Roman"/>
          <w:b/>
          <w:sz w:val="24"/>
          <w:szCs w:val="24"/>
          <w:lang w:eastAsia="es-CO"/>
        </w:rPr>
        <w:t xml:space="preserve"> un ambicioso p</w:t>
      </w:r>
      <w:r w:rsidR="00DE2B48" w:rsidRPr="00594DA2">
        <w:rPr>
          <w:rFonts w:eastAsia="Times New Roman" w:cs="Times New Roman"/>
          <w:b/>
          <w:sz w:val="24"/>
          <w:szCs w:val="24"/>
          <w:lang w:eastAsia="es-CO"/>
        </w:rPr>
        <w:t xml:space="preserve">royecto de </w:t>
      </w:r>
      <w:r w:rsidR="005217D7" w:rsidRPr="00594DA2">
        <w:rPr>
          <w:rFonts w:eastAsia="Times New Roman" w:cs="Times New Roman"/>
          <w:b/>
          <w:sz w:val="24"/>
          <w:szCs w:val="24"/>
          <w:lang w:eastAsia="es-CO"/>
        </w:rPr>
        <w:t>reforma</w:t>
      </w:r>
      <w:r w:rsidR="00DE2B48" w:rsidRPr="00594DA2">
        <w:rPr>
          <w:rFonts w:eastAsia="Times New Roman" w:cs="Times New Roman"/>
          <w:b/>
          <w:sz w:val="24"/>
          <w:szCs w:val="24"/>
          <w:lang w:eastAsia="es-CO"/>
        </w:rPr>
        <w:t xml:space="preserve"> de la Constitución Nacional</w:t>
      </w:r>
      <w:r w:rsidR="00DE2B48" w:rsidRPr="00594DA2">
        <w:rPr>
          <w:rFonts w:eastAsia="Times New Roman" w:cs="Times New Roman"/>
          <w:sz w:val="24"/>
          <w:szCs w:val="24"/>
          <w:lang w:eastAsia="es-CO"/>
        </w:rPr>
        <w:t>. El resultado, otro fracaso. En 1989, casi al finalizar su trámite, debió ser retirado por el Gobierno debido a la inclusión del tema de la no extradición de narcotraficantes en la consulta qu</w:t>
      </w:r>
      <w:r w:rsidRPr="00594DA2">
        <w:rPr>
          <w:rFonts w:eastAsia="Times New Roman" w:cs="Times New Roman"/>
          <w:sz w:val="24"/>
          <w:szCs w:val="24"/>
          <w:lang w:eastAsia="es-CO"/>
        </w:rPr>
        <w:t>e se proponía a la ciudadanía.</w:t>
      </w:r>
    </w:p>
    <w:p w14:paraId="08089E78" w14:textId="77777777" w:rsidR="005217D7" w:rsidRPr="00594DA2" w:rsidRDefault="005217D7"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2B7AD5D3" w14:textId="77777777" w:rsidTr="0057502F">
        <w:tc>
          <w:tcPr>
            <w:tcW w:w="0" w:type="auto"/>
            <w:gridSpan w:val="2"/>
            <w:shd w:val="clear" w:color="auto" w:fill="0D0D0D" w:themeFill="text1" w:themeFillTint="F2"/>
          </w:tcPr>
          <w:p w14:paraId="06BD693C" w14:textId="77777777" w:rsidR="00D45D12" w:rsidRPr="00594DA2" w:rsidRDefault="00D45D12" w:rsidP="0057502F">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76E239BF" w14:textId="77777777" w:rsidTr="0057502F">
        <w:tc>
          <w:tcPr>
            <w:tcW w:w="2518" w:type="dxa"/>
          </w:tcPr>
          <w:p w14:paraId="2269CDE1" w14:textId="77777777" w:rsidR="00D45D12" w:rsidRPr="00594DA2" w:rsidRDefault="00D45D12" w:rsidP="0057502F">
            <w:pPr>
              <w:jc w:val="both"/>
              <w:rPr>
                <w:rFonts w:cs="Times New Roman"/>
                <w:b/>
                <w:sz w:val="20"/>
                <w:szCs w:val="24"/>
              </w:rPr>
            </w:pPr>
            <w:r w:rsidRPr="00594DA2">
              <w:rPr>
                <w:rFonts w:cs="Times New Roman"/>
                <w:b/>
                <w:sz w:val="20"/>
                <w:szCs w:val="24"/>
              </w:rPr>
              <w:t>Código</w:t>
            </w:r>
          </w:p>
        </w:tc>
        <w:tc>
          <w:tcPr>
            <w:tcW w:w="6536" w:type="dxa"/>
          </w:tcPr>
          <w:p w14:paraId="500BFC7D" w14:textId="358152D3" w:rsidR="00D45D12" w:rsidRPr="00594DA2" w:rsidRDefault="00D45D12" w:rsidP="0057502F">
            <w:pPr>
              <w:rPr>
                <w:rFonts w:cs="Times New Roman"/>
                <w:b/>
                <w:sz w:val="20"/>
                <w:szCs w:val="24"/>
              </w:rPr>
            </w:pPr>
            <w:r w:rsidRPr="00594DA2">
              <w:rPr>
                <w:rFonts w:cs="Times New Roman"/>
                <w:b/>
                <w:sz w:val="20"/>
                <w:szCs w:val="24"/>
              </w:rPr>
              <w:t>CS_08_12IMG22</w:t>
            </w:r>
          </w:p>
        </w:tc>
      </w:tr>
      <w:tr w:rsidR="00594DA2" w:rsidRPr="00594DA2" w14:paraId="70CF3406" w14:textId="77777777" w:rsidTr="0057502F">
        <w:tc>
          <w:tcPr>
            <w:tcW w:w="2518" w:type="dxa"/>
          </w:tcPr>
          <w:p w14:paraId="5FCE5BA1" w14:textId="77777777" w:rsidR="00D45D12" w:rsidRPr="00594DA2" w:rsidRDefault="00D45D12" w:rsidP="0057502F">
            <w:pPr>
              <w:jc w:val="both"/>
              <w:rPr>
                <w:rFonts w:cs="Times New Roman"/>
                <w:sz w:val="20"/>
                <w:szCs w:val="24"/>
              </w:rPr>
            </w:pPr>
            <w:r w:rsidRPr="00594DA2">
              <w:rPr>
                <w:rFonts w:cs="Times New Roman"/>
                <w:b/>
                <w:sz w:val="20"/>
                <w:szCs w:val="24"/>
              </w:rPr>
              <w:t>Descripción</w:t>
            </w:r>
          </w:p>
        </w:tc>
        <w:tc>
          <w:tcPr>
            <w:tcW w:w="6536" w:type="dxa"/>
          </w:tcPr>
          <w:p w14:paraId="0A9E2A73" w14:textId="77777777" w:rsidR="00D45D12" w:rsidRPr="00594DA2" w:rsidRDefault="00D45D12" w:rsidP="0057502F">
            <w:pPr>
              <w:rPr>
                <w:rFonts w:cs="Times New Roman"/>
                <w:sz w:val="20"/>
                <w:szCs w:val="24"/>
              </w:rPr>
            </w:pPr>
            <w:r w:rsidRPr="00594DA2">
              <w:rPr>
                <w:rFonts w:cs="Times New Roman"/>
                <w:sz w:val="20"/>
                <w:szCs w:val="24"/>
              </w:rPr>
              <w:t>Lo presidentes después del Frente Nacional.</w:t>
            </w:r>
          </w:p>
        </w:tc>
      </w:tr>
      <w:tr w:rsidR="00594DA2" w:rsidRPr="00594DA2" w14:paraId="0751713F" w14:textId="77777777" w:rsidTr="0057502F">
        <w:tc>
          <w:tcPr>
            <w:tcW w:w="2518" w:type="dxa"/>
          </w:tcPr>
          <w:p w14:paraId="580BB780" w14:textId="77777777" w:rsidR="00D45D12" w:rsidRPr="00594DA2" w:rsidRDefault="00D45D12" w:rsidP="0057502F">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548B83F0" w14:textId="7DC44039" w:rsidR="00D45D12" w:rsidRPr="00594DA2" w:rsidRDefault="00D45D12" w:rsidP="0057502F">
            <w:pPr>
              <w:rPr>
                <w:rFonts w:cs="Times New Roman"/>
                <w:sz w:val="20"/>
                <w:szCs w:val="24"/>
                <w:lang w:val="en"/>
              </w:rPr>
            </w:pPr>
            <w:r w:rsidRPr="00594DA2">
              <w:rPr>
                <w:rFonts w:cs="Times New Roman"/>
                <w:sz w:val="20"/>
                <w:szCs w:val="24"/>
                <w:lang w:val="en"/>
              </w:rPr>
              <w:t>Foto de Virgilio Barco.</w:t>
            </w:r>
          </w:p>
        </w:tc>
      </w:tr>
      <w:tr w:rsidR="00594DA2" w:rsidRPr="00594DA2" w14:paraId="3B7944AD" w14:textId="77777777" w:rsidTr="0057502F">
        <w:tc>
          <w:tcPr>
            <w:tcW w:w="2518" w:type="dxa"/>
          </w:tcPr>
          <w:p w14:paraId="5A72364E" w14:textId="77777777" w:rsidR="00D45D12" w:rsidRPr="00594DA2" w:rsidRDefault="00D45D12" w:rsidP="0057502F">
            <w:pPr>
              <w:jc w:val="both"/>
              <w:rPr>
                <w:rFonts w:cs="Times New Roman"/>
                <w:sz w:val="20"/>
                <w:szCs w:val="24"/>
              </w:rPr>
            </w:pPr>
            <w:r w:rsidRPr="00594DA2">
              <w:rPr>
                <w:rFonts w:cs="Times New Roman"/>
                <w:b/>
                <w:sz w:val="20"/>
                <w:szCs w:val="24"/>
              </w:rPr>
              <w:t>Pie de imagen</w:t>
            </w:r>
          </w:p>
        </w:tc>
        <w:tc>
          <w:tcPr>
            <w:tcW w:w="6536" w:type="dxa"/>
          </w:tcPr>
          <w:p w14:paraId="6A9A45EB" w14:textId="002A1A1C" w:rsidR="00D45D12" w:rsidRPr="00594DA2" w:rsidRDefault="00D45D12" w:rsidP="00D45D12">
            <w:pPr>
              <w:pStyle w:val="u"/>
              <w:shd w:val="clear" w:color="auto" w:fill="FFFFFF"/>
              <w:spacing w:after="0"/>
              <w:jc w:val="both"/>
              <w:rPr>
                <w:rFonts w:asciiTheme="minorHAnsi" w:hAnsiTheme="minorHAnsi"/>
                <w:sz w:val="20"/>
              </w:rPr>
            </w:pPr>
            <w:r w:rsidRPr="00594DA2">
              <w:rPr>
                <w:rStyle w:val="un"/>
                <w:rFonts w:asciiTheme="minorHAnsi" w:hAnsiTheme="minorHAnsi"/>
                <w:sz w:val="20"/>
              </w:rPr>
              <w:t>ARTÍCULO 6. Previo cumplimiento de los requisitos y formalidades que la ley señale, y en los casos que ésta determine, podrán realizarse consultas populares para decidir sobre asuntos que interesen a los habitantes del respectivo distrito municipal. (Acto Legislativo 1 de 1986, CONSULTAS MUNICIPALES).</w:t>
            </w:r>
          </w:p>
        </w:tc>
      </w:tr>
    </w:tbl>
    <w:p w14:paraId="14867EDC" w14:textId="77777777" w:rsidR="00D45D12" w:rsidRPr="00594DA2" w:rsidRDefault="00D45D12" w:rsidP="00642B12">
      <w:pPr>
        <w:spacing w:after="0" w:line="240" w:lineRule="auto"/>
        <w:jc w:val="both"/>
        <w:rPr>
          <w:rFonts w:eastAsia="Times New Roman" w:cs="Times New Roman"/>
          <w:sz w:val="24"/>
          <w:szCs w:val="24"/>
          <w:lang w:eastAsia="es-CO"/>
        </w:rPr>
      </w:pPr>
    </w:p>
    <w:p w14:paraId="4DB41020" w14:textId="1EBC962F" w:rsidR="00DE2B48" w:rsidRPr="00594DA2" w:rsidRDefault="005217D7"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Un acontecimiento </w:t>
      </w:r>
      <w:r w:rsidR="00493461" w:rsidRPr="00594DA2">
        <w:rPr>
          <w:rFonts w:eastAsia="Times New Roman" w:cs="Times New Roman"/>
          <w:sz w:val="24"/>
          <w:szCs w:val="24"/>
          <w:lang w:eastAsia="es-CO"/>
        </w:rPr>
        <w:t>fue</w:t>
      </w:r>
      <w:r w:rsidRPr="00594DA2">
        <w:rPr>
          <w:rFonts w:eastAsia="Times New Roman" w:cs="Times New Roman"/>
          <w:sz w:val="24"/>
          <w:szCs w:val="24"/>
          <w:lang w:eastAsia="es-CO"/>
        </w:rPr>
        <w:t xml:space="preserve"> decisivo para la convocatoria de la Constituyente: </w:t>
      </w:r>
      <w:r w:rsidRPr="00594DA2">
        <w:rPr>
          <w:rFonts w:eastAsia="Times New Roman" w:cs="Times New Roman"/>
          <w:b/>
          <w:sz w:val="24"/>
          <w:szCs w:val="24"/>
          <w:lang w:eastAsia="es-CO"/>
        </w:rPr>
        <w:t xml:space="preserve">el 18 de agosto de 1989, durante una concentración política, fue asesinado </w:t>
      </w:r>
      <w:del w:id="60" w:author="ANA MARIA LARA" w:date="2015-06-15T11:04:00Z">
        <w:r w:rsidRPr="00594DA2" w:rsidDel="00437EAA">
          <w:rPr>
            <w:rFonts w:eastAsia="Times New Roman" w:cs="Times New Roman"/>
            <w:b/>
            <w:sz w:val="24"/>
            <w:szCs w:val="24"/>
            <w:lang w:eastAsia="es-CO"/>
          </w:rPr>
          <w:delText>LUIS CARLOS GALÁN</w:delText>
        </w:r>
      </w:del>
      <w:ins w:id="61" w:author="ANA MARIA LARA" w:date="2015-06-15T11:04:00Z">
        <w:r w:rsidR="00437EAA">
          <w:rPr>
            <w:rFonts w:eastAsia="Times New Roman" w:cs="Times New Roman"/>
            <w:b/>
            <w:sz w:val="24"/>
            <w:szCs w:val="24"/>
            <w:lang w:eastAsia="es-CO"/>
          </w:rPr>
          <w:t>Luis Carlos Galán</w:t>
        </w:r>
      </w:ins>
      <w:r w:rsidRPr="00594DA2">
        <w:rPr>
          <w:rFonts w:eastAsia="Times New Roman" w:cs="Times New Roman"/>
          <w:sz w:val="24"/>
          <w:szCs w:val="24"/>
          <w:lang w:eastAsia="es-CO"/>
        </w:rPr>
        <w:t>. El dolor invadió a los colombianos, igualmente la rabia.</w:t>
      </w:r>
    </w:p>
    <w:p w14:paraId="0FDB6DC0" w14:textId="77777777" w:rsidR="005217D7" w:rsidRPr="00594DA2" w:rsidRDefault="005217D7"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03EC6E98" w14:textId="77777777" w:rsidTr="0057502F">
        <w:tc>
          <w:tcPr>
            <w:tcW w:w="0" w:type="auto"/>
            <w:gridSpan w:val="2"/>
            <w:shd w:val="clear" w:color="auto" w:fill="0D0D0D" w:themeFill="text1" w:themeFillTint="F2"/>
          </w:tcPr>
          <w:p w14:paraId="48B5DD02" w14:textId="77777777" w:rsidR="0000099E" w:rsidRPr="00594DA2" w:rsidRDefault="0000099E" w:rsidP="0057502F">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36979ECC" w14:textId="77777777" w:rsidTr="0057502F">
        <w:tc>
          <w:tcPr>
            <w:tcW w:w="2518" w:type="dxa"/>
          </w:tcPr>
          <w:p w14:paraId="205B8108" w14:textId="77777777" w:rsidR="0000099E" w:rsidRPr="00594DA2" w:rsidRDefault="0000099E" w:rsidP="0057502F">
            <w:pPr>
              <w:jc w:val="both"/>
              <w:rPr>
                <w:rFonts w:cs="Times New Roman"/>
                <w:b/>
                <w:sz w:val="20"/>
                <w:szCs w:val="24"/>
              </w:rPr>
            </w:pPr>
            <w:r w:rsidRPr="00594DA2">
              <w:rPr>
                <w:rFonts w:cs="Times New Roman"/>
                <w:b/>
                <w:sz w:val="20"/>
                <w:szCs w:val="24"/>
              </w:rPr>
              <w:t>Código</w:t>
            </w:r>
          </w:p>
        </w:tc>
        <w:tc>
          <w:tcPr>
            <w:tcW w:w="6536" w:type="dxa"/>
          </w:tcPr>
          <w:p w14:paraId="7171D224" w14:textId="50E6559E" w:rsidR="0000099E" w:rsidRPr="00594DA2" w:rsidRDefault="00594DA2" w:rsidP="0057502F">
            <w:pPr>
              <w:rPr>
                <w:rFonts w:cs="Times New Roman"/>
                <w:b/>
                <w:sz w:val="20"/>
                <w:szCs w:val="24"/>
              </w:rPr>
            </w:pPr>
            <w:r w:rsidRPr="00594DA2">
              <w:rPr>
                <w:rFonts w:cs="Times New Roman"/>
                <w:b/>
                <w:sz w:val="20"/>
                <w:szCs w:val="24"/>
              </w:rPr>
              <w:t>CS_08_12IMG23</w:t>
            </w:r>
          </w:p>
        </w:tc>
      </w:tr>
      <w:tr w:rsidR="00594DA2" w:rsidRPr="00594DA2" w14:paraId="591D6570" w14:textId="77777777" w:rsidTr="0057502F">
        <w:tc>
          <w:tcPr>
            <w:tcW w:w="2518" w:type="dxa"/>
          </w:tcPr>
          <w:p w14:paraId="71B3CB5A" w14:textId="77777777" w:rsidR="0000099E" w:rsidRPr="00594DA2" w:rsidRDefault="0000099E" w:rsidP="0057502F">
            <w:pPr>
              <w:jc w:val="both"/>
              <w:rPr>
                <w:rFonts w:cs="Times New Roman"/>
                <w:sz w:val="20"/>
                <w:szCs w:val="24"/>
              </w:rPr>
            </w:pPr>
            <w:r w:rsidRPr="00594DA2">
              <w:rPr>
                <w:rFonts w:cs="Times New Roman"/>
                <w:b/>
                <w:sz w:val="20"/>
                <w:szCs w:val="24"/>
              </w:rPr>
              <w:t>Descripción</w:t>
            </w:r>
          </w:p>
        </w:tc>
        <w:tc>
          <w:tcPr>
            <w:tcW w:w="6536" w:type="dxa"/>
          </w:tcPr>
          <w:p w14:paraId="198D3455" w14:textId="5074DB72" w:rsidR="0000099E" w:rsidRPr="00594DA2" w:rsidRDefault="0000099E" w:rsidP="0057502F">
            <w:pPr>
              <w:rPr>
                <w:rFonts w:cs="Times New Roman"/>
                <w:sz w:val="20"/>
                <w:szCs w:val="24"/>
              </w:rPr>
            </w:pPr>
            <w:r w:rsidRPr="00594DA2">
              <w:rPr>
                <w:rFonts w:cs="Times New Roman"/>
                <w:sz w:val="20"/>
                <w:szCs w:val="24"/>
              </w:rPr>
              <w:t>LUIS CARLOS GALÁN.</w:t>
            </w:r>
          </w:p>
        </w:tc>
      </w:tr>
      <w:tr w:rsidR="00594DA2" w:rsidRPr="00594DA2" w14:paraId="389F679C" w14:textId="77777777" w:rsidTr="0057502F">
        <w:tc>
          <w:tcPr>
            <w:tcW w:w="2518" w:type="dxa"/>
          </w:tcPr>
          <w:p w14:paraId="57C95B3E" w14:textId="77777777" w:rsidR="0000099E" w:rsidRPr="00594DA2" w:rsidRDefault="0000099E" w:rsidP="0057502F">
            <w:pPr>
              <w:jc w:val="both"/>
              <w:rPr>
                <w:rFonts w:cs="Times New Roman"/>
                <w:sz w:val="20"/>
                <w:szCs w:val="24"/>
              </w:rPr>
            </w:pPr>
            <w:r w:rsidRPr="00594DA2">
              <w:rPr>
                <w:rFonts w:cs="Times New Roman"/>
                <w:b/>
                <w:sz w:val="20"/>
                <w:szCs w:val="24"/>
              </w:rPr>
              <w:t xml:space="preserve">Código Shutterstock (o URL </w:t>
            </w:r>
            <w:r w:rsidRPr="00594DA2">
              <w:rPr>
                <w:rFonts w:cs="Times New Roman"/>
                <w:b/>
                <w:sz w:val="20"/>
                <w:szCs w:val="24"/>
              </w:rPr>
              <w:lastRenderedPageBreak/>
              <w:t>o la ruta en AulaPlaneta)</w:t>
            </w:r>
          </w:p>
        </w:tc>
        <w:tc>
          <w:tcPr>
            <w:tcW w:w="6536" w:type="dxa"/>
          </w:tcPr>
          <w:p w14:paraId="62BE4664" w14:textId="149BA69B" w:rsidR="0000099E" w:rsidRPr="00594DA2" w:rsidRDefault="0000099E" w:rsidP="0057502F">
            <w:pPr>
              <w:rPr>
                <w:rFonts w:cs="Times New Roman"/>
                <w:sz w:val="20"/>
                <w:szCs w:val="24"/>
                <w:lang w:val="en"/>
              </w:rPr>
            </w:pPr>
            <w:r w:rsidRPr="00594DA2">
              <w:rPr>
                <w:rFonts w:cs="Times New Roman"/>
                <w:sz w:val="20"/>
                <w:szCs w:val="24"/>
                <w:lang w:val="en"/>
              </w:rPr>
              <w:lastRenderedPageBreak/>
              <w:t>Foto de Luis Carlos Galán.</w:t>
            </w:r>
          </w:p>
        </w:tc>
      </w:tr>
      <w:tr w:rsidR="00594DA2" w:rsidRPr="00594DA2" w14:paraId="29FC585A" w14:textId="77777777" w:rsidTr="0057502F">
        <w:tc>
          <w:tcPr>
            <w:tcW w:w="2518" w:type="dxa"/>
          </w:tcPr>
          <w:p w14:paraId="56569A1F" w14:textId="77777777" w:rsidR="0000099E" w:rsidRPr="00594DA2" w:rsidRDefault="0000099E" w:rsidP="0057502F">
            <w:pPr>
              <w:jc w:val="both"/>
              <w:rPr>
                <w:rFonts w:cs="Times New Roman"/>
                <w:sz w:val="20"/>
                <w:szCs w:val="24"/>
              </w:rPr>
            </w:pPr>
            <w:r w:rsidRPr="00594DA2">
              <w:rPr>
                <w:rFonts w:cs="Times New Roman"/>
                <w:b/>
                <w:sz w:val="20"/>
                <w:szCs w:val="24"/>
              </w:rPr>
              <w:lastRenderedPageBreak/>
              <w:t>Pie de imagen</w:t>
            </w:r>
          </w:p>
        </w:tc>
        <w:tc>
          <w:tcPr>
            <w:tcW w:w="6536" w:type="dxa"/>
          </w:tcPr>
          <w:p w14:paraId="536377EB" w14:textId="2C1FDC47" w:rsidR="0000099E" w:rsidRPr="00594DA2" w:rsidRDefault="0000099E" w:rsidP="0000099E">
            <w:pPr>
              <w:pStyle w:val="u"/>
              <w:shd w:val="clear" w:color="auto" w:fill="FFFFFF"/>
              <w:spacing w:after="0"/>
              <w:jc w:val="both"/>
              <w:rPr>
                <w:rFonts w:asciiTheme="minorHAnsi" w:hAnsiTheme="minorHAnsi"/>
                <w:sz w:val="20"/>
              </w:rPr>
            </w:pPr>
            <w:r w:rsidRPr="00594DA2">
              <w:rPr>
                <w:rStyle w:val="un"/>
                <w:rFonts w:asciiTheme="minorHAnsi" w:hAnsiTheme="minorHAnsi"/>
                <w:sz w:val="20"/>
              </w:rPr>
              <w:t>La muerte de una esperanza nacional: se silencia la democracia.</w:t>
            </w:r>
          </w:p>
        </w:tc>
      </w:tr>
    </w:tbl>
    <w:p w14:paraId="040180C6" w14:textId="77777777" w:rsidR="0000099E" w:rsidRPr="00594DA2" w:rsidRDefault="0000099E" w:rsidP="00642B12">
      <w:pPr>
        <w:spacing w:after="0" w:line="240" w:lineRule="auto"/>
        <w:jc w:val="both"/>
        <w:rPr>
          <w:rFonts w:eastAsia="Times New Roman" w:cs="Times New Roman"/>
          <w:sz w:val="24"/>
          <w:szCs w:val="24"/>
          <w:lang w:eastAsia="es-CO"/>
        </w:rPr>
      </w:pPr>
    </w:p>
    <w:p w14:paraId="700E1538" w14:textId="77777777" w:rsidR="00DE2B48" w:rsidRPr="00594DA2" w:rsidRDefault="005217D7"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Los </w:t>
      </w:r>
      <w:r w:rsidRPr="00594DA2">
        <w:rPr>
          <w:rFonts w:eastAsia="Times New Roman" w:cs="Times New Roman"/>
          <w:b/>
          <w:sz w:val="24"/>
          <w:szCs w:val="24"/>
          <w:lang w:eastAsia="es-CO"/>
        </w:rPr>
        <w:t>estudiantes universitarios</w:t>
      </w:r>
      <w:r w:rsidRPr="00594DA2">
        <w:rPr>
          <w:rFonts w:eastAsia="Times New Roman" w:cs="Times New Roman"/>
          <w:sz w:val="24"/>
          <w:szCs w:val="24"/>
          <w:lang w:eastAsia="es-CO"/>
        </w:rPr>
        <w:t xml:space="preserve">, ante esta sensación de impotencia colectiva, convocaron una masiva manifestación que se llevó a cabo el 25 de agosto. Conformaron, a la vez,  el </w:t>
      </w:r>
      <w:r w:rsidR="00493461" w:rsidRPr="00594DA2">
        <w:rPr>
          <w:rFonts w:eastAsia="Times New Roman" w:cs="Times New Roman"/>
          <w:sz w:val="24"/>
          <w:szCs w:val="24"/>
          <w:lang w:eastAsia="es-CO"/>
        </w:rPr>
        <w:t xml:space="preserve">movimiento </w:t>
      </w:r>
      <w:r w:rsidRPr="00594DA2">
        <w:rPr>
          <w:rFonts w:eastAsia="Times New Roman" w:cs="Times New Roman"/>
          <w:b/>
          <w:sz w:val="24"/>
          <w:szCs w:val="24"/>
          <w:lang w:eastAsia="es-CO"/>
        </w:rPr>
        <w:t>Todavía podemos salvar a Colombia</w:t>
      </w:r>
      <w:r w:rsidRPr="00594DA2">
        <w:rPr>
          <w:rFonts w:eastAsia="Times New Roman" w:cs="Times New Roman"/>
          <w:sz w:val="24"/>
          <w:szCs w:val="24"/>
          <w:lang w:eastAsia="es-CO"/>
        </w:rPr>
        <w:t xml:space="preserve"> y </w:t>
      </w:r>
      <w:r w:rsidR="00C9553E" w:rsidRPr="00594DA2">
        <w:rPr>
          <w:rFonts w:eastAsia="Times New Roman" w:cs="Times New Roman"/>
          <w:sz w:val="24"/>
          <w:szCs w:val="24"/>
          <w:lang w:eastAsia="es-CO"/>
        </w:rPr>
        <w:t xml:space="preserve">divulgaron una propuesta que se conoce como la </w:t>
      </w:r>
      <w:r w:rsidR="00C9553E" w:rsidRPr="00594DA2">
        <w:rPr>
          <w:rFonts w:eastAsia="Times New Roman" w:cs="Times New Roman"/>
          <w:b/>
          <w:sz w:val="24"/>
          <w:szCs w:val="24"/>
          <w:lang w:eastAsia="es-CO"/>
        </w:rPr>
        <w:t>Séptima Papeleta</w:t>
      </w:r>
      <w:r w:rsidR="00C9553E" w:rsidRPr="00594DA2">
        <w:rPr>
          <w:rFonts w:eastAsia="Times New Roman" w:cs="Times New Roman"/>
          <w:sz w:val="24"/>
          <w:szCs w:val="24"/>
          <w:lang w:eastAsia="es-CO"/>
        </w:rPr>
        <w:t>.</w:t>
      </w:r>
    </w:p>
    <w:p w14:paraId="67510791" w14:textId="77777777" w:rsidR="00C9553E" w:rsidRPr="00594DA2" w:rsidRDefault="00C9553E" w:rsidP="00642B12">
      <w:pPr>
        <w:spacing w:after="0" w:line="240" w:lineRule="auto"/>
        <w:jc w:val="both"/>
        <w:rPr>
          <w:rFonts w:eastAsia="Times New Roman" w:cs="Times New Roman"/>
          <w:sz w:val="24"/>
          <w:szCs w:val="24"/>
          <w:lang w:eastAsia="es-CO"/>
        </w:rPr>
      </w:pPr>
    </w:p>
    <w:p w14:paraId="2A9C3A31" w14:textId="32F088A5" w:rsidR="00C9553E" w:rsidRPr="00594DA2" w:rsidRDefault="00F60EF2" w:rsidP="00642B12">
      <w:pPr>
        <w:spacing w:after="0" w:line="240" w:lineRule="auto"/>
        <w:jc w:val="both"/>
        <w:rPr>
          <w:rFonts w:eastAsia="Times New Roman" w:cs="Times New Roman"/>
          <w:sz w:val="24"/>
          <w:szCs w:val="24"/>
          <w:lang w:eastAsia="es-CO"/>
        </w:rPr>
      </w:pPr>
      <w:r w:rsidRPr="00437EAA">
        <w:rPr>
          <w:rFonts w:eastAsia="Times New Roman" w:cs="Times New Roman"/>
          <w:sz w:val="24"/>
          <w:szCs w:val="24"/>
          <w:highlight w:val="yellow"/>
          <w:lang w:eastAsia="es-CO"/>
          <w:rPrChange w:id="62" w:author="ANA MARIA LARA" w:date="2015-06-15T11:04:00Z">
            <w:rPr>
              <w:rFonts w:eastAsia="Times New Roman" w:cs="Times New Roman"/>
              <w:sz w:val="24"/>
              <w:szCs w:val="24"/>
              <w:lang w:eastAsia="es-CO"/>
            </w:rPr>
          </w:rPrChange>
        </w:rPr>
        <w:t>En qué consistió la propuesta.</w:t>
      </w:r>
    </w:p>
    <w:p w14:paraId="46712E96" w14:textId="77777777" w:rsidR="00C9553E" w:rsidRPr="00594DA2" w:rsidRDefault="00C9553E" w:rsidP="00642B12">
      <w:pPr>
        <w:spacing w:after="0" w:line="240" w:lineRule="auto"/>
        <w:jc w:val="both"/>
        <w:rPr>
          <w:rFonts w:eastAsia="Times New Roman" w:cs="Times New Roman"/>
          <w:sz w:val="24"/>
          <w:szCs w:val="24"/>
          <w:lang w:eastAsia="es-CO"/>
        </w:rPr>
      </w:pPr>
    </w:p>
    <w:p w14:paraId="7F150096" w14:textId="77777777" w:rsidR="00C9553E"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1990</w:t>
      </w:r>
      <w:r w:rsidRPr="00594DA2">
        <w:rPr>
          <w:rFonts w:eastAsia="Times New Roman" w:cs="Times New Roman"/>
          <w:sz w:val="24"/>
          <w:szCs w:val="24"/>
          <w:lang w:eastAsia="es-CO"/>
        </w:rPr>
        <w:t xml:space="preserve"> era un año electoral. En </w:t>
      </w:r>
      <w:r w:rsidRPr="00594DA2">
        <w:rPr>
          <w:rFonts w:eastAsia="Times New Roman" w:cs="Times New Roman"/>
          <w:b/>
          <w:sz w:val="24"/>
          <w:szCs w:val="24"/>
          <w:lang w:eastAsia="es-CO"/>
        </w:rPr>
        <w:t>marzo</w:t>
      </w:r>
      <w:r w:rsidRPr="00594DA2">
        <w:rPr>
          <w:rFonts w:eastAsia="Times New Roman" w:cs="Times New Roman"/>
          <w:sz w:val="24"/>
          <w:szCs w:val="24"/>
          <w:lang w:eastAsia="es-CO"/>
        </w:rPr>
        <w:t xml:space="preserve"> se </w:t>
      </w:r>
      <w:r w:rsidRPr="00594DA2">
        <w:rPr>
          <w:rFonts w:eastAsia="Times New Roman" w:cs="Times New Roman"/>
          <w:b/>
          <w:sz w:val="24"/>
          <w:szCs w:val="24"/>
          <w:lang w:eastAsia="es-CO"/>
        </w:rPr>
        <w:t>renovarían</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Senado de la República, Cámara de Representantes, Asambleas Departamentales, Co</w:t>
      </w:r>
      <w:r w:rsidR="00C9553E" w:rsidRPr="00594DA2">
        <w:rPr>
          <w:rFonts w:eastAsia="Times New Roman" w:cs="Times New Roman"/>
          <w:b/>
          <w:sz w:val="24"/>
          <w:szCs w:val="24"/>
          <w:lang w:eastAsia="es-CO"/>
        </w:rPr>
        <w:t>ncejos Municipales</w:t>
      </w:r>
      <w:r w:rsidR="00C9553E" w:rsidRPr="00594DA2">
        <w:rPr>
          <w:rFonts w:eastAsia="Times New Roman" w:cs="Times New Roman"/>
          <w:sz w:val="24"/>
          <w:szCs w:val="24"/>
          <w:lang w:eastAsia="es-CO"/>
        </w:rPr>
        <w:t>. Se elegirían por segunda ocasión</w:t>
      </w:r>
      <w:r w:rsidRPr="00594DA2">
        <w:rPr>
          <w:rFonts w:eastAsia="Times New Roman" w:cs="Times New Roman"/>
          <w:sz w:val="24"/>
          <w:szCs w:val="24"/>
          <w:lang w:eastAsia="es-CO"/>
        </w:rPr>
        <w:t xml:space="preserve"> </w:t>
      </w:r>
      <w:r w:rsidR="00C9553E" w:rsidRPr="00594DA2">
        <w:rPr>
          <w:rFonts w:eastAsia="Times New Roman" w:cs="Times New Roman"/>
          <w:b/>
          <w:sz w:val="24"/>
          <w:szCs w:val="24"/>
          <w:lang w:eastAsia="es-CO"/>
        </w:rPr>
        <w:t>Alcaldes</w:t>
      </w:r>
      <w:r w:rsidR="00C9553E" w:rsidRPr="00594DA2">
        <w:rPr>
          <w:rFonts w:eastAsia="Times New Roman" w:cs="Times New Roman"/>
          <w:sz w:val="24"/>
          <w:szCs w:val="24"/>
          <w:lang w:eastAsia="es-CO"/>
        </w:rPr>
        <w:t xml:space="preserve"> </w:t>
      </w:r>
      <w:r w:rsidR="00493461" w:rsidRPr="00594DA2">
        <w:rPr>
          <w:rFonts w:eastAsia="Times New Roman" w:cs="Times New Roman"/>
          <w:b/>
          <w:sz w:val="24"/>
          <w:szCs w:val="24"/>
          <w:lang w:eastAsia="es-CO"/>
        </w:rPr>
        <w:t>Municipales</w:t>
      </w:r>
      <w:r w:rsidR="00493461" w:rsidRPr="00594DA2">
        <w:rPr>
          <w:rFonts w:eastAsia="Times New Roman" w:cs="Times New Roman"/>
          <w:sz w:val="24"/>
          <w:szCs w:val="24"/>
          <w:lang w:eastAsia="es-CO"/>
        </w:rPr>
        <w:t xml:space="preserve"> </w:t>
      </w:r>
      <w:r w:rsidR="00C9553E" w:rsidRPr="00594DA2">
        <w:rPr>
          <w:rFonts w:eastAsia="Times New Roman" w:cs="Times New Roman"/>
          <w:sz w:val="24"/>
          <w:szCs w:val="24"/>
          <w:lang w:eastAsia="es-CO"/>
        </w:rPr>
        <w:t>y, p</w:t>
      </w:r>
      <w:r w:rsidRPr="00594DA2">
        <w:rPr>
          <w:rFonts w:eastAsia="Times New Roman" w:cs="Times New Roman"/>
          <w:sz w:val="24"/>
          <w:szCs w:val="24"/>
          <w:lang w:eastAsia="es-CO"/>
        </w:rPr>
        <w:t xml:space="preserve">or primera vez, </w:t>
      </w:r>
      <w:r w:rsidR="00C9553E" w:rsidRPr="00594DA2">
        <w:rPr>
          <w:rFonts w:eastAsia="Times New Roman" w:cs="Times New Roman"/>
          <w:sz w:val="24"/>
          <w:szCs w:val="24"/>
          <w:lang w:eastAsia="es-CO"/>
        </w:rPr>
        <w:t xml:space="preserve">se realizaría </w:t>
      </w:r>
      <w:r w:rsidRPr="00594DA2">
        <w:rPr>
          <w:rFonts w:eastAsia="Times New Roman" w:cs="Times New Roman"/>
          <w:sz w:val="24"/>
          <w:szCs w:val="24"/>
          <w:lang w:eastAsia="es-CO"/>
        </w:rPr>
        <w:t xml:space="preserve">una consulta ciudadana para escoger el </w:t>
      </w:r>
      <w:r w:rsidRPr="00594DA2">
        <w:rPr>
          <w:rFonts w:eastAsia="Times New Roman" w:cs="Times New Roman"/>
          <w:b/>
          <w:sz w:val="24"/>
          <w:szCs w:val="24"/>
          <w:lang w:eastAsia="es-CO"/>
        </w:rPr>
        <w:t>candidato presidencial del Partido Liberal</w:t>
      </w:r>
      <w:r w:rsidRPr="00594DA2">
        <w:rPr>
          <w:rFonts w:eastAsia="Times New Roman" w:cs="Times New Roman"/>
          <w:sz w:val="24"/>
          <w:szCs w:val="24"/>
          <w:lang w:eastAsia="es-CO"/>
        </w:rPr>
        <w:t xml:space="preserve">. Seis papeletas en el voto que debía depositarse en las urnas. </w:t>
      </w:r>
      <w:r w:rsidR="00C9553E" w:rsidRPr="00594DA2">
        <w:rPr>
          <w:rFonts w:eastAsia="Times New Roman" w:cs="Times New Roman"/>
          <w:sz w:val="24"/>
          <w:szCs w:val="24"/>
          <w:lang w:eastAsia="es-CO"/>
        </w:rPr>
        <w:t xml:space="preserve">Los estudiantes propusieron introducir en el sobre una séptima con el fin de convocar una </w:t>
      </w:r>
      <w:r w:rsidR="00493461" w:rsidRPr="00594DA2">
        <w:rPr>
          <w:rFonts w:eastAsia="Times New Roman" w:cs="Times New Roman"/>
          <w:sz w:val="24"/>
          <w:szCs w:val="24"/>
          <w:lang w:eastAsia="es-CO"/>
        </w:rPr>
        <w:t>Asamblea Constituyente</w:t>
      </w:r>
      <w:r w:rsidR="00C9553E" w:rsidRPr="00594DA2">
        <w:rPr>
          <w:rFonts w:eastAsia="Times New Roman" w:cs="Times New Roman"/>
          <w:sz w:val="24"/>
          <w:szCs w:val="24"/>
          <w:lang w:eastAsia="es-CO"/>
        </w:rPr>
        <w:t>.</w:t>
      </w:r>
    </w:p>
    <w:p w14:paraId="63C4815C" w14:textId="77777777" w:rsidR="00C9553E" w:rsidRPr="00594DA2" w:rsidRDefault="00C9553E"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5F336351" w14:textId="77777777" w:rsidTr="0057502F">
        <w:tc>
          <w:tcPr>
            <w:tcW w:w="0" w:type="auto"/>
            <w:gridSpan w:val="2"/>
            <w:shd w:val="clear" w:color="auto" w:fill="0D0D0D" w:themeFill="text1" w:themeFillTint="F2"/>
          </w:tcPr>
          <w:p w14:paraId="2CE4C3AC" w14:textId="77777777" w:rsidR="00594DA2" w:rsidRPr="00594DA2" w:rsidRDefault="00594DA2" w:rsidP="0057502F">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3438C215" w14:textId="77777777" w:rsidTr="0057502F">
        <w:tc>
          <w:tcPr>
            <w:tcW w:w="2518" w:type="dxa"/>
          </w:tcPr>
          <w:p w14:paraId="5175FF5A" w14:textId="77777777" w:rsidR="00594DA2" w:rsidRPr="00594DA2" w:rsidRDefault="00594DA2" w:rsidP="0057502F">
            <w:pPr>
              <w:jc w:val="both"/>
              <w:rPr>
                <w:rFonts w:cs="Times New Roman"/>
                <w:b/>
                <w:sz w:val="20"/>
                <w:szCs w:val="24"/>
              </w:rPr>
            </w:pPr>
            <w:r w:rsidRPr="00594DA2">
              <w:rPr>
                <w:rFonts w:cs="Times New Roman"/>
                <w:b/>
                <w:sz w:val="20"/>
                <w:szCs w:val="24"/>
              </w:rPr>
              <w:t>Código</w:t>
            </w:r>
          </w:p>
        </w:tc>
        <w:tc>
          <w:tcPr>
            <w:tcW w:w="6536" w:type="dxa"/>
          </w:tcPr>
          <w:p w14:paraId="36D2133C" w14:textId="3AD39E9E" w:rsidR="00594DA2" w:rsidRPr="00594DA2" w:rsidRDefault="00594DA2" w:rsidP="0057502F">
            <w:pPr>
              <w:rPr>
                <w:rFonts w:cs="Times New Roman"/>
                <w:b/>
                <w:sz w:val="20"/>
                <w:szCs w:val="24"/>
              </w:rPr>
            </w:pPr>
            <w:r w:rsidRPr="00594DA2">
              <w:rPr>
                <w:rFonts w:cs="Times New Roman"/>
                <w:b/>
                <w:sz w:val="20"/>
                <w:szCs w:val="24"/>
              </w:rPr>
              <w:t>CS_08_12IMG24</w:t>
            </w:r>
          </w:p>
        </w:tc>
      </w:tr>
      <w:tr w:rsidR="00594DA2" w:rsidRPr="00594DA2" w14:paraId="0C47B61E" w14:textId="77777777" w:rsidTr="0057502F">
        <w:tc>
          <w:tcPr>
            <w:tcW w:w="2518" w:type="dxa"/>
          </w:tcPr>
          <w:p w14:paraId="007A7EF1" w14:textId="77777777" w:rsidR="00594DA2" w:rsidRPr="00594DA2" w:rsidRDefault="00594DA2" w:rsidP="0057502F">
            <w:pPr>
              <w:jc w:val="both"/>
              <w:rPr>
                <w:rFonts w:cs="Times New Roman"/>
                <w:sz w:val="20"/>
                <w:szCs w:val="24"/>
              </w:rPr>
            </w:pPr>
            <w:r w:rsidRPr="00594DA2">
              <w:rPr>
                <w:rFonts w:cs="Times New Roman"/>
                <w:b/>
                <w:sz w:val="20"/>
                <w:szCs w:val="24"/>
              </w:rPr>
              <w:t>Descripción</w:t>
            </w:r>
          </w:p>
        </w:tc>
        <w:tc>
          <w:tcPr>
            <w:tcW w:w="6536" w:type="dxa"/>
          </w:tcPr>
          <w:p w14:paraId="766498D2" w14:textId="64EC4AA6" w:rsidR="00594DA2" w:rsidRPr="00594DA2" w:rsidRDefault="00594DA2" w:rsidP="0057502F">
            <w:pPr>
              <w:rPr>
                <w:rFonts w:cs="Times New Roman"/>
                <w:sz w:val="20"/>
                <w:szCs w:val="24"/>
              </w:rPr>
            </w:pPr>
            <w:r w:rsidRPr="00594DA2">
              <w:rPr>
                <w:rFonts w:cs="Times New Roman"/>
                <w:sz w:val="20"/>
                <w:szCs w:val="24"/>
              </w:rPr>
              <w:t>La Séptima Papeleta.</w:t>
            </w:r>
          </w:p>
        </w:tc>
      </w:tr>
      <w:tr w:rsidR="00594DA2" w:rsidRPr="00594DA2" w14:paraId="4307506E" w14:textId="77777777" w:rsidTr="0057502F">
        <w:tc>
          <w:tcPr>
            <w:tcW w:w="2518" w:type="dxa"/>
          </w:tcPr>
          <w:p w14:paraId="36224549" w14:textId="77777777" w:rsidR="00594DA2" w:rsidRPr="00594DA2" w:rsidRDefault="00594DA2" w:rsidP="0057502F">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5BC8D7B0" w14:textId="1809EE01" w:rsidR="00594DA2" w:rsidRPr="00594DA2" w:rsidRDefault="00594DA2" w:rsidP="0057502F">
            <w:pPr>
              <w:rPr>
                <w:rFonts w:cs="Times New Roman"/>
                <w:sz w:val="20"/>
                <w:szCs w:val="24"/>
                <w:lang w:val="en"/>
              </w:rPr>
            </w:pPr>
            <w:r w:rsidRPr="00594DA2">
              <w:rPr>
                <w:rFonts w:cs="Times New Roman"/>
                <w:sz w:val="20"/>
                <w:szCs w:val="24"/>
                <w:lang w:val="en"/>
              </w:rPr>
              <w:t xml:space="preserve">Foto de </w:t>
            </w:r>
            <w:r w:rsidRPr="00594DA2">
              <w:rPr>
                <w:rFonts w:cs="Times New Roman"/>
                <w:sz w:val="20"/>
                <w:szCs w:val="24"/>
              </w:rPr>
              <w:t>Séptima Papeleta</w:t>
            </w:r>
            <w:r w:rsidRPr="00594DA2">
              <w:rPr>
                <w:rFonts w:cs="Times New Roman"/>
                <w:sz w:val="20"/>
                <w:szCs w:val="24"/>
                <w:lang w:val="en"/>
              </w:rPr>
              <w:t>.</w:t>
            </w:r>
          </w:p>
        </w:tc>
      </w:tr>
      <w:tr w:rsidR="00594DA2" w:rsidRPr="00594DA2" w14:paraId="54482FBA" w14:textId="77777777" w:rsidTr="0057502F">
        <w:tc>
          <w:tcPr>
            <w:tcW w:w="2518" w:type="dxa"/>
          </w:tcPr>
          <w:p w14:paraId="0AA56F78" w14:textId="77777777" w:rsidR="00594DA2" w:rsidRPr="00594DA2" w:rsidRDefault="00594DA2" w:rsidP="0057502F">
            <w:pPr>
              <w:jc w:val="both"/>
              <w:rPr>
                <w:rFonts w:cs="Times New Roman"/>
                <w:sz w:val="20"/>
                <w:szCs w:val="24"/>
              </w:rPr>
            </w:pPr>
            <w:r w:rsidRPr="00594DA2">
              <w:rPr>
                <w:rFonts w:cs="Times New Roman"/>
                <w:b/>
                <w:sz w:val="20"/>
                <w:szCs w:val="24"/>
              </w:rPr>
              <w:t>Pie de imagen</w:t>
            </w:r>
          </w:p>
        </w:tc>
        <w:tc>
          <w:tcPr>
            <w:tcW w:w="6536" w:type="dxa"/>
          </w:tcPr>
          <w:p w14:paraId="07B20A77" w14:textId="3BFEE84F" w:rsidR="00594DA2" w:rsidRPr="00594DA2" w:rsidRDefault="00594DA2" w:rsidP="0057502F">
            <w:pPr>
              <w:pStyle w:val="u"/>
              <w:shd w:val="clear" w:color="auto" w:fill="FFFFFF"/>
              <w:spacing w:after="0"/>
              <w:jc w:val="both"/>
              <w:rPr>
                <w:rFonts w:asciiTheme="minorHAnsi" w:hAnsiTheme="minorHAnsi"/>
                <w:sz w:val="20"/>
              </w:rPr>
            </w:pPr>
            <w:r w:rsidRPr="00594DA2">
              <w:rPr>
                <w:rStyle w:val="un"/>
                <w:rFonts w:asciiTheme="minorHAnsi" w:hAnsiTheme="minorHAnsi"/>
                <w:sz w:val="20"/>
              </w:rPr>
              <w:t>Dejando que la democracia hablara: la revolución estudiantil.</w:t>
            </w:r>
          </w:p>
        </w:tc>
      </w:tr>
    </w:tbl>
    <w:p w14:paraId="57D1F65A" w14:textId="77777777" w:rsidR="00594DA2" w:rsidRPr="00594DA2" w:rsidRDefault="00594DA2" w:rsidP="00642B12">
      <w:pPr>
        <w:spacing w:after="0" w:line="240" w:lineRule="auto"/>
        <w:jc w:val="both"/>
        <w:rPr>
          <w:rFonts w:eastAsia="Times New Roman" w:cs="Times New Roman"/>
          <w:sz w:val="24"/>
          <w:szCs w:val="24"/>
          <w:lang w:eastAsia="es-CO"/>
        </w:rPr>
      </w:pPr>
    </w:p>
    <w:p w14:paraId="04A3A4D4" w14:textId="50B6EAB2" w:rsidR="00C9553E" w:rsidRPr="00594DA2" w:rsidRDefault="00DE2B48" w:rsidP="00642B12">
      <w:pPr>
        <w:spacing w:after="0" w:line="240" w:lineRule="auto"/>
        <w:jc w:val="both"/>
        <w:rPr>
          <w:rFonts w:eastAsia="Times New Roman" w:cs="Times New Roman"/>
          <w:b/>
          <w:sz w:val="24"/>
          <w:szCs w:val="24"/>
          <w:lang w:eastAsia="es-CO"/>
        </w:rPr>
      </w:pPr>
      <w:r w:rsidRPr="00956D82">
        <w:rPr>
          <w:rFonts w:eastAsia="Times New Roman" w:cs="Times New Roman"/>
          <w:b/>
          <w:sz w:val="24"/>
          <w:szCs w:val="24"/>
          <w:highlight w:val="cyan"/>
          <w:lang w:eastAsia="es-CO"/>
          <w:rPrChange w:id="63" w:author="ANA MARIA LARA" w:date="2015-06-14T20:24:00Z">
            <w:rPr>
              <w:rFonts w:eastAsia="Times New Roman" w:cs="Times New Roman"/>
              <w:b/>
              <w:sz w:val="24"/>
              <w:szCs w:val="24"/>
              <w:lang w:eastAsia="es-CO"/>
            </w:rPr>
          </w:rPrChange>
        </w:rPr>
        <w:t>Era posible</w:t>
      </w:r>
      <w:r w:rsidR="00493461" w:rsidRPr="00956D82">
        <w:rPr>
          <w:rFonts w:eastAsia="Times New Roman" w:cs="Times New Roman"/>
          <w:b/>
          <w:sz w:val="24"/>
          <w:szCs w:val="24"/>
          <w:highlight w:val="cyan"/>
          <w:lang w:eastAsia="es-CO"/>
          <w:rPrChange w:id="64" w:author="ANA MARIA LARA" w:date="2015-06-14T20:24:00Z">
            <w:rPr>
              <w:rFonts w:eastAsia="Times New Roman" w:cs="Times New Roman"/>
              <w:b/>
              <w:sz w:val="24"/>
              <w:szCs w:val="24"/>
              <w:lang w:eastAsia="es-CO"/>
            </w:rPr>
          </w:rPrChange>
        </w:rPr>
        <w:t xml:space="preserve"> esta idea</w:t>
      </w:r>
      <w:r w:rsidRPr="00956D82">
        <w:rPr>
          <w:rFonts w:eastAsia="Times New Roman" w:cs="Times New Roman"/>
          <w:b/>
          <w:sz w:val="24"/>
          <w:szCs w:val="24"/>
          <w:highlight w:val="cyan"/>
          <w:lang w:eastAsia="es-CO"/>
          <w:rPrChange w:id="65" w:author="ANA MARIA LARA" w:date="2015-06-14T20:24:00Z">
            <w:rPr>
              <w:rFonts w:eastAsia="Times New Roman" w:cs="Times New Roman"/>
              <w:b/>
              <w:sz w:val="24"/>
              <w:szCs w:val="24"/>
              <w:lang w:eastAsia="es-CO"/>
            </w:rPr>
          </w:rPrChange>
        </w:rPr>
        <w:t xml:space="preserve">, fue la </w:t>
      </w:r>
      <w:commentRangeStart w:id="66"/>
      <w:r w:rsidRPr="00956D82">
        <w:rPr>
          <w:rFonts w:eastAsia="Times New Roman" w:cs="Times New Roman"/>
          <w:b/>
          <w:sz w:val="24"/>
          <w:szCs w:val="24"/>
          <w:highlight w:val="cyan"/>
          <w:lang w:eastAsia="es-CO"/>
          <w:rPrChange w:id="67" w:author="ANA MARIA LARA" w:date="2015-06-14T20:24:00Z">
            <w:rPr>
              <w:rFonts w:eastAsia="Times New Roman" w:cs="Times New Roman"/>
              <w:b/>
              <w:sz w:val="24"/>
              <w:szCs w:val="24"/>
              <w:lang w:eastAsia="es-CO"/>
            </w:rPr>
          </w:rPrChange>
        </w:rPr>
        <w:t>pregunta</w:t>
      </w:r>
      <w:commentRangeEnd w:id="66"/>
      <w:r w:rsidR="00956D82">
        <w:rPr>
          <w:rStyle w:val="Refdecomentario"/>
        </w:rPr>
        <w:commentReference w:id="66"/>
      </w:r>
      <w:r w:rsidRPr="00956D82">
        <w:rPr>
          <w:rFonts w:eastAsia="Times New Roman" w:cs="Times New Roman"/>
          <w:b/>
          <w:sz w:val="24"/>
          <w:szCs w:val="24"/>
          <w:highlight w:val="cyan"/>
          <w:lang w:eastAsia="es-CO"/>
          <w:rPrChange w:id="68" w:author="ANA MARIA LARA" w:date="2015-06-14T20:24:00Z">
            <w:rPr>
              <w:rFonts w:eastAsia="Times New Roman" w:cs="Times New Roman"/>
              <w:b/>
              <w:sz w:val="24"/>
              <w:szCs w:val="24"/>
              <w:lang w:eastAsia="es-CO"/>
            </w:rPr>
          </w:rPrChange>
        </w:rPr>
        <w:t>.</w:t>
      </w:r>
    </w:p>
    <w:p w14:paraId="14F71CE7" w14:textId="77777777" w:rsidR="00C9553E" w:rsidRPr="00594DA2" w:rsidRDefault="00C9553E" w:rsidP="00642B12">
      <w:pPr>
        <w:spacing w:after="0" w:line="240" w:lineRule="auto"/>
        <w:jc w:val="both"/>
        <w:rPr>
          <w:rFonts w:eastAsia="Times New Roman" w:cs="Times New Roman"/>
          <w:sz w:val="24"/>
          <w:szCs w:val="24"/>
          <w:lang w:eastAsia="es-CO"/>
        </w:rPr>
      </w:pPr>
    </w:p>
    <w:p w14:paraId="671C931F" w14:textId="4D1A8291" w:rsidR="00C9553E"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Registraduría Nacional del Estado Civil, ante una consulta, señaló que </w:t>
      </w:r>
      <w:r w:rsidRPr="00594DA2">
        <w:rPr>
          <w:rFonts w:eastAsia="Times New Roman" w:cs="Times New Roman"/>
          <w:b/>
          <w:sz w:val="24"/>
          <w:szCs w:val="24"/>
          <w:lang w:eastAsia="es-CO"/>
        </w:rPr>
        <w:t>la inclusión de la séptima papeleta no anularía el voto</w:t>
      </w:r>
      <w:r w:rsidRPr="00594DA2">
        <w:rPr>
          <w:rFonts w:eastAsia="Times New Roman" w:cs="Times New Roman"/>
          <w:sz w:val="24"/>
          <w:szCs w:val="24"/>
          <w:lang w:eastAsia="es-CO"/>
        </w:rPr>
        <w:t>. No obstante,</w:t>
      </w:r>
      <w:ins w:id="69" w:author="ANA MARIA LARA" w:date="2015-06-14T20:25:00Z">
        <w:r w:rsidR="0043446D">
          <w:rPr>
            <w:rFonts w:eastAsia="Times New Roman" w:cs="Times New Roman"/>
            <w:sz w:val="24"/>
            <w:szCs w:val="24"/>
            <w:lang w:eastAsia="es-CO"/>
          </w:rPr>
          <w:t xml:space="preserve"> esta</w:t>
        </w:r>
      </w:ins>
      <w:r w:rsidRPr="00594DA2">
        <w:rPr>
          <w:rFonts w:eastAsia="Times New Roman" w:cs="Times New Roman"/>
          <w:sz w:val="24"/>
          <w:szCs w:val="24"/>
          <w:lang w:eastAsia="es-CO"/>
        </w:rPr>
        <w:t xml:space="preserve"> </w:t>
      </w:r>
      <w:r w:rsidR="009B1DC7" w:rsidRPr="00594DA2">
        <w:rPr>
          <w:rFonts w:eastAsia="Times New Roman" w:cs="Times New Roman"/>
          <w:b/>
          <w:sz w:val="24"/>
          <w:szCs w:val="24"/>
          <w:lang w:eastAsia="es-CO"/>
        </w:rPr>
        <w:t>no podía</w:t>
      </w:r>
      <w:r w:rsidRPr="00594DA2">
        <w:rPr>
          <w:rFonts w:eastAsia="Times New Roman" w:cs="Times New Roman"/>
          <w:b/>
          <w:sz w:val="24"/>
          <w:szCs w:val="24"/>
          <w:lang w:eastAsia="es-CO"/>
        </w:rPr>
        <w:t xml:space="preserve"> contabilizar lo depositado</w:t>
      </w:r>
      <w:r w:rsidRPr="00594DA2">
        <w:rPr>
          <w:rFonts w:eastAsia="Times New Roman" w:cs="Times New Roman"/>
          <w:sz w:val="24"/>
          <w:szCs w:val="24"/>
          <w:lang w:eastAsia="es-CO"/>
        </w:rPr>
        <w:t>. La papeleta fue contabilizada por los estudiantes de manera extraoficial. Más de 2 millones fue lo que señaló la prensa nacional una vez conclu</w:t>
      </w:r>
      <w:r w:rsidR="00493461" w:rsidRPr="00594DA2">
        <w:rPr>
          <w:rFonts w:eastAsia="Times New Roman" w:cs="Times New Roman"/>
          <w:sz w:val="24"/>
          <w:szCs w:val="24"/>
          <w:lang w:eastAsia="es-CO"/>
        </w:rPr>
        <w:t>ida la jornada del 11 de marzo.</w:t>
      </w:r>
    </w:p>
    <w:p w14:paraId="6E64715F" w14:textId="77777777" w:rsidR="009B1DC7" w:rsidRPr="00594DA2" w:rsidRDefault="009B1DC7" w:rsidP="00642B12">
      <w:pPr>
        <w:spacing w:after="0" w:line="240" w:lineRule="auto"/>
        <w:jc w:val="both"/>
        <w:rPr>
          <w:rFonts w:eastAsia="Times New Roman" w:cs="Times New Roman"/>
          <w:sz w:val="24"/>
          <w:szCs w:val="24"/>
          <w:lang w:eastAsia="es-CO"/>
        </w:rPr>
      </w:pPr>
    </w:p>
    <w:p w14:paraId="1E5E4A2A" w14:textId="77777777" w:rsidR="009B1DC7" w:rsidRPr="00594DA2" w:rsidRDefault="009B1DC7"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El </w:t>
      </w:r>
      <w:r w:rsidRPr="00594DA2">
        <w:rPr>
          <w:rFonts w:eastAsia="Times New Roman" w:cs="Times New Roman"/>
          <w:b/>
          <w:sz w:val="24"/>
          <w:szCs w:val="24"/>
          <w:lang w:eastAsia="es-CO"/>
        </w:rPr>
        <w:t>h</w:t>
      </w:r>
      <w:r w:rsidR="00DE2B48" w:rsidRPr="00594DA2">
        <w:rPr>
          <w:rFonts w:eastAsia="Times New Roman" w:cs="Times New Roman"/>
          <w:b/>
          <w:sz w:val="24"/>
          <w:szCs w:val="24"/>
          <w:lang w:eastAsia="es-CO"/>
        </w:rPr>
        <w:t>echo político</w:t>
      </w:r>
      <w:r w:rsidR="00DE2B48" w:rsidRPr="00594DA2">
        <w:rPr>
          <w:rFonts w:eastAsia="Times New Roman" w:cs="Times New Roman"/>
          <w:sz w:val="24"/>
          <w:szCs w:val="24"/>
          <w:lang w:eastAsia="es-CO"/>
        </w:rPr>
        <w:t xml:space="preserve"> creado que fue </w:t>
      </w:r>
      <w:r w:rsidR="00DE2B48" w:rsidRPr="00594DA2">
        <w:rPr>
          <w:rFonts w:eastAsia="Times New Roman" w:cs="Times New Roman"/>
          <w:b/>
          <w:sz w:val="24"/>
          <w:szCs w:val="24"/>
          <w:lang w:eastAsia="es-CO"/>
        </w:rPr>
        <w:t>aprovechado</w:t>
      </w:r>
      <w:r w:rsidRPr="00594DA2">
        <w:rPr>
          <w:rFonts w:eastAsia="Times New Roman" w:cs="Times New Roman"/>
          <w:sz w:val="24"/>
          <w:szCs w:val="24"/>
          <w:lang w:eastAsia="es-CO"/>
        </w:rPr>
        <w:t xml:space="preserve"> por el Presidente Barco Vargas.</w:t>
      </w:r>
      <w:r w:rsidR="00493461" w:rsidRPr="00594DA2">
        <w:rPr>
          <w:rFonts w:eastAsia="Times New Roman" w:cs="Times New Roman"/>
          <w:sz w:val="24"/>
          <w:szCs w:val="24"/>
          <w:lang w:eastAsia="es-CO"/>
        </w:rPr>
        <w:t xml:space="preserve"> </w:t>
      </w:r>
      <w:r w:rsidR="00DE2B48" w:rsidRPr="00594DA2">
        <w:rPr>
          <w:rFonts w:eastAsia="Times New Roman" w:cs="Times New Roman"/>
          <w:sz w:val="24"/>
          <w:szCs w:val="24"/>
          <w:lang w:eastAsia="es-CO"/>
        </w:rPr>
        <w:t xml:space="preserve">Expidió el 24 de mayo el </w:t>
      </w:r>
      <w:r w:rsidR="00DE2B48" w:rsidRPr="00594DA2">
        <w:rPr>
          <w:rFonts w:eastAsia="Times New Roman" w:cs="Times New Roman"/>
          <w:b/>
          <w:sz w:val="24"/>
          <w:szCs w:val="24"/>
          <w:lang w:eastAsia="es-CO"/>
        </w:rPr>
        <w:t>Decreto Legislativo 927 de 1990</w:t>
      </w:r>
      <w:r w:rsidR="00DE2B48" w:rsidRPr="00594DA2">
        <w:rPr>
          <w:rFonts w:eastAsia="Times New Roman" w:cs="Times New Roman"/>
          <w:sz w:val="24"/>
          <w:szCs w:val="24"/>
          <w:lang w:eastAsia="es-CO"/>
        </w:rPr>
        <w:t xml:space="preserve"> mediante el cual le ordenó a la organización electoral “adoptar todas las medidas conducentes a contabilizar los votos que se produzcan en la fecha de las elecciones presidenciales de 1990, en torno a la posibilidad de integrar una Asamblea Constitucional”. </w:t>
      </w:r>
      <w:r w:rsidRPr="00594DA2">
        <w:rPr>
          <w:rFonts w:eastAsia="Times New Roman" w:cs="Times New Roman"/>
          <w:sz w:val="24"/>
          <w:szCs w:val="24"/>
          <w:lang w:eastAsia="es-CO"/>
        </w:rPr>
        <w:t xml:space="preserve">El decreto fue </w:t>
      </w:r>
      <w:r w:rsidRPr="00594DA2">
        <w:rPr>
          <w:rFonts w:eastAsia="Times New Roman" w:cs="Times New Roman"/>
          <w:b/>
          <w:sz w:val="24"/>
          <w:szCs w:val="24"/>
          <w:lang w:eastAsia="es-CO"/>
        </w:rPr>
        <w:t>declarado constitucional</w:t>
      </w:r>
      <w:r w:rsidRPr="00594DA2">
        <w:rPr>
          <w:rFonts w:eastAsia="Times New Roman" w:cs="Times New Roman"/>
          <w:sz w:val="24"/>
          <w:szCs w:val="24"/>
          <w:lang w:eastAsia="es-CO"/>
        </w:rPr>
        <w:t xml:space="preserve"> por la Corte Suprema de Justicia.</w:t>
      </w:r>
    </w:p>
    <w:p w14:paraId="22500274" w14:textId="77777777" w:rsidR="00DE2B48" w:rsidRPr="00594DA2" w:rsidRDefault="00DE2B48" w:rsidP="00642B12">
      <w:pPr>
        <w:spacing w:after="0" w:line="240" w:lineRule="auto"/>
        <w:jc w:val="both"/>
        <w:rPr>
          <w:rFonts w:eastAsia="Times New Roman" w:cs="Times New Roman"/>
          <w:sz w:val="24"/>
          <w:szCs w:val="24"/>
          <w:lang w:eastAsia="es-CO"/>
        </w:rPr>
      </w:pPr>
    </w:p>
    <w:p w14:paraId="727AE3C5" w14:textId="77777777" w:rsidR="009B1DC7"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Los </w:t>
      </w:r>
      <w:r w:rsidRPr="00594DA2">
        <w:rPr>
          <w:rFonts w:eastAsia="Times New Roman" w:cs="Times New Roman"/>
          <w:b/>
          <w:sz w:val="24"/>
          <w:szCs w:val="24"/>
          <w:lang w:eastAsia="es-CO"/>
        </w:rPr>
        <w:t>resultados</w:t>
      </w:r>
      <w:r w:rsidRPr="00594DA2">
        <w:rPr>
          <w:rFonts w:eastAsia="Times New Roman" w:cs="Times New Roman"/>
          <w:sz w:val="24"/>
          <w:szCs w:val="24"/>
          <w:lang w:eastAsia="es-CO"/>
        </w:rPr>
        <w:t xml:space="preserve"> de la jornada electoral fueron importantes. Elegido como Presidente de la República, Cesar Gaviria Trujillo. Votación ciudadana por la convocatoria de una Asamblea Constitucional, </w:t>
      </w:r>
      <w:r w:rsidRPr="00594DA2">
        <w:rPr>
          <w:rFonts w:eastAsia="Times New Roman" w:cs="Times New Roman"/>
          <w:b/>
          <w:sz w:val="24"/>
          <w:szCs w:val="24"/>
          <w:lang w:eastAsia="es-CO"/>
        </w:rPr>
        <w:t>SI: 4.991.887, NO: 226.451, TOTAL</w:t>
      </w:r>
      <w:r w:rsidR="009B1DC7" w:rsidRPr="00594DA2">
        <w:rPr>
          <w:rFonts w:eastAsia="Times New Roman" w:cs="Times New Roman"/>
          <w:b/>
          <w:sz w:val="24"/>
          <w:szCs w:val="24"/>
          <w:lang w:eastAsia="es-CO"/>
        </w:rPr>
        <w:t>: 5.218.338</w:t>
      </w:r>
      <w:r w:rsidR="009B1DC7" w:rsidRPr="00594DA2">
        <w:rPr>
          <w:rFonts w:eastAsia="Times New Roman" w:cs="Times New Roman"/>
          <w:sz w:val="24"/>
          <w:szCs w:val="24"/>
          <w:lang w:eastAsia="es-CO"/>
        </w:rPr>
        <w:t>.</w:t>
      </w:r>
    </w:p>
    <w:p w14:paraId="0E835B9C" w14:textId="77777777" w:rsidR="00594DA2" w:rsidRPr="00594DA2" w:rsidRDefault="00594DA2"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3D9434D4" w14:textId="77777777" w:rsidTr="0057502F">
        <w:tc>
          <w:tcPr>
            <w:tcW w:w="0" w:type="auto"/>
            <w:gridSpan w:val="2"/>
            <w:shd w:val="clear" w:color="auto" w:fill="0D0D0D" w:themeFill="text1" w:themeFillTint="F2"/>
          </w:tcPr>
          <w:p w14:paraId="189C41C7" w14:textId="77777777" w:rsidR="00594DA2" w:rsidRPr="00594DA2" w:rsidRDefault="00594DA2" w:rsidP="0057502F">
            <w:pPr>
              <w:jc w:val="center"/>
              <w:rPr>
                <w:rFonts w:cs="Times New Roman"/>
                <w:b/>
                <w:sz w:val="20"/>
                <w:szCs w:val="24"/>
              </w:rPr>
            </w:pPr>
            <w:r w:rsidRPr="00594DA2">
              <w:rPr>
                <w:rFonts w:cs="Times New Roman"/>
                <w:b/>
                <w:sz w:val="20"/>
                <w:szCs w:val="24"/>
              </w:rPr>
              <w:t>Imagen (fotografía, gráfica o ilustración)</w:t>
            </w:r>
          </w:p>
        </w:tc>
      </w:tr>
      <w:tr w:rsidR="00594DA2" w:rsidRPr="00594DA2" w14:paraId="44725277" w14:textId="77777777" w:rsidTr="0057502F">
        <w:tc>
          <w:tcPr>
            <w:tcW w:w="2518" w:type="dxa"/>
          </w:tcPr>
          <w:p w14:paraId="79BB7211" w14:textId="77777777" w:rsidR="00594DA2" w:rsidRPr="00594DA2" w:rsidRDefault="00594DA2" w:rsidP="0057502F">
            <w:pPr>
              <w:jc w:val="both"/>
              <w:rPr>
                <w:rFonts w:cs="Times New Roman"/>
                <w:b/>
                <w:sz w:val="20"/>
                <w:szCs w:val="24"/>
              </w:rPr>
            </w:pPr>
            <w:r w:rsidRPr="00594DA2">
              <w:rPr>
                <w:rFonts w:cs="Times New Roman"/>
                <w:b/>
                <w:sz w:val="20"/>
                <w:szCs w:val="24"/>
              </w:rPr>
              <w:t>Código</w:t>
            </w:r>
          </w:p>
        </w:tc>
        <w:tc>
          <w:tcPr>
            <w:tcW w:w="6536" w:type="dxa"/>
          </w:tcPr>
          <w:p w14:paraId="2713FA34" w14:textId="2F6EC323" w:rsidR="00594DA2" w:rsidRPr="00594DA2" w:rsidRDefault="00594DA2" w:rsidP="0057502F">
            <w:pPr>
              <w:rPr>
                <w:rFonts w:cs="Times New Roman"/>
                <w:b/>
                <w:sz w:val="20"/>
                <w:szCs w:val="24"/>
              </w:rPr>
            </w:pPr>
            <w:r w:rsidRPr="00594DA2">
              <w:rPr>
                <w:rFonts w:cs="Times New Roman"/>
                <w:b/>
                <w:sz w:val="20"/>
                <w:szCs w:val="24"/>
              </w:rPr>
              <w:t>CS_08_12IMG25</w:t>
            </w:r>
          </w:p>
        </w:tc>
      </w:tr>
      <w:tr w:rsidR="00594DA2" w:rsidRPr="00594DA2" w14:paraId="7D05032F" w14:textId="77777777" w:rsidTr="0057502F">
        <w:tc>
          <w:tcPr>
            <w:tcW w:w="2518" w:type="dxa"/>
          </w:tcPr>
          <w:p w14:paraId="70D27432" w14:textId="77777777" w:rsidR="00594DA2" w:rsidRPr="00594DA2" w:rsidRDefault="00594DA2" w:rsidP="0057502F">
            <w:pPr>
              <w:jc w:val="both"/>
              <w:rPr>
                <w:rFonts w:cs="Times New Roman"/>
                <w:sz w:val="20"/>
                <w:szCs w:val="24"/>
              </w:rPr>
            </w:pPr>
            <w:r w:rsidRPr="00594DA2">
              <w:rPr>
                <w:rFonts w:cs="Times New Roman"/>
                <w:b/>
                <w:sz w:val="20"/>
                <w:szCs w:val="24"/>
              </w:rPr>
              <w:lastRenderedPageBreak/>
              <w:t>Descripción</w:t>
            </w:r>
          </w:p>
        </w:tc>
        <w:tc>
          <w:tcPr>
            <w:tcW w:w="6536" w:type="dxa"/>
          </w:tcPr>
          <w:p w14:paraId="54C0A19E" w14:textId="6AFD7390" w:rsidR="00594DA2" w:rsidRPr="00594DA2" w:rsidRDefault="00594DA2" w:rsidP="0057502F">
            <w:pPr>
              <w:rPr>
                <w:rFonts w:cs="Times New Roman"/>
                <w:sz w:val="20"/>
                <w:szCs w:val="24"/>
              </w:rPr>
            </w:pPr>
            <w:r w:rsidRPr="00594DA2">
              <w:rPr>
                <w:rFonts w:cs="Times New Roman"/>
                <w:sz w:val="20"/>
                <w:szCs w:val="24"/>
              </w:rPr>
              <w:t>Cesar Gaviria Trujillo.</w:t>
            </w:r>
          </w:p>
        </w:tc>
      </w:tr>
      <w:tr w:rsidR="00594DA2" w:rsidRPr="00594DA2" w14:paraId="5EB095F4" w14:textId="77777777" w:rsidTr="0057502F">
        <w:tc>
          <w:tcPr>
            <w:tcW w:w="2518" w:type="dxa"/>
          </w:tcPr>
          <w:p w14:paraId="44582BA5" w14:textId="77777777" w:rsidR="00594DA2" w:rsidRPr="00594DA2" w:rsidRDefault="00594DA2" w:rsidP="0057502F">
            <w:pPr>
              <w:jc w:val="both"/>
              <w:rPr>
                <w:rFonts w:cs="Times New Roman"/>
                <w:sz w:val="20"/>
                <w:szCs w:val="24"/>
              </w:rPr>
            </w:pPr>
            <w:r w:rsidRPr="00594DA2">
              <w:rPr>
                <w:rFonts w:cs="Times New Roman"/>
                <w:b/>
                <w:sz w:val="20"/>
                <w:szCs w:val="24"/>
              </w:rPr>
              <w:t>Código Shutterstock (o URL o la ruta en AulaPlaneta)</w:t>
            </w:r>
          </w:p>
        </w:tc>
        <w:tc>
          <w:tcPr>
            <w:tcW w:w="6536" w:type="dxa"/>
          </w:tcPr>
          <w:p w14:paraId="058F1F4E" w14:textId="0DD18EA9" w:rsidR="00594DA2" w:rsidRPr="00594DA2" w:rsidRDefault="00594DA2" w:rsidP="0057502F">
            <w:pPr>
              <w:rPr>
                <w:rFonts w:cs="Times New Roman"/>
                <w:sz w:val="20"/>
                <w:szCs w:val="24"/>
                <w:lang w:val="en"/>
              </w:rPr>
            </w:pPr>
            <w:r w:rsidRPr="00594DA2">
              <w:rPr>
                <w:rFonts w:cs="Times New Roman"/>
                <w:sz w:val="20"/>
                <w:szCs w:val="24"/>
                <w:lang w:val="en"/>
              </w:rPr>
              <w:t xml:space="preserve">Foto de </w:t>
            </w:r>
            <w:r w:rsidRPr="00594DA2">
              <w:rPr>
                <w:rFonts w:cs="Times New Roman"/>
                <w:sz w:val="20"/>
                <w:szCs w:val="24"/>
              </w:rPr>
              <w:t>Cesar Gaviria Trujillo.</w:t>
            </w:r>
          </w:p>
        </w:tc>
      </w:tr>
      <w:tr w:rsidR="00594DA2" w:rsidRPr="00594DA2" w14:paraId="0950800B" w14:textId="77777777" w:rsidTr="0057502F">
        <w:tc>
          <w:tcPr>
            <w:tcW w:w="2518" w:type="dxa"/>
          </w:tcPr>
          <w:p w14:paraId="37758855" w14:textId="77777777" w:rsidR="00594DA2" w:rsidRPr="00594DA2" w:rsidRDefault="00594DA2" w:rsidP="0057502F">
            <w:pPr>
              <w:jc w:val="both"/>
              <w:rPr>
                <w:rFonts w:cs="Times New Roman"/>
                <w:sz w:val="20"/>
                <w:szCs w:val="24"/>
              </w:rPr>
            </w:pPr>
            <w:r w:rsidRPr="00594DA2">
              <w:rPr>
                <w:rFonts w:cs="Times New Roman"/>
                <w:b/>
                <w:sz w:val="20"/>
                <w:szCs w:val="24"/>
              </w:rPr>
              <w:t>Pie de imagen</w:t>
            </w:r>
          </w:p>
        </w:tc>
        <w:tc>
          <w:tcPr>
            <w:tcW w:w="6536" w:type="dxa"/>
          </w:tcPr>
          <w:p w14:paraId="32FC04CA" w14:textId="226B6A16" w:rsidR="00594DA2" w:rsidRPr="00594DA2" w:rsidRDefault="00594DA2" w:rsidP="0057502F">
            <w:pPr>
              <w:pStyle w:val="u"/>
              <w:shd w:val="clear" w:color="auto" w:fill="FFFFFF"/>
              <w:spacing w:after="0"/>
              <w:jc w:val="both"/>
              <w:rPr>
                <w:rFonts w:asciiTheme="minorHAnsi" w:hAnsiTheme="minorHAnsi"/>
                <w:sz w:val="20"/>
              </w:rPr>
            </w:pPr>
            <w:r w:rsidRPr="00594DA2">
              <w:rPr>
                <w:rStyle w:val="un"/>
                <w:rFonts w:asciiTheme="minorHAnsi" w:hAnsiTheme="minorHAnsi"/>
                <w:sz w:val="20"/>
              </w:rPr>
              <w:t>Se concretó la voz estudiantil, una posibilidad democrática.</w:t>
            </w:r>
          </w:p>
        </w:tc>
      </w:tr>
    </w:tbl>
    <w:p w14:paraId="6F80EF47" w14:textId="77777777" w:rsidR="009B1DC7" w:rsidRPr="00594DA2" w:rsidRDefault="009B1DC7" w:rsidP="00642B12">
      <w:pPr>
        <w:spacing w:after="0" w:line="240" w:lineRule="auto"/>
        <w:jc w:val="both"/>
        <w:rPr>
          <w:rFonts w:eastAsia="Times New Roman" w:cs="Times New Roman"/>
          <w:sz w:val="24"/>
          <w:szCs w:val="24"/>
          <w:lang w:eastAsia="es-CO"/>
        </w:rPr>
      </w:pPr>
    </w:p>
    <w:p w14:paraId="40687A98" w14:textId="77777777" w:rsidR="009B1DC7" w:rsidRPr="00594DA2" w:rsidRDefault="00DE2B48" w:rsidP="00642B12">
      <w:pPr>
        <w:spacing w:after="0" w:line="240" w:lineRule="auto"/>
        <w:jc w:val="both"/>
        <w:rPr>
          <w:rFonts w:eastAsia="Times New Roman" w:cs="Times New Roman"/>
          <w:sz w:val="24"/>
          <w:szCs w:val="24"/>
          <w:lang w:eastAsia="es-CO"/>
        </w:rPr>
      </w:pPr>
      <w:commentRangeStart w:id="70"/>
      <w:r w:rsidRPr="00594DA2">
        <w:rPr>
          <w:rFonts w:eastAsia="Times New Roman" w:cs="Times New Roman"/>
          <w:b/>
          <w:sz w:val="24"/>
          <w:szCs w:val="24"/>
          <w:lang w:eastAsia="es-CO"/>
        </w:rPr>
        <w:t>Cuál era el camino</w:t>
      </w:r>
      <w:r w:rsidRPr="00594DA2">
        <w:rPr>
          <w:rFonts w:eastAsia="Times New Roman" w:cs="Times New Roman"/>
          <w:sz w:val="24"/>
          <w:szCs w:val="24"/>
          <w:lang w:eastAsia="es-CO"/>
        </w:rPr>
        <w:t xml:space="preserve">. </w:t>
      </w:r>
      <w:commentRangeEnd w:id="70"/>
      <w:r w:rsidR="0043446D">
        <w:rPr>
          <w:rStyle w:val="Refdecomentario"/>
        </w:rPr>
        <w:commentReference w:id="70"/>
      </w:r>
      <w:r w:rsidRPr="00594DA2">
        <w:rPr>
          <w:rFonts w:eastAsia="Times New Roman" w:cs="Times New Roman"/>
          <w:sz w:val="24"/>
          <w:szCs w:val="24"/>
          <w:lang w:eastAsia="es-CO"/>
        </w:rPr>
        <w:t>No era claro pues se estaba transitando al borde de la institucionalidad en un momento de v</w:t>
      </w:r>
      <w:r w:rsidR="00493461" w:rsidRPr="00594DA2">
        <w:rPr>
          <w:rFonts w:eastAsia="Times New Roman" w:cs="Times New Roman"/>
          <w:sz w:val="24"/>
          <w:szCs w:val="24"/>
          <w:lang w:eastAsia="es-CO"/>
        </w:rPr>
        <w:t>iolencia criminal desenfrenada.</w:t>
      </w:r>
    </w:p>
    <w:p w14:paraId="0333E02E" w14:textId="77777777" w:rsidR="009B1DC7" w:rsidRPr="00594DA2" w:rsidRDefault="009B1DC7" w:rsidP="00642B12">
      <w:pPr>
        <w:spacing w:after="0" w:line="240" w:lineRule="auto"/>
        <w:jc w:val="both"/>
        <w:rPr>
          <w:rFonts w:eastAsia="Times New Roman" w:cs="Times New Roman"/>
          <w:sz w:val="24"/>
          <w:szCs w:val="24"/>
          <w:lang w:eastAsia="es-CO"/>
        </w:rPr>
      </w:pPr>
    </w:p>
    <w:p w14:paraId="782BF8B5" w14:textId="77777777" w:rsidR="009B1DC7"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respuesta la dio </w:t>
      </w:r>
      <w:r w:rsidRPr="00594DA2">
        <w:rPr>
          <w:rFonts w:eastAsia="Times New Roman" w:cs="Times New Roman"/>
          <w:b/>
          <w:sz w:val="24"/>
          <w:szCs w:val="24"/>
          <w:lang w:eastAsia="es-CO"/>
        </w:rPr>
        <w:t>Cesar Gaviria Trujillo</w:t>
      </w:r>
      <w:r w:rsidRPr="00594DA2">
        <w:rPr>
          <w:rFonts w:eastAsia="Times New Roman" w:cs="Times New Roman"/>
          <w:sz w:val="24"/>
          <w:szCs w:val="24"/>
          <w:lang w:eastAsia="es-CO"/>
        </w:rPr>
        <w:t xml:space="preserve"> quien, como presidente electo, </w:t>
      </w:r>
      <w:r w:rsidRPr="00594DA2">
        <w:rPr>
          <w:rFonts w:eastAsia="Times New Roman" w:cs="Times New Roman"/>
          <w:b/>
          <w:sz w:val="24"/>
          <w:szCs w:val="24"/>
          <w:lang w:eastAsia="es-CO"/>
        </w:rPr>
        <w:t>convocó a los Partidos Políticos</w:t>
      </w:r>
      <w:r w:rsidRPr="00594DA2">
        <w:rPr>
          <w:rFonts w:eastAsia="Times New Roman" w:cs="Times New Roman"/>
          <w:sz w:val="24"/>
          <w:szCs w:val="24"/>
          <w:lang w:eastAsia="es-CO"/>
        </w:rPr>
        <w:t xml:space="preserve"> a la celebración de un acuerdo para determinar los aspectos procedimentales y de contenido en relación con la Asamblea. Una vez posesionado el Presidente de la República </w:t>
      </w:r>
      <w:r w:rsidRPr="00594DA2">
        <w:rPr>
          <w:rFonts w:eastAsia="Times New Roman" w:cs="Times New Roman"/>
          <w:b/>
          <w:sz w:val="24"/>
          <w:szCs w:val="24"/>
          <w:lang w:eastAsia="es-CO"/>
        </w:rPr>
        <w:t>expidió el Decreto 1926 del 24 de agosto</w:t>
      </w:r>
      <w:r w:rsidRPr="00594DA2">
        <w:rPr>
          <w:rFonts w:eastAsia="Times New Roman" w:cs="Times New Roman"/>
          <w:sz w:val="24"/>
          <w:szCs w:val="24"/>
          <w:lang w:eastAsia="es-CO"/>
        </w:rPr>
        <w:t xml:space="preserve">. En él se condensaba lo firmado el </w:t>
      </w:r>
      <w:r w:rsidRPr="00594DA2">
        <w:rPr>
          <w:rFonts w:eastAsia="Times New Roman" w:cs="Times New Roman"/>
          <w:b/>
          <w:sz w:val="24"/>
          <w:szCs w:val="24"/>
          <w:lang w:eastAsia="es-CO"/>
        </w:rPr>
        <w:t>Partido Liberal</w:t>
      </w:r>
      <w:r w:rsidRPr="00594DA2">
        <w:rPr>
          <w:rFonts w:eastAsia="Times New Roman" w:cs="Times New Roman"/>
          <w:sz w:val="24"/>
          <w:szCs w:val="24"/>
          <w:lang w:eastAsia="es-CO"/>
        </w:rPr>
        <w:t xml:space="preserve">, el </w:t>
      </w:r>
      <w:r w:rsidRPr="00594DA2">
        <w:rPr>
          <w:rFonts w:eastAsia="Times New Roman" w:cs="Times New Roman"/>
          <w:b/>
          <w:sz w:val="24"/>
          <w:szCs w:val="24"/>
          <w:lang w:eastAsia="es-CO"/>
        </w:rPr>
        <w:t>Socialconservatismo</w:t>
      </w:r>
      <w:r w:rsidRPr="00594DA2">
        <w:rPr>
          <w:rFonts w:eastAsia="Times New Roman" w:cs="Times New Roman"/>
          <w:sz w:val="24"/>
          <w:szCs w:val="24"/>
          <w:lang w:eastAsia="es-CO"/>
        </w:rPr>
        <w:t xml:space="preserve">, la </w:t>
      </w:r>
      <w:r w:rsidRPr="00594DA2">
        <w:rPr>
          <w:rFonts w:eastAsia="Times New Roman" w:cs="Times New Roman"/>
          <w:b/>
          <w:sz w:val="24"/>
          <w:szCs w:val="24"/>
          <w:lang w:eastAsia="es-CO"/>
        </w:rPr>
        <w:t>Alianza Democrática M-19</w:t>
      </w:r>
      <w:r w:rsidRPr="00594DA2">
        <w:rPr>
          <w:rFonts w:eastAsia="Times New Roman" w:cs="Times New Roman"/>
          <w:sz w:val="24"/>
          <w:szCs w:val="24"/>
          <w:lang w:eastAsia="es-CO"/>
        </w:rPr>
        <w:t xml:space="preserve"> y el </w:t>
      </w:r>
      <w:r w:rsidRPr="00594DA2">
        <w:rPr>
          <w:rFonts w:eastAsia="Times New Roman" w:cs="Times New Roman"/>
          <w:b/>
          <w:sz w:val="24"/>
          <w:szCs w:val="24"/>
          <w:lang w:eastAsia="es-CO"/>
        </w:rPr>
        <w:t>Movimiento de Salvación Nacional</w:t>
      </w:r>
      <w:r w:rsidRPr="00594DA2">
        <w:rPr>
          <w:rFonts w:eastAsia="Times New Roman" w:cs="Times New Roman"/>
          <w:sz w:val="24"/>
          <w:szCs w:val="24"/>
          <w:lang w:eastAsia="es-CO"/>
        </w:rPr>
        <w:t xml:space="preserve">. </w:t>
      </w:r>
    </w:p>
    <w:p w14:paraId="49F13A35" w14:textId="77777777" w:rsidR="009B1DC7" w:rsidRPr="00594DA2" w:rsidRDefault="009B1DC7" w:rsidP="00642B12">
      <w:pPr>
        <w:spacing w:after="0" w:line="240" w:lineRule="auto"/>
        <w:jc w:val="both"/>
        <w:rPr>
          <w:rFonts w:eastAsia="Times New Roman" w:cs="Times New Roman"/>
          <w:sz w:val="24"/>
          <w:szCs w:val="24"/>
          <w:lang w:eastAsia="es-CO"/>
        </w:rPr>
      </w:pPr>
    </w:p>
    <w:p w14:paraId="4652D6CD" w14:textId="77777777" w:rsidR="009B1DC7"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norma pasó a la </w:t>
      </w:r>
      <w:r w:rsidRPr="00594DA2">
        <w:rPr>
          <w:rFonts w:eastAsia="Times New Roman" w:cs="Times New Roman"/>
          <w:b/>
          <w:sz w:val="24"/>
          <w:szCs w:val="24"/>
          <w:lang w:eastAsia="es-CO"/>
        </w:rPr>
        <w:t>Corte Suprema</w:t>
      </w:r>
      <w:r w:rsidRPr="00594DA2">
        <w:rPr>
          <w:rFonts w:eastAsia="Times New Roman" w:cs="Times New Roman"/>
          <w:sz w:val="24"/>
          <w:szCs w:val="24"/>
          <w:lang w:eastAsia="es-CO"/>
        </w:rPr>
        <w:t xml:space="preserve">. Nuevamente se esperaba el pronunciamiento. </w:t>
      </w:r>
    </w:p>
    <w:p w14:paraId="73073E40" w14:textId="77777777" w:rsidR="009B1DC7" w:rsidRPr="00594DA2" w:rsidRDefault="009B1DC7" w:rsidP="00642B12">
      <w:pPr>
        <w:spacing w:after="0" w:line="240" w:lineRule="auto"/>
        <w:jc w:val="both"/>
        <w:rPr>
          <w:rFonts w:eastAsia="Times New Roman" w:cs="Times New Roman"/>
          <w:sz w:val="24"/>
          <w:szCs w:val="24"/>
          <w:lang w:eastAsia="es-CO"/>
        </w:rPr>
      </w:pPr>
    </w:p>
    <w:p w14:paraId="77EC1DE6" w14:textId="77777777" w:rsidR="00DE2B48"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La decisión se pronunció en octubre</w:t>
      </w:r>
      <w:r w:rsidR="009B1DC7" w:rsidRPr="00594DA2">
        <w:rPr>
          <w:rFonts w:eastAsia="Times New Roman" w:cs="Times New Roman"/>
          <w:sz w:val="24"/>
          <w:szCs w:val="24"/>
          <w:lang w:eastAsia="es-CO"/>
        </w:rPr>
        <w:t xml:space="preserve"> de 1990: es </w:t>
      </w:r>
      <w:r w:rsidR="009B1DC7" w:rsidRPr="00594DA2">
        <w:rPr>
          <w:rFonts w:eastAsia="Times New Roman" w:cs="Times New Roman"/>
          <w:b/>
          <w:sz w:val="24"/>
          <w:szCs w:val="24"/>
          <w:lang w:eastAsia="es-CO"/>
        </w:rPr>
        <w:t>constitucional el decreto</w:t>
      </w:r>
      <w:r w:rsidR="009B1DC7" w:rsidRPr="00594DA2">
        <w:rPr>
          <w:rFonts w:eastAsia="Times New Roman" w:cs="Times New Roman"/>
          <w:sz w:val="24"/>
          <w:szCs w:val="24"/>
          <w:lang w:eastAsia="es-CO"/>
        </w:rPr>
        <w:t xml:space="preserve">. Dos puntos fueron clave en la sentencia: el </w:t>
      </w:r>
      <w:r w:rsidR="009B1DC7" w:rsidRPr="00594DA2">
        <w:rPr>
          <w:rFonts w:eastAsia="Times New Roman" w:cs="Times New Roman"/>
          <w:b/>
          <w:sz w:val="24"/>
          <w:szCs w:val="24"/>
          <w:lang w:eastAsia="es-CO"/>
        </w:rPr>
        <w:t>poder constituyente</w:t>
      </w:r>
      <w:r w:rsidR="009B1DC7" w:rsidRPr="00594DA2">
        <w:rPr>
          <w:rFonts w:eastAsia="Times New Roman" w:cs="Times New Roman"/>
          <w:sz w:val="24"/>
          <w:szCs w:val="24"/>
          <w:lang w:eastAsia="es-CO"/>
        </w:rPr>
        <w:t xml:space="preserve"> y su posibilidad de darse una constitución política y la posibilidad de que, a través de este mecanismo, se </w:t>
      </w:r>
      <w:r w:rsidRPr="00594DA2">
        <w:rPr>
          <w:rFonts w:eastAsia="Times New Roman" w:cs="Times New Roman"/>
          <w:sz w:val="24"/>
          <w:szCs w:val="24"/>
          <w:lang w:eastAsia="es-CO"/>
        </w:rPr>
        <w:t>alcanzar</w:t>
      </w:r>
      <w:r w:rsidR="009B1DC7" w:rsidRPr="00594DA2">
        <w:rPr>
          <w:rFonts w:eastAsia="Times New Roman" w:cs="Times New Roman"/>
          <w:sz w:val="24"/>
          <w:szCs w:val="24"/>
          <w:lang w:eastAsia="es-CO"/>
        </w:rPr>
        <w:t>a</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la paz</w:t>
      </w:r>
      <w:r w:rsidRPr="00594DA2">
        <w:rPr>
          <w:rFonts w:eastAsia="Times New Roman" w:cs="Times New Roman"/>
          <w:sz w:val="24"/>
          <w:szCs w:val="24"/>
          <w:lang w:eastAsia="es-CO"/>
        </w:rPr>
        <w:t>, anhelo querido por los colombianos desde los inicios de la vida republicana</w:t>
      </w:r>
      <w:r w:rsidR="00FD5B10" w:rsidRPr="00594DA2">
        <w:rPr>
          <w:rFonts w:eastAsia="Times New Roman" w:cs="Times New Roman"/>
          <w:sz w:val="24"/>
          <w:szCs w:val="24"/>
          <w:lang w:eastAsia="es-CO"/>
        </w:rPr>
        <w:t xml:space="preserve"> y valor fundante de las organizaciones políticas</w:t>
      </w:r>
      <w:r w:rsidRPr="00594DA2">
        <w:rPr>
          <w:rFonts w:eastAsia="Times New Roman" w:cs="Times New Roman"/>
          <w:sz w:val="24"/>
          <w:szCs w:val="24"/>
          <w:lang w:eastAsia="es-CO"/>
        </w:rPr>
        <w:t>.</w:t>
      </w:r>
    </w:p>
    <w:p w14:paraId="3843FC1D" w14:textId="77777777" w:rsidR="00DE2B48" w:rsidRPr="00594DA2" w:rsidRDefault="00DE2B48" w:rsidP="00642B12">
      <w:pPr>
        <w:spacing w:after="0" w:line="240" w:lineRule="auto"/>
        <w:jc w:val="both"/>
        <w:rPr>
          <w:rFonts w:eastAsia="Times New Roman" w:cs="Times New Roman"/>
          <w:sz w:val="24"/>
          <w:szCs w:val="24"/>
          <w:lang w:eastAsia="es-CO"/>
        </w:rPr>
      </w:pPr>
    </w:p>
    <w:p w14:paraId="232BAC3E" w14:textId="77777777" w:rsidR="00DE2B48"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Lo que sigue puede sintetizars</w:t>
      </w:r>
      <w:r w:rsidR="00FD5B10" w:rsidRPr="00594DA2">
        <w:rPr>
          <w:rFonts w:eastAsia="Times New Roman" w:cs="Times New Roman"/>
          <w:sz w:val="24"/>
          <w:szCs w:val="24"/>
          <w:lang w:eastAsia="es-CO"/>
        </w:rPr>
        <w:t xml:space="preserve">e: </w:t>
      </w:r>
      <w:r w:rsidR="00FD5B10" w:rsidRPr="00594DA2">
        <w:rPr>
          <w:rFonts w:eastAsia="Times New Roman" w:cs="Times New Roman"/>
          <w:b/>
          <w:sz w:val="24"/>
          <w:szCs w:val="24"/>
          <w:lang w:eastAsia="es-CO"/>
        </w:rPr>
        <w:t>9 de diciembre de 1990</w:t>
      </w:r>
      <w:r w:rsidR="00FD5B10" w:rsidRPr="00594DA2">
        <w:rPr>
          <w:rFonts w:eastAsia="Times New Roman" w:cs="Times New Roman"/>
          <w:sz w:val="24"/>
          <w:szCs w:val="24"/>
          <w:lang w:eastAsia="es-CO"/>
        </w:rPr>
        <w:t xml:space="preserve"> -</w:t>
      </w:r>
      <w:r w:rsidR="00493461" w:rsidRPr="00594DA2">
        <w:rPr>
          <w:rFonts w:eastAsia="Times New Roman" w:cs="Times New Roman"/>
          <w:sz w:val="24"/>
          <w:szCs w:val="24"/>
          <w:lang w:eastAsia="es-CO"/>
        </w:rPr>
        <w:t xml:space="preserve">Elecciones </w:t>
      </w:r>
      <w:r w:rsidRPr="00594DA2">
        <w:rPr>
          <w:rFonts w:eastAsia="Times New Roman" w:cs="Times New Roman"/>
          <w:sz w:val="24"/>
          <w:szCs w:val="24"/>
          <w:lang w:eastAsia="es-CO"/>
        </w:rPr>
        <w:t xml:space="preserve">para </w:t>
      </w:r>
      <w:r w:rsidR="00493461" w:rsidRPr="00594DA2">
        <w:rPr>
          <w:rFonts w:eastAsia="Times New Roman" w:cs="Times New Roman"/>
          <w:sz w:val="24"/>
          <w:szCs w:val="24"/>
          <w:lang w:eastAsia="es-CO"/>
        </w:rPr>
        <w:t xml:space="preserve">decidir sobre la convocatoria e integrar </w:t>
      </w:r>
      <w:r w:rsidRPr="00594DA2">
        <w:rPr>
          <w:rFonts w:eastAsia="Times New Roman" w:cs="Times New Roman"/>
          <w:sz w:val="24"/>
          <w:szCs w:val="24"/>
          <w:lang w:eastAsia="es-CO"/>
        </w:rPr>
        <w:t xml:space="preserve">la </w:t>
      </w:r>
      <w:r w:rsidR="00FD5B10" w:rsidRPr="00594DA2">
        <w:rPr>
          <w:rFonts w:eastAsia="Times New Roman" w:cs="Times New Roman"/>
          <w:sz w:val="24"/>
          <w:szCs w:val="24"/>
          <w:lang w:eastAsia="es-CO"/>
        </w:rPr>
        <w:t xml:space="preserve">Asamblea Nacional Constituyente-; </w:t>
      </w:r>
      <w:r w:rsidR="00FD5B10" w:rsidRPr="00594DA2">
        <w:rPr>
          <w:rFonts w:eastAsia="Times New Roman" w:cs="Times New Roman"/>
          <w:b/>
          <w:sz w:val="24"/>
          <w:szCs w:val="24"/>
          <w:lang w:eastAsia="es-CO"/>
        </w:rPr>
        <w:t>5 de febrero de 1991</w:t>
      </w:r>
      <w:r w:rsidR="00FD5B10" w:rsidRPr="00594DA2">
        <w:rPr>
          <w:rFonts w:eastAsia="Times New Roman" w:cs="Times New Roman"/>
          <w:sz w:val="24"/>
          <w:szCs w:val="24"/>
          <w:lang w:eastAsia="es-CO"/>
        </w:rPr>
        <w:t xml:space="preserve"> -</w:t>
      </w:r>
      <w:r w:rsidR="00493461" w:rsidRPr="00594DA2">
        <w:rPr>
          <w:rFonts w:eastAsia="Times New Roman" w:cs="Times New Roman"/>
          <w:sz w:val="24"/>
          <w:szCs w:val="24"/>
          <w:lang w:eastAsia="es-CO"/>
        </w:rPr>
        <w:t>Instalación</w:t>
      </w:r>
      <w:r w:rsidRPr="00594DA2">
        <w:rPr>
          <w:rFonts w:eastAsia="Times New Roman" w:cs="Times New Roman"/>
          <w:sz w:val="24"/>
          <w:szCs w:val="24"/>
          <w:lang w:eastAsia="es-CO"/>
        </w:rPr>
        <w:t xml:space="preserve">- y </w:t>
      </w:r>
      <w:r w:rsidRPr="00594DA2">
        <w:rPr>
          <w:rFonts w:eastAsia="Times New Roman" w:cs="Times New Roman"/>
          <w:b/>
          <w:sz w:val="24"/>
          <w:szCs w:val="24"/>
          <w:lang w:eastAsia="es-CO"/>
        </w:rPr>
        <w:t>4 de julio de 1991</w:t>
      </w:r>
      <w:r w:rsidRPr="00594DA2">
        <w:rPr>
          <w:rFonts w:eastAsia="Times New Roman" w:cs="Times New Roman"/>
          <w:sz w:val="24"/>
          <w:szCs w:val="24"/>
          <w:lang w:eastAsia="es-CO"/>
        </w:rPr>
        <w:t xml:space="preserve"> -</w:t>
      </w:r>
      <w:r w:rsidR="00493461" w:rsidRPr="00594DA2">
        <w:rPr>
          <w:rFonts w:eastAsia="Times New Roman" w:cs="Times New Roman"/>
          <w:sz w:val="24"/>
          <w:szCs w:val="24"/>
          <w:lang w:eastAsia="es-CO"/>
        </w:rPr>
        <w:t>Clausura</w:t>
      </w:r>
      <w:r w:rsidRPr="00594DA2">
        <w:rPr>
          <w:rFonts w:eastAsia="Times New Roman" w:cs="Times New Roman"/>
          <w:sz w:val="24"/>
          <w:szCs w:val="24"/>
          <w:lang w:eastAsia="es-CO"/>
        </w:rPr>
        <w:t xml:space="preserve">-. </w:t>
      </w:r>
    </w:p>
    <w:p w14:paraId="69C9CCB5" w14:textId="0CCF2A68" w:rsidR="009B1DC7" w:rsidRPr="00594DA2" w:rsidRDefault="009B1DC7" w:rsidP="00642B12">
      <w:pPr>
        <w:spacing w:after="0" w:line="240" w:lineRule="auto"/>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00E43F23" w14:textId="77777777" w:rsidTr="0057502F">
        <w:tc>
          <w:tcPr>
            <w:tcW w:w="9054" w:type="dxa"/>
            <w:gridSpan w:val="2"/>
            <w:shd w:val="clear" w:color="auto" w:fill="000000" w:themeFill="text1"/>
          </w:tcPr>
          <w:p w14:paraId="0A8A90DE" w14:textId="77777777" w:rsidR="00594DA2" w:rsidRPr="00594DA2" w:rsidRDefault="00594DA2" w:rsidP="0057502F">
            <w:pPr>
              <w:jc w:val="center"/>
              <w:rPr>
                <w:rFonts w:cs="Times New Roman"/>
                <w:b/>
                <w:sz w:val="20"/>
                <w:szCs w:val="24"/>
              </w:rPr>
            </w:pPr>
            <w:r w:rsidRPr="00594DA2">
              <w:rPr>
                <w:rFonts w:cs="Times New Roman"/>
                <w:b/>
                <w:sz w:val="20"/>
                <w:szCs w:val="24"/>
              </w:rPr>
              <w:t xml:space="preserve">Profundiza. Recurso nuevo </w:t>
            </w:r>
          </w:p>
        </w:tc>
      </w:tr>
      <w:tr w:rsidR="00594DA2" w:rsidRPr="00594DA2" w14:paraId="1996175C" w14:textId="77777777" w:rsidTr="0057502F">
        <w:tc>
          <w:tcPr>
            <w:tcW w:w="2518" w:type="dxa"/>
          </w:tcPr>
          <w:p w14:paraId="4F56D4D1" w14:textId="77777777" w:rsidR="00594DA2" w:rsidRPr="00594DA2" w:rsidRDefault="00594DA2" w:rsidP="0057502F">
            <w:pPr>
              <w:rPr>
                <w:rFonts w:cs="Times New Roman"/>
                <w:b/>
                <w:sz w:val="20"/>
                <w:szCs w:val="24"/>
              </w:rPr>
            </w:pPr>
            <w:r w:rsidRPr="00594DA2">
              <w:rPr>
                <w:rFonts w:cs="Times New Roman"/>
                <w:b/>
                <w:sz w:val="20"/>
                <w:szCs w:val="24"/>
              </w:rPr>
              <w:t>Código</w:t>
            </w:r>
          </w:p>
        </w:tc>
        <w:tc>
          <w:tcPr>
            <w:tcW w:w="6536" w:type="dxa"/>
          </w:tcPr>
          <w:p w14:paraId="512F2B1F" w14:textId="4BC8D7E9" w:rsidR="00594DA2" w:rsidRPr="00594DA2" w:rsidRDefault="00594DA2" w:rsidP="0057502F">
            <w:pPr>
              <w:jc w:val="both"/>
              <w:rPr>
                <w:rFonts w:cs="Times New Roman"/>
                <w:b/>
                <w:sz w:val="20"/>
                <w:szCs w:val="24"/>
              </w:rPr>
            </w:pPr>
            <w:r w:rsidRPr="00594DA2">
              <w:rPr>
                <w:rFonts w:cs="Times New Roman"/>
                <w:sz w:val="20"/>
                <w:szCs w:val="24"/>
              </w:rPr>
              <w:t>CS_08_12_REC120</w:t>
            </w:r>
          </w:p>
        </w:tc>
      </w:tr>
      <w:tr w:rsidR="00594DA2" w:rsidRPr="00594DA2" w14:paraId="7C39EFDB" w14:textId="77777777" w:rsidTr="0057502F">
        <w:tc>
          <w:tcPr>
            <w:tcW w:w="2518" w:type="dxa"/>
          </w:tcPr>
          <w:p w14:paraId="2E0AE8C2" w14:textId="77777777" w:rsidR="00594DA2" w:rsidRPr="00594DA2" w:rsidRDefault="00594DA2" w:rsidP="0057502F">
            <w:pPr>
              <w:rPr>
                <w:rFonts w:cs="Times New Roman"/>
                <w:b/>
                <w:sz w:val="20"/>
                <w:szCs w:val="24"/>
              </w:rPr>
            </w:pPr>
            <w:r w:rsidRPr="00594DA2">
              <w:rPr>
                <w:rFonts w:cs="Times New Roman"/>
                <w:b/>
                <w:sz w:val="20"/>
                <w:szCs w:val="24"/>
              </w:rPr>
              <w:t>Título</w:t>
            </w:r>
          </w:p>
        </w:tc>
        <w:tc>
          <w:tcPr>
            <w:tcW w:w="6536" w:type="dxa"/>
          </w:tcPr>
          <w:p w14:paraId="73902720" w14:textId="29EA7EB5" w:rsidR="00594DA2" w:rsidRPr="00594DA2" w:rsidRDefault="00594DA2" w:rsidP="0057502F">
            <w:pPr>
              <w:pStyle w:val="Textocomentario"/>
              <w:jc w:val="both"/>
              <w:rPr>
                <w:rFonts w:cs="Times New Roman"/>
                <w:szCs w:val="24"/>
              </w:rPr>
            </w:pPr>
            <w:r w:rsidRPr="00594DA2">
              <w:rPr>
                <w:rFonts w:cs="Times New Roman"/>
                <w:szCs w:val="24"/>
              </w:rPr>
              <w:t>Hacia 1991</w:t>
            </w:r>
            <w:r w:rsidRPr="00594DA2">
              <w:rPr>
                <w:rFonts w:cs="Times New Roman"/>
                <w:szCs w:val="24"/>
                <w:lang w:val="en"/>
              </w:rPr>
              <w:t>.</w:t>
            </w:r>
          </w:p>
        </w:tc>
      </w:tr>
      <w:tr w:rsidR="00594DA2" w:rsidRPr="00594DA2" w14:paraId="16B73E8A" w14:textId="77777777" w:rsidTr="0057502F">
        <w:tc>
          <w:tcPr>
            <w:tcW w:w="2518" w:type="dxa"/>
          </w:tcPr>
          <w:p w14:paraId="55B3A0DD" w14:textId="77777777" w:rsidR="00594DA2" w:rsidRPr="00594DA2" w:rsidRDefault="00594DA2" w:rsidP="0057502F">
            <w:pPr>
              <w:rPr>
                <w:rFonts w:cs="Times New Roman"/>
                <w:b/>
                <w:sz w:val="20"/>
                <w:szCs w:val="24"/>
              </w:rPr>
            </w:pPr>
            <w:r w:rsidRPr="00594DA2">
              <w:rPr>
                <w:rFonts w:cs="Times New Roman"/>
                <w:b/>
                <w:sz w:val="20"/>
                <w:szCs w:val="24"/>
              </w:rPr>
              <w:t>Descripción</w:t>
            </w:r>
          </w:p>
        </w:tc>
        <w:tc>
          <w:tcPr>
            <w:tcW w:w="6536" w:type="dxa"/>
          </w:tcPr>
          <w:p w14:paraId="672F254F" w14:textId="0886F191" w:rsidR="00594DA2" w:rsidRPr="00594DA2" w:rsidRDefault="00594DA2" w:rsidP="0057502F">
            <w:pPr>
              <w:pStyle w:val="Textocomentario"/>
              <w:jc w:val="both"/>
              <w:rPr>
                <w:rFonts w:cs="Times New Roman"/>
                <w:szCs w:val="24"/>
              </w:rPr>
            </w:pPr>
            <w:r w:rsidRPr="00594DA2">
              <w:rPr>
                <w:rFonts w:cs="Times New Roman"/>
                <w:szCs w:val="24"/>
              </w:rPr>
              <w:t>Búsqueda de imágenes sobre la década de los 80 en Colombia</w:t>
            </w:r>
          </w:p>
        </w:tc>
      </w:tr>
    </w:tbl>
    <w:p w14:paraId="05C8FC7A" w14:textId="77777777" w:rsidR="00594DA2" w:rsidRPr="00594DA2" w:rsidRDefault="00594DA2" w:rsidP="00642B12">
      <w:pPr>
        <w:spacing w:after="0" w:line="240" w:lineRule="auto"/>
        <w:rPr>
          <w:rFonts w:eastAsia="Times New Roman" w:cs="Times New Roman"/>
          <w:sz w:val="24"/>
          <w:szCs w:val="24"/>
          <w:lang w:eastAsia="es-CO"/>
        </w:rPr>
      </w:pPr>
    </w:p>
    <w:p w14:paraId="773F9F36" w14:textId="77777777" w:rsidR="008A2D30" w:rsidRPr="00594DA2" w:rsidRDefault="008A2D30">
      <w:pPr>
        <w:rPr>
          <w:rFonts w:eastAsia="Times New Roman" w:cs="Times New Roman"/>
          <w:b/>
          <w:sz w:val="24"/>
          <w:szCs w:val="24"/>
          <w:lang w:eastAsia="es-CO"/>
        </w:rPr>
      </w:pPr>
      <w:r w:rsidRPr="00594DA2">
        <w:rPr>
          <w:rFonts w:eastAsia="Times New Roman" w:cs="Times New Roman"/>
          <w:b/>
          <w:sz w:val="24"/>
          <w:szCs w:val="24"/>
          <w:lang w:eastAsia="es-CO"/>
        </w:rPr>
        <w:br w:type="page"/>
      </w:r>
    </w:p>
    <w:p w14:paraId="7DBF2267" w14:textId="046379AD" w:rsidR="00FD5B10" w:rsidRPr="00594DA2" w:rsidRDefault="00F60EF2" w:rsidP="00642B12">
      <w:p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lastRenderedPageBreak/>
        <w:t xml:space="preserve">[SECCIÓN 3] 3.2 </w:t>
      </w:r>
      <w:r w:rsidRPr="00594DA2">
        <w:rPr>
          <w:rFonts w:eastAsia="Times New Roman" w:cs="Times New Roman"/>
          <w:sz w:val="24"/>
          <w:szCs w:val="24"/>
          <w:lang w:eastAsia="es-CO"/>
        </w:rPr>
        <w:t>Características de su contenido</w:t>
      </w:r>
    </w:p>
    <w:p w14:paraId="2897C3C7" w14:textId="77777777" w:rsidR="00FD5B10" w:rsidRPr="00594DA2" w:rsidRDefault="00FD5B10" w:rsidP="00642B12">
      <w:pPr>
        <w:spacing w:after="0" w:line="240" w:lineRule="auto"/>
        <w:jc w:val="both"/>
        <w:rPr>
          <w:rFonts w:eastAsia="Times New Roman" w:cs="Times New Roman"/>
          <w:sz w:val="24"/>
          <w:szCs w:val="24"/>
          <w:lang w:eastAsia="es-CO"/>
        </w:rPr>
      </w:pPr>
    </w:p>
    <w:p w14:paraId="613E7498" w14:textId="77777777" w:rsidR="002B3E44"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Muchos </w:t>
      </w:r>
      <w:r w:rsidRPr="00594DA2">
        <w:rPr>
          <w:rFonts w:eastAsia="Times New Roman" w:cs="Times New Roman"/>
          <w:b/>
          <w:sz w:val="24"/>
          <w:szCs w:val="24"/>
          <w:lang w:eastAsia="es-CO"/>
        </w:rPr>
        <w:t>análisis</w:t>
      </w:r>
      <w:r w:rsidRPr="00594DA2">
        <w:rPr>
          <w:rFonts w:eastAsia="Times New Roman" w:cs="Times New Roman"/>
          <w:sz w:val="24"/>
          <w:szCs w:val="24"/>
          <w:lang w:eastAsia="es-CO"/>
        </w:rPr>
        <w:t xml:space="preserve"> se han realizado sobre el </w:t>
      </w:r>
      <w:r w:rsidRPr="00594DA2">
        <w:rPr>
          <w:rFonts w:eastAsia="Times New Roman" w:cs="Times New Roman"/>
          <w:b/>
          <w:sz w:val="24"/>
          <w:szCs w:val="24"/>
          <w:lang w:eastAsia="es-CO"/>
        </w:rPr>
        <w:t>proceso constituyente</w:t>
      </w:r>
      <w:r w:rsidR="002B3E44" w:rsidRPr="00594DA2">
        <w:rPr>
          <w:rFonts w:eastAsia="Times New Roman" w:cs="Times New Roman"/>
          <w:sz w:val="24"/>
          <w:szCs w:val="24"/>
          <w:lang w:eastAsia="es-CO"/>
        </w:rPr>
        <w:t xml:space="preserve"> y la </w:t>
      </w:r>
      <w:r w:rsidR="002B3E44" w:rsidRPr="00594DA2">
        <w:rPr>
          <w:rFonts w:eastAsia="Times New Roman" w:cs="Times New Roman"/>
          <w:b/>
          <w:sz w:val="24"/>
          <w:szCs w:val="24"/>
          <w:lang w:eastAsia="es-CO"/>
        </w:rPr>
        <w:t>Constitución de 1991</w:t>
      </w:r>
      <w:r w:rsidRPr="00594DA2">
        <w:rPr>
          <w:rFonts w:eastAsia="Times New Roman" w:cs="Times New Roman"/>
          <w:sz w:val="24"/>
          <w:szCs w:val="24"/>
          <w:lang w:eastAsia="es-CO"/>
        </w:rPr>
        <w:t xml:space="preserve">. Se ha resaltado su importancia como hito en el constitucionalismo latinoamericano tanto por el </w:t>
      </w:r>
      <w:r w:rsidRPr="00594DA2">
        <w:rPr>
          <w:rFonts w:eastAsia="Times New Roman" w:cs="Times New Roman"/>
          <w:b/>
          <w:sz w:val="24"/>
          <w:szCs w:val="24"/>
          <w:lang w:eastAsia="es-CO"/>
        </w:rPr>
        <w:t>proceso de adopción</w:t>
      </w:r>
      <w:r w:rsidRPr="00594DA2">
        <w:rPr>
          <w:rFonts w:eastAsia="Times New Roman" w:cs="Times New Roman"/>
          <w:sz w:val="24"/>
          <w:szCs w:val="24"/>
          <w:lang w:eastAsia="es-CO"/>
        </w:rPr>
        <w:t xml:space="preserve"> como </w:t>
      </w:r>
      <w:r w:rsidR="00985C0B" w:rsidRPr="00594DA2">
        <w:rPr>
          <w:rFonts w:eastAsia="Times New Roman" w:cs="Times New Roman"/>
          <w:sz w:val="24"/>
          <w:szCs w:val="24"/>
          <w:lang w:eastAsia="es-CO"/>
        </w:rPr>
        <w:t xml:space="preserve">por el </w:t>
      </w:r>
      <w:r w:rsidR="00985C0B" w:rsidRPr="00594DA2">
        <w:rPr>
          <w:rFonts w:eastAsia="Times New Roman" w:cs="Times New Roman"/>
          <w:b/>
          <w:sz w:val="24"/>
          <w:szCs w:val="24"/>
          <w:lang w:eastAsia="es-CO"/>
        </w:rPr>
        <w:t>contenido de sus normas</w:t>
      </w:r>
      <w:r w:rsidR="00206C72" w:rsidRPr="00594DA2">
        <w:rPr>
          <w:rFonts w:eastAsia="Times New Roman" w:cs="Times New Roman"/>
          <w:sz w:val="24"/>
          <w:szCs w:val="24"/>
          <w:lang w:eastAsia="es-CO"/>
        </w:rPr>
        <w:t xml:space="preserve"> y aún por sus </w:t>
      </w:r>
      <w:r w:rsidR="00206C72" w:rsidRPr="00594DA2">
        <w:rPr>
          <w:rFonts w:eastAsia="Times New Roman" w:cs="Times New Roman"/>
          <w:b/>
          <w:sz w:val="24"/>
          <w:szCs w:val="24"/>
          <w:lang w:eastAsia="es-CO"/>
        </w:rPr>
        <w:t>desarrollos</w:t>
      </w:r>
      <w:r w:rsidR="00206C72" w:rsidRPr="00594DA2">
        <w:rPr>
          <w:rFonts w:eastAsia="Times New Roman" w:cs="Times New Roman"/>
          <w:sz w:val="24"/>
          <w:szCs w:val="24"/>
          <w:lang w:eastAsia="es-CO"/>
        </w:rPr>
        <w:t xml:space="preserve"> legislativos y judiciales</w:t>
      </w:r>
      <w:r w:rsidR="00985C0B" w:rsidRPr="00594DA2">
        <w:rPr>
          <w:rFonts w:eastAsia="Times New Roman" w:cs="Times New Roman"/>
          <w:sz w:val="24"/>
          <w:szCs w:val="24"/>
          <w:lang w:eastAsia="es-CO"/>
        </w:rPr>
        <w:t>.</w:t>
      </w:r>
    </w:p>
    <w:p w14:paraId="340BDA1D" w14:textId="77777777" w:rsidR="002B3E44" w:rsidRPr="00594DA2" w:rsidRDefault="002B3E44" w:rsidP="00642B12">
      <w:pPr>
        <w:spacing w:after="0" w:line="240" w:lineRule="auto"/>
        <w:jc w:val="both"/>
        <w:rPr>
          <w:rFonts w:eastAsia="Times New Roman" w:cs="Times New Roman"/>
          <w:sz w:val="24"/>
          <w:szCs w:val="24"/>
          <w:lang w:eastAsia="es-CO"/>
        </w:rPr>
      </w:pPr>
    </w:p>
    <w:p w14:paraId="45BB5DC8" w14:textId="77777777" w:rsidR="00DE2B48" w:rsidRPr="00594DA2" w:rsidRDefault="00DE2B48" w:rsidP="00642B12">
      <w:pPr>
        <w:spacing w:after="0" w:line="240" w:lineRule="auto"/>
        <w:jc w:val="both"/>
        <w:rPr>
          <w:rFonts w:eastAsia="Times New Roman" w:cs="Times New Roman"/>
          <w:sz w:val="24"/>
          <w:szCs w:val="24"/>
          <w:lang w:eastAsia="es-CO"/>
        </w:rPr>
      </w:pPr>
      <w:r w:rsidRPr="00594DA2">
        <w:rPr>
          <w:rFonts w:eastAsia="Times New Roman" w:cs="Times New Roman"/>
          <w:b/>
          <w:sz w:val="24"/>
          <w:szCs w:val="24"/>
          <w:lang w:eastAsia="es-CO"/>
        </w:rPr>
        <w:t xml:space="preserve">Experimento democrático sin precedentes </w:t>
      </w:r>
      <w:r w:rsidRPr="00594DA2">
        <w:rPr>
          <w:rFonts w:eastAsia="Times New Roman" w:cs="Times New Roman"/>
          <w:sz w:val="24"/>
          <w:szCs w:val="24"/>
          <w:lang w:eastAsia="es-CO"/>
        </w:rPr>
        <w:t>en Colombia, se ha señalado</w:t>
      </w:r>
      <w:r w:rsidR="002B3E44" w:rsidRPr="00594DA2">
        <w:rPr>
          <w:rFonts w:eastAsia="Times New Roman" w:cs="Times New Roman"/>
          <w:sz w:val="24"/>
          <w:szCs w:val="24"/>
          <w:lang w:eastAsia="es-CO"/>
        </w:rPr>
        <w:t xml:space="preserve"> de lo vivido</w:t>
      </w:r>
      <w:r w:rsidRPr="00594DA2">
        <w:rPr>
          <w:rFonts w:eastAsia="Times New Roman" w:cs="Times New Roman"/>
          <w:sz w:val="24"/>
          <w:szCs w:val="24"/>
          <w:lang w:eastAsia="es-CO"/>
        </w:rPr>
        <w:t xml:space="preserve">. La palabra </w:t>
      </w:r>
      <w:r w:rsidRPr="00594DA2">
        <w:rPr>
          <w:rFonts w:eastAsia="Times New Roman" w:cs="Times New Roman"/>
          <w:b/>
          <w:sz w:val="24"/>
          <w:szCs w:val="24"/>
          <w:lang w:eastAsia="es-CO"/>
        </w:rPr>
        <w:t>consenso</w:t>
      </w:r>
      <w:r w:rsidRPr="00594DA2">
        <w:rPr>
          <w:rFonts w:eastAsia="Times New Roman" w:cs="Times New Roman"/>
          <w:sz w:val="24"/>
          <w:szCs w:val="24"/>
          <w:lang w:eastAsia="es-CO"/>
        </w:rPr>
        <w:t xml:space="preserve">, esquiva en la constitución social y en la conformación política, se hizo presente como </w:t>
      </w:r>
      <w:r w:rsidRPr="00594DA2">
        <w:rPr>
          <w:rFonts w:eastAsia="Times New Roman" w:cs="Times New Roman"/>
          <w:b/>
          <w:sz w:val="24"/>
          <w:szCs w:val="24"/>
          <w:lang w:eastAsia="es-CO"/>
        </w:rPr>
        <w:t>filosofía</w:t>
      </w:r>
      <w:r w:rsidRPr="00594DA2">
        <w:rPr>
          <w:rFonts w:eastAsia="Times New Roman" w:cs="Times New Roman"/>
          <w:sz w:val="24"/>
          <w:szCs w:val="24"/>
          <w:lang w:eastAsia="es-CO"/>
        </w:rPr>
        <w:t xml:space="preserve"> </w:t>
      </w:r>
      <w:r w:rsidR="00CB65FA" w:rsidRPr="00594DA2">
        <w:rPr>
          <w:rFonts w:eastAsia="Times New Roman" w:cs="Times New Roman"/>
          <w:sz w:val="24"/>
          <w:szCs w:val="24"/>
          <w:lang w:eastAsia="es-CO"/>
        </w:rPr>
        <w:t xml:space="preserve">y </w:t>
      </w:r>
      <w:r w:rsidR="00CB65FA" w:rsidRPr="00594DA2">
        <w:rPr>
          <w:rFonts w:eastAsia="Times New Roman" w:cs="Times New Roman"/>
          <w:b/>
          <w:sz w:val="24"/>
          <w:szCs w:val="24"/>
          <w:lang w:eastAsia="es-CO"/>
        </w:rPr>
        <w:t>realidad</w:t>
      </w:r>
      <w:r w:rsidR="00CB65FA"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de este evento. De esa forma, el pacto social y político </w:t>
      </w:r>
      <w:r w:rsidR="002B3E44" w:rsidRPr="00594DA2">
        <w:rPr>
          <w:rFonts w:eastAsia="Times New Roman" w:cs="Times New Roman"/>
          <w:sz w:val="24"/>
          <w:szCs w:val="24"/>
          <w:lang w:eastAsia="es-CO"/>
        </w:rPr>
        <w:t>evidenció</w:t>
      </w:r>
      <w:r w:rsidRPr="00594DA2">
        <w:rPr>
          <w:rFonts w:eastAsia="Times New Roman" w:cs="Times New Roman"/>
          <w:sz w:val="24"/>
          <w:szCs w:val="24"/>
          <w:lang w:eastAsia="es-CO"/>
        </w:rPr>
        <w:t xml:space="preserve"> el </w:t>
      </w:r>
      <w:r w:rsidRPr="00594DA2">
        <w:rPr>
          <w:rFonts w:eastAsia="Times New Roman" w:cs="Times New Roman"/>
          <w:b/>
          <w:sz w:val="24"/>
          <w:szCs w:val="24"/>
          <w:lang w:eastAsia="es-CO"/>
        </w:rPr>
        <w:t>pluralismo</w:t>
      </w:r>
      <w:r w:rsidRPr="00594DA2">
        <w:rPr>
          <w:rFonts w:eastAsia="Times New Roman" w:cs="Times New Roman"/>
          <w:sz w:val="24"/>
          <w:szCs w:val="24"/>
          <w:lang w:eastAsia="es-CO"/>
        </w:rPr>
        <w:t xml:space="preserve"> subyacente en la </w:t>
      </w:r>
      <w:r w:rsidRPr="00594DA2">
        <w:rPr>
          <w:rFonts w:eastAsia="Times New Roman" w:cs="Times New Roman"/>
          <w:b/>
          <w:sz w:val="24"/>
          <w:szCs w:val="24"/>
          <w:lang w:eastAsia="es-CO"/>
        </w:rPr>
        <w:t>experiencia constituyente</w:t>
      </w:r>
      <w:r w:rsidR="00CB65FA" w:rsidRPr="00594DA2">
        <w:rPr>
          <w:rFonts w:eastAsia="Times New Roman" w:cs="Times New Roman"/>
          <w:sz w:val="24"/>
          <w:szCs w:val="24"/>
          <w:lang w:eastAsia="es-CO"/>
        </w:rPr>
        <w:t xml:space="preserve">. Ayudó </w:t>
      </w:r>
      <w:r w:rsidRPr="00594DA2">
        <w:rPr>
          <w:rFonts w:eastAsia="Times New Roman" w:cs="Times New Roman"/>
          <w:sz w:val="24"/>
          <w:szCs w:val="24"/>
          <w:lang w:eastAsia="es-CO"/>
        </w:rPr>
        <w:t xml:space="preserve">el que los resultados obtenidos el 9 de diciembre </w:t>
      </w:r>
      <w:r w:rsidRPr="00594DA2">
        <w:rPr>
          <w:rFonts w:eastAsia="Times New Roman" w:cs="Times New Roman"/>
          <w:b/>
          <w:sz w:val="24"/>
          <w:szCs w:val="24"/>
          <w:lang w:eastAsia="es-CO"/>
        </w:rPr>
        <w:t>no arrojaron un grupo mayoritario</w:t>
      </w:r>
      <w:r w:rsidRPr="00594DA2">
        <w:rPr>
          <w:rFonts w:eastAsia="Times New Roman" w:cs="Times New Roman"/>
          <w:sz w:val="24"/>
          <w:szCs w:val="24"/>
          <w:lang w:eastAsia="es-CO"/>
        </w:rPr>
        <w:t xml:space="preserve"> y se conformó un </w:t>
      </w:r>
      <w:r w:rsidRPr="00594DA2">
        <w:rPr>
          <w:rFonts w:eastAsia="Times New Roman" w:cs="Times New Roman"/>
          <w:b/>
          <w:sz w:val="24"/>
          <w:szCs w:val="24"/>
          <w:lang w:eastAsia="es-CO"/>
        </w:rPr>
        <w:t>cuerpo pluripartidista</w:t>
      </w:r>
      <w:r w:rsidR="00CB65FA" w:rsidRPr="00594DA2">
        <w:rPr>
          <w:rFonts w:eastAsia="Times New Roman" w:cs="Times New Roman"/>
          <w:sz w:val="24"/>
          <w:szCs w:val="24"/>
          <w:lang w:eastAsia="es-CO"/>
        </w:rPr>
        <w:t xml:space="preserve"> </w:t>
      </w:r>
      <w:r w:rsidRPr="00594DA2">
        <w:rPr>
          <w:rFonts w:eastAsia="Times New Roman" w:cs="Times New Roman"/>
          <w:sz w:val="24"/>
          <w:szCs w:val="24"/>
          <w:lang w:eastAsia="es-CO"/>
        </w:rPr>
        <w:t xml:space="preserve">integrado por 74 constituyentes. </w:t>
      </w:r>
    </w:p>
    <w:p w14:paraId="400993EE" w14:textId="77777777" w:rsidR="00DE2B48" w:rsidRPr="00594DA2" w:rsidRDefault="00DE2B48" w:rsidP="00642B12">
      <w:pPr>
        <w:spacing w:after="0" w:line="240" w:lineRule="auto"/>
        <w:jc w:val="both"/>
        <w:rPr>
          <w:rFonts w:eastAsia="Times New Roman" w:cs="Times New Roman"/>
          <w:sz w:val="24"/>
          <w:szCs w:val="24"/>
          <w:lang w:eastAsia="es-CO"/>
        </w:rPr>
      </w:pPr>
    </w:p>
    <w:p w14:paraId="4A7CD5DF" w14:textId="77777777" w:rsidR="002B3E44" w:rsidRPr="00594DA2" w:rsidRDefault="002B3E44"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Veamos criterios de interpretación para entender el proyecto político, social y cultural de 1991.</w:t>
      </w:r>
    </w:p>
    <w:p w14:paraId="32259FA2" w14:textId="77777777" w:rsidR="002B3E44" w:rsidRPr="00594DA2" w:rsidRDefault="002B3E44" w:rsidP="00642B12">
      <w:pPr>
        <w:spacing w:after="0" w:line="240" w:lineRule="auto"/>
        <w:jc w:val="both"/>
        <w:rPr>
          <w:rFonts w:eastAsia="Times New Roman" w:cs="Times New Roman"/>
          <w:sz w:val="24"/>
          <w:szCs w:val="24"/>
          <w:lang w:eastAsia="es-CO"/>
        </w:rPr>
      </w:pPr>
    </w:p>
    <w:p w14:paraId="6869D899" w14:textId="02B4D23E" w:rsidR="002B3E44" w:rsidRPr="00594DA2" w:rsidRDefault="002B3E44" w:rsidP="003C50F3">
      <w:pPr>
        <w:pStyle w:val="Prrafodelista"/>
        <w:numPr>
          <w:ilvl w:val="0"/>
          <w:numId w:val="26"/>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Constitución de la </w:t>
      </w:r>
      <w:r w:rsidR="00CB65FA" w:rsidRPr="00594DA2">
        <w:rPr>
          <w:rFonts w:eastAsia="Times New Roman" w:cs="Times New Roman"/>
          <w:b/>
          <w:sz w:val="24"/>
          <w:szCs w:val="24"/>
          <w:lang w:eastAsia="es-CO"/>
        </w:rPr>
        <w:t>Dignidad Humana</w:t>
      </w:r>
      <w:r w:rsidR="00985C0B" w:rsidRPr="00594DA2">
        <w:rPr>
          <w:rFonts w:eastAsia="Times New Roman" w:cs="Times New Roman"/>
          <w:sz w:val="24"/>
          <w:szCs w:val="24"/>
          <w:lang w:eastAsia="es-CO"/>
        </w:rPr>
        <w:t xml:space="preserve">. </w:t>
      </w:r>
      <w:r w:rsidR="007D13D1" w:rsidRPr="00594DA2">
        <w:rPr>
          <w:rFonts w:eastAsia="Times New Roman" w:cs="Times New Roman"/>
          <w:sz w:val="24"/>
          <w:szCs w:val="24"/>
          <w:lang w:eastAsia="es-CO"/>
        </w:rPr>
        <w:t>La Dignidad Humana se constituyó en un</w:t>
      </w:r>
      <w:r w:rsidR="00985C0B" w:rsidRPr="00594DA2">
        <w:rPr>
          <w:rFonts w:eastAsia="Times New Roman" w:cs="Times New Roman"/>
          <w:sz w:val="24"/>
          <w:szCs w:val="24"/>
          <w:lang w:eastAsia="es-CO"/>
        </w:rPr>
        <w:t xml:space="preserve"> principio constitucional sobre el que se construyó el nuevo orden político</w:t>
      </w:r>
      <w:r w:rsidR="00CB65FA" w:rsidRPr="00594DA2">
        <w:rPr>
          <w:rFonts w:eastAsia="Times New Roman" w:cs="Times New Roman"/>
          <w:sz w:val="24"/>
          <w:szCs w:val="24"/>
          <w:lang w:eastAsia="es-CO"/>
        </w:rPr>
        <w:t>, como se señala en el artículo 1</w:t>
      </w:r>
      <w:r w:rsidR="00985C0B" w:rsidRPr="00594DA2">
        <w:rPr>
          <w:rFonts w:eastAsia="Times New Roman" w:cs="Times New Roman"/>
          <w:sz w:val="24"/>
          <w:szCs w:val="24"/>
          <w:lang w:eastAsia="es-CO"/>
        </w:rPr>
        <w:t xml:space="preserve">. Principio clave para </w:t>
      </w:r>
      <w:r w:rsidRPr="00594DA2">
        <w:rPr>
          <w:rFonts w:eastAsia="Times New Roman" w:cs="Times New Roman"/>
          <w:sz w:val="24"/>
          <w:szCs w:val="24"/>
          <w:lang w:eastAsia="es-CO"/>
        </w:rPr>
        <w:t xml:space="preserve">los procesos de </w:t>
      </w:r>
      <w:r w:rsidRPr="00594DA2">
        <w:rPr>
          <w:rFonts w:eastAsia="Times New Roman" w:cs="Times New Roman"/>
          <w:b/>
          <w:sz w:val="24"/>
          <w:szCs w:val="24"/>
          <w:lang w:eastAsia="es-CO"/>
        </w:rPr>
        <w:t>democratización colombiana</w:t>
      </w:r>
      <w:r w:rsidRPr="00594DA2">
        <w:rPr>
          <w:rFonts w:eastAsia="Times New Roman" w:cs="Times New Roman"/>
          <w:sz w:val="24"/>
          <w:szCs w:val="24"/>
          <w:lang w:eastAsia="es-CO"/>
        </w:rPr>
        <w:t xml:space="preserve">. </w:t>
      </w:r>
      <w:r w:rsidR="00985C0B" w:rsidRPr="00594DA2">
        <w:rPr>
          <w:rFonts w:eastAsia="Times New Roman" w:cs="Times New Roman"/>
          <w:sz w:val="24"/>
          <w:szCs w:val="24"/>
          <w:lang w:eastAsia="es-CO"/>
        </w:rPr>
        <w:t xml:space="preserve">La </w:t>
      </w:r>
      <w:r w:rsidR="007D13D1" w:rsidRPr="00594DA2">
        <w:rPr>
          <w:rFonts w:eastAsia="Times New Roman" w:cs="Times New Roman"/>
          <w:sz w:val="24"/>
          <w:szCs w:val="24"/>
          <w:lang w:eastAsia="es-CO"/>
        </w:rPr>
        <w:t xml:space="preserve">Corte Constitucional </w:t>
      </w:r>
      <w:r w:rsidRPr="00594DA2">
        <w:rPr>
          <w:rFonts w:eastAsia="Times New Roman" w:cs="Times New Roman"/>
          <w:sz w:val="24"/>
          <w:szCs w:val="24"/>
          <w:lang w:eastAsia="es-CO"/>
        </w:rPr>
        <w:t xml:space="preserve">ha puesto de presente que la dignidad se manifiesta en </w:t>
      </w:r>
      <w:r w:rsidRPr="00594DA2">
        <w:rPr>
          <w:rFonts w:eastAsia="Times New Roman" w:cs="Times New Roman"/>
          <w:b/>
          <w:sz w:val="24"/>
          <w:szCs w:val="24"/>
          <w:lang w:eastAsia="es-CO"/>
        </w:rPr>
        <w:t>vivir como se quiere</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vivir bien</w:t>
      </w:r>
      <w:r w:rsidRPr="00594DA2">
        <w:rPr>
          <w:rFonts w:eastAsia="Times New Roman" w:cs="Times New Roman"/>
          <w:sz w:val="24"/>
          <w:szCs w:val="24"/>
          <w:lang w:eastAsia="es-CO"/>
        </w:rPr>
        <w:t xml:space="preserve"> y </w:t>
      </w:r>
      <w:r w:rsidRPr="00594DA2">
        <w:rPr>
          <w:rFonts w:eastAsia="Times New Roman" w:cs="Times New Roman"/>
          <w:b/>
          <w:sz w:val="24"/>
          <w:szCs w:val="24"/>
          <w:lang w:eastAsia="es-CO"/>
        </w:rPr>
        <w:t>vivir sin</w:t>
      </w:r>
      <w:r w:rsidR="00423F1A" w:rsidRPr="00594DA2">
        <w:rPr>
          <w:rFonts w:eastAsia="Times New Roman" w:cs="Times New Roman"/>
          <w:b/>
          <w:sz w:val="24"/>
          <w:szCs w:val="24"/>
          <w:lang w:eastAsia="es-CO"/>
        </w:rPr>
        <w:t xml:space="preserve"> humillaciones</w:t>
      </w:r>
      <w:r w:rsidRPr="00594DA2">
        <w:rPr>
          <w:rFonts w:eastAsia="Times New Roman" w:cs="Times New Roman"/>
          <w:sz w:val="24"/>
          <w:szCs w:val="24"/>
          <w:lang w:eastAsia="es-CO"/>
        </w:rPr>
        <w:t xml:space="preserve">. Verbo que se conjuga en la </w:t>
      </w:r>
      <w:r w:rsidRPr="00594DA2">
        <w:rPr>
          <w:rFonts w:eastAsia="Times New Roman" w:cs="Times New Roman"/>
          <w:b/>
          <w:sz w:val="24"/>
          <w:szCs w:val="24"/>
          <w:lang w:eastAsia="es-CO"/>
        </w:rPr>
        <w:t>cotidianidad</w:t>
      </w:r>
      <w:r w:rsidRPr="00594DA2">
        <w:rPr>
          <w:rFonts w:eastAsia="Times New Roman" w:cs="Times New Roman"/>
          <w:sz w:val="24"/>
          <w:szCs w:val="24"/>
          <w:lang w:eastAsia="es-CO"/>
        </w:rPr>
        <w:t xml:space="preserve"> de los colombianos y frente al cual hay múltiples y </w:t>
      </w:r>
      <w:r w:rsidRPr="00594DA2">
        <w:rPr>
          <w:rFonts w:eastAsia="Times New Roman" w:cs="Times New Roman"/>
          <w:b/>
          <w:sz w:val="24"/>
          <w:szCs w:val="24"/>
          <w:lang w:eastAsia="es-CO"/>
        </w:rPr>
        <w:t>peligrosos enemigos</w:t>
      </w:r>
      <w:r w:rsidRPr="00594DA2">
        <w:rPr>
          <w:rFonts w:eastAsia="Times New Roman" w:cs="Times New Roman"/>
          <w:sz w:val="24"/>
          <w:szCs w:val="24"/>
          <w:lang w:eastAsia="es-CO"/>
        </w:rPr>
        <w:t xml:space="preserve">, especialmente la </w:t>
      </w:r>
      <w:r w:rsidRPr="00594DA2">
        <w:rPr>
          <w:rFonts w:eastAsia="Times New Roman" w:cs="Times New Roman"/>
          <w:b/>
          <w:sz w:val="24"/>
          <w:szCs w:val="24"/>
          <w:lang w:eastAsia="es-CO"/>
        </w:rPr>
        <w:t>pobreza</w:t>
      </w:r>
      <w:r w:rsidRPr="00594DA2">
        <w:rPr>
          <w:rFonts w:eastAsia="Times New Roman" w:cs="Times New Roman"/>
          <w:sz w:val="24"/>
          <w:szCs w:val="24"/>
          <w:lang w:eastAsia="es-CO"/>
        </w:rPr>
        <w:t xml:space="preserve"> y la </w:t>
      </w:r>
      <w:r w:rsidRPr="00594DA2">
        <w:rPr>
          <w:rFonts w:eastAsia="Times New Roman" w:cs="Times New Roman"/>
          <w:b/>
          <w:sz w:val="24"/>
          <w:szCs w:val="24"/>
          <w:lang w:eastAsia="es-CO"/>
        </w:rPr>
        <w:t>desigualdad</w:t>
      </w:r>
      <w:r w:rsidRPr="00594DA2">
        <w:rPr>
          <w:rFonts w:eastAsia="Times New Roman" w:cs="Times New Roman"/>
          <w:sz w:val="24"/>
          <w:szCs w:val="24"/>
          <w:lang w:eastAsia="es-CO"/>
        </w:rPr>
        <w:t xml:space="preserve">, la </w:t>
      </w:r>
      <w:r w:rsidRPr="00594DA2">
        <w:rPr>
          <w:rFonts w:eastAsia="Times New Roman" w:cs="Times New Roman"/>
          <w:b/>
          <w:sz w:val="24"/>
          <w:szCs w:val="24"/>
          <w:lang w:eastAsia="es-CO"/>
        </w:rPr>
        <w:t>segregación</w:t>
      </w:r>
      <w:r w:rsidRPr="00594DA2">
        <w:rPr>
          <w:rFonts w:eastAsia="Times New Roman" w:cs="Times New Roman"/>
          <w:sz w:val="24"/>
          <w:szCs w:val="24"/>
          <w:lang w:eastAsia="es-CO"/>
        </w:rPr>
        <w:t xml:space="preserve"> y la </w:t>
      </w:r>
      <w:r w:rsidRPr="00594DA2">
        <w:rPr>
          <w:rFonts w:eastAsia="Times New Roman" w:cs="Times New Roman"/>
          <w:b/>
          <w:sz w:val="24"/>
          <w:szCs w:val="24"/>
          <w:lang w:eastAsia="es-CO"/>
        </w:rPr>
        <w:t>débil construcción de lo público</w:t>
      </w:r>
      <w:r w:rsidRPr="00594DA2">
        <w:rPr>
          <w:rFonts w:eastAsia="Times New Roman" w:cs="Times New Roman"/>
          <w:sz w:val="24"/>
          <w:szCs w:val="24"/>
          <w:lang w:eastAsia="es-CO"/>
        </w:rPr>
        <w:t>.</w:t>
      </w:r>
    </w:p>
    <w:p w14:paraId="3FA7621D" w14:textId="77777777" w:rsidR="00DE2B48" w:rsidRPr="00594DA2" w:rsidRDefault="00DE2B48" w:rsidP="00642B12">
      <w:pPr>
        <w:spacing w:after="0" w:line="240" w:lineRule="auto"/>
        <w:jc w:val="both"/>
        <w:rPr>
          <w:rFonts w:eastAsia="Times New Roman" w:cs="Times New Roman"/>
          <w:sz w:val="24"/>
          <w:szCs w:val="24"/>
          <w:lang w:eastAsia="es-CO"/>
        </w:rPr>
      </w:pPr>
    </w:p>
    <w:p w14:paraId="136BC808" w14:textId="77777777" w:rsidR="00423F1A" w:rsidRPr="00594DA2" w:rsidRDefault="00423F1A" w:rsidP="003C50F3">
      <w:pPr>
        <w:pStyle w:val="Prrafodelista"/>
        <w:numPr>
          <w:ilvl w:val="0"/>
          <w:numId w:val="26"/>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Constitución de los </w:t>
      </w:r>
      <w:r w:rsidR="00CB65FA" w:rsidRPr="00594DA2">
        <w:rPr>
          <w:rFonts w:eastAsia="Times New Roman" w:cs="Times New Roman"/>
          <w:b/>
          <w:sz w:val="24"/>
          <w:szCs w:val="24"/>
          <w:lang w:eastAsia="es-CO"/>
        </w:rPr>
        <w:t>Derechos</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Vivir dignamente</w:t>
      </w:r>
      <w:r w:rsidRPr="00594DA2">
        <w:rPr>
          <w:rFonts w:eastAsia="Times New Roman" w:cs="Times New Roman"/>
          <w:sz w:val="24"/>
          <w:szCs w:val="24"/>
          <w:lang w:eastAsia="es-CO"/>
        </w:rPr>
        <w:t xml:space="preserve"> tiene una connotación clave para el proyecto constitucional: </w:t>
      </w:r>
      <w:r w:rsidRPr="00594DA2">
        <w:rPr>
          <w:rFonts w:eastAsia="Times New Roman" w:cs="Times New Roman"/>
          <w:b/>
          <w:sz w:val="24"/>
          <w:szCs w:val="24"/>
          <w:lang w:eastAsia="es-CO"/>
        </w:rPr>
        <w:t>hacer efectivos los derechos en la vida de las personas</w:t>
      </w:r>
      <w:r w:rsidRPr="00594DA2">
        <w:rPr>
          <w:rFonts w:eastAsia="Times New Roman" w:cs="Times New Roman"/>
          <w:sz w:val="24"/>
          <w:szCs w:val="24"/>
          <w:lang w:eastAsia="es-CO"/>
        </w:rPr>
        <w:t>.</w:t>
      </w:r>
      <w:r w:rsidR="00CB65FA" w:rsidRPr="00594DA2">
        <w:rPr>
          <w:rFonts w:eastAsia="Times New Roman" w:cs="Times New Roman"/>
          <w:sz w:val="24"/>
          <w:szCs w:val="24"/>
          <w:lang w:eastAsia="es-CO"/>
        </w:rPr>
        <w:t xml:space="preserve"> Un recorrido por sus trasformaciones en más de dos siglos. </w:t>
      </w:r>
      <w:r w:rsidR="00CB65FA" w:rsidRPr="00594DA2">
        <w:rPr>
          <w:rFonts w:eastAsia="Times New Roman" w:cs="Times New Roman"/>
          <w:b/>
          <w:sz w:val="24"/>
          <w:szCs w:val="24"/>
          <w:lang w:eastAsia="es-CO"/>
        </w:rPr>
        <w:t>De una carta reducida</w:t>
      </w:r>
      <w:r w:rsidR="00CB65FA" w:rsidRPr="00594DA2">
        <w:rPr>
          <w:rFonts w:eastAsia="Times New Roman" w:cs="Times New Roman"/>
          <w:sz w:val="24"/>
          <w:szCs w:val="24"/>
          <w:lang w:eastAsia="es-CO"/>
        </w:rPr>
        <w:t>, limitada con la excepcionalidad autoritaria</w:t>
      </w:r>
      <w:r w:rsidR="00CB65FA" w:rsidRPr="00594DA2">
        <w:rPr>
          <w:rFonts w:eastAsia="Times New Roman" w:cs="Times New Roman"/>
          <w:b/>
          <w:sz w:val="24"/>
          <w:szCs w:val="24"/>
          <w:lang w:eastAsia="es-CO"/>
        </w:rPr>
        <w:t>, a una extensa lista de derechos con sus respectivas garantías e instrumentos de protección</w:t>
      </w:r>
      <w:r w:rsidR="00CB65FA" w:rsidRPr="00594DA2">
        <w:rPr>
          <w:rFonts w:eastAsia="Times New Roman" w:cs="Times New Roman"/>
          <w:sz w:val="24"/>
          <w:szCs w:val="24"/>
          <w:lang w:eastAsia="es-CO"/>
        </w:rPr>
        <w:t xml:space="preserve">. Lo político, lo social, lo cultural, lo colectivo y, aunque matizado, lo económico. </w:t>
      </w:r>
      <w:r w:rsidR="00CB65FA" w:rsidRPr="00594DA2">
        <w:rPr>
          <w:rFonts w:eastAsia="Times New Roman" w:cs="Times New Roman"/>
          <w:b/>
          <w:sz w:val="24"/>
          <w:szCs w:val="24"/>
          <w:lang w:eastAsia="es-CO"/>
        </w:rPr>
        <w:t>Del</w:t>
      </w:r>
      <w:r w:rsidR="00CB65FA" w:rsidRPr="00594DA2">
        <w:rPr>
          <w:rFonts w:eastAsia="Times New Roman" w:cs="Times New Roman"/>
          <w:sz w:val="24"/>
          <w:szCs w:val="24"/>
          <w:lang w:eastAsia="es-CO"/>
        </w:rPr>
        <w:t xml:space="preserve"> </w:t>
      </w:r>
      <w:r w:rsidR="00CB65FA" w:rsidRPr="00594DA2">
        <w:rPr>
          <w:rFonts w:eastAsia="Times New Roman" w:cs="Times New Roman"/>
          <w:b/>
          <w:sz w:val="24"/>
          <w:szCs w:val="24"/>
          <w:lang w:eastAsia="es-CO"/>
        </w:rPr>
        <w:t>limitado lenguaje del privilegio</w:t>
      </w:r>
      <w:r w:rsidR="00CB65FA" w:rsidRPr="00594DA2">
        <w:rPr>
          <w:rFonts w:eastAsia="Times New Roman" w:cs="Times New Roman"/>
          <w:sz w:val="24"/>
          <w:szCs w:val="24"/>
          <w:lang w:eastAsia="es-CO"/>
        </w:rPr>
        <w:t xml:space="preserve"> y de la práctica cotidiana del </w:t>
      </w:r>
      <w:r w:rsidR="00CB65FA" w:rsidRPr="00594DA2">
        <w:rPr>
          <w:rFonts w:eastAsia="Times New Roman" w:cs="Times New Roman"/>
          <w:b/>
          <w:sz w:val="24"/>
          <w:szCs w:val="24"/>
          <w:lang w:eastAsia="es-CO"/>
        </w:rPr>
        <w:t>exclusivismo</w:t>
      </w:r>
      <w:r w:rsidR="00CB65FA" w:rsidRPr="00594DA2">
        <w:rPr>
          <w:rFonts w:eastAsia="Times New Roman" w:cs="Times New Roman"/>
          <w:sz w:val="24"/>
          <w:szCs w:val="24"/>
          <w:lang w:eastAsia="es-CO"/>
        </w:rPr>
        <w:t xml:space="preserve"> y al </w:t>
      </w:r>
      <w:r w:rsidR="00CB65FA" w:rsidRPr="00594DA2">
        <w:rPr>
          <w:rFonts w:eastAsia="Times New Roman" w:cs="Times New Roman"/>
          <w:b/>
          <w:sz w:val="24"/>
          <w:szCs w:val="24"/>
          <w:lang w:eastAsia="es-CO"/>
        </w:rPr>
        <w:t>personalismo</w:t>
      </w:r>
      <w:r w:rsidR="00CB65FA" w:rsidRPr="00594DA2">
        <w:rPr>
          <w:rFonts w:eastAsia="Times New Roman" w:cs="Times New Roman"/>
          <w:sz w:val="24"/>
          <w:szCs w:val="24"/>
          <w:lang w:eastAsia="es-CO"/>
        </w:rPr>
        <w:t xml:space="preserve"> (yo) a</w:t>
      </w:r>
      <w:r w:rsidR="00CB65FA" w:rsidRPr="00594DA2">
        <w:rPr>
          <w:rFonts w:eastAsia="Times New Roman" w:cs="Times New Roman"/>
          <w:b/>
          <w:sz w:val="24"/>
          <w:szCs w:val="24"/>
          <w:lang w:eastAsia="es-CO"/>
        </w:rPr>
        <w:t xml:space="preserve">l amplio lenguaje de la titularidad de los derechos </w:t>
      </w:r>
      <w:r w:rsidR="00CB65FA" w:rsidRPr="00594DA2">
        <w:rPr>
          <w:rFonts w:eastAsia="Times New Roman" w:cs="Times New Roman"/>
          <w:sz w:val="24"/>
          <w:szCs w:val="24"/>
          <w:lang w:eastAsia="es-CO"/>
        </w:rPr>
        <w:t xml:space="preserve">y de la </w:t>
      </w:r>
      <w:r w:rsidR="00CB65FA" w:rsidRPr="00594DA2">
        <w:rPr>
          <w:rFonts w:eastAsia="Times New Roman" w:cs="Times New Roman"/>
          <w:b/>
          <w:sz w:val="24"/>
          <w:szCs w:val="24"/>
          <w:lang w:eastAsia="es-CO"/>
        </w:rPr>
        <w:t>práctica diaria mediada por lo colectivo</w:t>
      </w:r>
      <w:r w:rsidR="00CB65FA" w:rsidRPr="00594DA2">
        <w:rPr>
          <w:rFonts w:eastAsia="Times New Roman" w:cs="Times New Roman"/>
          <w:sz w:val="24"/>
          <w:szCs w:val="24"/>
          <w:lang w:eastAsia="es-CO"/>
        </w:rPr>
        <w:t xml:space="preserve"> (nosotros). Esa será una de las tareas del </w:t>
      </w:r>
      <w:r w:rsidR="00CB65FA" w:rsidRPr="00594DA2">
        <w:rPr>
          <w:rFonts w:eastAsia="Times New Roman" w:cs="Times New Roman"/>
          <w:b/>
          <w:sz w:val="24"/>
          <w:szCs w:val="24"/>
          <w:lang w:eastAsia="es-CO"/>
        </w:rPr>
        <w:t>Estado</w:t>
      </w:r>
      <w:r w:rsidR="00CB65FA" w:rsidRPr="00594DA2">
        <w:rPr>
          <w:rFonts w:eastAsia="Times New Roman" w:cs="Times New Roman"/>
          <w:sz w:val="24"/>
          <w:szCs w:val="24"/>
          <w:lang w:eastAsia="es-CO"/>
        </w:rPr>
        <w:t xml:space="preserve">, </w:t>
      </w:r>
      <w:r w:rsidR="00CB65FA" w:rsidRPr="00594DA2">
        <w:rPr>
          <w:rFonts w:eastAsia="Times New Roman" w:cs="Times New Roman"/>
          <w:b/>
          <w:sz w:val="24"/>
          <w:szCs w:val="24"/>
          <w:lang w:eastAsia="es-CO"/>
        </w:rPr>
        <w:t>garantizar su efectividad</w:t>
      </w:r>
      <w:r w:rsidR="00AA311F" w:rsidRPr="00594DA2">
        <w:rPr>
          <w:rFonts w:eastAsia="Times New Roman" w:cs="Times New Roman"/>
          <w:sz w:val="24"/>
          <w:szCs w:val="24"/>
          <w:lang w:eastAsia="es-CO"/>
        </w:rPr>
        <w:t xml:space="preserve"> y deberá ir generando una cultura de los derechos al vivir el texto constitucional</w:t>
      </w:r>
      <w:r w:rsidR="00CB65FA" w:rsidRPr="00594DA2">
        <w:rPr>
          <w:rFonts w:eastAsia="Times New Roman" w:cs="Times New Roman"/>
          <w:sz w:val="24"/>
          <w:szCs w:val="24"/>
          <w:lang w:eastAsia="es-CO"/>
        </w:rPr>
        <w:t xml:space="preserve"> El Título II de la Constitución Política es evidencia normativa de lo anterior, será el eje emblemático de lo realizado y servirá de </w:t>
      </w:r>
      <w:r w:rsidR="00CB65FA" w:rsidRPr="00594DA2">
        <w:rPr>
          <w:rFonts w:eastAsia="Times New Roman" w:cs="Times New Roman"/>
          <w:b/>
          <w:sz w:val="24"/>
          <w:szCs w:val="24"/>
          <w:lang w:eastAsia="es-CO"/>
        </w:rPr>
        <w:t>ejemplo para los procesos constituyentes</w:t>
      </w:r>
      <w:r w:rsidR="00CB65FA" w:rsidRPr="00594DA2">
        <w:rPr>
          <w:rFonts w:eastAsia="Times New Roman" w:cs="Times New Roman"/>
          <w:sz w:val="24"/>
          <w:szCs w:val="24"/>
          <w:lang w:eastAsia="es-CO"/>
        </w:rPr>
        <w:t xml:space="preserve"> que se vivirán en América Latina a finales del Siglo XX y comienzos del Siglo XXI.</w:t>
      </w:r>
    </w:p>
    <w:p w14:paraId="28E5980D" w14:textId="77777777" w:rsidR="00B678CD" w:rsidRPr="00594DA2" w:rsidRDefault="00B678CD" w:rsidP="00642B12">
      <w:pPr>
        <w:spacing w:after="0" w:line="240" w:lineRule="auto"/>
        <w:rPr>
          <w:rFonts w:eastAsia="Times New Roman" w:cs="Times New Roman"/>
          <w:sz w:val="24"/>
          <w:szCs w:val="24"/>
          <w:lang w:eastAsia="es-CO"/>
        </w:rPr>
      </w:pPr>
    </w:p>
    <w:p w14:paraId="0B06E698" w14:textId="77777777" w:rsidR="003F74B7" w:rsidRPr="00594DA2" w:rsidRDefault="00CB65FA" w:rsidP="003C50F3">
      <w:pPr>
        <w:pStyle w:val="Prrafodelista"/>
        <w:numPr>
          <w:ilvl w:val="0"/>
          <w:numId w:val="26"/>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Constitución de la </w:t>
      </w:r>
      <w:r w:rsidRPr="00594DA2">
        <w:rPr>
          <w:rFonts w:eastAsia="Times New Roman" w:cs="Times New Roman"/>
          <w:b/>
          <w:sz w:val="24"/>
          <w:szCs w:val="24"/>
          <w:lang w:eastAsia="es-CO"/>
        </w:rPr>
        <w:t>Diferencia</w:t>
      </w:r>
      <w:r w:rsidRPr="00594DA2">
        <w:rPr>
          <w:rFonts w:eastAsia="Times New Roman" w:cs="Times New Roman"/>
          <w:sz w:val="24"/>
          <w:szCs w:val="24"/>
          <w:lang w:eastAsia="es-CO"/>
        </w:rPr>
        <w:t xml:space="preserve">: En medio de la </w:t>
      </w:r>
      <w:r w:rsidRPr="00594DA2">
        <w:rPr>
          <w:rFonts w:eastAsia="Times New Roman" w:cs="Times New Roman"/>
          <w:b/>
          <w:sz w:val="24"/>
          <w:szCs w:val="24"/>
          <w:lang w:eastAsia="es-CO"/>
        </w:rPr>
        <w:t>igualdad</w:t>
      </w:r>
      <w:r w:rsidRPr="00594DA2">
        <w:rPr>
          <w:rFonts w:eastAsia="Times New Roman" w:cs="Times New Roman"/>
          <w:sz w:val="24"/>
          <w:szCs w:val="24"/>
          <w:lang w:eastAsia="es-CO"/>
        </w:rPr>
        <w:t xml:space="preserve"> el </w:t>
      </w:r>
      <w:r w:rsidRPr="00594DA2">
        <w:rPr>
          <w:rFonts w:eastAsia="Times New Roman" w:cs="Times New Roman"/>
          <w:b/>
          <w:sz w:val="24"/>
          <w:szCs w:val="24"/>
          <w:lang w:eastAsia="es-CO"/>
        </w:rPr>
        <w:t>respeto de la diferencia</w:t>
      </w:r>
      <w:r w:rsidRPr="00594DA2">
        <w:rPr>
          <w:rFonts w:eastAsia="Times New Roman" w:cs="Times New Roman"/>
          <w:sz w:val="24"/>
          <w:szCs w:val="24"/>
          <w:lang w:eastAsia="es-CO"/>
        </w:rPr>
        <w:t xml:space="preserve">. </w:t>
      </w:r>
      <w:r w:rsidR="002E5DD5" w:rsidRPr="00594DA2">
        <w:rPr>
          <w:rFonts w:eastAsia="Times New Roman" w:cs="Times New Roman"/>
          <w:sz w:val="24"/>
          <w:szCs w:val="24"/>
          <w:lang w:eastAsia="es-CO"/>
        </w:rPr>
        <w:t xml:space="preserve">1886 creo un orden social homogeneizante. Fue la forma de crear los vínculos de la nacionalidad: una Lengua, un Dios, una Constitución. Lo diverso era mal visto y rechazado. Exclusión fue la realidad aquel que tuviera opciones diferentes en lo </w:t>
      </w:r>
      <w:r w:rsidR="002E5DD5" w:rsidRPr="00594DA2">
        <w:rPr>
          <w:rFonts w:eastAsia="Times New Roman" w:cs="Times New Roman"/>
          <w:sz w:val="24"/>
          <w:szCs w:val="24"/>
          <w:lang w:eastAsia="es-CO"/>
        </w:rPr>
        <w:lastRenderedPageBreak/>
        <w:t xml:space="preserve">político, ideológico, </w:t>
      </w:r>
      <w:r w:rsidR="003F74B7" w:rsidRPr="00594DA2">
        <w:rPr>
          <w:rFonts w:eastAsia="Times New Roman" w:cs="Times New Roman"/>
          <w:sz w:val="24"/>
          <w:szCs w:val="24"/>
          <w:lang w:eastAsia="es-CO"/>
        </w:rPr>
        <w:t xml:space="preserve">religioso, sexual… lo cual se vivía igualmente en lo racial, étnico y familiar (de mejor familia, no sea igualado, usted no sabe quién soy yo… expresiones que lo reflejaron y el ciudadano: hombre, blanco, legitimo, católico, liberal o conservador, casado…). </w:t>
      </w:r>
      <w:r w:rsidR="003F74B7" w:rsidRPr="00594DA2">
        <w:rPr>
          <w:rFonts w:eastAsia="Times New Roman" w:cs="Times New Roman"/>
          <w:b/>
          <w:sz w:val="24"/>
          <w:szCs w:val="24"/>
          <w:lang w:eastAsia="es-CO"/>
        </w:rPr>
        <w:t>1991</w:t>
      </w:r>
      <w:r w:rsidR="003F74B7" w:rsidRPr="00594DA2">
        <w:rPr>
          <w:rFonts w:eastAsia="Times New Roman" w:cs="Times New Roman"/>
          <w:sz w:val="24"/>
          <w:szCs w:val="24"/>
          <w:lang w:eastAsia="es-CO"/>
        </w:rPr>
        <w:t xml:space="preserve">: </w:t>
      </w:r>
      <w:r w:rsidR="003F74B7" w:rsidRPr="00594DA2">
        <w:rPr>
          <w:rFonts w:eastAsia="Times New Roman" w:cs="Times New Roman"/>
          <w:b/>
          <w:sz w:val="24"/>
          <w:szCs w:val="24"/>
          <w:lang w:eastAsia="es-CO"/>
        </w:rPr>
        <w:t>un orden social diverso, plural e incluyente</w:t>
      </w:r>
      <w:r w:rsidR="003F74B7" w:rsidRPr="00594DA2">
        <w:rPr>
          <w:rFonts w:eastAsia="Times New Roman" w:cs="Times New Roman"/>
          <w:sz w:val="24"/>
          <w:szCs w:val="24"/>
          <w:lang w:eastAsia="es-CO"/>
        </w:rPr>
        <w:t xml:space="preserve"> es el proyecto. Construir una </w:t>
      </w:r>
      <w:r w:rsidR="003F74B7" w:rsidRPr="00594DA2">
        <w:rPr>
          <w:rFonts w:eastAsia="Times New Roman" w:cs="Times New Roman"/>
          <w:b/>
          <w:sz w:val="24"/>
          <w:szCs w:val="24"/>
          <w:lang w:eastAsia="es-CO"/>
        </w:rPr>
        <w:t>identidad nacional plural</w:t>
      </w:r>
      <w:r w:rsidR="003F74B7" w:rsidRPr="00594DA2">
        <w:rPr>
          <w:rFonts w:eastAsia="Times New Roman" w:cs="Times New Roman"/>
          <w:sz w:val="24"/>
          <w:szCs w:val="24"/>
          <w:lang w:eastAsia="es-CO"/>
        </w:rPr>
        <w:t xml:space="preserve"> en la que se </w:t>
      </w:r>
      <w:r w:rsidR="003F74B7" w:rsidRPr="00594DA2">
        <w:rPr>
          <w:rFonts w:eastAsia="Times New Roman" w:cs="Times New Roman"/>
          <w:b/>
          <w:sz w:val="24"/>
          <w:szCs w:val="24"/>
          <w:lang w:eastAsia="es-CO"/>
        </w:rPr>
        <w:t>superen las asimetrías</w:t>
      </w:r>
      <w:r w:rsidR="003F74B7" w:rsidRPr="00594DA2">
        <w:rPr>
          <w:rFonts w:eastAsia="Times New Roman" w:cs="Times New Roman"/>
          <w:sz w:val="24"/>
          <w:szCs w:val="24"/>
          <w:lang w:eastAsia="es-CO"/>
        </w:rPr>
        <w:t xml:space="preserve"> y los </w:t>
      </w:r>
      <w:r w:rsidR="003F74B7" w:rsidRPr="00594DA2">
        <w:rPr>
          <w:rFonts w:eastAsia="Times New Roman" w:cs="Times New Roman"/>
          <w:b/>
          <w:sz w:val="24"/>
          <w:szCs w:val="24"/>
          <w:lang w:eastAsia="es-CO"/>
        </w:rPr>
        <w:t>privilegios</w:t>
      </w:r>
      <w:r w:rsidR="003F74B7" w:rsidRPr="00594DA2">
        <w:rPr>
          <w:rFonts w:eastAsia="Times New Roman" w:cs="Times New Roman"/>
          <w:sz w:val="24"/>
          <w:szCs w:val="24"/>
          <w:lang w:eastAsia="es-CO"/>
        </w:rPr>
        <w:t xml:space="preserve"> y se viva en </w:t>
      </w:r>
      <w:r w:rsidR="003F74B7" w:rsidRPr="00594DA2">
        <w:rPr>
          <w:rFonts w:eastAsia="Times New Roman" w:cs="Times New Roman"/>
          <w:b/>
          <w:sz w:val="24"/>
          <w:szCs w:val="24"/>
          <w:lang w:eastAsia="es-CO"/>
        </w:rPr>
        <w:t>condiciones simétricas de poder</w:t>
      </w:r>
      <w:r w:rsidR="00AA311F" w:rsidRPr="00594DA2">
        <w:rPr>
          <w:rFonts w:eastAsia="Times New Roman" w:cs="Times New Roman"/>
          <w:sz w:val="24"/>
          <w:szCs w:val="24"/>
          <w:lang w:eastAsia="es-CO"/>
        </w:rPr>
        <w:t xml:space="preserve"> (no hay mejor familia, usted quién se cree, sea igualado… cambian las expresiones y el ciudadano es plural).</w:t>
      </w:r>
    </w:p>
    <w:p w14:paraId="22C90DB7" w14:textId="77777777" w:rsidR="00AA311F" w:rsidRPr="00594DA2" w:rsidRDefault="00AA311F" w:rsidP="00642B12">
      <w:pPr>
        <w:pStyle w:val="Prrafodelista"/>
        <w:spacing w:after="0" w:line="240" w:lineRule="auto"/>
        <w:ind w:left="0"/>
        <w:rPr>
          <w:rFonts w:eastAsia="Times New Roman" w:cs="Times New Roman"/>
          <w:sz w:val="24"/>
          <w:szCs w:val="24"/>
          <w:lang w:eastAsia="es-CO"/>
        </w:rPr>
      </w:pPr>
    </w:p>
    <w:p w14:paraId="7AAF4D0F" w14:textId="77777777" w:rsidR="003C50F3" w:rsidRPr="00594DA2" w:rsidRDefault="00AA311F" w:rsidP="003C50F3">
      <w:pPr>
        <w:pStyle w:val="Prrafodelista"/>
        <w:numPr>
          <w:ilvl w:val="0"/>
          <w:numId w:val="26"/>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Constitución de la </w:t>
      </w:r>
      <w:r w:rsidRPr="00594DA2">
        <w:rPr>
          <w:rFonts w:eastAsia="Times New Roman" w:cs="Times New Roman"/>
          <w:b/>
          <w:sz w:val="24"/>
          <w:szCs w:val="24"/>
          <w:lang w:eastAsia="es-CO"/>
        </w:rPr>
        <w:t>Participación</w:t>
      </w:r>
      <w:r w:rsidR="000D17B0" w:rsidRPr="00594DA2">
        <w:rPr>
          <w:rFonts w:eastAsia="Times New Roman" w:cs="Times New Roman"/>
          <w:b/>
          <w:sz w:val="24"/>
          <w:szCs w:val="24"/>
          <w:lang w:eastAsia="es-CO"/>
        </w:rPr>
        <w:t xml:space="preserve"> democrática</w:t>
      </w:r>
      <w:r w:rsidRPr="00594DA2">
        <w:rPr>
          <w:rFonts w:eastAsia="Times New Roman" w:cs="Times New Roman"/>
          <w:b/>
          <w:sz w:val="24"/>
          <w:szCs w:val="24"/>
          <w:lang w:eastAsia="es-CO"/>
        </w:rPr>
        <w:t>. 1886 fue la constitución de la representación política. Elijo a quien me representa.</w:t>
      </w:r>
      <w:r w:rsidRPr="00594DA2">
        <w:rPr>
          <w:rFonts w:eastAsia="Times New Roman" w:cs="Times New Roman"/>
          <w:sz w:val="24"/>
          <w:szCs w:val="24"/>
          <w:lang w:eastAsia="es-CO"/>
        </w:rPr>
        <w:t xml:space="preserve"> </w:t>
      </w:r>
      <w:r w:rsidRPr="00594DA2">
        <w:rPr>
          <w:rFonts w:eastAsia="Times New Roman" w:cs="Times New Roman"/>
          <w:b/>
          <w:sz w:val="24"/>
          <w:szCs w:val="24"/>
          <w:lang w:eastAsia="es-CO"/>
        </w:rPr>
        <w:t>1991 no desprecia la representación</w:t>
      </w:r>
      <w:r w:rsidRPr="00594DA2">
        <w:rPr>
          <w:rFonts w:eastAsia="Times New Roman" w:cs="Times New Roman"/>
          <w:sz w:val="24"/>
          <w:szCs w:val="24"/>
          <w:lang w:eastAsia="es-CO"/>
        </w:rPr>
        <w:t xml:space="preserve">. Busca mejorarla señalando, en algunos casos, la relación de mandato entre el elector y el elegido (institución como la de revocatoria es proyección de esta realidad institucional). Lo que se </w:t>
      </w:r>
      <w:r w:rsidR="00F26F61" w:rsidRPr="00594DA2">
        <w:rPr>
          <w:rFonts w:eastAsia="Times New Roman" w:cs="Times New Roman"/>
          <w:sz w:val="24"/>
          <w:szCs w:val="24"/>
          <w:lang w:eastAsia="es-CO"/>
        </w:rPr>
        <w:t>pretende</w:t>
      </w:r>
      <w:r w:rsidRPr="00594DA2">
        <w:rPr>
          <w:rFonts w:eastAsia="Times New Roman" w:cs="Times New Roman"/>
          <w:sz w:val="24"/>
          <w:szCs w:val="24"/>
          <w:lang w:eastAsia="es-CO"/>
        </w:rPr>
        <w:t xml:space="preserve"> es </w:t>
      </w:r>
      <w:r w:rsidRPr="00594DA2">
        <w:rPr>
          <w:rFonts w:eastAsia="Times New Roman" w:cs="Times New Roman"/>
          <w:b/>
          <w:sz w:val="24"/>
          <w:szCs w:val="24"/>
          <w:lang w:eastAsia="es-CO"/>
        </w:rPr>
        <w:t>ahondar la participación como derecho y deber</w:t>
      </w:r>
      <w:r w:rsidRPr="00594DA2">
        <w:rPr>
          <w:rFonts w:eastAsia="Times New Roman" w:cs="Times New Roman"/>
          <w:sz w:val="24"/>
          <w:szCs w:val="24"/>
          <w:lang w:eastAsia="es-CO"/>
        </w:rPr>
        <w:t xml:space="preserve">. Para eso se señalan </w:t>
      </w:r>
      <w:r w:rsidRPr="00594DA2">
        <w:rPr>
          <w:rFonts w:eastAsia="Times New Roman" w:cs="Times New Roman"/>
          <w:b/>
          <w:sz w:val="24"/>
          <w:szCs w:val="24"/>
          <w:lang w:eastAsia="es-CO"/>
        </w:rPr>
        <w:t>mecanismos</w:t>
      </w:r>
      <w:r w:rsidRPr="00594DA2">
        <w:rPr>
          <w:rFonts w:eastAsia="Times New Roman" w:cs="Times New Roman"/>
          <w:sz w:val="24"/>
          <w:szCs w:val="24"/>
          <w:lang w:eastAsia="es-CO"/>
        </w:rPr>
        <w:t xml:space="preserve"> como </w:t>
      </w:r>
      <w:r w:rsidR="000D17B0" w:rsidRPr="00594DA2">
        <w:rPr>
          <w:rFonts w:eastAsia="Times New Roman" w:cs="Times New Roman"/>
          <w:sz w:val="24"/>
          <w:szCs w:val="24"/>
          <w:lang w:eastAsia="es-CO"/>
        </w:rPr>
        <w:t xml:space="preserve">el voto, el plebiscito, el referendo, la consulta popular, el cabildo abierto, la iniciativa legislativa y la revocatoria del mandato. Por eso, como </w:t>
      </w:r>
      <w:r w:rsidR="000D17B0" w:rsidRPr="00594DA2">
        <w:rPr>
          <w:rFonts w:eastAsia="Times New Roman" w:cs="Times New Roman"/>
          <w:b/>
          <w:sz w:val="24"/>
          <w:szCs w:val="24"/>
          <w:lang w:eastAsia="es-CO"/>
        </w:rPr>
        <w:t>fin del Estado</w:t>
      </w:r>
      <w:r w:rsidR="000D17B0" w:rsidRPr="00594DA2">
        <w:rPr>
          <w:rFonts w:eastAsia="Times New Roman" w:cs="Times New Roman"/>
          <w:sz w:val="24"/>
          <w:szCs w:val="24"/>
          <w:lang w:eastAsia="es-CO"/>
        </w:rPr>
        <w:t xml:space="preserve"> se señala: “</w:t>
      </w:r>
      <w:r w:rsidR="000D17B0" w:rsidRPr="00594DA2">
        <w:rPr>
          <w:rFonts w:eastAsia="Times New Roman" w:cs="Times New Roman"/>
          <w:b/>
          <w:sz w:val="24"/>
          <w:szCs w:val="24"/>
          <w:lang w:eastAsia="es-CO"/>
        </w:rPr>
        <w:t>facilitar la participación de todos</w:t>
      </w:r>
      <w:r w:rsidR="000D17B0" w:rsidRPr="00594DA2">
        <w:rPr>
          <w:rFonts w:eastAsia="Times New Roman" w:cs="Times New Roman"/>
          <w:sz w:val="24"/>
          <w:szCs w:val="24"/>
          <w:lang w:eastAsia="es-CO"/>
        </w:rPr>
        <w:t xml:space="preserve"> en las decisiones que los afectan y en la vida económica, política, administrativa y cultural de la Nación”. Falta mucho porque aún la apatía reina y la movilización es reducida. Pero el </w:t>
      </w:r>
      <w:r w:rsidR="000D17B0" w:rsidRPr="00594DA2">
        <w:rPr>
          <w:rFonts w:eastAsia="Times New Roman" w:cs="Times New Roman"/>
          <w:b/>
          <w:sz w:val="24"/>
          <w:szCs w:val="24"/>
          <w:lang w:eastAsia="es-CO"/>
        </w:rPr>
        <w:t>trabajo es democratizar la democracia</w:t>
      </w:r>
      <w:r w:rsidR="000D17B0" w:rsidRPr="00594DA2">
        <w:rPr>
          <w:rFonts w:eastAsia="Times New Roman" w:cs="Times New Roman"/>
          <w:sz w:val="24"/>
          <w:szCs w:val="24"/>
          <w:lang w:eastAsia="es-CO"/>
        </w:rPr>
        <w:t xml:space="preserve">, como lo expresó un filósofo recordado: </w:t>
      </w:r>
      <w:r w:rsidR="00F26F61" w:rsidRPr="00594DA2">
        <w:rPr>
          <w:rFonts w:eastAsia="Times New Roman" w:cs="Times New Roman"/>
          <w:sz w:val="24"/>
          <w:szCs w:val="24"/>
          <w:lang w:eastAsia="es-CO"/>
        </w:rPr>
        <w:t>Guillermo Hoyos.</w:t>
      </w:r>
      <w:r w:rsidR="00B26DD0" w:rsidRPr="00594DA2">
        <w:rPr>
          <w:rFonts w:eastAsia="Times New Roman" w:cs="Times New Roman"/>
          <w:sz w:val="24"/>
          <w:szCs w:val="24"/>
          <w:lang w:eastAsia="es-CO"/>
        </w:rPr>
        <w:t xml:space="preserve"> Democratizar que comienza por el respeto del otro, su reconocimiento y el diálogo incluyente.</w:t>
      </w:r>
    </w:p>
    <w:p w14:paraId="6380C7B1" w14:textId="77777777" w:rsidR="003C50F3" w:rsidRPr="00594DA2" w:rsidRDefault="003C50F3" w:rsidP="003C50F3">
      <w:pPr>
        <w:pStyle w:val="Prrafodelista"/>
        <w:rPr>
          <w:rFonts w:eastAsia="Times New Roman" w:cs="Times New Roman"/>
          <w:sz w:val="24"/>
          <w:szCs w:val="24"/>
          <w:lang w:eastAsia="es-CO"/>
        </w:rPr>
      </w:pPr>
    </w:p>
    <w:p w14:paraId="729474A9" w14:textId="322C2B2A" w:rsidR="000D17B0" w:rsidRPr="00594DA2" w:rsidRDefault="00B26DD0" w:rsidP="003C50F3">
      <w:pPr>
        <w:pStyle w:val="Prrafodelista"/>
        <w:numPr>
          <w:ilvl w:val="0"/>
          <w:numId w:val="26"/>
        </w:num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La Constitución de la </w:t>
      </w:r>
      <w:r w:rsidRPr="00594DA2">
        <w:rPr>
          <w:rFonts w:eastAsia="Times New Roman" w:cs="Times New Roman"/>
          <w:b/>
          <w:sz w:val="24"/>
          <w:szCs w:val="24"/>
          <w:lang w:eastAsia="es-CO"/>
        </w:rPr>
        <w:t xml:space="preserve">Paz. </w:t>
      </w:r>
      <w:r w:rsidR="00DE2B48" w:rsidRPr="00594DA2">
        <w:rPr>
          <w:rFonts w:eastAsia="Times New Roman" w:cs="Times New Roman"/>
          <w:sz w:val="24"/>
          <w:szCs w:val="24"/>
          <w:lang w:eastAsia="es-CO"/>
        </w:rPr>
        <w:t xml:space="preserve">La Carta de la Paz, título que implica reconocer el papel que se le dio al texto constitucional para </w:t>
      </w:r>
      <w:r w:rsidR="00DE2B48" w:rsidRPr="00594DA2">
        <w:rPr>
          <w:rFonts w:eastAsia="Times New Roman" w:cs="Times New Roman"/>
          <w:b/>
          <w:sz w:val="24"/>
          <w:szCs w:val="24"/>
          <w:lang w:eastAsia="es-CO"/>
        </w:rPr>
        <w:t>pacificar las relaciones sociales de los colombianos</w:t>
      </w:r>
      <w:r w:rsidR="00DE2B48" w:rsidRPr="00594DA2">
        <w:rPr>
          <w:rFonts w:eastAsia="Times New Roman" w:cs="Times New Roman"/>
          <w:sz w:val="24"/>
          <w:szCs w:val="24"/>
          <w:lang w:eastAsia="es-CO"/>
        </w:rPr>
        <w:t xml:space="preserve"> y alcanzar uno de los primeros pasos de la modernidad. No sólo por el contexto de </w:t>
      </w:r>
      <w:r w:rsidR="00DE2B48" w:rsidRPr="00594DA2">
        <w:rPr>
          <w:rFonts w:eastAsia="Times New Roman" w:cs="Times New Roman"/>
          <w:b/>
          <w:sz w:val="24"/>
          <w:szCs w:val="24"/>
          <w:lang w:eastAsia="es-CO"/>
        </w:rPr>
        <w:t>violencia que aquejaba al país</w:t>
      </w:r>
      <w:r w:rsidR="00DE2B48" w:rsidRPr="00594DA2">
        <w:rPr>
          <w:rFonts w:eastAsia="Times New Roman" w:cs="Times New Roman"/>
          <w:sz w:val="24"/>
          <w:szCs w:val="24"/>
          <w:lang w:eastAsia="es-CO"/>
        </w:rPr>
        <w:t xml:space="preserve"> y que manifestaba la crisis. También por  proyectarse en el proceso constituyente, como condición y motor, </w:t>
      </w:r>
      <w:r w:rsidR="00DE2B48" w:rsidRPr="00594DA2">
        <w:rPr>
          <w:rFonts w:eastAsia="Times New Roman" w:cs="Times New Roman"/>
          <w:b/>
          <w:sz w:val="24"/>
          <w:szCs w:val="24"/>
          <w:lang w:eastAsia="es-CO"/>
        </w:rPr>
        <w:t xml:space="preserve">acuerdos de paz firmados </w:t>
      </w:r>
      <w:r w:rsidR="00DE2B48" w:rsidRPr="00594DA2">
        <w:rPr>
          <w:rFonts w:eastAsia="Times New Roman" w:cs="Times New Roman"/>
          <w:sz w:val="24"/>
          <w:szCs w:val="24"/>
          <w:lang w:eastAsia="es-CO"/>
        </w:rPr>
        <w:t xml:space="preserve">con el M-19, el EPL, el Quintín Lame y el PRT. Respaldo ciudadano que se le dio, una especie de refrendación política de lo logrado, al otorgarle a la Alianza Democrática M-19 la segunda votación en la jornada del 19 de abril. </w:t>
      </w:r>
      <w:r w:rsidR="00DE2B48" w:rsidRPr="00594DA2">
        <w:rPr>
          <w:rFonts w:eastAsia="Times New Roman" w:cs="Times New Roman"/>
          <w:b/>
          <w:sz w:val="24"/>
          <w:szCs w:val="24"/>
          <w:lang w:eastAsia="es-CO"/>
        </w:rPr>
        <w:t>Un ciudadano para la paz es lo anhelado</w:t>
      </w:r>
      <w:r w:rsidR="00DE2B48" w:rsidRPr="00594DA2">
        <w:rPr>
          <w:rFonts w:eastAsia="Times New Roman" w:cs="Times New Roman"/>
          <w:sz w:val="24"/>
          <w:szCs w:val="24"/>
          <w:lang w:eastAsia="es-CO"/>
        </w:rPr>
        <w:t>, la esperanza que se proyectó para verse en lo cotidiano, en medio de las ciudades, en las escuelas, en los barrios, en los campos, en las plazas de un municip</w:t>
      </w:r>
      <w:r w:rsidRPr="00594DA2">
        <w:rPr>
          <w:rFonts w:eastAsia="Times New Roman" w:cs="Times New Roman"/>
          <w:sz w:val="24"/>
          <w:szCs w:val="24"/>
          <w:lang w:eastAsia="es-CO"/>
        </w:rPr>
        <w:t>io, al interior de los hogares.</w:t>
      </w:r>
    </w:p>
    <w:p w14:paraId="444C63BE" w14:textId="77777777" w:rsidR="00B26DD0" w:rsidRPr="00594DA2" w:rsidRDefault="00B26DD0" w:rsidP="00642B12">
      <w:pPr>
        <w:pStyle w:val="Prrafodelista"/>
        <w:spacing w:after="0" w:line="240" w:lineRule="auto"/>
        <w:ind w:left="0"/>
        <w:rPr>
          <w:rFonts w:eastAsia="Times New Roman" w:cs="Times New Roman"/>
          <w:sz w:val="24"/>
          <w:szCs w:val="24"/>
          <w:lang w:eastAsia="es-CO"/>
        </w:rPr>
      </w:pPr>
    </w:p>
    <w:p w14:paraId="419B3CAD" w14:textId="77777777" w:rsidR="00B26DD0" w:rsidRPr="00594DA2" w:rsidRDefault="00B26DD0"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Otros criterios nos permiten leer el texto: el control social, la descentralización, la moralización pública, la modernización institucional.</w:t>
      </w:r>
    </w:p>
    <w:p w14:paraId="7B738BB7" w14:textId="77777777" w:rsidR="00B26DD0" w:rsidRPr="00594DA2" w:rsidRDefault="00B26DD0" w:rsidP="00642B12">
      <w:pPr>
        <w:spacing w:after="0" w:line="240" w:lineRule="auto"/>
        <w:jc w:val="both"/>
        <w:rPr>
          <w:rFonts w:eastAsia="Times New Roman" w:cs="Times New Roman"/>
          <w:sz w:val="24"/>
          <w:szCs w:val="24"/>
          <w:lang w:eastAsia="es-CO"/>
        </w:rPr>
      </w:pPr>
    </w:p>
    <w:p w14:paraId="7E62560C" w14:textId="0866F191" w:rsidR="002D10B4" w:rsidRPr="00594DA2" w:rsidRDefault="00B26DD0" w:rsidP="00642B12">
      <w:pPr>
        <w:spacing w:after="0" w:line="240" w:lineRule="auto"/>
        <w:jc w:val="both"/>
        <w:rPr>
          <w:rFonts w:eastAsia="Times New Roman" w:cs="Times New Roman"/>
          <w:sz w:val="24"/>
          <w:szCs w:val="24"/>
          <w:lang w:eastAsia="es-CO"/>
        </w:rPr>
      </w:pPr>
      <w:r w:rsidRPr="00594DA2">
        <w:rPr>
          <w:rFonts w:eastAsia="Times New Roman" w:cs="Times New Roman"/>
          <w:sz w:val="24"/>
          <w:szCs w:val="24"/>
          <w:lang w:eastAsia="es-CO"/>
        </w:rPr>
        <w:t xml:space="preserve">Lo importante es que, como derecho fundamental, se consagra: ARTÍCULO 41. En todas las </w:t>
      </w:r>
      <w:r w:rsidRPr="00594DA2">
        <w:rPr>
          <w:rFonts w:eastAsia="Times New Roman" w:cs="Times New Roman"/>
          <w:b/>
          <w:sz w:val="24"/>
          <w:szCs w:val="24"/>
          <w:lang w:eastAsia="es-CO"/>
        </w:rPr>
        <w:t>instituciones de educación, oficiales o privadas, serán obligatorios el estudio de la Constitución y la Instrucción Cívica</w:t>
      </w:r>
      <w:r w:rsidRPr="00594DA2">
        <w:rPr>
          <w:rFonts w:eastAsia="Times New Roman" w:cs="Times New Roman"/>
          <w:sz w:val="24"/>
          <w:szCs w:val="24"/>
          <w:lang w:eastAsia="es-CO"/>
        </w:rPr>
        <w:t xml:space="preserve">. Así mismo se </w:t>
      </w:r>
      <w:r w:rsidRPr="00594DA2">
        <w:rPr>
          <w:rFonts w:eastAsia="Times New Roman" w:cs="Times New Roman"/>
          <w:b/>
          <w:sz w:val="24"/>
          <w:szCs w:val="24"/>
          <w:lang w:eastAsia="es-CO"/>
        </w:rPr>
        <w:t>fomentarán prácticas democráticas</w:t>
      </w:r>
      <w:r w:rsidRPr="00594DA2">
        <w:rPr>
          <w:rFonts w:eastAsia="Times New Roman" w:cs="Times New Roman"/>
          <w:sz w:val="24"/>
          <w:szCs w:val="24"/>
          <w:lang w:eastAsia="es-CO"/>
        </w:rPr>
        <w:t xml:space="preserve"> para el aprendizaje de los principios y valores de la </w:t>
      </w:r>
      <w:r w:rsidRPr="00594DA2">
        <w:rPr>
          <w:rFonts w:eastAsia="Times New Roman" w:cs="Times New Roman"/>
          <w:b/>
          <w:sz w:val="24"/>
          <w:szCs w:val="24"/>
          <w:lang w:eastAsia="es-CO"/>
        </w:rPr>
        <w:t>participación ciudadana</w:t>
      </w:r>
      <w:r w:rsidRPr="00594DA2">
        <w:rPr>
          <w:rFonts w:eastAsia="Times New Roman" w:cs="Times New Roman"/>
          <w:sz w:val="24"/>
          <w:szCs w:val="24"/>
          <w:lang w:eastAsia="es-CO"/>
        </w:rPr>
        <w:t>. El Es</w:t>
      </w:r>
      <w:r w:rsidR="003C50F3" w:rsidRPr="00594DA2">
        <w:rPr>
          <w:rFonts w:eastAsia="Times New Roman" w:cs="Times New Roman"/>
          <w:sz w:val="24"/>
          <w:szCs w:val="24"/>
          <w:lang w:eastAsia="es-CO"/>
        </w:rPr>
        <w:t>tado divulgará la Constitución.</w:t>
      </w:r>
    </w:p>
    <w:p w14:paraId="3C42C510" w14:textId="77777777" w:rsidR="00594DA2" w:rsidRPr="00594DA2" w:rsidRDefault="00594DA2" w:rsidP="00642B12">
      <w:pPr>
        <w:spacing w:after="0" w:line="240" w:lineRule="auto"/>
        <w:jc w:val="both"/>
        <w:rPr>
          <w:rFonts w:eastAsia="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36"/>
      </w:tblGrid>
      <w:tr w:rsidR="00594DA2" w:rsidRPr="00594DA2" w14:paraId="58EB072B" w14:textId="77777777" w:rsidTr="0057502F">
        <w:tc>
          <w:tcPr>
            <w:tcW w:w="9054" w:type="dxa"/>
            <w:gridSpan w:val="2"/>
            <w:shd w:val="clear" w:color="auto" w:fill="000000" w:themeFill="text1"/>
          </w:tcPr>
          <w:p w14:paraId="4DA1F2C3" w14:textId="77777777" w:rsidR="00594DA2" w:rsidRPr="00594DA2" w:rsidRDefault="00594DA2" w:rsidP="0057502F">
            <w:pPr>
              <w:jc w:val="center"/>
              <w:rPr>
                <w:rFonts w:cs="Times New Roman"/>
                <w:b/>
                <w:sz w:val="20"/>
                <w:szCs w:val="24"/>
              </w:rPr>
            </w:pPr>
            <w:r w:rsidRPr="00594DA2">
              <w:rPr>
                <w:rFonts w:cs="Times New Roman"/>
                <w:b/>
                <w:sz w:val="20"/>
                <w:szCs w:val="24"/>
              </w:rPr>
              <w:t xml:space="preserve">Profundiza. Recurso nuevo </w:t>
            </w:r>
          </w:p>
        </w:tc>
      </w:tr>
      <w:tr w:rsidR="00594DA2" w:rsidRPr="00594DA2" w14:paraId="6151F762" w14:textId="77777777" w:rsidTr="0057502F">
        <w:tc>
          <w:tcPr>
            <w:tcW w:w="2518" w:type="dxa"/>
          </w:tcPr>
          <w:p w14:paraId="4B7EDEC7" w14:textId="77777777" w:rsidR="00594DA2" w:rsidRPr="00594DA2" w:rsidRDefault="00594DA2" w:rsidP="0057502F">
            <w:pPr>
              <w:rPr>
                <w:rFonts w:cs="Times New Roman"/>
                <w:b/>
                <w:sz w:val="20"/>
                <w:szCs w:val="24"/>
              </w:rPr>
            </w:pPr>
            <w:r w:rsidRPr="00594DA2">
              <w:rPr>
                <w:rFonts w:cs="Times New Roman"/>
                <w:b/>
                <w:sz w:val="20"/>
                <w:szCs w:val="24"/>
              </w:rPr>
              <w:lastRenderedPageBreak/>
              <w:t>Código</w:t>
            </w:r>
          </w:p>
        </w:tc>
        <w:tc>
          <w:tcPr>
            <w:tcW w:w="6536" w:type="dxa"/>
          </w:tcPr>
          <w:p w14:paraId="5D35502F" w14:textId="77777777" w:rsidR="00594DA2" w:rsidRPr="00594DA2" w:rsidRDefault="00594DA2" w:rsidP="0057502F">
            <w:pPr>
              <w:jc w:val="both"/>
              <w:rPr>
                <w:rFonts w:cs="Times New Roman"/>
                <w:b/>
                <w:sz w:val="20"/>
                <w:szCs w:val="24"/>
              </w:rPr>
            </w:pPr>
            <w:r w:rsidRPr="00594DA2">
              <w:rPr>
                <w:rFonts w:cs="Times New Roman"/>
                <w:sz w:val="20"/>
                <w:szCs w:val="24"/>
              </w:rPr>
              <w:t>CS_08_12_REC120</w:t>
            </w:r>
          </w:p>
        </w:tc>
      </w:tr>
      <w:tr w:rsidR="00594DA2" w:rsidRPr="00594DA2" w14:paraId="05D22ADE" w14:textId="77777777" w:rsidTr="0057502F">
        <w:tc>
          <w:tcPr>
            <w:tcW w:w="2518" w:type="dxa"/>
          </w:tcPr>
          <w:p w14:paraId="208C626A" w14:textId="77777777" w:rsidR="00594DA2" w:rsidRPr="00594DA2" w:rsidRDefault="00594DA2" w:rsidP="0057502F">
            <w:pPr>
              <w:rPr>
                <w:rFonts w:cs="Times New Roman"/>
                <w:b/>
                <w:sz w:val="20"/>
                <w:szCs w:val="24"/>
              </w:rPr>
            </w:pPr>
            <w:r w:rsidRPr="00594DA2">
              <w:rPr>
                <w:rFonts w:cs="Times New Roman"/>
                <w:b/>
                <w:sz w:val="20"/>
                <w:szCs w:val="24"/>
              </w:rPr>
              <w:t>Título</w:t>
            </w:r>
          </w:p>
        </w:tc>
        <w:tc>
          <w:tcPr>
            <w:tcW w:w="6536" w:type="dxa"/>
          </w:tcPr>
          <w:p w14:paraId="44A840FE" w14:textId="51495604" w:rsidR="00594DA2" w:rsidRPr="00594DA2" w:rsidRDefault="00594DA2" w:rsidP="0057502F">
            <w:pPr>
              <w:pStyle w:val="Textocomentario"/>
              <w:jc w:val="both"/>
              <w:rPr>
                <w:rFonts w:cs="Times New Roman"/>
                <w:szCs w:val="24"/>
              </w:rPr>
            </w:pPr>
            <w:r w:rsidRPr="00594DA2">
              <w:rPr>
                <w:rFonts w:cs="Times New Roman"/>
                <w:szCs w:val="24"/>
              </w:rPr>
              <w:t>1991</w:t>
            </w:r>
            <w:r w:rsidRPr="00594DA2">
              <w:rPr>
                <w:rFonts w:cs="Times New Roman"/>
                <w:szCs w:val="24"/>
                <w:lang w:val="en"/>
              </w:rPr>
              <w:t>: un cambio.</w:t>
            </w:r>
          </w:p>
        </w:tc>
      </w:tr>
      <w:tr w:rsidR="00594DA2" w:rsidRPr="00594DA2" w14:paraId="5710D831" w14:textId="77777777" w:rsidTr="0057502F">
        <w:tc>
          <w:tcPr>
            <w:tcW w:w="2518" w:type="dxa"/>
          </w:tcPr>
          <w:p w14:paraId="6AC32AE9" w14:textId="77777777" w:rsidR="00594DA2" w:rsidRPr="00594DA2" w:rsidRDefault="00594DA2" w:rsidP="0057502F">
            <w:pPr>
              <w:rPr>
                <w:rFonts w:cs="Times New Roman"/>
                <w:b/>
                <w:sz w:val="20"/>
                <w:szCs w:val="24"/>
              </w:rPr>
            </w:pPr>
            <w:r w:rsidRPr="00594DA2">
              <w:rPr>
                <w:rFonts w:cs="Times New Roman"/>
                <w:b/>
                <w:sz w:val="20"/>
                <w:szCs w:val="24"/>
              </w:rPr>
              <w:t>Descripción</w:t>
            </w:r>
          </w:p>
        </w:tc>
        <w:tc>
          <w:tcPr>
            <w:tcW w:w="6536" w:type="dxa"/>
          </w:tcPr>
          <w:p w14:paraId="5C52298C" w14:textId="4D925264" w:rsidR="00594DA2" w:rsidRPr="00594DA2" w:rsidRDefault="00594DA2" w:rsidP="0057502F">
            <w:pPr>
              <w:pStyle w:val="Textocomentario"/>
              <w:jc w:val="both"/>
              <w:rPr>
                <w:rFonts w:cs="Times New Roman"/>
                <w:szCs w:val="24"/>
              </w:rPr>
            </w:pPr>
            <w:r w:rsidRPr="00594DA2">
              <w:rPr>
                <w:rFonts w:cs="Times New Roman"/>
                <w:szCs w:val="24"/>
              </w:rPr>
              <w:t>Lectura del Título II y enunciación de los principales derechos</w:t>
            </w:r>
          </w:p>
        </w:tc>
      </w:tr>
    </w:tbl>
    <w:p w14:paraId="78180C6F" w14:textId="77777777" w:rsidR="00594DA2" w:rsidRPr="00594DA2" w:rsidRDefault="00594DA2" w:rsidP="00642B12">
      <w:pPr>
        <w:spacing w:after="0" w:line="240" w:lineRule="auto"/>
        <w:jc w:val="both"/>
        <w:rPr>
          <w:rFonts w:eastAsia="Times New Roman" w:cs="Times New Roman"/>
          <w:sz w:val="24"/>
          <w:szCs w:val="24"/>
          <w:lang w:eastAsia="es-CO"/>
        </w:rPr>
      </w:pPr>
    </w:p>
    <w:sectPr w:rsidR="00594DA2" w:rsidRPr="00594DA2">
      <w:headerReference w:type="default" r:id="rId10"/>
      <w:footerReference w:type="default" r:id="rId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A MARIA LARA" w:date="2015-06-14T17:02:00Z" w:initials="AML">
    <w:p w14:paraId="1E6FB2BB" w14:textId="300CF2B6" w:rsidR="00A22B57" w:rsidRDefault="00A22B57">
      <w:pPr>
        <w:pStyle w:val="Textocomentario"/>
      </w:pPr>
      <w:r>
        <w:rPr>
          <w:rStyle w:val="Refdecomentario"/>
        </w:rPr>
        <w:annotationRef/>
      </w:r>
      <w:r>
        <w:t>Por lo anterior,</w:t>
      </w:r>
    </w:p>
  </w:comment>
  <w:comment w:id="39" w:author="ANA MARIA LARA" w:date="2015-06-14T20:14:00Z" w:initials="AML">
    <w:p w14:paraId="098A1CB4" w14:textId="560A20BA" w:rsidR="00A22B57" w:rsidRDefault="00A22B57">
      <w:pPr>
        <w:pStyle w:val="Textocomentario"/>
      </w:pPr>
      <w:r>
        <w:rPr>
          <w:rStyle w:val="Refdecomentario"/>
        </w:rPr>
        <w:annotationRef/>
      </w:r>
      <w:r>
        <w:t>Este párrafo es muy detallado. Se puede sinterizar?</w:t>
      </w:r>
    </w:p>
  </w:comment>
  <w:comment w:id="48" w:author="ANA MARIA LARA" w:date="2015-06-14T20:17:00Z" w:initials="AML">
    <w:p w14:paraId="034A3786" w14:textId="2B67CAED" w:rsidR="00956D82" w:rsidRDefault="00956D82">
      <w:pPr>
        <w:pStyle w:val="Textocomentario"/>
      </w:pPr>
      <w:r>
        <w:rPr>
          <w:rStyle w:val="Refdecomentario"/>
        </w:rPr>
        <w:annotationRef/>
      </w:r>
      <w:r>
        <w:t>Te sugiero no iniciar frases con números.</w:t>
      </w:r>
    </w:p>
  </w:comment>
  <w:comment w:id="49" w:author="ANA MARIA LARA" w:date="2015-06-14T20:18:00Z" w:initials="AML">
    <w:p w14:paraId="47E09D9F" w14:textId="538E330B" w:rsidR="00956D82" w:rsidRDefault="00956D82">
      <w:pPr>
        <w:pStyle w:val="Textocomentario"/>
      </w:pPr>
      <w:r>
        <w:rPr>
          <w:rStyle w:val="Refdecomentario"/>
        </w:rPr>
        <w:annotationRef/>
      </w:r>
      <w:r>
        <w:t>Frase con numero</w:t>
      </w:r>
    </w:p>
  </w:comment>
  <w:comment w:id="50" w:author="ANA MARIA LARA" w:date="2015-06-14T20:21:00Z" w:initials="AML">
    <w:p w14:paraId="1148FFF2" w14:textId="180C5E40" w:rsidR="00956D82" w:rsidRDefault="00956D82">
      <w:pPr>
        <w:pStyle w:val="Textocomentario"/>
      </w:pPr>
      <w:r>
        <w:rPr>
          <w:rStyle w:val="Refdecomentario"/>
        </w:rPr>
        <w:annotationRef/>
      </w:r>
      <w:r>
        <w:t>En la batalla de la Humareda triunfaron los liberales pero como dice Salvador Camacho Roldán fue una victoria pírrica porque en la batalla murió parte de la dirigencia liberal. Lo que le dio la victoria a Nuñez… tal como construyes la frase es como si Nuñez hubiera ganado la batalla…</w:t>
      </w:r>
    </w:p>
  </w:comment>
  <w:comment w:id="51" w:author="ANA MARIA LARA" w:date="2015-06-14T20:21:00Z" w:initials="AML">
    <w:p w14:paraId="2D887D77" w14:textId="7E26C4AA" w:rsidR="00956D82" w:rsidRDefault="00956D82">
      <w:pPr>
        <w:pStyle w:val="Textocomentario"/>
      </w:pPr>
      <w:r>
        <w:rPr>
          <w:rStyle w:val="Refdecomentario"/>
        </w:rPr>
        <w:annotationRef/>
      </w:r>
      <w:r>
        <w:t xml:space="preserve">Este nombre es muy importante? Lo digo para simplificar. </w:t>
      </w:r>
    </w:p>
  </w:comment>
  <w:comment w:id="52" w:author="ANA MARIA LARA" w:date="2015-06-15T11:03:00Z" w:initials="AML">
    <w:p w14:paraId="79503C2F" w14:textId="1A0F0F59" w:rsidR="00437EAA" w:rsidRDefault="00437EAA">
      <w:pPr>
        <w:pStyle w:val="Textocomentario"/>
      </w:pPr>
      <w:r>
        <w:rPr>
          <w:rStyle w:val="Refdecomentario"/>
        </w:rPr>
        <w:annotationRef/>
      </w:r>
      <w:r>
        <w:t xml:space="preserve">Te sugiero matizar. </w:t>
      </w:r>
    </w:p>
  </w:comment>
  <w:comment w:id="59" w:author="ANA MARIA LARA" w:date="2015-06-14T20:23:00Z" w:initials="AML">
    <w:p w14:paraId="7923302B" w14:textId="6C2C9014" w:rsidR="00956D82" w:rsidRDefault="00956D82">
      <w:pPr>
        <w:pStyle w:val="Textocomentario"/>
      </w:pPr>
      <w:r>
        <w:rPr>
          <w:rStyle w:val="Refdecomentario"/>
        </w:rPr>
        <w:annotationRef/>
      </w:r>
      <w:r>
        <w:t>Frase que empieza con número</w:t>
      </w:r>
    </w:p>
  </w:comment>
  <w:comment w:id="66" w:author="ANA MARIA LARA" w:date="2015-06-14T20:25:00Z" w:initials="AML">
    <w:p w14:paraId="04A034CC" w14:textId="2C821BCA" w:rsidR="00956D82" w:rsidRDefault="00956D82">
      <w:pPr>
        <w:pStyle w:val="Textocomentario"/>
      </w:pPr>
      <w:r>
        <w:rPr>
          <w:rStyle w:val="Refdecomentario"/>
        </w:rPr>
        <w:annotationRef/>
      </w:r>
      <w:r>
        <w:t>Por fa, une la frase con el párrafo anterior, creo</w:t>
      </w:r>
    </w:p>
  </w:comment>
  <w:comment w:id="70" w:author="ANA MARIA LARA" w:date="2015-06-14T20:26:00Z" w:initials="AML">
    <w:p w14:paraId="53E20152" w14:textId="77777777" w:rsidR="0043446D" w:rsidRDefault="0043446D">
      <w:pPr>
        <w:pStyle w:val="Textocomentario"/>
      </w:pPr>
      <w:r>
        <w:rPr>
          <w:rStyle w:val="Refdecomentario"/>
        </w:rPr>
        <w:annotationRef/>
      </w:r>
      <w:r>
        <w:t>Pregunta</w:t>
      </w:r>
    </w:p>
    <w:p w14:paraId="0D0FC1A1" w14:textId="12CC5893" w:rsidR="0043446D" w:rsidRDefault="0043446D">
      <w:pPr>
        <w:pStyle w:val="Textocomentario"/>
      </w:pP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14A94" w14:textId="77777777" w:rsidR="000B04AA" w:rsidRDefault="000B04AA" w:rsidP="002711A8">
      <w:pPr>
        <w:spacing w:after="0" w:line="240" w:lineRule="auto"/>
      </w:pPr>
      <w:r>
        <w:separator/>
      </w:r>
    </w:p>
  </w:endnote>
  <w:endnote w:type="continuationSeparator" w:id="0">
    <w:p w14:paraId="0D8BEE23" w14:textId="77777777" w:rsidR="000B04AA" w:rsidRDefault="000B04AA" w:rsidP="00271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202747716"/>
      <w:docPartObj>
        <w:docPartGallery w:val="Page Numbers (Bottom of Page)"/>
        <w:docPartUnique/>
      </w:docPartObj>
    </w:sdtPr>
    <w:sdtEndPr>
      <w:rPr>
        <w:rFonts w:ascii="Times New Roman" w:hAnsi="Times New Roman" w:cs="Times New Roman"/>
      </w:rPr>
    </w:sdtEndPr>
    <w:sdtContent>
      <w:p w14:paraId="52E9204E" w14:textId="77777777" w:rsidR="00A22B57" w:rsidRPr="005A2CD3" w:rsidRDefault="00A22B57">
        <w:pPr>
          <w:pStyle w:val="Piedepgina"/>
          <w:jc w:val="right"/>
          <w:rPr>
            <w:rFonts w:ascii="Times New Roman" w:hAnsi="Times New Roman" w:cs="Times New Roman"/>
            <w:sz w:val="18"/>
            <w:szCs w:val="18"/>
          </w:rPr>
        </w:pPr>
        <w:r w:rsidRPr="005A2CD3">
          <w:rPr>
            <w:rFonts w:ascii="Times New Roman" w:hAnsi="Times New Roman" w:cs="Times New Roman"/>
            <w:sz w:val="18"/>
            <w:szCs w:val="18"/>
          </w:rPr>
          <w:fldChar w:fldCharType="begin"/>
        </w:r>
        <w:r w:rsidRPr="005A2CD3">
          <w:rPr>
            <w:rFonts w:ascii="Times New Roman" w:hAnsi="Times New Roman" w:cs="Times New Roman"/>
            <w:sz w:val="18"/>
            <w:szCs w:val="18"/>
          </w:rPr>
          <w:instrText>PAGE   \* MERGEFORMAT</w:instrText>
        </w:r>
        <w:r w:rsidRPr="005A2CD3">
          <w:rPr>
            <w:rFonts w:ascii="Times New Roman" w:hAnsi="Times New Roman" w:cs="Times New Roman"/>
            <w:sz w:val="18"/>
            <w:szCs w:val="18"/>
          </w:rPr>
          <w:fldChar w:fldCharType="separate"/>
        </w:r>
        <w:r w:rsidR="00445B27" w:rsidRPr="00445B27">
          <w:rPr>
            <w:rFonts w:ascii="Times New Roman" w:hAnsi="Times New Roman" w:cs="Times New Roman"/>
            <w:noProof/>
            <w:sz w:val="18"/>
            <w:szCs w:val="18"/>
            <w:lang w:val="es-ES"/>
          </w:rPr>
          <w:t>1</w:t>
        </w:r>
        <w:r w:rsidRPr="005A2CD3">
          <w:rPr>
            <w:rFonts w:ascii="Times New Roman" w:hAnsi="Times New Roman" w:cs="Times New Roman"/>
            <w:sz w:val="18"/>
            <w:szCs w:val="18"/>
          </w:rPr>
          <w:fldChar w:fldCharType="end"/>
        </w:r>
      </w:p>
    </w:sdtContent>
  </w:sdt>
  <w:p w14:paraId="548935F0" w14:textId="77777777" w:rsidR="00A22B57" w:rsidRDefault="00A22B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6B0EF" w14:textId="77777777" w:rsidR="000B04AA" w:rsidRDefault="000B04AA" w:rsidP="002711A8">
      <w:pPr>
        <w:spacing w:after="0" w:line="240" w:lineRule="auto"/>
      </w:pPr>
      <w:r>
        <w:separator/>
      </w:r>
    </w:p>
  </w:footnote>
  <w:footnote w:type="continuationSeparator" w:id="0">
    <w:p w14:paraId="57E468D3" w14:textId="77777777" w:rsidR="000B04AA" w:rsidRDefault="000B04AA" w:rsidP="002711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37F17" w14:textId="0786FC82" w:rsidR="00A22B57" w:rsidRPr="001970FE" w:rsidRDefault="00A22B57" w:rsidP="00642B12">
    <w:pPr>
      <w:rPr>
        <w:rFonts w:cs="Times New Roman"/>
        <w:b/>
        <w:color w:val="000000" w:themeColor="text1"/>
        <w:sz w:val="18"/>
        <w:szCs w:val="18"/>
      </w:rPr>
    </w:pPr>
    <w:r w:rsidRPr="001660CB">
      <w:rPr>
        <w:rFonts w:cs="Times New Roman"/>
        <w:sz w:val="18"/>
        <w:szCs w:val="18"/>
        <w:lang w:val="en-US"/>
      </w:rPr>
      <w:t xml:space="preserve">[GUION CS_08_12_CO] Guión 12. </w:t>
    </w:r>
    <w:r w:rsidRPr="001660CB">
      <w:rPr>
        <w:rFonts w:cs="Times New Roman"/>
        <w:color w:val="000000" w:themeColor="text1"/>
        <w:sz w:val="18"/>
        <w:szCs w:val="18"/>
      </w:rPr>
      <w:t>La Constitución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1C52"/>
    <w:multiLevelType w:val="hybridMultilevel"/>
    <w:tmpl w:val="71E249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67031D8"/>
    <w:multiLevelType w:val="multilevel"/>
    <w:tmpl w:val="B47A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612E9"/>
    <w:multiLevelType w:val="hybridMultilevel"/>
    <w:tmpl w:val="7166C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4B4517"/>
    <w:multiLevelType w:val="hybridMultilevel"/>
    <w:tmpl w:val="A97806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096C1462"/>
    <w:multiLevelType w:val="hybridMultilevel"/>
    <w:tmpl w:val="379A72E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0BF02D0B"/>
    <w:multiLevelType w:val="hybridMultilevel"/>
    <w:tmpl w:val="714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EC54E02"/>
    <w:multiLevelType w:val="hybridMultilevel"/>
    <w:tmpl w:val="AAB80A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12EE729D"/>
    <w:multiLevelType w:val="hybridMultilevel"/>
    <w:tmpl w:val="30AC8D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4134821"/>
    <w:multiLevelType w:val="hybridMultilevel"/>
    <w:tmpl w:val="4CEC82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7EA1840"/>
    <w:multiLevelType w:val="multilevel"/>
    <w:tmpl w:val="FB9C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D85F27"/>
    <w:multiLevelType w:val="hybridMultilevel"/>
    <w:tmpl w:val="01406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1E16D05"/>
    <w:multiLevelType w:val="hybridMultilevel"/>
    <w:tmpl w:val="BBD0BD92"/>
    <w:lvl w:ilvl="0" w:tplc="1172C7D8">
      <w:start w:val="1"/>
      <w:numFmt w:val="decimal"/>
      <w:lvlText w:val="%1."/>
      <w:lvlJc w:val="left"/>
      <w:pPr>
        <w:ind w:left="720" w:hanging="360"/>
      </w:pPr>
      <w:rPr>
        <w:rFonts w:ascii="Arial" w:eastAsia="Times New Roman" w:hAnsi="Arial" w:cs="Arial"/>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8743229"/>
    <w:multiLevelType w:val="hybridMultilevel"/>
    <w:tmpl w:val="1F5449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292235E9"/>
    <w:multiLevelType w:val="hybridMultilevel"/>
    <w:tmpl w:val="C9BCE1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325358D9"/>
    <w:multiLevelType w:val="hybridMultilevel"/>
    <w:tmpl w:val="7A489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3131436"/>
    <w:multiLevelType w:val="hybridMultilevel"/>
    <w:tmpl w:val="0F5A3D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3BA1864"/>
    <w:multiLevelType w:val="hybridMultilevel"/>
    <w:tmpl w:val="B7DC10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8D158DF"/>
    <w:multiLevelType w:val="hybridMultilevel"/>
    <w:tmpl w:val="690427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A6F7991"/>
    <w:multiLevelType w:val="hybridMultilevel"/>
    <w:tmpl w:val="29A0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09A1EDF"/>
    <w:multiLevelType w:val="hybridMultilevel"/>
    <w:tmpl w:val="DBD4E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4905701"/>
    <w:multiLevelType w:val="hybridMultilevel"/>
    <w:tmpl w:val="158269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CD35E8A"/>
    <w:multiLevelType w:val="hybridMultilevel"/>
    <w:tmpl w:val="56B860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EDD1118"/>
    <w:multiLevelType w:val="hybridMultilevel"/>
    <w:tmpl w:val="DAAA6D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6474734A"/>
    <w:multiLevelType w:val="hybridMultilevel"/>
    <w:tmpl w:val="3F3C2C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4E74AA4"/>
    <w:multiLevelType w:val="hybridMultilevel"/>
    <w:tmpl w:val="69AAF8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68C46869"/>
    <w:multiLevelType w:val="hybridMultilevel"/>
    <w:tmpl w:val="6210597C"/>
    <w:lvl w:ilvl="0" w:tplc="240A000F">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6">
    <w:nsid w:val="6AB45BF3"/>
    <w:multiLevelType w:val="hybridMultilevel"/>
    <w:tmpl w:val="AB988A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F7C4356"/>
    <w:multiLevelType w:val="hybridMultilevel"/>
    <w:tmpl w:val="FC12E0F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7DBF49FF"/>
    <w:multiLevelType w:val="hybridMultilevel"/>
    <w:tmpl w:val="DA1C24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
  </w:num>
  <w:num w:numId="4">
    <w:abstractNumId w:val="5"/>
  </w:num>
  <w:num w:numId="5">
    <w:abstractNumId w:val="2"/>
  </w:num>
  <w:num w:numId="6">
    <w:abstractNumId w:val="16"/>
  </w:num>
  <w:num w:numId="7">
    <w:abstractNumId w:val="23"/>
  </w:num>
  <w:num w:numId="8">
    <w:abstractNumId w:val="20"/>
  </w:num>
  <w:num w:numId="9">
    <w:abstractNumId w:val="14"/>
  </w:num>
  <w:num w:numId="10">
    <w:abstractNumId w:val="10"/>
  </w:num>
  <w:num w:numId="11">
    <w:abstractNumId w:val="7"/>
  </w:num>
  <w:num w:numId="12">
    <w:abstractNumId w:val="25"/>
  </w:num>
  <w:num w:numId="13">
    <w:abstractNumId w:val="3"/>
  </w:num>
  <w:num w:numId="14">
    <w:abstractNumId w:val="0"/>
  </w:num>
  <w:num w:numId="15">
    <w:abstractNumId w:val="13"/>
  </w:num>
  <w:num w:numId="16">
    <w:abstractNumId w:val="12"/>
  </w:num>
  <w:num w:numId="17">
    <w:abstractNumId w:val="22"/>
  </w:num>
  <w:num w:numId="18">
    <w:abstractNumId w:val="26"/>
  </w:num>
  <w:num w:numId="19">
    <w:abstractNumId w:val="15"/>
  </w:num>
  <w:num w:numId="20">
    <w:abstractNumId w:val="27"/>
  </w:num>
  <w:num w:numId="21">
    <w:abstractNumId w:val="6"/>
  </w:num>
  <w:num w:numId="22">
    <w:abstractNumId w:val="4"/>
  </w:num>
  <w:num w:numId="23">
    <w:abstractNumId w:val="28"/>
  </w:num>
  <w:num w:numId="24">
    <w:abstractNumId w:val="21"/>
  </w:num>
  <w:num w:numId="25">
    <w:abstractNumId w:val="24"/>
  </w:num>
  <w:num w:numId="26">
    <w:abstractNumId w:val="8"/>
  </w:num>
  <w:num w:numId="27">
    <w:abstractNumId w:val="18"/>
  </w:num>
  <w:num w:numId="28">
    <w:abstractNumId w:val="19"/>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463"/>
    <w:rsid w:val="0000099E"/>
    <w:rsid w:val="00010206"/>
    <w:rsid w:val="000106C0"/>
    <w:rsid w:val="00013DEC"/>
    <w:rsid w:val="00022B9E"/>
    <w:rsid w:val="0002615D"/>
    <w:rsid w:val="000265C9"/>
    <w:rsid w:val="00035D88"/>
    <w:rsid w:val="00042BD0"/>
    <w:rsid w:val="000500BD"/>
    <w:rsid w:val="0005189F"/>
    <w:rsid w:val="00054CBA"/>
    <w:rsid w:val="000665B0"/>
    <w:rsid w:val="0007416E"/>
    <w:rsid w:val="00091E3B"/>
    <w:rsid w:val="000933C4"/>
    <w:rsid w:val="0009426A"/>
    <w:rsid w:val="0009436F"/>
    <w:rsid w:val="000A56A3"/>
    <w:rsid w:val="000A62BC"/>
    <w:rsid w:val="000A6813"/>
    <w:rsid w:val="000B04AA"/>
    <w:rsid w:val="000B64B5"/>
    <w:rsid w:val="000C4A77"/>
    <w:rsid w:val="000C741C"/>
    <w:rsid w:val="000C7B6B"/>
    <w:rsid w:val="000D17B0"/>
    <w:rsid w:val="000D4C4A"/>
    <w:rsid w:val="000D572F"/>
    <w:rsid w:val="001011E0"/>
    <w:rsid w:val="00105F61"/>
    <w:rsid w:val="001150EC"/>
    <w:rsid w:val="0011688D"/>
    <w:rsid w:val="00135CB3"/>
    <w:rsid w:val="00144A14"/>
    <w:rsid w:val="001451B7"/>
    <w:rsid w:val="0016155C"/>
    <w:rsid w:val="001660CB"/>
    <w:rsid w:val="001758BF"/>
    <w:rsid w:val="001815B0"/>
    <w:rsid w:val="00181FB9"/>
    <w:rsid w:val="00183996"/>
    <w:rsid w:val="00190020"/>
    <w:rsid w:val="00194E2F"/>
    <w:rsid w:val="001970FE"/>
    <w:rsid w:val="001A1F92"/>
    <w:rsid w:val="001A3F50"/>
    <w:rsid w:val="001B63F0"/>
    <w:rsid w:val="001C1EBF"/>
    <w:rsid w:val="001D400A"/>
    <w:rsid w:val="001D5DF8"/>
    <w:rsid w:val="001D5E12"/>
    <w:rsid w:val="001D6643"/>
    <w:rsid w:val="001F0DDA"/>
    <w:rsid w:val="001F78FB"/>
    <w:rsid w:val="00200FA7"/>
    <w:rsid w:val="002028F2"/>
    <w:rsid w:val="00206C72"/>
    <w:rsid w:val="00212AE7"/>
    <w:rsid w:val="0022198F"/>
    <w:rsid w:val="00230DE5"/>
    <w:rsid w:val="002351DC"/>
    <w:rsid w:val="00235597"/>
    <w:rsid w:val="002358C9"/>
    <w:rsid w:val="00240CE5"/>
    <w:rsid w:val="002502F9"/>
    <w:rsid w:val="002711A8"/>
    <w:rsid w:val="00272C8C"/>
    <w:rsid w:val="002759EE"/>
    <w:rsid w:val="0027689B"/>
    <w:rsid w:val="0028541C"/>
    <w:rsid w:val="002A4D7A"/>
    <w:rsid w:val="002A74FF"/>
    <w:rsid w:val="002B04C7"/>
    <w:rsid w:val="002B3DE8"/>
    <w:rsid w:val="002B3E44"/>
    <w:rsid w:val="002C73C2"/>
    <w:rsid w:val="002D10B4"/>
    <w:rsid w:val="002D5D3B"/>
    <w:rsid w:val="002D7EEC"/>
    <w:rsid w:val="002E216C"/>
    <w:rsid w:val="002E5DD5"/>
    <w:rsid w:val="002F49BD"/>
    <w:rsid w:val="002F5C16"/>
    <w:rsid w:val="00306745"/>
    <w:rsid w:val="003109FE"/>
    <w:rsid w:val="00312E5C"/>
    <w:rsid w:val="00341B36"/>
    <w:rsid w:val="003424F1"/>
    <w:rsid w:val="0034573A"/>
    <w:rsid w:val="00346E32"/>
    <w:rsid w:val="003475A8"/>
    <w:rsid w:val="00354489"/>
    <w:rsid w:val="00356207"/>
    <w:rsid w:val="00356EBD"/>
    <w:rsid w:val="00364F49"/>
    <w:rsid w:val="00376758"/>
    <w:rsid w:val="00381F8C"/>
    <w:rsid w:val="00386037"/>
    <w:rsid w:val="003A4AB6"/>
    <w:rsid w:val="003B351F"/>
    <w:rsid w:val="003B4235"/>
    <w:rsid w:val="003C39AF"/>
    <w:rsid w:val="003C50F3"/>
    <w:rsid w:val="003D1F42"/>
    <w:rsid w:val="003D6DB7"/>
    <w:rsid w:val="003E0134"/>
    <w:rsid w:val="003F74B7"/>
    <w:rsid w:val="00400C5E"/>
    <w:rsid w:val="00400F0B"/>
    <w:rsid w:val="00423F1A"/>
    <w:rsid w:val="004256C1"/>
    <w:rsid w:val="00430352"/>
    <w:rsid w:val="0043446D"/>
    <w:rsid w:val="00437987"/>
    <w:rsid w:val="00437CF7"/>
    <w:rsid w:val="00437EAA"/>
    <w:rsid w:val="00444D52"/>
    <w:rsid w:val="004459BF"/>
    <w:rsid w:val="00445B27"/>
    <w:rsid w:val="00447E3F"/>
    <w:rsid w:val="00454AAF"/>
    <w:rsid w:val="00467FB5"/>
    <w:rsid w:val="00472267"/>
    <w:rsid w:val="0047604C"/>
    <w:rsid w:val="00481DA2"/>
    <w:rsid w:val="00493461"/>
    <w:rsid w:val="00493697"/>
    <w:rsid w:val="004B419A"/>
    <w:rsid w:val="004B4705"/>
    <w:rsid w:val="004E38A3"/>
    <w:rsid w:val="004F56E4"/>
    <w:rsid w:val="00521634"/>
    <w:rsid w:val="005217D7"/>
    <w:rsid w:val="00521E00"/>
    <w:rsid w:val="00545C86"/>
    <w:rsid w:val="00546EB3"/>
    <w:rsid w:val="00556329"/>
    <w:rsid w:val="005579A0"/>
    <w:rsid w:val="0057502F"/>
    <w:rsid w:val="00575E64"/>
    <w:rsid w:val="00576ECE"/>
    <w:rsid w:val="0058183A"/>
    <w:rsid w:val="005914BD"/>
    <w:rsid w:val="00592676"/>
    <w:rsid w:val="00593012"/>
    <w:rsid w:val="00594DA2"/>
    <w:rsid w:val="005A1DD0"/>
    <w:rsid w:val="005A2CD3"/>
    <w:rsid w:val="005A76D9"/>
    <w:rsid w:val="005B0668"/>
    <w:rsid w:val="005B076C"/>
    <w:rsid w:val="005B6833"/>
    <w:rsid w:val="005D3645"/>
    <w:rsid w:val="005E484C"/>
    <w:rsid w:val="005F5EE7"/>
    <w:rsid w:val="00620571"/>
    <w:rsid w:val="00621166"/>
    <w:rsid w:val="00637D03"/>
    <w:rsid w:val="00642983"/>
    <w:rsid w:val="00642B12"/>
    <w:rsid w:val="00645B9B"/>
    <w:rsid w:val="00654463"/>
    <w:rsid w:val="00665403"/>
    <w:rsid w:val="00667B1B"/>
    <w:rsid w:val="00675831"/>
    <w:rsid w:val="006A686F"/>
    <w:rsid w:val="006B091F"/>
    <w:rsid w:val="006C210E"/>
    <w:rsid w:val="006C69C7"/>
    <w:rsid w:val="006D436F"/>
    <w:rsid w:val="006D4BEA"/>
    <w:rsid w:val="006D544F"/>
    <w:rsid w:val="006F3A72"/>
    <w:rsid w:val="006F3B22"/>
    <w:rsid w:val="00704961"/>
    <w:rsid w:val="007151C2"/>
    <w:rsid w:val="00715A7E"/>
    <w:rsid w:val="0074363C"/>
    <w:rsid w:val="00743AFF"/>
    <w:rsid w:val="00745B14"/>
    <w:rsid w:val="0074606A"/>
    <w:rsid w:val="0075230A"/>
    <w:rsid w:val="00756561"/>
    <w:rsid w:val="00773683"/>
    <w:rsid w:val="007A4C01"/>
    <w:rsid w:val="007A51F2"/>
    <w:rsid w:val="007A6692"/>
    <w:rsid w:val="007B3013"/>
    <w:rsid w:val="007B5D52"/>
    <w:rsid w:val="007D13D1"/>
    <w:rsid w:val="007D3519"/>
    <w:rsid w:val="00814682"/>
    <w:rsid w:val="00827ABD"/>
    <w:rsid w:val="00831FD4"/>
    <w:rsid w:val="008552E7"/>
    <w:rsid w:val="008666BA"/>
    <w:rsid w:val="00867CEE"/>
    <w:rsid w:val="00870435"/>
    <w:rsid w:val="00870E37"/>
    <w:rsid w:val="00881807"/>
    <w:rsid w:val="008A1ECB"/>
    <w:rsid w:val="008A2D30"/>
    <w:rsid w:val="008A523A"/>
    <w:rsid w:val="008B44DC"/>
    <w:rsid w:val="008C00E2"/>
    <w:rsid w:val="008C393C"/>
    <w:rsid w:val="008C674B"/>
    <w:rsid w:val="008D73A3"/>
    <w:rsid w:val="009056E5"/>
    <w:rsid w:val="00914F22"/>
    <w:rsid w:val="00916F78"/>
    <w:rsid w:val="00917BD1"/>
    <w:rsid w:val="00927BC5"/>
    <w:rsid w:val="00935E82"/>
    <w:rsid w:val="00956A41"/>
    <w:rsid w:val="00956D82"/>
    <w:rsid w:val="00961E20"/>
    <w:rsid w:val="009652B4"/>
    <w:rsid w:val="009839AA"/>
    <w:rsid w:val="00985C0B"/>
    <w:rsid w:val="0099580E"/>
    <w:rsid w:val="009A5E9E"/>
    <w:rsid w:val="009B188D"/>
    <w:rsid w:val="009B1DC7"/>
    <w:rsid w:val="009B2D7F"/>
    <w:rsid w:val="009B5DCB"/>
    <w:rsid w:val="009C0FAC"/>
    <w:rsid w:val="009C3019"/>
    <w:rsid w:val="009D1AFD"/>
    <w:rsid w:val="009D34B2"/>
    <w:rsid w:val="009D3B18"/>
    <w:rsid w:val="009D71D6"/>
    <w:rsid w:val="00A14E64"/>
    <w:rsid w:val="00A1685E"/>
    <w:rsid w:val="00A22B57"/>
    <w:rsid w:val="00A24945"/>
    <w:rsid w:val="00A32B4D"/>
    <w:rsid w:val="00A43A2D"/>
    <w:rsid w:val="00A54423"/>
    <w:rsid w:val="00A64B27"/>
    <w:rsid w:val="00A7108F"/>
    <w:rsid w:val="00A776C7"/>
    <w:rsid w:val="00AA311F"/>
    <w:rsid w:val="00AA3AAD"/>
    <w:rsid w:val="00AB11EA"/>
    <w:rsid w:val="00AB7BAA"/>
    <w:rsid w:val="00AC6F7F"/>
    <w:rsid w:val="00AD02C9"/>
    <w:rsid w:val="00AD7408"/>
    <w:rsid w:val="00AE1F88"/>
    <w:rsid w:val="00AE7619"/>
    <w:rsid w:val="00AF2CA2"/>
    <w:rsid w:val="00B10F2B"/>
    <w:rsid w:val="00B167ED"/>
    <w:rsid w:val="00B20858"/>
    <w:rsid w:val="00B20B19"/>
    <w:rsid w:val="00B23FBE"/>
    <w:rsid w:val="00B26DD0"/>
    <w:rsid w:val="00B41670"/>
    <w:rsid w:val="00B4489E"/>
    <w:rsid w:val="00B5323D"/>
    <w:rsid w:val="00B60616"/>
    <w:rsid w:val="00B637B8"/>
    <w:rsid w:val="00B65BFB"/>
    <w:rsid w:val="00B678CD"/>
    <w:rsid w:val="00B92CEA"/>
    <w:rsid w:val="00BA7B01"/>
    <w:rsid w:val="00BB2896"/>
    <w:rsid w:val="00BC18CA"/>
    <w:rsid w:val="00BC4033"/>
    <w:rsid w:val="00BE08D8"/>
    <w:rsid w:val="00C16077"/>
    <w:rsid w:val="00C42859"/>
    <w:rsid w:val="00C4732D"/>
    <w:rsid w:val="00C76384"/>
    <w:rsid w:val="00C77318"/>
    <w:rsid w:val="00C7761E"/>
    <w:rsid w:val="00C80EAE"/>
    <w:rsid w:val="00C85E40"/>
    <w:rsid w:val="00C90B33"/>
    <w:rsid w:val="00C9553E"/>
    <w:rsid w:val="00CA26DE"/>
    <w:rsid w:val="00CB3CA3"/>
    <w:rsid w:val="00CB65FA"/>
    <w:rsid w:val="00CC246A"/>
    <w:rsid w:val="00CD6DCC"/>
    <w:rsid w:val="00CE6B99"/>
    <w:rsid w:val="00CE7521"/>
    <w:rsid w:val="00CF1548"/>
    <w:rsid w:val="00CF5C7B"/>
    <w:rsid w:val="00CF7154"/>
    <w:rsid w:val="00D01C4A"/>
    <w:rsid w:val="00D06FFC"/>
    <w:rsid w:val="00D1564D"/>
    <w:rsid w:val="00D260FE"/>
    <w:rsid w:val="00D31ACF"/>
    <w:rsid w:val="00D33653"/>
    <w:rsid w:val="00D33951"/>
    <w:rsid w:val="00D350DD"/>
    <w:rsid w:val="00D3771F"/>
    <w:rsid w:val="00D418C7"/>
    <w:rsid w:val="00D45D12"/>
    <w:rsid w:val="00D54D42"/>
    <w:rsid w:val="00D8556F"/>
    <w:rsid w:val="00D91D45"/>
    <w:rsid w:val="00D932FD"/>
    <w:rsid w:val="00DA04F9"/>
    <w:rsid w:val="00DA67BE"/>
    <w:rsid w:val="00DB0129"/>
    <w:rsid w:val="00DB3915"/>
    <w:rsid w:val="00DD2DA9"/>
    <w:rsid w:val="00DD4EDD"/>
    <w:rsid w:val="00DD623B"/>
    <w:rsid w:val="00DD65B2"/>
    <w:rsid w:val="00DE2B48"/>
    <w:rsid w:val="00DE598E"/>
    <w:rsid w:val="00DE63C4"/>
    <w:rsid w:val="00DE758D"/>
    <w:rsid w:val="00DF047B"/>
    <w:rsid w:val="00DF322E"/>
    <w:rsid w:val="00E26BF0"/>
    <w:rsid w:val="00E27722"/>
    <w:rsid w:val="00E528A4"/>
    <w:rsid w:val="00E57DAB"/>
    <w:rsid w:val="00E65E3A"/>
    <w:rsid w:val="00E81D04"/>
    <w:rsid w:val="00EA428E"/>
    <w:rsid w:val="00EA750D"/>
    <w:rsid w:val="00EB3DEA"/>
    <w:rsid w:val="00EB7B55"/>
    <w:rsid w:val="00EC224B"/>
    <w:rsid w:val="00ED74CC"/>
    <w:rsid w:val="00EE1AF0"/>
    <w:rsid w:val="00EE7018"/>
    <w:rsid w:val="00F010EC"/>
    <w:rsid w:val="00F025D2"/>
    <w:rsid w:val="00F05A78"/>
    <w:rsid w:val="00F26F61"/>
    <w:rsid w:val="00F43495"/>
    <w:rsid w:val="00F51F5F"/>
    <w:rsid w:val="00F60EF2"/>
    <w:rsid w:val="00F85C31"/>
    <w:rsid w:val="00FA7DD9"/>
    <w:rsid w:val="00FB02FE"/>
    <w:rsid w:val="00FB2059"/>
    <w:rsid w:val="00FB45CC"/>
    <w:rsid w:val="00FB7E19"/>
    <w:rsid w:val="00FC30C4"/>
    <w:rsid w:val="00FC6A90"/>
    <w:rsid w:val="00FD5B10"/>
    <w:rsid w:val="00FE2E65"/>
    <w:rsid w:val="00FE30D8"/>
    <w:rsid w:val="00FF74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0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7638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C7638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76384"/>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C76384"/>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C7638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C76384"/>
    <w:rPr>
      <w:color w:val="800080"/>
      <w:u w:val="single"/>
    </w:rPr>
  </w:style>
  <w:style w:type="character" w:customStyle="1" w:styleId="foreign">
    <w:name w:val="foreign"/>
    <w:basedOn w:val="Fuentedeprrafopredeter"/>
    <w:rsid w:val="00C76384"/>
  </w:style>
  <w:style w:type="paragraph" w:styleId="Prrafodelista">
    <w:name w:val="List Paragraph"/>
    <w:basedOn w:val="Normal"/>
    <w:uiPriority w:val="34"/>
    <w:qFormat/>
    <w:rsid w:val="00521E00"/>
    <w:pPr>
      <w:ind w:left="720"/>
      <w:contextualSpacing/>
    </w:pPr>
  </w:style>
  <w:style w:type="character" w:customStyle="1" w:styleId="Ttulo1Car">
    <w:name w:val="Título 1 Car"/>
    <w:basedOn w:val="Fuentedeprrafopredeter"/>
    <w:link w:val="Ttulo1"/>
    <w:uiPriority w:val="9"/>
    <w:rsid w:val="00240CE5"/>
    <w:rPr>
      <w:rFonts w:asciiTheme="majorHAnsi" w:eastAsiaTheme="majorEastAsia" w:hAnsiTheme="majorHAnsi" w:cstheme="majorBidi"/>
      <w:b/>
      <w:bCs/>
      <w:color w:val="365F91" w:themeColor="accent1" w:themeShade="BF"/>
      <w:sz w:val="28"/>
      <w:szCs w:val="28"/>
    </w:rPr>
  </w:style>
  <w:style w:type="paragraph" w:customStyle="1" w:styleId="subtitulo">
    <w:name w:val="subtitulo"/>
    <w:basedOn w:val="Normal"/>
    <w:rsid w:val="007D35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D3519"/>
    <w:rPr>
      <w:b/>
      <w:bCs/>
    </w:rPr>
  </w:style>
  <w:style w:type="character" w:customStyle="1" w:styleId="apple-converted-space">
    <w:name w:val="apple-converted-space"/>
    <w:basedOn w:val="Fuentedeprrafopredeter"/>
    <w:rsid w:val="007D3519"/>
  </w:style>
  <w:style w:type="character" w:styleId="Refdecomentario">
    <w:name w:val="annotation reference"/>
    <w:basedOn w:val="Fuentedeprrafopredeter"/>
    <w:uiPriority w:val="99"/>
    <w:semiHidden/>
    <w:unhideWhenUsed/>
    <w:rsid w:val="007B5D52"/>
    <w:rPr>
      <w:sz w:val="16"/>
      <w:szCs w:val="16"/>
    </w:rPr>
  </w:style>
  <w:style w:type="paragraph" w:styleId="Textocomentario">
    <w:name w:val="annotation text"/>
    <w:basedOn w:val="Normal"/>
    <w:link w:val="TextocomentarioCar"/>
    <w:uiPriority w:val="99"/>
    <w:unhideWhenUsed/>
    <w:rsid w:val="007B5D52"/>
    <w:pPr>
      <w:spacing w:line="240" w:lineRule="auto"/>
    </w:pPr>
    <w:rPr>
      <w:sz w:val="20"/>
      <w:szCs w:val="20"/>
    </w:rPr>
  </w:style>
  <w:style w:type="character" w:customStyle="1" w:styleId="TextocomentarioCar">
    <w:name w:val="Texto comentario Car"/>
    <w:basedOn w:val="Fuentedeprrafopredeter"/>
    <w:link w:val="Textocomentario"/>
    <w:uiPriority w:val="99"/>
    <w:rsid w:val="007B5D52"/>
    <w:rPr>
      <w:sz w:val="20"/>
      <w:szCs w:val="20"/>
    </w:rPr>
  </w:style>
  <w:style w:type="paragraph" w:styleId="Asuntodelcomentario">
    <w:name w:val="annotation subject"/>
    <w:basedOn w:val="Textocomentario"/>
    <w:next w:val="Textocomentario"/>
    <w:link w:val="AsuntodelcomentarioCar"/>
    <w:uiPriority w:val="99"/>
    <w:semiHidden/>
    <w:unhideWhenUsed/>
    <w:rsid w:val="007B5D52"/>
    <w:rPr>
      <w:b/>
      <w:bCs/>
    </w:rPr>
  </w:style>
  <w:style w:type="character" w:customStyle="1" w:styleId="AsuntodelcomentarioCar">
    <w:name w:val="Asunto del comentario Car"/>
    <w:basedOn w:val="TextocomentarioCar"/>
    <w:link w:val="Asuntodelcomentario"/>
    <w:uiPriority w:val="99"/>
    <w:semiHidden/>
    <w:rsid w:val="007B5D52"/>
    <w:rPr>
      <w:b/>
      <w:bCs/>
      <w:sz w:val="20"/>
      <w:szCs w:val="20"/>
    </w:rPr>
  </w:style>
  <w:style w:type="paragraph" w:styleId="Textodeglobo">
    <w:name w:val="Balloon Text"/>
    <w:basedOn w:val="Normal"/>
    <w:link w:val="TextodegloboCar"/>
    <w:uiPriority w:val="99"/>
    <w:semiHidden/>
    <w:unhideWhenUsed/>
    <w:rsid w:val="007B5D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D52"/>
    <w:rPr>
      <w:rFonts w:ascii="Tahoma" w:hAnsi="Tahoma" w:cs="Tahoma"/>
      <w:sz w:val="16"/>
      <w:szCs w:val="16"/>
    </w:rPr>
  </w:style>
  <w:style w:type="table" w:styleId="Tablaconcuadrcula">
    <w:name w:val="Table Grid"/>
    <w:basedOn w:val="Tablanormal"/>
    <w:rsid w:val="0058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711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11A8"/>
  </w:style>
  <w:style w:type="paragraph" w:styleId="Piedepgina">
    <w:name w:val="footer"/>
    <w:basedOn w:val="Normal"/>
    <w:link w:val="PiedepginaCar"/>
    <w:uiPriority w:val="99"/>
    <w:unhideWhenUsed/>
    <w:rsid w:val="002711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11A8"/>
  </w:style>
  <w:style w:type="paragraph" w:customStyle="1" w:styleId="u">
    <w:name w:val="u"/>
    <w:basedOn w:val="Normal"/>
    <w:rsid w:val="00013DE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013DEC"/>
  </w:style>
  <w:style w:type="paragraph" w:customStyle="1" w:styleId="cabecera2">
    <w:name w:val="cabecera2"/>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364F49"/>
  </w:style>
  <w:style w:type="paragraph" w:customStyle="1" w:styleId="cabecera3">
    <w:name w:val="cabecera3"/>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364F49"/>
  </w:style>
  <w:style w:type="character" w:styleId="Hipervnculo">
    <w:name w:val="Hyperlink"/>
    <w:basedOn w:val="Fuentedeprrafopredeter"/>
    <w:uiPriority w:val="99"/>
    <w:unhideWhenUsed/>
    <w:rsid w:val="00364F49"/>
    <w:rPr>
      <w:color w:val="0000FF"/>
      <w:u w:val="single"/>
    </w:rPr>
  </w:style>
  <w:style w:type="paragraph" w:customStyle="1" w:styleId="tab1">
    <w:name w:val="tab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0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7638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C7638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76384"/>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C76384"/>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C7638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C76384"/>
    <w:rPr>
      <w:color w:val="800080"/>
      <w:u w:val="single"/>
    </w:rPr>
  </w:style>
  <w:style w:type="character" w:customStyle="1" w:styleId="foreign">
    <w:name w:val="foreign"/>
    <w:basedOn w:val="Fuentedeprrafopredeter"/>
    <w:rsid w:val="00C76384"/>
  </w:style>
  <w:style w:type="paragraph" w:styleId="Prrafodelista">
    <w:name w:val="List Paragraph"/>
    <w:basedOn w:val="Normal"/>
    <w:uiPriority w:val="34"/>
    <w:qFormat/>
    <w:rsid w:val="00521E00"/>
    <w:pPr>
      <w:ind w:left="720"/>
      <w:contextualSpacing/>
    </w:pPr>
  </w:style>
  <w:style w:type="character" w:customStyle="1" w:styleId="Ttulo1Car">
    <w:name w:val="Título 1 Car"/>
    <w:basedOn w:val="Fuentedeprrafopredeter"/>
    <w:link w:val="Ttulo1"/>
    <w:uiPriority w:val="9"/>
    <w:rsid w:val="00240CE5"/>
    <w:rPr>
      <w:rFonts w:asciiTheme="majorHAnsi" w:eastAsiaTheme="majorEastAsia" w:hAnsiTheme="majorHAnsi" w:cstheme="majorBidi"/>
      <w:b/>
      <w:bCs/>
      <w:color w:val="365F91" w:themeColor="accent1" w:themeShade="BF"/>
      <w:sz w:val="28"/>
      <w:szCs w:val="28"/>
    </w:rPr>
  </w:style>
  <w:style w:type="paragraph" w:customStyle="1" w:styleId="subtitulo">
    <w:name w:val="subtitulo"/>
    <w:basedOn w:val="Normal"/>
    <w:rsid w:val="007D35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D3519"/>
    <w:rPr>
      <w:b/>
      <w:bCs/>
    </w:rPr>
  </w:style>
  <w:style w:type="character" w:customStyle="1" w:styleId="apple-converted-space">
    <w:name w:val="apple-converted-space"/>
    <w:basedOn w:val="Fuentedeprrafopredeter"/>
    <w:rsid w:val="007D3519"/>
  </w:style>
  <w:style w:type="character" w:styleId="Refdecomentario">
    <w:name w:val="annotation reference"/>
    <w:basedOn w:val="Fuentedeprrafopredeter"/>
    <w:uiPriority w:val="99"/>
    <w:semiHidden/>
    <w:unhideWhenUsed/>
    <w:rsid w:val="007B5D52"/>
    <w:rPr>
      <w:sz w:val="16"/>
      <w:szCs w:val="16"/>
    </w:rPr>
  </w:style>
  <w:style w:type="paragraph" w:styleId="Textocomentario">
    <w:name w:val="annotation text"/>
    <w:basedOn w:val="Normal"/>
    <w:link w:val="TextocomentarioCar"/>
    <w:uiPriority w:val="99"/>
    <w:unhideWhenUsed/>
    <w:rsid w:val="007B5D52"/>
    <w:pPr>
      <w:spacing w:line="240" w:lineRule="auto"/>
    </w:pPr>
    <w:rPr>
      <w:sz w:val="20"/>
      <w:szCs w:val="20"/>
    </w:rPr>
  </w:style>
  <w:style w:type="character" w:customStyle="1" w:styleId="TextocomentarioCar">
    <w:name w:val="Texto comentario Car"/>
    <w:basedOn w:val="Fuentedeprrafopredeter"/>
    <w:link w:val="Textocomentario"/>
    <w:uiPriority w:val="99"/>
    <w:rsid w:val="007B5D52"/>
    <w:rPr>
      <w:sz w:val="20"/>
      <w:szCs w:val="20"/>
    </w:rPr>
  </w:style>
  <w:style w:type="paragraph" w:styleId="Asuntodelcomentario">
    <w:name w:val="annotation subject"/>
    <w:basedOn w:val="Textocomentario"/>
    <w:next w:val="Textocomentario"/>
    <w:link w:val="AsuntodelcomentarioCar"/>
    <w:uiPriority w:val="99"/>
    <w:semiHidden/>
    <w:unhideWhenUsed/>
    <w:rsid w:val="007B5D52"/>
    <w:rPr>
      <w:b/>
      <w:bCs/>
    </w:rPr>
  </w:style>
  <w:style w:type="character" w:customStyle="1" w:styleId="AsuntodelcomentarioCar">
    <w:name w:val="Asunto del comentario Car"/>
    <w:basedOn w:val="TextocomentarioCar"/>
    <w:link w:val="Asuntodelcomentario"/>
    <w:uiPriority w:val="99"/>
    <w:semiHidden/>
    <w:rsid w:val="007B5D52"/>
    <w:rPr>
      <w:b/>
      <w:bCs/>
      <w:sz w:val="20"/>
      <w:szCs w:val="20"/>
    </w:rPr>
  </w:style>
  <w:style w:type="paragraph" w:styleId="Textodeglobo">
    <w:name w:val="Balloon Text"/>
    <w:basedOn w:val="Normal"/>
    <w:link w:val="TextodegloboCar"/>
    <w:uiPriority w:val="99"/>
    <w:semiHidden/>
    <w:unhideWhenUsed/>
    <w:rsid w:val="007B5D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D52"/>
    <w:rPr>
      <w:rFonts w:ascii="Tahoma" w:hAnsi="Tahoma" w:cs="Tahoma"/>
      <w:sz w:val="16"/>
      <w:szCs w:val="16"/>
    </w:rPr>
  </w:style>
  <w:style w:type="table" w:styleId="Tablaconcuadrcula">
    <w:name w:val="Table Grid"/>
    <w:basedOn w:val="Tablanormal"/>
    <w:rsid w:val="0058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711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11A8"/>
  </w:style>
  <w:style w:type="paragraph" w:styleId="Piedepgina">
    <w:name w:val="footer"/>
    <w:basedOn w:val="Normal"/>
    <w:link w:val="PiedepginaCar"/>
    <w:uiPriority w:val="99"/>
    <w:unhideWhenUsed/>
    <w:rsid w:val="002711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11A8"/>
  </w:style>
  <w:style w:type="paragraph" w:customStyle="1" w:styleId="u">
    <w:name w:val="u"/>
    <w:basedOn w:val="Normal"/>
    <w:rsid w:val="00013DE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013DEC"/>
  </w:style>
  <w:style w:type="paragraph" w:customStyle="1" w:styleId="cabecera2">
    <w:name w:val="cabecera2"/>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364F49"/>
  </w:style>
  <w:style w:type="paragraph" w:customStyle="1" w:styleId="cabecera3">
    <w:name w:val="cabecera3"/>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364F49"/>
  </w:style>
  <w:style w:type="character" w:styleId="Hipervnculo">
    <w:name w:val="Hyperlink"/>
    <w:basedOn w:val="Fuentedeprrafopredeter"/>
    <w:uiPriority w:val="99"/>
    <w:unhideWhenUsed/>
    <w:rsid w:val="00364F49"/>
    <w:rPr>
      <w:color w:val="0000FF"/>
      <w:u w:val="single"/>
    </w:rPr>
  </w:style>
  <w:style w:type="paragraph" w:customStyle="1" w:styleId="tab1">
    <w:name w:val="tab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1502">
      <w:bodyDiv w:val="1"/>
      <w:marLeft w:val="0"/>
      <w:marRight w:val="0"/>
      <w:marTop w:val="0"/>
      <w:marBottom w:val="0"/>
      <w:divBdr>
        <w:top w:val="none" w:sz="0" w:space="0" w:color="auto"/>
        <w:left w:val="none" w:sz="0" w:space="0" w:color="auto"/>
        <w:bottom w:val="none" w:sz="0" w:space="0" w:color="auto"/>
        <w:right w:val="none" w:sz="0" w:space="0" w:color="auto"/>
      </w:divBdr>
    </w:div>
    <w:div w:id="222639490">
      <w:bodyDiv w:val="1"/>
      <w:marLeft w:val="0"/>
      <w:marRight w:val="0"/>
      <w:marTop w:val="0"/>
      <w:marBottom w:val="0"/>
      <w:divBdr>
        <w:top w:val="none" w:sz="0" w:space="0" w:color="auto"/>
        <w:left w:val="none" w:sz="0" w:space="0" w:color="auto"/>
        <w:bottom w:val="none" w:sz="0" w:space="0" w:color="auto"/>
        <w:right w:val="none" w:sz="0" w:space="0" w:color="auto"/>
      </w:divBdr>
    </w:div>
    <w:div w:id="237986617">
      <w:bodyDiv w:val="1"/>
      <w:marLeft w:val="0"/>
      <w:marRight w:val="0"/>
      <w:marTop w:val="0"/>
      <w:marBottom w:val="0"/>
      <w:divBdr>
        <w:top w:val="none" w:sz="0" w:space="0" w:color="auto"/>
        <w:left w:val="none" w:sz="0" w:space="0" w:color="auto"/>
        <w:bottom w:val="none" w:sz="0" w:space="0" w:color="auto"/>
        <w:right w:val="none" w:sz="0" w:space="0" w:color="auto"/>
      </w:divBdr>
    </w:div>
    <w:div w:id="448016431">
      <w:bodyDiv w:val="1"/>
      <w:marLeft w:val="0"/>
      <w:marRight w:val="0"/>
      <w:marTop w:val="0"/>
      <w:marBottom w:val="0"/>
      <w:divBdr>
        <w:top w:val="none" w:sz="0" w:space="0" w:color="auto"/>
        <w:left w:val="none" w:sz="0" w:space="0" w:color="auto"/>
        <w:bottom w:val="none" w:sz="0" w:space="0" w:color="auto"/>
        <w:right w:val="none" w:sz="0" w:space="0" w:color="auto"/>
      </w:divBdr>
    </w:div>
    <w:div w:id="543561690">
      <w:bodyDiv w:val="1"/>
      <w:marLeft w:val="0"/>
      <w:marRight w:val="0"/>
      <w:marTop w:val="0"/>
      <w:marBottom w:val="0"/>
      <w:divBdr>
        <w:top w:val="none" w:sz="0" w:space="0" w:color="auto"/>
        <w:left w:val="none" w:sz="0" w:space="0" w:color="auto"/>
        <w:bottom w:val="none" w:sz="0" w:space="0" w:color="auto"/>
        <w:right w:val="none" w:sz="0" w:space="0" w:color="auto"/>
      </w:divBdr>
    </w:div>
    <w:div w:id="623923287">
      <w:bodyDiv w:val="1"/>
      <w:marLeft w:val="0"/>
      <w:marRight w:val="0"/>
      <w:marTop w:val="0"/>
      <w:marBottom w:val="0"/>
      <w:divBdr>
        <w:top w:val="none" w:sz="0" w:space="0" w:color="auto"/>
        <w:left w:val="none" w:sz="0" w:space="0" w:color="auto"/>
        <w:bottom w:val="none" w:sz="0" w:space="0" w:color="auto"/>
        <w:right w:val="none" w:sz="0" w:space="0" w:color="auto"/>
      </w:divBdr>
    </w:div>
    <w:div w:id="645857623">
      <w:bodyDiv w:val="1"/>
      <w:marLeft w:val="0"/>
      <w:marRight w:val="0"/>
      <w:marTop w:val="0"/>
      <w:marBottom w:val="0"/>
      <w:divBdr>
        <w:top w:val="none" w:sz="0" w:space="0" w:color="auto"/>
        <w:left w:val="none" w:sz="0" w:space="0" w:color="auto"/>
        <w:bottom w:val="none" w:sz="0" w:space="0" w:color="auto"/>
        <w:right w:val="none" w:sz="0" w:space="0" w:color="auto"/>
      </w:divBdr>
    </w:div>
    <w:div w:id="810094126">
      <w:bodyDiv w:val="1"/>
      <w:marLeft w:val="0"/>
      <w:marRight w:val="0"/>
      <w:marTop w:val="0"/>
      <w:marBottom w:val="0"/>
      <w:divBdr>
        <w:top w:val="none" w:sz="0" w:space="0" w:color="auto"/>
        <w:left w:val="none" w:sz="0" w:space="0" w:color="auto"/>
        <w:bottom w:val="none" w:sz="0" w:space="0" w:color="auto"/>
        <w:right w:val="none" w:sz="0" w:space="0" w:color="auto"/>
      </w:divBdr>
    </w:div>
    <w:div w:id="814298237">
      <w:bodyDiv w:val="1"/>
      <w:marLeft w:val="0"/>
      <w:marRight w:val="0"/>
      <w:marTop w:val="0"/>
      <w:marBottom w:val="0"/>
      <w:divBdr>
        <w:top w:val="none" w:sz="0" w:space="0" w:color="auto"/>
        <w:left w:val="none" w:sz="0" w:space="0" w:color="auto"/>
        <w:bottom w:val="none" w:sz="0" w:space="0" w:color="auto"/>
        <w:right w:val="none" w:sz="0" w:space="0" w:color="auto"/>
      </w:divBdr>
      <w:divsChild>
        <w:div w:id="1635595726">
          <w:marLeft w:val="0"/>
          <w:marRight w:val="0"/>
          <w:marTop w:val="0"/>
          <w:marBottom w:val="0"/>
          <w:divBdr>
            <w:top w:val="none" w:sz="0" w:space="0" w:color="auto"/>
            <w:left w:val="none" w:sz="0" w:space="0" w:color="auto"/>
            <w:bottom w:val="none" w:sz="0" w:space="0" w:color="auto"/>
            <w:right w:val="none" w:sz="0" w:space="0" w:color="auto"/>
          </w:divBdr>
          <w:divsChild>
            <w:div w:id="497498442">
              <w:marLeft w:val="0"/>
              <w:marRight w:val="0"/>
              <w:marTop w:val="0"/>
              <w:marBottom w:val="0"/>
              <w:divBdr>
                <w:top w:val="none" w:sz="0" w:space="0" w:color="auto"/>
                <w:left w:val="none" w:sz="0" w:space="0" w:color="auto"/>
                <w:bottom w:val="none" w:sz="0" w:space="0" w:color="auto"/>
                <w:right w:val="none" w:sz="0" w:space="0" w:color="auto"/>
              </w:divBdr>
              <w:divsChild>
                <w:div w:id="1081948131">
                  <w:marLeft w:val="0"/>
                  <w:marRight w:val="0"/>
                  <w:marTop w:val="0"/>
                  <w:marBottom w:val="0"/>
                  <w:divBdr>
                    <w:top w:val="none" w:sz="0" w:space="0" w:color="auto"/>
                    <w:left w:val="none" w:sz="0" w:space="0" w:color="auto"/>
                    <w:bottom w:val="none" w:sz="0" w:space="0" w:color="auto"/>
                    <w:right w:val="none" w:sz="0" w:space="0" w:color="auto"/>
                  </w:divBdr>
                  <w:divsChild>
                    <w:div w:id="1371219889">
                      <w:marLeft w:val="0"/>
                      <w:marRight w:val="0"/>
                      <w:marTop w:val="0"/>
                      <w:marBottom w:val="0"/>
                      <w:divBdr>
                        <w:top w:val="none" w:sz="0" w:space="0" w:color="auto"/>
                        <w:left w:val="none" w:sz="0" w:space="0" w:color="auto"/>
                        <w:bottom w:val="none" w:sz="0" w:space="0" w:color="auto"/>
                        <w:right w:val="none" w:sz="0" w:space="0" w:color="auto"/>
                      </w:divBdr>
                      <w:divsChild>
                        <w:div w:id="996225573">
                          <w:marLeft w:val="0"/>
                          <w:marRight w:val="0"/>
                          <w:marTop w:val="0"/>
                          <w:marBottom w:val="0"/>
                          <w:divBdr>
                            <w:top w:val="none" w:sz="0" w:space="0" w:color="auto"/>
                            <w:left w:val="none" w:sz="0" w:space="0" w:color="auto"/>
                            <w:bottom w:val="none" w:sz="0" w:space="0" w:color="auto"/>
                            <w:right w:val="none" w:sz="0" w:space="0" w:color="auto"/>
                          </w:divBdr>
                          <w:divsChild>
                            <w:div w:id="1500148018">
                              <w:marLeft w:val="0"/>
                              <w:marRight w:val="0"/>
                              <w:marTop w:val="0"/>
                              <w:marBottom w:val="0"/>
                              <w:divBdr>
                                <w:top w:val="none" w:sz="0" w:space="0" w:color="auto"/>
                                <w:left w:val="none" w:sz="0" w:space="0" w:color="auto"/>
                                <w:bottom w:val="none" w:sz="0" w:space="0" w:color="auto"/>
                                <w:right w:val="none" w:sz="0" w:space="0" w:color="auto"/>
                              </w:divBdr>
                              <w:divsChild>
                                <w:div w:id="1880625072">
                                  <w:marLeft w:val="0"/>
                                  <w:marRight w:val="0"/>
                                  <w:marTop w:val="0"/>
                                  <w:marBottom w:val="0"/>
                                  <w:divBdr>
                                    <w:top w:val="none" w:sz="0" w:space="0" w:color="auto"/>
                                    <w:left w:val="none" w:sz="0" w:space="0" w:color="auto"/>
                                    <w:bottom w:val="none" w:sz="0" w:space="0" w:color="auto"/>
                                    <w:right w:val="none" w:sz="0" w:space="0" w:color="auto"/>
                                  </w:divBdr>
                                  <w:divsChild>
                                    <w:div w:id="189031684">
                                      <w:marLeft w:val="0"/>
                                      <w:marRight w:val="0"/>
                                      <w:marTop w:val="0"/>
                                      <w:marBottom w:val="0"/>
                                      <w:divBdr>
                                        <w:top w:val="none" w:sz="0" w:space="0" w:color="auto"/>
                                        <w:left w:val="none" w:sz="0" w:space="0" w:color="auto"/>
                                        <w:bottom w:val="none" w:sz="0" w:space="0" w:color="auto"/>
                                        <w:right w:val="none" w:sz="0" w:space="0" w:color="auto"/>
                                      </w:divBdr>
                                      <w:divsChild>
                                        <w:div w:id="896354933">
                                          <w:marLeft w:val="0"/>
                                          <w:marRight w:val="0"/>
                                          <w:marTop w:val="0"/>
                                          <w:marBottom w:val="0"/>
                                          <w:divBdr>
                                            <w:top w:val="none" w:sz="0" w:space="0" w:color="auto"/>
                                            <w:left w:val="none" w:sz="0" w:space="0" w:color="auto"/>
                                            <w:bottom w:val="none" w:sz="0" w:space="0" w:color="auto"/>
                                            <w:right w:val="none" w:sz="0" w:space="0" w:color="auto"/>
                                          </w:divBdr>
                                          <w:divsChild>
                                            <w:div w:id="1750419529">
                                              <w:marLeft w:val="0"/>
                                              <w:marRight w:val="0"/>
                                              <w:marTop w:val="0"/>
                                              <w:marBottom w:val="0"/>
                                              <w:divBdr>
                                                <w:top w:val="none" w:sz="0" w:space="0" w:color="auto"/>
                                                <w:left w:val="none" w:sz="0" w:space="0" w:color="auto"/>
                                                <w:bottom w:val="none" w:sz="0" w:space="0" w:color="auto"/>
                                                <w:right w:val="none" w:sz="0" w:space="0" w:color="auto"/>
                                              </w:divBdr>
                                              <w:divsChild>
                                                <w:div w:id="1321732396">
                                                  <w:marLeft w:val="0"/>
                                                  <w:marRight w:val="0"/>
                                                  <w:marTop w:val="0"/>
                                                  <w:marBottom w:val="0"/>
                                                  <w:divBdr>
                                                    <w:top w:val="none" w:sz="0" w:space="0" w:color="auto"/>
                                                    <w:left w:val="none" w:sz="0" w:space="0" w:color="auto"/>
                                                    <w:bottom w:val="none" w:sz="0" w:space="0" w:color="auto"/>
                                                    <w:right w:val="none" w:sz="0" w:space="0" w:color="auto"/>
                                                  </w:divBdr>
                                                  <w:divsChild>
                                                    <w:div w:id="2081168858">
                                                      <w:marLeft w:val="0"/>
                                                      <w:marRight w:val="0"/>
                                                      <w:marTop w:val="0"/>
                                                      <w:marBottom w:val="0"/>
                                                      <w:divBdr>
                                                        <w:top w:val="none" w:sz="0" w:space="0" w:color="auto"/>
                                                        <w:left w:val="none" w:sz="0" w:space="0" w:color="auto"/>
                                                        <w:bottom w:val="none" w:sz="0" w:space="0" w:color="auto"/>
                                                        <w:right w:val="none" w:sz="0" w:space="0" w:color="auto"/>
                                                      </w:divBdr>
                                                      <w:divsChild>
                                                        <w:div w:id="684138815">
                                                          <w:marLeft w:val="0"/>
                                                          <w:marRight w:val="0"/>
                                                          <w:marTop w:val="0"/>
                                                          <w:marBottom w:val="0"/>
                                                          <w:divBdr>
                                                            <w:top w:val="none" w:sz="0" w:space="0" w:color="auto"/>
                                                            <w:left w:val="none" w:sz="0" w:space="0" w:color="auto"/>
                                                            <w:bottom w:val="none" w:sz="0" w:space="0" w:color="auto"/>
                                                            <w:right w:val="none" w:sz="0" w:space="0" w:color="auto"/>
                                                          </w:divBdr>
                                                          <w:divsChild>
                                                            <w:div w:id="1637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2748141">
      <w:bodyDiv w:val="1"/>
      <w:marLeft w:val="0"/>
      <w:marRight w:val="0"/>
      <w:marTop w:val="0"/>
      <w:marBottom w:val="0"/>
      <w:divBdr>
        <w:top w:val="none" w:sz="0" w:space="0" w:color="auto"/>
        <w:left w:val="none" w:sz="0" w:space="0" w:color="auto"/>
        <w:bottom w:val="none" w:sz="0" w:space="0" w:color="auto"/>
        <w:right w:val="none" w:sz="0" w:space="0" w:color="auto"/>
      </w:divBdr>
    </w:div>
    <w:div w:id="884147261">
      <w:bodyDiv w:val="1"/>
      <w:marLeft w:val="0"/>
      <w:marRight w:val="0"/>
      <w:marTop w:val="0"/>
      <w:marBottom w:val="0"/>
      <w:divBdr>
        <w:top w:val="none" w:sz="0" w:space="0" w:color="auto"/>
        <w:left w:val="none" w:sz="0" w:space="0" w:color="auto"/>
        <w:bottom w:val="none" w:sz="0" w:space="0" w:color="auto"/>
        <w:right w:val="none" w:sz="0" w:space="0" w:color="auto"/>
      </w:divBdr>
    </w:div>
    <w:div w:id="964189559">
      <w:bodyDiv w:val="1"/>
      <w:marLeft w:val="0"/>
      <w:marRight w:val="0"/>
      <w:marTop w:val="0"/>
      <w:marBottom w:val="0"/>
      <w:divBdr>
        <w:top w:val="none" w:sz="0" w:space="0" w:color="auto"/>
        <w:left w:val="none" w:sz="0" w:space="0" w:color="auto"/>
        <w:bottom w:val="none" w:sz="0" w:space="0" w:color="auto"/>
        <w:right w:val="none" w:sz="0" w:space="0" w:color="auto"/>
      </w:divBdr>
    </w:div>
    <w:div w:id="994140538">
      <w:bodyDiv w:val="1"/>
      <w:marLeft w:val="0"/>
      <w:marRight w:val="0"/>
      <w:marTop w:val="0"/>
      <w:marBottom w:val="0"/>
      <w:divBdr>
        <w:top w:val="none" w:sz="0" w:space="0" w:color="auto"/>
        <w:left w:val="none" w:sz="0" w:space="0" w:color="auto"/>
        <w:bottom w:val="none" w:sz="0" w:space="0" w:color="auto"/>
        <w:right w:val="none" w:sz="0" w:space="0" w:color="auto"/>
      </w:divBdr>
    </w:div>
    <w:div w:id="1336956765">
      <w:bodyDiv w:val="1"/>
      <w:marLeft w:val="0"/>
      <w:marRight w:val="0"/>
      <w:marTop w:val="0"/>
      <w:marBottom w:val="0"/>
      <w:divBdr>
        <w:top w:val="none" w:sz="0" w:space="0" w:color="auto"/>
        <w:left w:val="none" w:sz="0" w:space="0" w:color="auto"/>
        <w:bottom w:val="none" w:sz="0" w:space="0" w:color="auto"/>
        <w:right w:val="none" w:sz="0" w:space="0" w:color="auto"/>
      </w:divBdr>
    </w:div>
    <w:div w:id="1466586384">
      <w:bodyDiv w:val="1"/>
      <w:marLeft w:val="0"/>
      <w:marRight w:val="0"/>
      <w:marTop w:val="0"/>
      <w:marBottom w:val="0"/>
      <w:divBdr>
        <w:top w:val="none" w:sz="0" w:space="0" w:color="auto"/>
        <w:left w:val="none" w:sz="0" w:space="0" w:color="auto"/>
        <w:bottom w:val="none" w:sz="0" w:space="0" w:color="auto"/>
        <w:right w:val="none" w:sz="0" w:space="0" w:color="auto"/>
      </w:divBdr>
    </w:div>
    <w:div w:id="1553347069">
      <w:bodyDiv w:val="1"/>
      <w:marLeft w:val="0"/>
      <w:marRight w:val="0"/>
      <w:marTop w:val="0"/>
      <w:marBottom w:val="0"/>
      <w:divBdr>
        <w:top w:val="none" w:sz="0" w:space="0" w:color="auto"/>
        <w:left w:val="none" w:sz="0" w:space="0" w:color="auto"/>
        <w:bottom w:val="none" w:sz="0" w:space="0" w:color="auto"/>
        <w:right w:val="none" w:sz="0" w:space="0" w:color="auto"/>
      </w:divBdr>
    </w:div>
    <w:div w:id="1595433212">
      <w:bodyDiv w:val="1"/>
      <w:marLeft w:val="0"/>
      <w:marRight w:val="0"/>
      <w:marTop w:val="0"/>
      <w:marBottom w:val="0"/>
      <w:divBdr>
        <w:top w:val="none" w:sz="0" w:space="0" w:color="auto"/>
        <w:left w:val="none" w:sz="0" w:space="0" w:color="auto"/>
        <w:bottom w:val="none" w:sz="0" w:space="0" w:color="auto"/>
        <w:right w:val="none" w:sz="0" w:space="0" w:color="auto"/>
      </w:divBdr>
    </w:div>
    <w:div w:id="1608543800">
      <w:bodyDiv w:val="1"/>
      <w:marLeft w:val="0"/>
      <w:marRight w:val="0"/>
      <w:marTop w:val="0"/>
      <w:marBottom w:val="0"/>
      <w:divBdr>
        <w:top w:val="none" w:sz="0" w:space="0" w:color="auto"/>
        <w:left w:val="none" w:sz="0" w:space="0" w:color="auto"/>
        <w:bottom w:val="none" w:sz="0" w:space="0" w:color="auto"/>
        <w:right w:val="none" w:sz="0" w:space="0" w:color="auto"/>
      </w:divBdr>
    </w:div>
    <w:div w:id="1872187797">
      <w:bodyDiv w:val="1"/>
      <w:marLeft w:val="0"/>
      <w:marRight w:val="0"/>
      <w:marTop w:val="0"/>
      <w:marBottom w:val="0"/>
      <w:divBdr>
        <w:top w:val="none" w:sz="0" w:space="0" w:color="auto"/>
        <w:left w:val="none" w:sz="0" w:space="0" w:color="auto"/>
        <w:bottom w:val="none" w:sz="0" w:space="0" w:color="auto"/>
        <w:right w:val="none" w:sz="0" w:space="0" w:color="auto"/>
      </w:divBdr>
    </w:div>
    <w:div w:id="1880127154">
      <w:bodyDiv w:val="1"/>
      <w:marLeft w:val="0"/>
      <w:marRight w:val="0"/>
      <w:marTop w:val="0"/>
      <w:marBottom w:val="0"/>
      <w:divBdr>
        <w:top w:val="none" w:sz="0" w:space="0" w:color="auto"/>
        <w:left w:val="none" w:sz="0" w:space="0" w:color="auto"/>
        <w:bottom w:val="none" w:sz="0" w:space="0" w:color="auto"/>
        <w:right w:val="none" w:sz="0" w:space="0" w:color="auto"/>
      </w:divBdr>
    </w:div>
    <w:div w:id="1893998082">
      <w:bodyDiv w:val="1"/>
      <w:marLeft w:val="0"/>
      <w:marRight w:val="0"/>
      <w:marTop w:val="0"/>
      <w:marBottom w:val="0"/>
      <w:divBdr>
        <w:top w:val="none" w:sz="0" w:space="0" w:color="auto"/>
        <w:left w:val="none" w:sz="0" w:space="0" w:color="auto"/>
        <w:bottom w:val="none" w:sz="0" w:space="0" w:color="auto"/>
        <w:right w:val="none" w:sz="0" w:space="0" w:color="auto"/>
      </w:divBdr>
    </w:div>
    <w:div w:id="1911697308">
      <w:bodyDiv w:val="1"/>
      <w:marLeft w:val="0"/>
      <w:marRight w:val="0"/>
      <w:marTop w:val="0"/>
      <w:marBottom w:val="0"/>
      <w:divBdr>
        <w:top w:val="none" w:sz="0" w:space="0" w:color="auto"/>
        <w:left w:val="none" w:sz="0" w:space="0" w:color="auto"/>
        <w:bottom w:val="none" w:sz="0" w:space="0" w:color="auto"/>
        <w:right w:val="none" w:sz="0" w:space="0" w:color="auto"/>
      </w:divBdr>
    </w:div>
    <w:div w:id="2054690571">
      <w:bodyDiv w:val="1"/>
      <w:marLeft w:val="0"/>
      <w:marRight w:val="0"/>
      <w:marTop w:val="0"/>
      <w:marBottom w:val="0"/>
      <w:divBdr>
        <w:top w:val="none" w:sz="0" w:space="0" w:color="auto"/>
        <w:left w:val="none" w:sz="0" w:space="0" w:color="auto"/>
        <w:bottom w:val="none" w:sz="0" w:space="0" w:color="auto"/>
        <w:right w:val="none" w:sz="0" w:space="0" w:color="auto"/>
      </w:divBdr>
      <w:divsChild>
        <w:div w:id="1139151426">
          <w:marLeft w:val="0"/>
          <w:marRight w:val="0"/>
          <w:marTop w:val="0"/>
          <w:marBottom w:val="0"/>
          <w:divBdr>
            <w:top w:val="none" w:sz="0" w:space="0" w:color="auto"/>
            <w:left w:val="none" w:sz="0" w:space="0" w:color="auto"/>
            <w:bottom w:val="none" w:sz="0" w:space="0" w:color="auto"/>
            <w:right w:val="none" w:sz="0" w:space="0" w:color="auto"/>
          </w:divBdr>
        </w:div>
      </w:divsChild>
    </w:div>
    <w:div w:id="20742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19C70-F8B6-46CC-975E-FF1702D5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27</Pages>
  <Words>10398</Words>
  <Characters>58026</Characters>
  <Application>Microsoft Office Word</Application>
  <DocSecurity>0</DocSecurity>
  <Lines>1415</Lines>
  <Paragraphs>657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Cristóbal De Jesus Restrepo Restrepo</dc:creator>
  <cp:keywords/>
  <dc:description/>
  <cp:lastModifiedBy>ANA MARIA LARA</cp:lastModifiedBy>
  <cp:revision>9</cp:revision>
  <dcterms:created xsi:type="dcterms:W3CDTF">2015-06-14T22:12:00Z</dcterms:created>
  <dcterms:modified xsi:type="dcterms:W3CDTF">2015-06-15T16:11:00Z</dcterms:modified>
</cp:coreProperties>
</file>