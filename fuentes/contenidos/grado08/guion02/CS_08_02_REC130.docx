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7056F" w14:textId="77777777"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4A4A9C" w:rsidRPr="004A4A9C">
        <w:rPr>
          <w:rFonts w:asciiTheme="majorHAnsi" w:hAnsiTheme="majorHAnsi"/>
          <w:b/>
          <w:lang w:val="es-ES_tradnl"/>
        </w:rPr>
        <w:t>M2C: Rellenar huecos desde desplegable</w:t>
      </w:r>
    </w:p>
    <w:p w14:paraId="53684346" w14:textId="77777777" w:rsidR="0045712C" w:rsidRPr="00254FDB" w:rsidRDefault="0045712C" w:rsidP="00CB02D2">
      <w:pPr>
        <w:rPr>
          <w:rFonts w:ascii="Arial" w:hAnsi="Arial"/>
          <w:lang w:val="es-ES_tradnl"/>
        </w:rPr>
      </w:pPr>
    </w:p>
    <w:p w14:paraId="61E9A700" w14:textId="77777777"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2616A5">
        <w:rPr>
          <w:rFonts w:ascii="Arial" w:hAnsi="Arial"/>
          <w:sz w:val="18"/>
          <w:szCs w:val="18"/>
          <w:lang w:val="es-ES_tradnl"/>
        </w:rPr>
        <w:t xml:space="preserve"> CS_08_02_CO</w:t>
      </w:r>
    </w:p>
    <w:p w14:paraId="5BB88B48" w14:textId="77777777" w:rsidR="00E61A4B" w:rsidRPr="006D02A8" w:rsidRDefault="00E61A4B" w:rsidP="00CB02D2">
      <w:pPr>
        <w:rPr>
          <w:rFonts w:ascii="Arial" w:hAnsi="Arial"/>
          <w:sz w:val="18"/>
          <w:szCs w:val="18"/>
          <w:lang w:val="es-ES_tradnl"/>
        </w:rPr>
      </w:pPr>
    </w:p>
    <w:p w14:paraId="51C432A8" w14:textId="77777777" w:rsidR="006D02A8" w:rsidRPr="006D02A8" w:rsidRDefault="006D02A8" w:rsidP="00CB02D2">
      <w:pPr>
        <w:rPr>
          <w:rFonts w:ascii="Arial" w:hAnsi="Arial"/>
          <w:sz w:val="18"/>
          <w:szCs w:val="18"/>
          <w:lang w:val="es-ES_tradnl"/>
        </w:rPr>
      </w:pPr>
    </w:p>
    <w:p w14:paraId="6ED82747" w14:textId="77777777"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7567BD3C" w14:textId="77777777" w:rsidR="009320AC" w:rsidRPr="009320AC" w:rsidRDefault="009320AC" w:rsidP="00CB02D2">
      <w:pPr>
        <w:rPr>
          <w:rFonts w:ascii="Arial" w:hAnsi="Arial" w:cs="Arial"/>
          <w:sz w:val="18"/>
          <w:szCs w:val="18"/>
          <w:lang w:val="es-ES_tradnl"/>
        </w:rPr>
      </w:pPr>
    </w:p>
    <w:p w14:paraId="27D39D1C" w14:textId="71D359DF" w:rsidR="00856F41" w:rsidRPr="006D02A8" w:rsidRDefault="00856F41" w:rsidP="00856F4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645AD8">
        <w:rPr>
          <w:rFonts w:ascii="Arial" w:hAnsi="Arial"/>
          <w:sz w:val="18"/>
          <w:szCs w:val="18"/>
          <w:lang w:val="es-ES_tradnl"/>
        </w:rPr>
        <w:t xml:space="preserve"> L</w:t>
      </w:r>
      <w:r w:rsidR="00B12102">
        <w:rPr>
          <w:rFonts w:ascii="Arial" w:hAnsi="Arial"/>
          <w:sz w:val="18"/>
          <w:szCs w:val="18"/>
          <w:lang w:val="es-ES_tradnl"/>
        </w:rPr>
        <w:t xml:space="preserve">os principios del Plan de Iguala </w:t>
      </w:r>
    </w:p>
    <w:p w14:paraId="7C3F0DD0" w14:textId="77777777" w:rsidR="00856F41" w:rsidRPr="000719EE" w:rsidRDefault="00856F41" w:rsidP="00856F41">
      <w:pPr>
        <w:rPr>
          <w:rFonts w:ascii="Arial" w:hAnsi="Arial" w:cs="Arial"/>
          <w:sz w:val="18"/>
          <w:szCs w:val="18"/>
          <w:lang w:val="es-ES_tradnl"/>
        </w:rPr>
      </w:pPr>
    </w:p>
    <w:p w14:paraId="1A01F22E" w14:textId="77777777" w:rsidR="000719EE" w:rsidRPr="000719EE" w:rsidRDefault="000719EE" w:rsidP="000719EE">
      <w:pPr>
        <w:rPr>
          <w:rFonts w:ascii="Arial" w:hAnsi="Arial" w:cs="Arial"/>
          <w:sz w:val="18"/>
          <w:szCs w:val="18"/>
          <w:lang w:val="es-ES_tradnl"/>
        </w:rPr>
      </w:pPr>
    </w:p>
    <w:p w14:paraId="57B48DE0" w14:textId="77777777"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2616A5">
        <w:rPr>
          <w:rFonts w:ascii="Arial" w:hAnsi="Arial"/>
          <w:sz w:val="18"/>
          <w:szCs w:val="18"/>
          <w:lang w:val="es-ES_tradnl"/>
        </w:rPr>
        <w:t xml:space="preserve"> </w:t>
      </w:r>
      <w:r w:rsidR="00B12102" w:rsidRPr="00B12102">
        <w:rPr>
          <w:rFonts w:asciiTheme="majorHAnsi" w:hAnsiTheme="majorHAnsi"/>
          <w:sz w:val="20"/>
          <w:szCs w:val="20"/>
          <w:lang w:val="es-ES_tradnl"/>
        </w:rPr>
        <w:t xml:space="preserve"> </w:t>
      </w:r>
      <w:r w:rsidR="00B12102" w:rsidRPr="00B12102">
        <w:rPr>
          <w:rFonts w:asciiTheme="majorHAnsi" w:hAnsiTheme="majorHAnsi" w:cs="Times New Roman"/>
          <w:sz w:val="20"/>
          <w:szCs w:val="20"/>
          <w:lang w:val="es-ES_tradnl"/>
        </w:rPr>
        <w:t>Actividad orientada a descubrir los principios del Plan de Iguala</w:t>
      </w:r>
    </w:p>
    <w:p w14:paraId="44B3A8EF" w14:textId="77777777" w:rsidR="000719EE" w:rsidRPr="000719EE" w:rsidRDefault="000719EE" w:rsidP="000719EE">
      <w:pPr>
        <w:rPr>
          <w:rFonts w:ascii="Arial" w:hAnsi="Arial" w:cs="Arial"/>
          <w:sz w:val="18"/>
          <w:szCs w:val="18"/>
          <w:lang w:val="es-ES_tradnl"/>
        </w:rPr>
      </w:pPr>
    </w:p>
    <w:p w14:paraId="3B64BB81" w14:textId="77777777" w:rsidR="000719EE" w:rsidRPr="000719EE" w:rsidRDefault="000719EE" w:rsidP="000719EE">
      <w:pPr>
        <w:rPr>
          <w:rFonts w:ascii="Arial" w:hAnsi="Arial" w:cs="Arial"/>
          <w:sz w:val="18"/>
          <w:szCs w:val="18"/>
          <w:lang w:val="es-ES_tradnl"/>
        </w:rPr>
      </w:pPr>
    </w:p>
    <w:p w14:paraId="227A262C" w14:textId="7777777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2616A5">
        <w:rPr>
          <w:rFonts w:ascii="Arial" w:hAnsi="Arial"/>
          <w:sz w:val="18"/>
          <w:szCs w:val="18"/>
          <w:lang w:val="es-ES_tradnl"/>
        </w:rPr>
        <w:t xml:space="preserve"> Plan de </w:t>
      </w:r>
      <w:proofErr w:type="spellStart"/>
      <w:r w:rsidR="002616A5">
        <w:rPr>
          <w:rFonts w:ascii="Arial" w:hAnsi="Arial"/>
          <w:sz w:val="18"/>
          <w:szCs w:val="18"/>
          <w:lang w:val="es-ES_tradnl"/>
        </w:rPr>
        <w:t>Iguala</w:t>
      </w:r>
      <w:proofErr w:type="gramStart"/>
      <w:r w:rsidR="002616A5">
        <w:rPr>
          <w:rFonts w:ascii="Arial" w:hAnsi="Arial"/>
          <w:sz w:val="18"/>
          <w:szCs w:val="18"/>
          <w:lang w:val="es-ES_tradnl"/>
        </w:rPr>
        <w:t>,México,Independencia</w:t>
      </w:r>
      <w:proofErr w:type="spellEnd"/>
      <w:proofErr w:type="gramEnd"/>
    </w:p>
    <w:p w14:paraId="43172573" w14:textId="77777777" w:rsidR="000719EE" w:rsidRPr="000719EE" w:rsidRDefault="000719EE" w:rsidP="000719EE">
      <w:pPr>
        <w:rPr>
          <w:rFonts w:ascii="Arial" w:hAnsi="Arial" w:cs="Arial"/>
          <w:sz w:val="18"/>
          <w:szCs w:val="18"/>
          <w:lang w:val="es-ES_tradnl"/>
        </w:rPr>
      </w:pPr>
    </w:p>
    <w:p w14:paraId="6A0480D8" w14:textId="77777777" w:rsidR="000719EE" w:rsidRPr="000719EE" w:rsidRDefault="000719EE" w:rsidP="000719EE">
      <w:pPr>
        <w:rPr>
          <w:rFonts w:ascii="Arial" w:hAnsi="Arial" w:cs="Arial"/>
          <w:sz w:val="18"/>
          <w:szCs w:val="18"/>
          <w:lang w:val="es-ES_tradnl"/>
        </w:rPr>
      </w:pPr>
    </w:p>
    <w:p w14:paraId="49CFD707" w14:textId="7777777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947892">
        <w:rPr>
          <w:rFonts w:ascii="Arial" w:hAnsi="Arial"/>
          <w:sz w:val="18"/>
          <w:szCs w:val="18"/>
          <w:lang w:val="es-ES_tradnl"/>
        </w:rPr>
        <w:t xml:space="preserve"> 15 minutos</w:t>
      </w:r>
    </w:p>
    <w:p w14:paraId="45790B59" w14:textId="77777777" w:rsidR="000719EE" w:rsidRPr="000719EE" w:rsidRDefault="000719EE" w:rsidP="000719EE">
      <w:pPr>
        <w:rPr>
          <w:rFonts w:ascii="Arial" w:hAnsi="Arial" w:cs="Arial"/>
          <w:sz w:val="18"/>
          <w:szCs w:val="18"/>
          <w:lang w:val="es-ES_tradnl"/>
        </w:rPr>
      </w:pPr>
    </w:p>
    <w:p w14:paraId="4FB52D13" w14:textId="77777777" w:rsidR="000719EE" w:rsidRPr="000719EE" w:rsidRDefault="000719EE" w:rsidP="000719EE">
      <w:pPr>
        <w:rPr>
          <w:rFonts w:ascii="Arial" w:hAnsi="Arial" w:cs="Arial"/>
          <w:sz w:val="18"/>
          <w:szCs w:val="18"/>
          <w:lang w:val="es-ES_tradnl"/>
        </w:rPr>
      </w:pPr>
    </w:p>
    <w:p w14:paraId="748F0046" w14:textId="77777777"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0B398036" w14:textId="77777777" w:rsidTr="00AC7496">
        <w:tc>
          <w:tcPr>
            <w:tcW w:w="1248" w:type="dxa"/>
          </w:tcPr>
          <w:p w14:paraId="2D0A7D7C"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067CC1DC" w14:textId="77777777" w:rsidR="005F4C68" w:rsidRPr="005F4C68" w:rsidRDefault="005F4C68" w:rsidP="00CB02D2">
            <w:pPr>
              <w:rPr>
                <w:rFonts w:ascii="Arial" w:hAnsi="Arial"/>
                <w:sz w:val="16"/>
                <w:szCs w:val="16"/>
                <w:lang w:val="es-ES_tradnl"/>
              </w:rPr>
            </w:pPr>
          </w:p>
        </w:tc>
        <w:tc>
          <w:tcPr>
            <w:tcW w:w="1289" w:type="dxa"/>
          </w:tcPr>
          <w:p w14:paraId="7B25D728"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75BC093F" w14:textId="77777777" w:rsidR="005F4C68" w:rsidRPr="005F4C68" w:rsidRDefault="005F4C68" w:rsidP="00CB02D2">
            <w:pPr>
              <w:rPr>
                <w:rFonts w:ascii="Arial" w:hAnsi="Arial"/>
                <w:sz w:val="16"/>
                <w:szCs w:val="16"/>
                <w:lang w:val="es-ES_tradnl"/>
              </w:rPr>
            </w:pPr>
          </w:p>
        </w:tc>
        <w:tc>
          <w:tcPr>
            <w:tcW w:w="2504" w:type="dxa"/>
          </w:tcPr>
          <w:p w14:paraId="49BBAF7F" w14:textId="77777777"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40486D7C" w14:textId="77777777" w:rsidR="005F4C68" w:rsidRPr="005F4C68" w:rsidRDefault="005F4C68" w:rsidP="00CB02D2">
            <w:pPr>
              <w:rPr>
                <w:rFonts w:ascii="Arial" w:hAnsi="Arial"/>
                <w:sz w:val="16"/>
                <w:szCs w:val="16"/>
                <w:lang w:val="es-ES_tradnl"/>
              </w:rPr>
            </w:pPr>
          </w:p>
        </w:tc>
        <w:tc>
          <w:tcPr>
            <w:tcW w:w="2268" w:type="dxa"/>
          </w:tcPr>
          <w:p w14:paraId="359CF96D"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62199A18" w14:textId="77777777" w:rsidR="005F4C68" w:rsidRPr="005F4C68" w:rsidRDefault="005F4C68" w:rsidP="00CB02D2">
            <w:pPr>
              <w:rPr>
                <w:rFonts w:ascii="Arial" w:hAnsi="Arial"/>
                <w:sz w:val="16"/>
                <w:szCs w:val="16"/>
                <w:lang w:val="es-ES_tradnl"/>
              </w:rPr>
            </w:pPr>
          </w:p>
        </w:tc>
      </w:tr>
      <w:tr w:rsidR="00AC7496" w:rsidRPr="005F4C68" w14:paraId="5D9CF12C" w14:textId="77777777" w:rsidTr="00AC7496">
        <w:tc>
          <w:tcPr>
            <w:tcW w:w="1248" w:type="dxa"/>
          </w:tcPr>
          <w:p w14:paraId="37F843E7"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4A51B5CE" w14:textId="77777777" w:rsidR="005F4C68" w:rsidRPr="005F4C68" w:rsidRDefault="005F4C68" w:rsidP="00CB02D2">
            <w:pPr>
              <w:rPr>
                <w:rFonts w:ascii="Arial" w:hAnsi="Arial"/>
                <w:sz w:val="16"/>
                <w:szCs w:val="16"/>
                <w:lang w:val="es-ES_tradnl"/>
              </w:rPr>
            </w:pPr>
          </w:p>
        </w:tc>
        <w:tc>
          <w:tcPr>
            <w:tcW w:w="1289" w:type="dxa"/>
          </w:tcPr>
          <w:p w14:paraId="3BB88537"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30DB5F9B" w14:textId="77777777" w:rsidR="005F4C68" w:rsidRPr="005F4C68" w:rsidRDefault="002616A5" w:rsidP="00CB02D2">
            <w:pPr>
              <w:rPr>
                <w:rFonts w:ascii="Arial" w:hAnsi="Arial"/>
                <w:sz w:val="16"/>
                <w:szCs w:val="16"/>
                <w:lang w:val="es-ES_tradnl"/>
              </w:rPr>
            </w:pPr>
            <w:r>
              <w:rPr>
                <w:rFonts w:ascii="Arial" w:hAnsi="Arial"/>
                <w:sz w:val="16"/>
                <w:szCs w:val="16"/>
                <w:lang w:val="es-ES_tradnl"/>
              </w:rPr>
              <w:t>x</w:t>
            </w:r>
          </w:p>
        </w:tc>
        <w:tc>
          <w:tcPr>
            <w:tcW w:w="2504" w:type="dxa"/>
          </w:tcPr>
          <w:p w14:paraId="6AEF81DE"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01560336" w14:textId="77777777" w:rsidR="005F4C68" w:rsidRPr="005F4C68" w:rsidRDefault="005F4C68" w:rsidP="00CB02D2">
            <w:pPr>
              <w:rPr>
                <w:rFonts w:ascii="Arial" w:hAnsi="Arial"/>
                <w:sz w:val="16"/>
                <w:szCs w:val="16"/>
                <w:lang w:val="es-ES_tradnl"/>
              </w:rPr>
            </w:pPr>
          </w:p>
        </w:tc>
        <w:tc>
          <w:tcPr>
            <w:tcW w:w="2268" w:type="dxa"/>
          </w:tcPr>
          <w:p w14:paraId="5BC5CEE9"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4E9FA580" w14:textId="77777777" w:rsidR="005F4C68" w:rsidRPr="005F4C68" w:rsidRDefault="005F4C68" w:rsidP="00CB02D2">
            <w:pPr>
              <w:rPr>
                <w:rFonts w:ascii="Arial" w:hAnsi="Arial"/>
                <w:sz w:val="16"/>
                <w:szCs w:val="16"/>
                <w:lang w:val="es-ES_tradnl"/>
              </w:rPr>
            </w:pPr>
          </w:p>
        </w:tc>
      </w:tr>
    </w:tbl>
    <w:p w14:paraId="68DCFE5F" w14:textId="77777777" w:rsidR="000719EE" w:rsidRPr="000719EE" w:rsidRDefault="000719EE" w:rsidP="000719EE">
      <w:pPr>
        <w:rPr>
          <w:rFonts w:ascii="Arial" w:hAnsi="Arial" w:cs="Arial"/>
          <w:sz w:val="18"/>
          <w:szCs w:val="18"/>
          <w:lang w:val="es-ES_tradnl"/>
        </w:rPr>
      </w:pPr>
    </w:p>
    <w:p w14:paraId="0117771B" w14:textId="77777777"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73F18D15" w14:textId="77777777" w:rsidTr="00B92165">
        <w:tc>
          <w:tcPr>
            <w:tcW w:w="4536" w:type="dxa"/>
          </w:tcPr>
          <w:p w14:paraId="7C40EC32"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61B22C81" w14:textId="77777777" w:rsidR="002E4EE6" w:rsidRPr="00AC7496" w:rsidRDefault="002E4EE6" w:rsidP="00CB02D2">
            <w:pPr>
              <w:rPr>
                <w:rFonts w:ascii="Arial" w:hAnsi="Arial"/>
                <w:sz w:val="16"/>
                <w:szCs w:val="16"/>
                <w:lang w:val="es-ES_tradnl"/>
              </w:rPr>
            </w:pPr>
          </w:p>
        </w:tc>
        <w:tc>
          <w:tcPr>
            <w:tcW w:w="4111" w:type="dxa"/>
          </w:tcPr>
          <w:p w14:paraId="0B623D4A" w14:textId="77777777"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52D5ECFD" w14:textId="77777777" w:rsidR="002E4EE6" w:rsidRPr="00AC7496" w:rsidRDefault="002E4EE6" w:rsidP="00CB02D2">
            <w:pPr>
              <w:rPr>
                <w:rFonts w:ascii="Arial" w:hAnsi="Arial"/>
                <w:sz w:val="16"/>
                <w:szCs w:val="16"/>
                <w:lang w:val="es-ES_tradnl"/>
              </w:rPr>
            </w:pPr>
          </w:p>
        </w:tc>
      </w:tr>
      <w:tr w:rsidR="00BD1FFA" w:rsidRPr="00AC7496" w14:paraId="795ABF19" w14:textId="77777777" w:rsidTr="00B92165">
        <w:tc>
          <w:tcPr>
            <w:tcW w:w="4536" w:type="dxa"/>
          </w:tcPr>
          <w:p w14:paraId="14BE6368"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66F83B29" w14:textId="77777777" w:rsidR="002E4EE6" w:rsidRPr="00AC7496" w:rsidRDefault="002E4EE6" w:rsidP="00CB02D2">
            <w:pPr>
              <w:rPr>
                <w:rFonts w:ascii="Arial" w:hAnsi="Arial"/>
                <w:sz w:val="16"/>
                <w:szCs w:val="16"/>
                <w:lang w:val="es-ES_tradnl"/>
              </w:rPr>
            </w:pPr>
          </w:p>
        </w:tc>
        <w:tc>
          <w:tcPr>
            <w:tcW w:w="4111" w:type="dxa"/>
          </w:tcPr>
          <w:p w14:paraId="5C027E71" w14:textId="77777777"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B99A21" w14:textId="77777777" w:rsidR="002E4EE6" w:rsidRPr="00AC7496" w:rsidRDefault="00947892" w:rsidP="00CB02D2">
            <w:pPr>
              <w:rPr>
                <w:rFonts w:ascii="Arial" w:hAnsi="Arial"/>
                <w:sz w:val="16"/>
                <w:szCs w:val="16"/>
                <w:lang w:val="es-ES_tradnl"/>
              </w:rPr>
            </w:pPr>
            <w:r>
              <w:rPr>
                <w:rFonts w:ascii="Arial" w:hAnsi="Arial"/>
                <w:sz w:val="16"/>
                <w:szCs w:val="16"/>
                <w:lang w:val="es-ES_tradnl"/>
              </w:rPr>
              <w:t>x</w:t>
            </w:r>
          </w:p>
        </w:tc>
      </w:tr>
      <w:tr w:rsidR="00BD1FFA" w:rsidRPr="00AC7496" w14:paraId="05F423E3" w14:textId="77777777" w:rsidTr="00B92165">
        <w:tc>
          <w:tcPr>
            <w:tcW w:w="4536" w:type="dxa"/>
          </w:tcPr>
          <w:p w14:paraId="29621D7E"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3412248B" w14:textId="77777777" w:rsidR="002E4EE6" w:rsidRPr="00AC7496" w:rsidRDefault="002E4EE6" w:rsidP="00CB02D2">
            <w:pPr>
              <w:rPr>
                <w:rFonts w:ascii="Arial" w:hAnsi="Arial"/>
                <w:sz w:val="16"/>
                <w:szCs w:val="16"/>
                <w:lang w:val="es-ES_tradnl"/>
              </w:rPr>
            </w:pPr>
          </w:p>
        </w:tc>
        <w:tc>
          <w:tcPr>
            <w:tcW w:w="4111" w:type="dxa"/>
          </w:tcPr>
          <w:p w14:paraId="3710C40F" w14:textId="77777777"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193E4BF1" w14:textId="77777777" w:rsidR="002E4EE6" w:rsidRPr="00AC7496" w:rsidRDefault="002E4EE6" w:rsidP="00CB02D2">
            <w:pPr>
              <w:rPr>
                <w:rFonts w:ascii="Arial" w:hAnsi="Arial"/>
                <w:sz w:val="16"/>
                <w:szCs w:val="16"/>
                <w:lang w:val="es-ES_tradnl"/>
              </w:rPr>
            </w:pPr>
          </w:p>
        </w:tc>
      </w:tr>
      <w:tr w:rsidR="00BD1FFA" w:rsidRPr="00AC7496" w14:paraId="3D23A9FD" w14:textId="77777777" w:rsidTr="00B92165">
        <w:tc>
          <w:tcPr>
            <w:tcW w:w="4536" w:type="dxa"/>
          </w:tcPr>
          <w:p w14:paraId="02116BF3"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7166EA65" w14:textId="77777777" w:rsidR="002E4EE6" w:rsidRPr="00AC7496" w:rsidRDefault="002E4EE6" w:rsidP="00CB02D2">
            <w:pPr>
              <w:rPr>
                <w:rFonts w:ascii="Arial" w:hAnsi="Arial"/>
                <w:sz w:val="16"/>
                <w:szCs w:val="16"/>
                <w:lang w:val="es-ES_tradnl"/>
              </w:rPr>
            </w:pPr>
          </w:p>
        </w:tc>
        <w:tc>
          <w:tcPr>
            <w:tcW w:w="4111" w:type="dxa"/>
          </w:tcPr>
          <w:p w14:paraId="143B097A" w14:textId="77777777"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7E73D33" w14:textId="77777777" w:rsidR="002E4EE6" w:rsidRPr="00AC7496" w:rsidRDefault="002E4EE6" w:rsidP="00CB02D2">
            <w:pPr>
              <w:rPr>
                <w:rFonts w:ascii="Arial" w:hAnsi="Arial"/>
                <w:sz w:val="16"/>
                <w:szCs w:val="16"/>
                <w:lang w:val="es-ES_tradnl"/>
              </w:rPr>
            </w:pPr>
          </w:p>
        </w:tc>
      </w:tr>
    </w:tbl>
    <w:p w14:paraId="1C3D2E4C" w14:textId="77777777" w:rsidR="000719EE" w:rsidRPr="000719EE" w:rsidRDefault="000719EE" w:rsidP="000719EE">
      <w:pPr>
        <w:rPr>
          <w:rFonts w:ascii="Arial" w:hAnsi="Arial" w:cs="Arial"/>
          <w:sz w:val="18"/>
          <w:szCs w:val="18"/>
          <w:lang w:val="es-ES_tradnl"/>
        </w:rPr>
      </w:pPr>
    </w:p>
    <w:p w14:paraId="7225D5D9" w14:textId="77777777" w:rsidR="000B2FCA" w:rsidRPr="00B55138" w:rsidRDefault="000B2FCA" w:rsidP="000B2FC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0B2FCA" w:rsidRPr="005F4C68" w14:paraId="114EA8F8" w14:textId="77777777" w:rsidTr="007B5078">
        <w:tc>
          <w:tcPr>
            <w:tcW w:w="2126" w:type="dxa"/>
          </w:tcPr>
          <w:p w14:paraId="3089E789" w14:textId="77777777" w:rsidR="000B2FCA" w:rsidRPr="005F4C68" w:rsidRDefault="000B2FCA"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584366E" w14:textId="77777777" w:rsidR="000B2FCA" w:rsidRPr="005F4C68" w:rsidRDefault="000B2FCA" w:rsidP="007B5078">
            <w:pPr>
              <w:rPr>
                <w:rFonts w:ascii="Arial" w:hAnsi="Arial"/>
                <w:sz w:val="16"/>
                <w:szCs w:val="16"/>
                <w:lang w:val="es-ES_tradnl"/>
              </w:rPr>
            </w:pPr>
          </w:p>
        </w:tc>
        <w:tc>
          <w:tcPr>
            <w:tcW w:w="1156" w:type="dxa"/>
          </w:tcPr>
          <w:p w14:paraId="2C28F4A0" w14:textId="77777777" w:rsidR="000B2FCA" w:rsidRPr="005F4C68" w:rsidRDefault="000B2FCA" w:rsidP="007B5078">
            <w:pPr>
              <w:rPr>
                <w:rFonts w:ascii="Arial" w:hAnsi="Arial"/>
                <w:sz w:val="16"/>
                <w:szCs w:val="16"/>
                <w:lang w:val="es-ES_tradnl"/>
              </w:rPr>
            </w:pPr>
            <w:r>
              <w:rPr>
                <w:rFonts w:ascii="Arial" w:hAnsi="Arial"/>
                <w:sz w:val="16"/>
                <w:szCs w:val="16"/>
                <w:lang w:val="es-ES_tradnl"/>
              </w:rPr>
              <w:t>Video</w:t>
            </w:r>
          </w:p>
        </w:tc>
        <w:tc>
          <w:tcPr>
            <w:tcW w:w="425" w:type="dxa"/>
          </w:tcPr>
          <w:p w14:paraId="3A3D6FB9" w14:textId="77777777" w:rsidR="000B2FCA" w:rsidRPr="005F4C68" w:rsidRDefault="000B2FCA" w:rsidP="007B5078">
            <w:pPr>
              <w:rPr>
                <w:rFonts w:ascii="Arial" w:hAnsi="Arial"/>
                <w:sz w:val="16"/>
                <w:szCs w:val="16"/>
                <w:lang w:val="es-ES_tradnl"/>
              </w:rPr>
            </w:pPr>
          </w:p>
        </w:tc>
        <w:tc>
          <w:tcPr>
            <w:tcW w:w="1843" w:type="dxa"/>
          </w:tcPr>
          <w:p w14:paraId="61F3DEA0" w14:textId="77777777" w:rsidR="000B2FCA" w:rsidRPr="005F4C68" w:rsidRDefault="000B2FCA" w:rsidP="007B5078">
            <w:pPr>
              <w:rPr>
                <w:rFonts w:ascii="Arial" w:hAnsi="Arial"/>
                <w:sz w:val="16"/>
                <w:szCs w:val="16"/>
                <w:lang w:val="es-ES_tradnl"/>
              </w:rPr>
            </w:pPr>
            <w:r>
              <w:rPr>
                <w:rFonts w:ascii="Arial" w:hAnsi="Arial"/>
                <w:sz w:val="16"/>
                <w:szCs w:val="16"/>
                <w:lang w:val="es-ES_tradnl"/>
              </w:rPr>
              <w:t>Animación</w:t>
            </w:r>
          </w:p>
        </w:tc>
        <w:tc>
          <w:tcPr>
            <w:tcW w:w="425" w:type="dxa"/>
          </w:tcPr>
          <w:p w14:paraId="63B098D5" w14:textId="77777777" w:rsidR="000B2FCA" w:rsidRPr="005F4C68" w:rsidRDefault="000B2FCA" w:rsidP="007B5078">
            <w:pPr>
              <w:rPr>
                <w:rFonts w:ascii="Arial" w:hAnsi="Arial"/>
                <w:sz w:val="16"/>
                <w:szCs w:val="16"/>
                <w:lang w:val="es-ES_tradnl"/>
              </w:rPr>
            </w:pPr>
          </w:p>
        </w:tc>
        <w:tc>
          <w:tcPr>
            <w:tcW w:w="1559" w:type="dxa"/>
          </w:tcPr>
          <w:p w14:paraId="08E41520" w14:textId="77777777" w:rsidR="000B2FCA" w:rsidRPr="005F4C68" w:rsidRDefault="000B2FCA" w:rsidP="007B5078">
            <w:pPr>
              <w:rPr>
                <w:rFonts w:ascii="Arial" w:hAnsi="Arial"/>
                <w:sz w:val="16"/>
                <w:szCs w:val="16"/>
                <w:lang w:val="es-ES_tradnl"/>
              </w:rPr>
            </w:pPr>
            <w:r>
              <w:rPr>
                <w:rFonts w:ascii="Arial" w:hAnsi="Arial"/>
                <w:sz w:val="16"/>
                <w:szCs w:val="16"/>
                <w:lang w:val="es-ES_tradnl"/>
              </w:rPr>
              <w:t>Interactivo</w:t>
            </w:r>
          </w:p>
        </w:tc>
        <w:tc>
          <w:tcPr>
            <w:tcW w:w="425" w:type="dxa"/>
          </w:tcPr>
          <w:p w14:paraId="310B15C3" w14:textId="77777777" w:rsidR="000B2FCA" w:rsidRPr="005F4C68" w:rsidRDefault="00947892" w:rsidP="007B5078">
            <w:pPr>
              <w:rPr>
                <w:rFonts w:ascii="Arial" w:hAnsi="Arial"/>
                <w:sz w:val="16"/>
                <w:szCs w:val="16"/>
                <w:lang w:val="es-ES_tradnl"/>
              </w:rPr>
            </w:pPr>
            <w:r>
              <w:rPr>
                <w:rFonts w:ascii="Arial" w:hAnsi="Arial"/>
                <w:sz w:val="16"/>
                <w:szCs w:val="16"/>
                <w:lang w:val="es-ES_tradnl"/>
              </w:rPr>
              <w:t>x</w:t>
            </w:r>
          </w:p>
        </w:tc>
      </w:tr>
      <w:tr w:rsidR="000B2FCA" w:rsidRPr="005F4C68" w14:paraId="0D6E28A8" w14:textId="77777777" w:rsidTr="007B5078">
        <w:tc>
          <w:tcPr>
            <w:tcW w:w="2126" w:type="dxa"/>
          </w:tcPr>
          <w:p w14:paraId="11B4DE61" w14:textId="77777777" w:rsidR="000B2FCA" w:rsidRPr="005F4C68" w:rsidRDefault="000B2FCA" w:rsidP="007B5078">
            <w:pPr>
              <w:rPr>
                <w:rFonts w:ascii="Arial" w:hAnsi="Arial"/>
                <w:sz w:val="16"/>
                <w:szCs w:val="16"/>
                <w:lang w:val="es-ES_tradnl"/>
              </w:rPr>
            </w:pPr>
            <w:r>
              <w:rPr>
                <w:rFonts w:ascii="Arial" w:hAnsi="Arial"/>
                <w:sz w:val="16"/>
                <w:szCs w:val="16"/>
                <w:lang w:val="es-ES_tradnl"/>
              </w:rPr>
              <w:t>Actividad</w:t>
            </w:r>
          </w:p>
        </w:tc>
        <w:tc>
          <w:tcPr>
            <w:tcW w:w="404" w:type="dxa"/>
          </w:tcPr>
          <w:p w14:paraId="62C3F020" w14:textId="77777777" w:rsidR="000B2FCA" w:rsidRPr="005F4C68" w:rsidRDefault="000B2FCA" w:rsidP="007B5078">
            <w:pPr>
              <w:rPr>
                <w:rFonts w:ascii="Arial" w:hAnsi="Arial"/>
                <w:sz w:val="16"/>
                <w:szCs w:val="16"/>
                <w:lang w:val="es-ES_tradnl"/>
              </w:rPr>
            </w:pPr>
          </w:p>
        </w:tc>
        <w:tc>
          <w:tcPr>
            <w:tcW w:w="1156" w:type="dxa"/>
          </w:tcPr>
          <w:p w14:paraId="11DFE102" w14:textId="77777777" w:rsidR="000B2FCA" w:rsidRPr="005F4C68" w:rsidRDefault="000B2FCA" w:rsidP="007B5078">
            <w:pPr>
              <w:rPr>
                <w:rFonts w:ascii="Arial" w:hAnsi="Arial"/>
                <w:sz w:val="16"/>
                <w:szCs w:val="16"/>
                <w:lang w:val="es-ES_tradnl"/>
              </w:rPr>
            </w:pPr>
            <w:r>
              <w:rPr>
                <w:rFonts w:ascii="Arial" w:hAnsi="Arial"/>
                <w:sz w:val="16"/>
                <w:szCs w:val="16"/>
                <w:lang w:val="es-ES_tradnl"/>
              </w:rPr>
              <w:t>Web</w:t>
            </w:r>
          </w:p>
        </w:tc>
        <w:tc>
          <w:tcPr>
            <w:tcW w:w="425" w:type="dxa"/>
          </w:tcPr>
          <w:p w14:paraId="54C7B3FC" w14:textId="77777777" w:rsidR="000B2FCA" w:rsidRPr="005F4C68" w:rsidRDefault="000B2FCA" w:rsidP="007B5078">
            <w:pPr>
              <w:rPr>
                <w:rFonts w:ascii="Arial" w:hAnsi="Arial"/>
                <w:sz w:val="16"/>
                <w:szCs w:val="16"/>
                <w:lang w:val="es-ES_tradnl"/>
              </w:rPr>
            </w:pPr>
          </w:p>
        </w:tc>
        <w:tc>
          <w:tcPr>
            <w:tcW w:w="1843" w:type="dxa"/>
          </w:tcPr>
          <w:p w14:paraId="0C50B579" w14:textId="77777777" w:rsidR="000B2FCA" w:rsidRPr="005F4C68" w:rsidRDefault="000B2FCA"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F4E9E27" w14:textId="77777777" w:rsidR="000B2FCA" w:rsidRPr="005F4C68" w:rsidRDefault="000B2FCA" w:rsidP="007B5078">
            <w:pPr>
              <w:rPr>
                <w:rFonts w:ascii="Arial" w:hAnsi="Arial"/>
                <w:sz w:val="16"/>
                <w:szCs w:val="16"/>
                <w:lang w:val="es-ES_tradnl"/>
              </w:rPr>
            </w:pPr>
          </w:p>
        </w:tc>
        <w:tc>
          <w:tcPr>
            <w:tcW w:w="1559" w:type="dxa"/>
            <w:tcBorders>
              <w:bottom w:val="single" w:sz="4" w:space="0" w:color="auto"/>
            </w:tcBorders>
          </w:tcPr>
          <w:p w14:paraId="561604AD" w14:textId="77777777" w:rsidR="000B2FCA" w:rsidRPr="005F4C68" w:rsidRDefault="000B2FCA"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5BE37C4" w14:textId="77777777" w:rsidR="000B2FCA" w:rsidRPr="005F4C68" w:rsidRDefault="000B2FCA" w:rsidP="007B5078">
            <w:pPr>
              <w:rPr>
                <w:rFonts w:ascii="Arial" w:hAnsi="Arial"/>
                <w:sz w:val="16"/>
                <w:szCs w:val="16"/>
                <w:lang w:val="es-ES_tradnl"/>
              </w:rPr>
            </w:pPr>
          </w:p>
        </w:tc>
      </w:tr>
      <w:tr w:rsidR="000B2FCA" w:rsidRPr="005F4C68" w14:paraId="190BDDCA" w14:textId="77777777" w:rsidTr="007B5078">
        <w:tc>
          <w:tcPr>
            <w:tcW w:w="2126" w:type="dxa"/>
          </w:tcPr>
          <w:p w14:paraId="561A6F53" w14:textId="77777777" w:rsidR="000B2FCA" w:rsidRDefault="000B2FCA" w:rsidP="007B5078">
            <w:pPr>
              <w:rPr>
                <w:rFonts w:ascii="Arial" w:hAnsi="Arial"/>
                <w:sz w:val="16"/>
                <w:szCs w:val="16"/>
                <w:lang w:val="es-ES_tradnl"/>
              </w:rPr>
            </w:pPr>
            <w:r>
              <w:rPr>
                <w:rFonts w:ascii="Arial" w:hAnsi="Arial"/>
                <w:sz w:val="16"/>
                <w:szCs w:val="16"/>
                <w:lang w:val="es-ES_tradnl"/>
              </w:rPr>
              <w:t>Texto</w:t>
            </w:r>
          </w:p>
        </w:tc>
        <w:tc>
          <w:tcPr>
            <w:tcW w:w="404" w:type="dxa"/>
          </w:tcPr>
          <w:p w14:paraId="4F2DA921" w14:textId="77777777" w:rsidR="000B2FCA" w:rsidRPr="005F4C68" w:rsidRDefault="000B2FCA" w:rsidP="007B5078">
            <w:pPr>
              <w:rPr>
                <w:rFonts w:ascii="Arial" w:hAnsi="Arial"/>
                <w:sz w:val="16"/>
                <w:szCs w:val="16"/>
                <w:lang w:val="es-ES_tradnl"/>
              </w:rPr>
            </w:pPr>
          </w:p>
        </w:tc>
        <w:tc>
          <w:tcPr>
            <w:tcW w:w="1156" w:type="dxa"/>
          </w:tcPr>
          <w:p w14:paraId="25BE38FF" w14:textId="77777777" w:rsidR="000B2FCA" w:rsidRDefault="000B2FCA" w:rsidP="007B5078">
            <w:pPr>
              <w:rPr>
                <w:rFonts w:ascii="Arial" w:hAnsi="Arial"/>
                <w:sz w:val="16"/>
                <w:szCs w:val="16"/>
                <w:lang w:val="es-ES_tradnl"/>
              </w:rPr>
            </w:pPr>
            <w:r>
              <w:rPr>
                <w:rFonts w:ascii="Arial" w:hAnsi="Arial"/>
                <w:sz w:val="16"/>
                <w:szCs w:val="16"/>
                <w:lang w:val="es-ES_tradnl"/>
              </w:rPr>
              <w:t>Imagen</w:t>
            </w:r>
          </w:p>
        </w:tc>
        <w:tc>
          <w:tcPr>
            <w:tcW w:w="425" w:type="dxa"/>
          </w:tcPr>
          <w:p w14:paraId="0D9D5898" w14:textId="77777777" w:rsidR="000B2FCA" w:rsidRPr="005F4C68" w:rsidRDefault="000B2FCA" w:rsidP="007B5078">
            <w:pPr>
              <w:rPr>
                <w:rFonts w:ascii="Arial" w:hAnsi="Arial"/>
                <w:sz w:val="16"/>
                <w:szCs w:val="16"/>
                <w:lang w:val="es-ES_tradnl"/>
              </w:rPr>
            </w:pPr>
          </w:p>
        </w:tc>
        <w:tc>
          <w:tcPr>
            <w:tcW w:w="1843" w:type="dxa"/>
          </w:tcPr>
          <w:p w14:paraId="685C7D68" w14:textId="77777777" w:rsidR="000B2FCA" w:rsidRDefault="000B2FCA" w:rsidP="007B5078">
            <w:pPr>
              <w:rPr>
                <w:rFonts w:ascii="Arial" w:hAnsi="Arial"/>
                <w:sz w:val="16"/>
                <w:szCs w:val="16"/>
                <w:lang w:val="es-ES_tradnl"/>
              </w:rPr>
            </w:pPr>
            <w:r>
              <w:rPr>
                <w:rFonts w:ascii="Arial" w:hAnsi="Arial"/>
                <w:sz w:val="16"/>
                <w:szCs w:val="16"/>
                <w:lang w:val="es-ES_tradnl"/>
              </w:rPr>
              <w:t>Documento</w:t>
            </w:r>
          </w:p>
        </w:tc>
        <w:tc>
          <w:tcPr>
            <w:tcW w:w="425" w:type="dxa"/>
          </w:tcPr>
          <w:p w14:paraId="3F43F5D8" w14:textId="77777777" w:rsidR="000B2FCA" w:rsidRPr="005F4C68" w:rsidRDefault="000B2FCA" w:rsidP="007B5078">
            <w:pPr>
              <w:rPr>
                <w:rFonts w:ascii="Arial" w:hAnsi="Arial"/>
                <w:sz w:val="16"/>
                <w:szCs w:val="16"/>
                <w:lang w:val="es-ES_tradnl"/>
              </w:rPr>
            </w:pPr>
          </w:p>
        </w:tc>
        <w:tc>
          <w:tcPr>
            <w:tcW w:w="1559" w:type="dxa"/>
            <w:tcBorders>
              <w:bottom w:val="nil"/>
              <w:right w:val="nil"/>
            </w:tcBorders>
          </w:tcPr>
          <w:p w14:paraId="2D3B2AFF" w14:textId="77777777" w:rsidR="000B2FCA" w:rsidRDefault="000B2FCA" w:rsidP="007B5078">
            <w:pPr>
              <w:rPr>
                <w:rFonts w:ascii="Arial" w:hAnsi="Arial"/>
                <w:sz w:val="16"/>
                <w:szCs w:val="16"/>
                <w:lang w:val="es-ES_tradnl"/>
              </w:rPr>
            </w:pPr>
          </w:p>
        </w:tc>
        <w:tc>
          <w:tcPr>
            <w:tcW w:w="425" w:type="dxa"/>
            <w:tcBorders>
              <w:left w:val="nil"/>
              <w:bottom w:val="nil"/>
              <w:right w:val="nil"/>
            </w:tcBorders>
          </w:tcPr>
          <w:p w14:paraId="51ED5612" w14:textId="77777777" w:rsidR="000B2FCA" w:rsidRPr="005F4C68" w:rsidRDefault="000B2FCA" w:rsidP="007B5078">
            <w:pPr>
              <w:rPr>
                <w:rFonts w:ascii="Arial" w:hAnsi="Arial"/>
                <w:sz w:val="16"/>
                <w:szCs w:val="16"/>
                <w:lang w:val="es-ES_tradnl"/>
              </w:rPr>
            </w:pPr>
          </w:p>
        </w:tc>
      </w:tr>
    </w:tbl>
    <w:p w14:paraId="77483B69" w14:textId="77777777" w:rsidR="000B2FCA" w:rsidRPr="000719EE" w:rsidRDefault="000B2FCA" w:rsidP="000B2FCA">
      <w:pPr>
        <w:rPr>
          <w:rFonts w:ascii="Arial" w:hAnsi="Arial" w:cs="Arial"/>
          <w:sz w:val="18"/>
          <w:szCs w:val="18"/>
          <w:lang w:val="es-ES_tradnl"/>
        </w:rPr>
      </w:pPr>
    </w:p>
    <w:p w14:paraId="291C31B8" w14:textId="2C8E1A55"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proofErr w:type="spellStart"/>
      <w:r w:rsidRPr="00B55138">
        <w:rPr>
          <w:rFonts w:ascii="Arial" w:hAnsi="Arial"/>
          <w:sz w:val="18"/>
          <w:szCs w:val="18"/>
          <w:highlight w:val="green"/>
          <w:lang w:val="es-ES_tradnl"/>
        </w:rPr>
        <w:t>ó</w:t>
      </w:r>
      <w:proofErr w:type="spellEnd"/>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r w:rsidR="00947892">
        <w:rPr>
          <w:rFonts w:ascii="Arial" w:hAnsi="Arial"/>
          <w:sz w:val="18"/>
          <w:szCs w:val="18"/>
          <w:lang w:val="es-ES_tradnl"/>
        </w:rPr>
        <w:t xml:space="preserve"> </w:t>
      </w:r>
      <w:r w:rsidR="00BF3EC4">
        <w:rPr>
          <w:rFonts w:ascii="Arial" w:hAnsi="Arial"/>
          <w:sz w:val="18"/>
          <w:szCs w:val="18"/>
          <w:lang w:val="es-ES_tradnl"/>
        </w:rPr>
        <w:t>2</w:t>
      </w:r>
    </w:p>
    <w:p w14:paraId="39AC1C03" w14:textId="77777777" w:rsidR="000719EE" w:rsidRPr="000719EE" w:rsidRDefault="000719EE" w:rsidP="000719EE">
      <w:pPr>
        <w:rPr>
          <w:rFonts w:ascii="Arial" w:hAnsi="Arial" w:cs="Arial"/>
          <w:sz w:val="18"/>
          <w:szCs w:val="18"/>
          <w:lang w:val="es-ES_tradnl"/>
        </w:rPr>
      </w:pPr>
    </w:p>
    <w:p w14:paraId="1ABB7376" w14:textId="77777777" w:rsidR="000719EE" w:rsidRPr="000719EE" w:rsidRDefault="000719EE" w:rsidP="000719EE">
      <w:pPr>
        <w:rPr>
          <w:rFonts w:ascii="Arial" w:hAnsi="Arial" w:cs="Arial"/>
          <w:sz w:val="18"/>
          <w:szCs w:val="18"/>
          <w:lang w:val="es-ES_tradnl"/>
        </w:rPr>
      </w:pPr>
    </w:p>
    <w:p w14:paraId="24493D93"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28CC03B9" w14:textId="77777777" w:rsidR="00A925B6" w:rsidRDefault="00A925B6" w:rsidP="00CB02D2">
      <w:pPr>
        <w:rPr>
          <w:rFonts w:ascii="Arial" w:hAnsi="Arial"/>
          <w:sz w:val="18"/>
          <w:szCs w:val="18"/>
          <w:lang w:val="es-ES_tradnl"/>
        </w:rPr>
      </w:pPr>
    </w:p>
    <w:p w14:paraId="35B7A973" w14:textId="77777777"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412A2097" w14:textId="5262EEDE" w:rsidR="00645AD8" w:rsidRPr="006D02A8" w:rsidRDefault="00054002" w:rsidP="00645AD8">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w:t>
      </w:r>
      <w:proofErr w:type="spellStart"/>
      <w:r w:rsidRPr="00411F22">
        <w:rPr>
          <w:rFonts w:ascii="Arial" w:hAnsi="Arial"/>
          <w:sz w:val="18"/>
          <w:szCs w:val="18"/>
          <w:highlight w:val="green"/>
          <w:lang w:val="es-ES_tradnl"/>
        </w:rPr>
        <w:t>máx</w:t>
      </w:r>
      <w:proofErr w:type="spellEnd"/>
      <w:r w:rsidR="00645AD8">
        <w:rPr>
          <w:rFonts w:ascii="Arial" w:hAnsi="Arial"/>
          <w:sz w:val="18"/>
          <w:szCs w:val="18"/>
          <w:lang w:val="es-ES_tradnl"/>
        </w:rPr>
        <w:t xml:space="preserve"> </w:t>
      </w:r>
      <w:r w:rsidR="00645AD8">
        <w:rPr>
          <w:rFonts w:ascii="Arial" w:hAnsi="Arial"/>
          <w:sz w:val="18"/>
          <w:szCs w:val="18"/>
          <w:lang w:val="es-ES_tradnl"/>
        </w:rPr>
        <w:t xml:space="preserve">Los principios del Plan de Iguala </w:t>
      </w:r>
    </w:p>
    <w:p w14:paraId="61EC6110" w14:textId="242EAC66" w:rsidR="00B12102" w:rsidRPr="006D02A8" w:rsidRDefault="00B12102" w:rsidP="00B12102">
      <w:pPr>
        <w:rPr>
          <w:rFonts w:ascii="Arial" w:hAnsi="Arial"/>
          <w:sz w:val="18"/>
          <w:szCs w:val="18"/>
          <w:lang w:val="es-ES_tradnl"/>
        </w:rPr>
      </w:pPr>
    </w:p>
    <w:p w14:paraId="44549D2C" w14:textId="77777777" w:rsidR="00B0282E" w:rsidRPr="00411F22" w:rsidRDefault="00B0282E" w:rsidP="00CB02D2">
      <w:pPr>
        <w:rPr>
          <w:rFonts w:ascii="Arial" w:hAnsi="Arial"/>
          <w:sz w:val="18"/>
          <w:szCs w:val="18"/>
          <w:lang w:val="es-ES_tradnl"/>
        </w:rPr>
      </w:pPr>
      <w:bookmarkStart w:id="0" w:name="_GoBack"/>
      <w:bookmarkEnd w:id="0"/>
    </w:p>
    <w:p w14:paraId="7D1E6C35" w14:textId="77777777" w:rsidR="000719EE" w:rsidRPr="000719EE" w:rsidRDefault="000719EE" w:rsidP="000719EE">
      <w:pPr>
        <w:rPr>
          <w:rFonts w:ascii="Arial" w:hAnsi="Arial" w:cs="Arial"/>
          <w:sz w:val="18"/>
          <w:szCs w:val="18"/>
          <w:lang w:val="es-ES_tradnl"/>
        </w:rPr>
      </w:pPr>
    </w:p>
    <w:p w14:paraId="132A3B8C" w14:textId="77777777" w:rsidR="000719EE" w:rsidRPr="000719EE" w:rsidRDefault="000719EE" w:rsidP="000719EE">
      <w:pPr>
        <w:rPr>
          <w:rFonts w:ascii="Arial" w:hAnsi="Arial" w:cs="Arial"/>
          <w:sz w:val="18"/>
          <w:szCs w:val="18"/>
          <w:lang w:val="es-ES_tradnl"/>
        </w:rPr>
      </w:pPr>
    </w:p>
    <w:p w14:paraId="563B1AF0" w14:textId="77777777"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947892">
        <w:rPr>
          <w:rFonts w:ascii="Arial" w:hAnsi="Arial"/>
          <w:sz w:val="18"/>
          <w:szCs w:val="18"/>
          <w:lang w:val="es-ES_tradnl"/>
        </w:rPr>
        <w:t xml:space="preserve"> S</w:t>
      </w:r>
    </w:p>
    <w:p w14:paraId="3485420E" w14:textId="77777777" w:rsidR="000719EE" w:rsidRPr="000719EE" w:rsidRDefault="000719EE" w:rsidP="000719EE">
      <w:pPr>
        <w:rPr>
          <w:rFonts w:ascii="Arial" w:hAnsi="Arial" w:cs="Arial"/>
          <w:sz w:val="18"/>
          <w:szCs w:val="18"/>
          <w:lang w:val="es-ES_tradnl"/>
        </w:rPr>
      </w:pPr>
    </w:p>
    <w:p w14:paraId="7743D6E5" w14:textId="77777777" w:rsidR="000719EE" w:rsidRPr="000719EE" w:rsidRDefault="000719EE" w:rsidP="000719EE">
      <w:pPr>
        <w:rPr>
          <w:rFonts w:ascii="Arial" w:hAnsi="Arial" w:cs="Arial"/>
          <w:sz w:val="18"/>
          <w:szCs w:val="18"/>
          <w:lang w:val="es-ES_tradnl"/>
        </w:rPr>
      </w:pPr>
    </w:p>
    <w:p w14:paraId="0097F7CC" w14:textId="387297E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r w:rsidR="005062CC">
        <w:rPr>
          <w:rFonts w:ascii="Arial" w:hAnsi="Arial"/>
          <w:sz w:val="18"/>
          <w:szCs w:val="18"/>
          <w:lang w:val="es-ES_tradnl"/>
        </w:rPr>
        <w:t xml:space="preserve"> </w:t>
      </w:r>
      <w:r w:rsidR="00947892">
        <w:rPr>
          <w:rFonts w:ascii="Arial" w:hAnsi="Arial"/>
          <w:sz w:val="18"/>
          <w:szCs w:val="18"/>
          <w:lang w:val="es-ES_tradnl"/>
        </w:rPr>
        <w:t xml:space="preserve">El Plan de Iguala con el que se selló la </w:t>
      </w:r>
      <w:r w:rsidR="00D401AB">
        <w:rPr>
          <w:rFonts w:ascii="Arial" w:hAnsi="Arial"/>
          <w:sz w:val="18"/>
          <w:szCs w:val="18"/>
          <w:lang w:val="es-ES_tradnl"/>
        </w:rPr>
        <w:t>I</w:t>
      </w:r>
      <w:r w:rsidR="00947892">
        <w:rPr>
          <w:rFonts w:ascii="Arial" w:hAnsi="Arial"/>
          <w:sz w:val="18"/>
          <w:szCs w:val="18"/>
          <w:lang w:val="es-ES_tradnl"/>
        </w:rPr>
        <w:t xml:space="preserve">ndependencia de México tuvo unos principios precisos. Completa este fragmento del Plan y descubrirás su orientación </w:t>
      </w:r>
      <w:r w:rsidR="005062CC">
        <w:rPr>
          <w:rFonts w:ascii="Arial" w:hAnsi="Arial"/>
          <w:sz w:val="18"/>
          <w:szCs w:val="18"/>
          <w:lang w:val="es-ES_tradnl"/>
        </w:rPr>
        <w:t>política</w:t>
      </w:r>
      <w:r w:rsidR="00645AD8">
        <w:rPr>
          <w:rFonts w:ascii="Arial" w:hAnsi="Arial"/>
          <w:sz w:val="18"/>
          <w:szCs w:val="18"/>
          <w:lang w:val="es-ES_tradnl"/>
        </w:rPr>
        <w:t>.</w:t>
      </w:r>
    </w:p>
    <w:p w14:paraId="6109F019" w14:textId="77777777" w:rsidR="000719EE" w:rsidRPr="000719EE" w:rsidRDefault="000719EE" w:rsidP="000719EE">
      <w:pPr>
        <w:rPr>
          <w:rFonts w:ascii="Arial" w:hAnsi="Arial" w:cs="Arial"/>
          <w:sz w:val="18"/>
          <w:szCs w:val="18"/>
          <w:lang w:val="es-ES_tradnl"/>
        </w:rPr>
      </w:pPr>
    </w:p>
    <w:p w14:paraId="554CE89E" w14:textId="77777777" w:rsidR="000719EE" w:rsidRPr="000719EE" w:rsidRDefault="000719EE" w:rsidP="000719EE">
      <w:pPr>
        <w:rPr>
          <w:rFonts w:ascii="Arial" w:hAnsi="Arial" w:cs="Arial"/>
          <w:sz w:val="18"/>
          <w:szCs w:val="18"/>
          <w:lang w:val="es-ES_tradnl"/>
        </w:rPr>
      </w:pPr>
    </w:p>
    <w:p w14:paraId="0284CC2B" w14:textId="77777777"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roofErr w:type="gramStart"/>
      <w:r w:rsidR="006D02A8"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14:paraId="3B994E23" w14:textId="77777777" w:rsidR="000719EE" w:rsidRPr="000719EE" w:rsidRDefault="000719EE" w:rsidP="000719EE">
      <w:pPr>
        <w:rPr>
          <w:rFonts w:ascii="Arial" w:hAnsi="Arial" w:cs="Arial"/>
          <w:sz w:val="18"/>
          <w:szCs w:val="18"/>
          <w:lang w:val="es-ES_tradnl"/>
        </w:rPr>
      </w:pPr>
    </w:p>
    <w:p w14:paraId="03575742" w14:textId="77777777" w:rsidR="000719EE" w:rsidRPr="000719EE" w:rsidRDefault="000719EE" w:rsidP="000719EE">
      <w:pPr>
        <w:rPr>
          <w:rFonts w:ascii="Arial" w:hAnsi="Arial" w:cs="Arial"/>
          <w:sz w:val="18"/>
          <w:szCs w:val="18"/>
          <w:lang w:val="es-ES_tradnl"/>
        </w:rPr>
      </w:pPr>
    </w:p>
    <w:p w14:paraId="48BB2E7B" w14:textId="77777777"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roofErr w:type="gramStart"/>
      <w:r w:rsidR="002233BF"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14:paraId="4FF304AB" w14:textId="77777777" w:rsidR="000719EE" w:rsidRPr="000719EE" w:rsidRDefault="000719EE" w:rsidP="000719EE">
      <w:pPr>
        <w:rPr>
          <w:rFonts w:ascii="Arial" w:hAnsi="Arial" w:cs="Arial"/>
          <w:sz w:val="18"/>
          <w:szCs w:val="18"/>
          <w:lang w:val="es-ES_tradnl"/>
        </w:rPr>
      </w:pPr>
    </w:p>
    <w:p w14:paraId="3906E1BF" w14:textId="77777777" w:rsidR="000719EE" w:rsidRPr="000719EE" w:rsidRDefault="000719EE" w:rsidP="000719EE">
      <w:pPr>
        <w:rPr>
          <w:rFonts w:ascii="Arial" w:hAnsi="Arial" w:cs="Arial"/>
          <w:sz w:val="18"/>
          <w:szCs w:val="18"/>
          <w:lang w:val="es-ES_tradnl"/>
        </w:rPr>
      </w:pPr>
    </w:p>
    <w:p w14:paraId="580F3D1E" w14:textId="77777777"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roofErr w:type="gramStart"/>
      <w:r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14:paraId="5BA894D8" w14:textId="77777777" w:rsidR="000719EE" w:rsidRPr="000719EE" w:rsidRDefault="000719EE" w:rsidP="00CB02D2">
      <w:pPr>
        <w:rPr>
          <w:rFonts w:ascii="Arial" w:hAnsi="Arial" w:cs="Arial"/>
          <w:sz w:val="18"/>
          <w:szCs w:val="18"/>
          <w:lang w:val="es-ES_tradnl"/>
        </w:rPr>
      </w:pPr>
    </w:p>
    <w:p w14:paraId="6D63005A" w14:textId="77777777" w:rsidR="000719EE" w:rsidRPr="000719EE" w:rsidRDefault="000719EE" w:rsidP="00CB02D2">
      <w:pPr>
        <w:rPr>
          <w:rFonts w:ascii="Arial" w:hAnsi="Arial" w:cs="Arial"/>
          <w:sz w:val="18"/>
          <w:szCs w:val="18"/>
          <w:lang w:val="es-ES_tradnl"/>
        </w:rPr>
      </w:pPr>
    </w:p>
    <w:p w14:paraId="0A116D64" w14:textId="77777777" w:rsidR="004A4A9C" w:rsidRPr="00AA0FF1" w:rsidRDefault="004A4A9C" w:rsidP="004A4A9C">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12. </w:t>
      </w:r>
      <w:r>
        <w:rPr>
          <w:rFonts w:ascii="Arial" w:hAnsi="Arial"/>
          <w:color w:val="0000FF"/>
          <w:sz w:val="16"/>
          <w:szCs w:val="16"/>
          <w:lang w:val="es-ES_tradnl"/>
        </w:rPr>
        <w:t>RELLENAR</w:t>
      </w:r>
      <w:r w:rsidRPr="00AA0FF1">
        <w:rPr>
          <w:rFonts w:ascii="Arial" w:hAnsi="Arial"/>
          <w:color w:val="0000FF"/>
          <w:sz w:val="16"/>
          <w:szCs w:val="16"/>
          <w:lang w:val="es-ES_tradnl"/>
        </w:rPr>
        <w:t xml:space="preserve"> HUECOS</w:t>
      </w:r>
      <w:r>
        <w:rPr>
          <w:rFonts w:ascii="Arial" w:hAnsi="Arial"/>
          <w:color w:val="0000FF"/>
          <w:sz w:val="16"/>
          <w:szCs w:val="16"/>
          <w:lang w:val="es-ES_tradnl"/>
        </w:rPr>
        <w:t xml:space="preserve"> DESDE DESPLEGABLES</w:t>
      </w:r>
      <w:r w:rsidRPr="00AA0FF1">
        <w:rPr>
          <w:rFonts w:ascii="Arial" w:hAnsi="Arial"/>
          <w:color w:val="0000FF"/>
          <w:sz w:val="16"/>
          <w:szCs w:val="16"/>
          <w:lang w:val="es-ES_tradnl"/>
        </w:rPr>
        <w:t xml:space="preserve">. ESCRIBE TEXTO EN EL CUAL SE DEBERÁ INCLUIR UN ASTERISCO ENTRE CORCHETES [*] EN CADA UNO DE LOS ESPACIOS EN DÓNDE QUEDARÁN HUECOS </w:t>
      </w:r>
      <w:r>
        <w:rPr>
          <w:rFonts w:ascii="Arial" w:hAnsi="Arial"/>
          <w:color w:val="0000FF"/>
          <w:sz w:val="16"/>
          <w:szCs w:val="16"/>
          <w:lang w:val="es-ES_tradnl"/>
        </w:rPr>
        <w:t xml:space="preserve">CON RESPUSTAS </w:t>
      </w:r>
      <w:r w:rsidRPr="00AA0FF1">
        <w:rPr>
          <w:rFonts w:ascii="Arial" w:hAnsi="Arial"/>
          <w:color w:val="0000FF"/>
          <w:sz w:val="16"/>
          <w:szCs w:val="16"/>
          <w:lang w:val="es-ES_tradnl"/>
        </w:rPr>
        <w:t xml:space="preserve">A </w:t>
      </w:r>
      <w:r>
        <w:rPr>
          <w:rFonts w:ascii="Arial" w:hAnsi="Arial"/>
          <w:color w:val="0000FF"/>
          <w:sz w:val="16"/>
          <w:szCs w:val="16"/>
          <w:lang w:val="es-ES_tradnl"/>
        </w:rPr>
        <w:t>ELEGIR</w:t>
      </w:r>
      <w:r w:rsidRPr="00AA0FF1">
        <w:rPr>
          <w:rFonts w:ascii="Arial" w:hAnsi="Arial"/>
          <w:color w:val="0000FF"/>
          <w:sz w:val="16"/>
          <w:szCs w:val="16"/>
          <w:lang w:val="es-ES_tradnl"/>
        </w:rPr>
        <w:t>, EJEMPLO:</w:t>
      </w:r>
    </w:p>
    <w:p w14:paraId="599E4FFF" w14:textId="77777777" w:rsidR="004A4A9C" w:rsidRPr="00AA0FF1" w:rsidRDefault="004A4A9C" w:rsidP="004A4A9C">
      <w:pPr>
        <w:rPr>
          <w:rFonts w:ascii="Arial" w:hAnsi="Arial"/>
          <w:sz w:val="16"/>
          <w:szCs w:val="16"/>
          <w:lang w:val="es-ES_tradnl"/>
        </w:rPr>
      </w:pPr>
    </w:p>
    <w:p w14:paraId="296FCC18" w14:textId="77777777" w:rsidR="004A4A9C" w:rsidRPr="00AA0FF1" w:rsidRDefault="004A4A9C" w:rsidP="004A4A9C">
      <w:pPr>
        <w:jc w:val="center"/>
        <w:rPr>
          <w:rFonts w:ascii="Arial" w:hAnsi="Arial"/>
          <w:sz w:val="16"/>
          <w:szCs w:val="16"/>
          <w:lang w:val="es-ES_tradnl"/>
        </w:rPr>
      </w:pPr>
      <w:r w:rsidRPr="001C2F65">
        <w:rPr>
          <w:rFonts w:ascii="Arial" w:hAnsi="Arial"/>
          <w:sz w:val="16"/>
          <w:szCs w:val="16"/>
          <w:lang w:val="es-ES_tradnl"/>
        </w:rPr>
        <w:t>Lo que no es para ti...aunque te pongas</w:t>
      </w:r>
      <w:proofErr w:type="gramStart"/>
      <w:r w:rsidRPr="001C2F65">
        <w:rPr>
          <w:rFonts w:ascii="Arial" w:hAnsi="Arial"/>
          <w:sz w:val="16"/>
          <w:szCs w:val="16"/>
          <w:lang w:val="es-ES_tradnl"/>
        </w:rPr>
        <w:t xml:space="preserve">; </w:t>
      </w:r>
      <w:r w:rsidRPr="00AA0FF1">
        <w:rPr>
          <w:rFonts w:ascii="Arial" w:hAnsi="Arial"/>
          <w:sz w:val="16"/>
          <w:szCs w:val="16"/>
          <w:lang w:val="es-ES_tradnl"/>
        </w:rPr>
        <w:t>…</w:t>
      </w:r>
      <w:proofErr w:type="gramEnd"/>
      <w:r w:rsidRPr="00AA0FF1">
        <w:rPr>
          <w:rFonts w:ascii="Arial" w:hAnsi="Arial"/>
          <w:sz w:val="16"/>
          <w:szCs w:val="16"/>
          <w:lang w:val="es-ES_tradnl"/>
        </w:rPr>
        <w:t xml:space="preserve"> </w:t>
      </w:r>
      <w:r w:rsidRPr="00AA0FF1">
        <w:rPr>
          <w:rFonts w:ascii="Arial" w:hAnsi="Arial"/>
          <w:color w:val="0000FF"/>
          <w:sz w:val="16"/>
          <w:szCs w:val="16"/>
          <w:lang w:val="es-ES_tradnl"/>
        </w:rPr>
        <w:t xml:space="preserve">   ENTONCES DEBE SER:    </w:t>
      </w:r>
      <w:r w:rsidRPr="001C2F65">
        <w:rPr>
          <w:rFonts w:ascii="Arial" w:hAnsi="Arial"/>
          <w:sz w:val="16"/>
          <w:szCs w:val="16"/>
          <w:lang w:val="es-ES_tradnl"/>
        </w:rPr>
        <w:t xml:space="preserve">Lo que no es para ti...aunque te </w:t>
      </w:r>
      <w:r>
        <w:rPr>
          <w:rFonts w:ascii="Arial" w:hAnsi="Arial"/>
          <w:sz w:val="16"/>
          <w:szCs w:val="16"/>
          <w:lang w:val="es-ES_tradnl"/>
        </w:rPr>
        <w:t>[*] …</w:t>
      </w:r>
    </w:p>
    <w:p w14:paraId="40F5821F" w14:textId="77777777" w:rsidR="004A4A9C" w:rsidRPr="00AA0FF1" w:rsidRDefault="004A4A9C" w:rsidP="004A4A9C">
      <w:pPr>
        <w:rPr>
          <w:rFonts w:ascii="Arial" w:hAnsi="Arial"/>
          <w:sz w:val="16"/>
          <w:szCs w:val="16"/>
          <w:lang w:val="es-ES_tradnl"/>
        </w:rPr>
      </w:pPr>
    </w:p>
    <w:p w14:paraId="258DAB17" w14:textId="77777777" w:rsidR="00742D83" w:rsidRPr="00AA0FF1" w:rsidRDefault="00742D83" w:rsidP="00742D83">
      <w:pPr>
        <w:rPr>
          <w:rFonts w:ascii="Arial" w:hAnsi="Arial"/>
          <w:sz w:val="16"/>
          <w:szCs w:val="16"/>
          <w:lang w:val="es-ES_tradnl"/>
        </w:rPr>
      </w:pPr>
    </w:p>
    <w:p w14:paraId="46E9644D" w14:textId="77777777" w:rsidR="00742D83" w:rsidRDefault="00CE7115" w:rsidP="00742D83">
      <w:pPr>
        <w:rPr>
          <w:rFonts w:ascii="Arial" w:hAnsi="Arial"/>
          <w:color w:val="0000FF"/>
          <w:sz w:val="16"/>
          <w:szCs w:val="16"/>
          <w:lang w:val="es-ES_tradnl"/>
        </w:rPr>
      </w:pPr>
      <w:r w:rsidRPr="00AA0FF1">
        <w:rPr>
          <w:rFonts w:ascii="Arial" w:hAnsi="Arial"/>
          <w:color w:val="0000FF"/>
          <w:sz w:val="16"/>
          <w:szCs w:val="16"/>
          <w:lang w:val="es-ES_tradnl"/>
        </w:rPr>
        <w:t>DESPUÉS</w:t>
      </w:r>
      <w:r w:rsidR="004A4A9C">
        <w:rPr>
          <w:rFonts w:ascii="Arial" w:hAnsi="Arial"/>
          <w:color w:val="0000FF"/>
          <w:sz w:val="16"/>
          <w:szCs w:val="16"/>
          <w:lang w:val="es-ES_tradnl"/>
        </w:rPr>
        <w:t xml:space="preserve"> ESCRIBE</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PARA CADA HUECO</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 </w:t>
      </w:r>
      <w:r w:rsidR="004A4A9C" w:rsidRPr="00FE4CAF">
        <w:rPr>
          <w:rFonts w:ascii="Arial" w:hAnsi="Arial"/>
          <w:b/>
          <w:color w:val="0000FF"/>
          <w:sz w:val="16"/>
          <w:szCs w:val="16"/>
          <w:lang w:val="es-ES_tradnl"/>
        </w:rPr>
        <w:t>CUATRO</w:t>
      </w:r>
      <w:r w:rsidR="005513FA"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POSIBLES </w:t>
      </w:r>
      <w:r w:rsidR="005513FA" w:rsidRPr="00AA0FF1">
        <w:rPr>
          <w:rFonts w:ascii="Arial" w:hAnsi="Arial"/>
          <w:color w:val="0000FF"/>
          <w:sz w:val="16"/>
          <w:szCs w:val="16"/>
          <w:lang w:val="es-ES_tradnl"/>
        </w:rPr>
        <w:t>RESPUESTAS</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INDICANDO LA RESPUESTA CORRECTA EN NEGRITA, </w:t>
      </w:r>
      <w:r w:rsidRPr="00AA0FF1">
        <w:rPr>
          <w:rFonts w:ascii="Arial" w:hAnsi="Arial"/>
          <w:color w:val="0000FF"/>
          <w:sz w:val="16"/>
          <w:szCs w:val="16"/>
          <w:lang w:val="es-ES_tradnl"/>
        </w:rPr>
        <w:t>(</w:t>
      </w:r>
      <w:r w:rsidRPr="00AA0FF1">
        <w:rPr>
          <w:rFonts w:ascii="Arial" w:hAnsi="Arial"/>
          <w:b/>
          <w:color w:val="0000FF"/>
          <w:sz w:val="16"/>
          <w:szCs w:val="16"/>
          <w:lang w:val="es-ES_tradnl"/>
        </w:rPr>
        <w:t>IMPORTANTE</w:t>
      </w:r>
      <w:r w:rsidRPr="00AA0FF1">
        <w:rPr>
          <w:rFonts w:ascii="Arial" w:hAnsi="Arial"/>
          <w:color w:val="0000FF"/>
          <w:sz w:val="16"/>
          <w:szCs w:val="16"/>
          <w:lang w:val="es-ES_tradnl"/>
        </w:rPr>
        <w:t xml:space="preserve">: LAS </w:t>
      </w:r>
      <w:r w:rsidR="004A4A9C">
        <w:rPr>
          <w:rFonts w:ascii="Arial" w:hAnsi="Arial"/>
          <w:color w:val="0000FF"/>
          <w:sz w:val="16"/>
          <w:szCs w:val="16"/>
          <w:lang w:val="es-ES_tradnl"/>
        </w:rPr>
        <w:t xml:space="preserve">LISTAS DE </w:t>
      </w:r>
      <w:r w:rsidRPr="00AA0FF1">
        <w:rPr>
          <w:rFonts w:ascii="Arial" w:hAnsi="Arial"/>
          <w:color w:val="0000FF"/>
          <w:sz w:val="16"/>
          <w:szCs w:val="16"/>
          <w:lang w:val="es-ES_tradnl"/>
        </w:rPr>
        <w:t>RESPUESTAS DEBEN IR EN EL ORDEN DE APARICIÓN)</w:t>
      </w:r>
      <w:r w:rsidR="004A4A9C">
        <w:rPr>
          <w:rFonts w:ascii="Arial" w:hAnsi="Arial"/>
          <w:color w:val="0000FF"/>
          <w:sz w:val="16"/>
          <w:szCs w:val="16"/>
          <w:lang w:val="es-ES_tradnl"/>
        </w:rPr>
        <w:t xml:space="preserve">. </w:t>
      </w:r>
      <w:r w:rsidR="004A4A9C" w:rsidRPr="004A4A9C">
        <w:rPr>
          <w:rFonts w:ascii="Arial" w:hAnsi="Arial"/>
          <w:color w:val="0000FF"/>
          <w:sz w:val="16"/>
          <w:szCs w:val="16"/>
          <w:lang w:val="es-ES_tradnl"/>
        </w:rPr>
        <w:t xml:space="preserve">CONSIDERE QUE EL </w:t>
      </w:r>
      <w:r w:rsidR="004A4A9C" w:rsidRPr="004A4A9C">
        <w:rPr>
          <w:rFonts w:ascii="Arial" w:hAnsi="Arial"/>
          <w:color w:val="0000FF"/>
          <w:sz w:val="16"/>
          <w:szCs w:val="16"/>
          <w:lang w:val="es-ES_tradnl"/>
        </w:rPr>
        <w:lastRenderedPageBreak/>
        <w:t>ORDEN EN QUE SE ENLISTAN LAS CUATRO POSIBLES RESPUESTAS ES COMO TENDRÁ EL DESPLIEGUE LA LISTA EN PANTALLA</w:t>
      </w:r>
      <w:r w:rsidR="004024BA">
        <w:rPr>
          <w:rFonts w:ascii="Arial" w:hAnsi="Arial"/>
          <w:color w:val="0000FF"/>
          <w:sz w:val="16"/>
          <w:szCs w:val="16"/>
          <w:lang w:val="es-ES_tradnl"/>
        </w:rPr>
        <w:t>.</w:t>
      </w:r>
      <w:r w:rsidR="00EF7BBC" w:rsidRPr="00AA0FF1">
        <w:rPr>
          <w:rFonts w:ascii="Arial" w:hAnsi="Arial"/>
          <w:color w:val="0000FF"/>
          <w:sz w:val="16"/>
          <w:szCs w:val="16"/>
          <w:lang w:val="es-ES_tradnl"/>
        </w:rPr>
        <w:t xml:space="preserve"> EJEMPLO:</w:t>
      </w:r>
    </w:p>
    <w:p w14:paraId="02B9BABD" w14:textId="77777777" w:rsidR="004A4A9C" w:rsidRDefault="004A4A9C" w:rsidP="00742D83">
      <w:pPr>
        <w:rPr>
          <w:rFonts w:ascii="Arial" w:hAnsi="Arial"/>
          <w:color w:val="0000FF"/>
          <w:sz w:val="16"/>
          <w:szCs w:val="16"/>
          <w:lang w:val="es-ES_tradnl"/>
        </w:rPr>
      </w:pPr>
    </w:p>
    <w:p w14:paraId="2A3D9331" w14:textId="77777777" w:rsidR="008752D9" w:rsidRPr="004A4A9C" w:rsidRDefault="008752D9" w:rsidP="008752D9">
      <w:pPr>
        <w:rPr>
          <w:rFonts w:ascii="Arial" w:hAnsi="Arial"/>
          <w:sz w:val="16"/>
          <w:szCs w:val="16"/>
          <w:lang w:val="es-ES_tradnl"/>
        </w:rPr>
      </w:pPr>
      <w:r w:rsidRPr="004A4A9C">
        <w:rPr>
          <w:rFonts w:ascii="Arial" w:hAnsi="Arial"/>
          <w:color w:val="FF0000"/>
          <w:sz w:val="16"/>
          <w:szCs w:val="16"/>
          <w:lang w:val="es-ES_tradnl"/>
        </w:rPr>
        <w:t xml:space="preserve">* </w:t>
      </w:r>
      <w:r w:rsidRPr="009510B5">
        <w:rPr>
          <w:rFonts w:ascii="Arial" w:hAnsi="Arial"/>
          <w:color w:val="0000FF"/>
          <w:sz w:val="16"/>
          <w:szCs w:val="16"/>
          <w:lang w:val="es-ES_tradnl"/>
        </w:rPr>
        <w:t xml:space="preserve">Palabra 1 </w:t>
      </w:r>
      <w:r w:rsidRPr="009510B5">
        <w:rPr>
          <w:rFonts w:ascii="Arial" w:hAnsi="Arial" w:cs="Arial"/>
          <w:color w:val="0000FF"/>
          <w:sz w:val="16"/>
          <w:szCs w:val="16"/>
          <w:lang w:val="es-ES_tradnl"/>
        </w:rPr>
        <w:t>(Opciones</w:t>
      </w:r>
      <w:r w:rsidR="009510B5">
        <w:rPr>
          <w:rFonts w:ascii="Arial" w:hAnsi="Arial" w:cs="Arial"/>
          <w:color w:val="0000FF"/>
          <w:sz w:val="16"/>
          <w:szCs w:val="16"/>
          <w:lang w:val="es-ES_tradnl"/>
        </w:rPr>
        <w:t>,</w:t>
      </w:r>
      <w:r w:rsidRPr="009510B5">
        <w:rPr>
          <w:rFonts w:ascii="Arial" w:hAnsi="Arial" w:cs="Arial"/>
          <w:color w:val="0000FF"/>
          <w:sz w:val="16"/>
          <w:szCs w:val="16"/>
          <w:lang w:val="es-ES_tradnl"/>
        </w:rPr>
        <w:t xml:space="preserve"> </w:t>
      </w:r>
      <w:r w:rsidRPr="009510B5">
        <w:rPr>
          <w:rFonts w:ascii="Arial" w:hAnsi="Arial" w:cs="Arial"/>
          <w:b/>
          <w:color w:val="0000FF"/>
          <w:sz w:val="16"/>
          <w:szCs w:val="16"/>
          <w:lang w:val="es-ES_tradnl"/>
        </w:rPr>
        <w:t>23</w:t>
      </w:r>
      <w:r w:rsidRPr="009510B5">
        <w:rPr>
          <w:rFonts w:ascii="Arial" w:hAnsi="Arial" w:cs="Arial"/>
          <w:color w:val="0000FF"/>
          <w:sz w:val="16"/>
          <w:szCs w:val="16"/>
          <w:lang w:val="es-ES_tradnl"/>
        </w:rPr>
        <w:t xml:space="preserve"> caracteres máximo cada </w:t>
      </w:r>
      <w:r w:rsidR="009510B5">
        <w:rPr>
          <w:rFonts w:ascii="Arial" w:hAnsi="Arial" w:cs="Arial"/>
          <w:color w:val="0000FF"/>
          <w:sz w:val="16"/>
          <w:szCs w:val="16"/>
          <w:lang w:val="es-ES_tradnl"/>
        </w:rPr>
        <w:t>una</w:t>
      </w:r>
      <w:r w:rsidRPr="009510B5">
        <w:rPr>
          <w:rFonts w:ascii="Arial" w:hAnsi="Arial" w:cs="Arial"/>
          <w:color w:val="0000FF"/>
          <w:sz w:val="16"/>
          <w:szCs w:val="16"/>
          <w:lang w:val="es-ES_tradnl"/>
        </w:rPr>
        <w:t>)</w:t>
      </w:r>
    </w:p>
    <w:p w14:paraId="174490ED" w14:textId="77777777" w:rsid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colocas</w:t>
      </w:r>
      <w:proofErr w:type="gramEnd"/>
      <w:r w:rsidR="009510B5">
        <w:rPr>
          <w:rFonts w:ascii="Arial" w:hAnsi="Arial" w:cs="Arial"/>
          <w:sz w:val="18"/>
          <w:szCs w:val="18"/>
          <w:lang w:val="es-ES_tradnl"/>
        </w:rPr>
        <w:t>;</w:t>
      </w:r>
    </w:p>
    <w:p w14:paraId="3C78A193" w14:textId="77777777" w:rsidR="002F3F12" w:rsidRPr="004024BA" w:rsidRDefault="004024BA" w:rsidP="006D02A8">
      <w:pPr>
        <w:rPr>
          <w:rFonts w:ascii="Arial" w:hAnsi="Arial" w:cs="Arial"/>
          <w:b/>
          <w:sz w:val="18"/>
          <w:szCs w:val="18"/>
          <w:lang w:val="es-ES_tradnl"/>
        </w:rPr>
      </w:pPr>
      <w:proofErr w:type="gramStart"/>
      <w:r w:rsidRPr="004024BA">
        <w:rPr>
          <w:rFonts w:ascii="Arial" w:hAnsi="Arial" w:cs="Arial"/>
          <w:b/>
          <w:sz w:val="18"/>
          <w:szCs w:val="18"/>
          <w:lang w:val="es-ES_tradnl"/>
        </w:rPr>
        <w:t>pongas</w:t>
      </w:r>
      <w:proofErr w:type="gramEnd"/>
      <w:r w:rsidR="009510B5">
        <w:rPr>
          <w:rFonts w:ascii="Arial" w:hAnsi="Arial" w:cs="Arial"/>
          <w:b/>
          <w:sz w:val="18"/>
          <w:szCs w:val="18"/>
          <w:lang w:val="es-ES_tradnl"/>
        </w:rPr>
        <w:t>;</w:t>
      </w:r>
    </w:p>
    <w:p w14:paraId="7ADB5732" w14:textId="77777777" w:rsidR="002F3F12" w:rsidRP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quitas</w:t>
      </w:r>
      <w:proofErr w:type="gramEnd"/>
      <w:r w:rsidR="009510B5">
        <w:rPr>
          <w:rFonts w:ascii="Arial" w:hAnsi="Arial" w:cs="Arial"/>
          <w:sz w:val="18"/>
          <w:szCs w:val="18"/>
          <w:lang w:val="es-ES_tradnl"/>
        </w:rPr>
        <w:t>;</w:t>
      </w:r>
    </w:p>
    <w:p w14:paraId="4BAD0E5A" w14:textId="77777777" w:rsidR="002F3F12" w:rsidRPr="004024BA" w:rsidRDefault="008752D9" w:rsidP="006D02A8">
      <w:pPr>
        <w:rPr>
          <w:rFonts w:ascii="Arial" w:hAnsi="Arial" w:cs="Arial"/>
          <w:sz w:val="18"/>
          <w:szCs w:val="18"/>
          <w:lang w:val="es-ES_tradnl"/>
        </w:rPr>
      </w:pPr>
      <w:proofErr w:type="gramStart"/>
      <w:r>
        <w:rPr>
          <w:rFonts w:ascii="Arial" w:hAnsi="Arial" w:cs="Arial"/>
          <w:sz w:val="18"/>
          <w:szCs w:val="18"/>
          <w:lang w:val="es-ES_tradnl"/>
        </w:rPr>
        <w:t>retiras</w:t>
      </w:r>
      <w:proofErr w:type="gramEnd"/>
      <w:r w:rsidR="009510B5">
        <w:rPr>
          <w:rFonts w:ascii="Arial" w:hAnsi="Arial" w:cs="Arial"/>
          <w:sz w:val="18"/>
          <w:szCs w:val="18"/>
          <w:lang w:val="es-ES_tradnl"/>
        </w:rPr>
        <w:t>;</w:t>
      </w:r>
    </w:p>
    <w:p w14:paraId="490C6FD5" w14:textId="77777777" w:rsidR="002F3F12" w:rsidRPr="004024BA" w:rsidRDefault="002F3F12" w:rsidP="006D02A8">
      <w:pPr>
        <w:rPr>
          <w:rFonts w:ascii="Arial" w:hAnsi="Arial" w:cs="Arial"/>
          <w:sz w:val="18"/>
          <w:szCs w:val="18"/>
          <w:lang w:val="es-ES_tradnl"/>
        </w:rPr>
      </w:pPr>
    </w:p>
    <w:p w14:paraId="7D2B0FBF" w14:textId="77777777"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9510B5">
        <w:rPr>
          <w:rFonts w:ascii="Arial" w:hAnsi="Arial"/>
          <w:sz w:val="18"/>
          <w:szCs w:val="18"/>
          <w:highlight w:val="green"/>
          <w:lang w:val="es-ES_tradnl"/>
        </w:rPr>
        <w:t>Texto a rellenar (</w:t>
      </w:r>
      <w:r w:rsidRPr="009510B5">
        <w:rPr>
          <w:rFonts w:ascii="Arial" w:hAnsi="Arial"/>
          <w:b/>
          <w:sz w:val="18"/>
          <w:szCs w:val="18"/>
          <w:highlight w:val="green"/>
          <w:lang w:val="es-ES_tradnl"/>
        </w:rPr>
        <w:t>745</w:t>
      </w:r>
      <w:r w:rsidRPr="009510B5">
        <w:rPr>
          <w:rFonts w:ascii="Arial" w:hAnsi="Arial"/>
          <w:sz w:val="18"/>
          <w:szCs w:val="18"/>
          <w:highlight w:val="green"/>
          <w:lang w:val="es-ES_tradnl"/>
        </w:rPr>
        <w:t xml:space="preserve"> caracteres máximo)</w:t>
      </w:r>
    </w:p>
    <w:p w14:paraId="78081CA0" w14:textId="77777777" w:rsidR="006D02A8" w:rsidRPr="009510B5" w:rsidRDefault="006D02A8" w:rsidP="006D02A8">
      <w:pPr>
        <w:rPr>
          <w:rFonts w:ascii="Arial" w:hAnsi="Arial" w:cs="Arial"/>
          <w:sz w:val="18"/>
          <w:szCs w:val="18"/>
          <w:lang w:val="es-ES_tradnl"/>
        </w:rPr>
      </w:pPr>
    </w:p>
    <w:p w14:paraId="6A3F2B45" w14:textId="77777777" w:rsidR="00B70C28" w:rsidRDefault="00B70C28" w:rsidP="00B70C28">
      <w:pPr>
        <w:pStyle w:val="NormalWeb"/>
        <w:rPr>
          <w:lang w:val="es-ES"/>
        </w:rPr>
      </w:pPr>
      <w:r>
        <w:rPr>
          <w:rFonts w:ascii="Arial" w:hAnsi="Arial"/>
          <w:sz w:val="16"/>
          <w:szCs w:val="16"/>
          <w:lang w:val="es-ES_tradnl"/>
        </w:rPr>
        <w:t xml:space="preserve"> </w:t>
      </w:r>
      <w:r>
        <w:rPr>
          <w:lang w:val="es-ES"/>
        </w:rPr>
        <w:t xml:space="preserve"> - La religión católica, apostólica, romana, sin </w:t>
      </w:r>
      <w:r>
        <w:rPr>
          <w:rFonts w:ascii="Arial" w:hAnsi="Arial"/>
          <w:sz w:val="16"/>
          <w:szCs w:val="16"/>
          <w:lang w:val="es-ES_tradnl"/>
        </w:rPr>
        <w:t xml:space="preserve">[*] </w:t>
      </w:r>
      <w:r>
        <w:rPr>
          <w:lang w:val="es-ES"/>
        </w:rPr>
        <w:t>de otra alguna.</w:t>
      </w:r>
    </w:p>
    <w:p w14:paraId="146BEDBB" w14:textId="77777777" w:rsidR="00B70C28" w:rsidRDefault="00B70C28" w:rsidP="00B70C28">
      <w:pPr>
        <w:pStyle w:val="NormalWeb"/>
        <w:rPr>
          <w:lang w:val="es-ES"/>
        </w:rPr>
      </w:pPr>
      <w:r>
        <w:rPr>
          <w:lang w:val="es-ES"/>
        </w:rPr>
        <w:t xml:space="preserve">- Absoluta </w:t>
      </w:r>
      <w:r>
        <w:rPr>
          <w:rFonts w:ascii="Arial" w:hAnsi="Arial"/>
          <w:sz w:val="16"/>
          <w:szCs w:val="16"/>
          <w:lang w:val="es-ES_tradnl"/>
        </w:rPr>
        <w:t xml:space="preserve">[*] </w:t>
      </w:r>
      <w:r>
        <w:rPr>
          <w:lang w:val="es-ES"/>
        </w:rPr>
        <w:t>de este reino.</w:t>
      </w:r>
    </w:p>
    <w:p w14:paraId="0B8BD57C" w14:textId="77777777" w:rsidR="00B70C28" w:rsidRDefault="00B70C28" w:rsidP="00B70C28">
      <w:pPr>
        <w:pStyle w:val="NormalWeb"/>
        <w:rPr>
          <w:lang w:val="es-ES"/>
        </w:rPr>
      </w:pPr>
      <w:r>
        <w:rPr>
          <w:lang w:val="es-ES"/>
        </w:rPr>
        <w:t xml:space="preserve">- Todos los habitantes de él, sin otra distinción que su mérito y virtudes, son </w:t>
      </w:r>
      <w:r>
        <w:rPr>
          <w:rFonts w:ascii="Arial" w:hAnsi="Arial"/>
          <w:sz w:val="16"/>
          <w:szCs w:val="16"/>
          <w:lang w:val="es-ES_tradnl"/>
        </w:rPr>
        <w:t xml:space="preserve">[*] </w:t>
      </w:r>
      <w:r>
        <w:rPr>
          <w:lang w:val="es-ES"/>
        </w:rPr>
        <w:t>idóneos para optar cualquier empleo.</w:t>
      </w:r>
    </w:p>
    <w:p w14:paraId="0E89B284" w14:textId="77777777" w:rsidR="00B70C28" w:rsidRDefault="00B70C28" w:rsidP="003A6F44">
      <w:pPr>
        <w:pStyle w:val="NormalWeb"/>
        <w:rPr>
          <w:lang w:val="es-ES"/>
        </w:rPr>
      </w:pPr>
      <w:r>
        <w:rPr>
          <w:lang w:val="es-ES"/>
        </w:rPr>
        <w:t xml:space="preserve">Americanos: he aquí el establecimiento y la creación de un nuevo </w:t>
      </w:r>
      <w:r w:rsidR="007E23AE">
        <w:rPr>
          <w:rFonts w:ascii="Arial" w:hAnsi="Arial"/>
          <w:sz w:val="16"/>
          <w:szCs w:val="16"/>
          <w:lang w:val="es-ES_tradnl"/>
        </w:rPr>
        <w:t>[*]</w:t>
      </w:r>
      <w:r>
        <w:rPr>
          <w:lang w:val="es-ES"/>
        </w:rPr>
        <w:t xml:space="preserve">. He aquí lo que ha jurado el ejército de las Tres Garantías, cuya voz lleva el que tiene el honor de dirigírosla. He aquí el objeto para cuya cooperación os invita. No os pide otra cosa que lo que vosotros mismos debéis pedir y apetecer: unión, </w:t>
      </w:r>
      <w:r>
        <w:rPr>
          <w:rFonts w:ascii="Arial" w:hAnsi="Arial"/>
          <w:sz w:val="16"/>
          <w:szCs w:val="16"/>
          <w:lang w:val="es-ES_tradnl"/>
        </w:rPr>
        <w:t>[*]</w:t>
      </w:r>
      <w:r>
        <w:rPr>
          <w:lang w:val="es-ES"/>
        </w:rPr>
        <w:t xml:space="preserve">, orden, quietud interior, vigilancia y horror á cualquier movimiento turbulento.  </w:t>
      </w:r>
    </w:p>
    <w:p w14:paraId="53923BD5" w14:textId="77777777" w:rsidR="00C43F55" w:rsidRPr="003A6F44" w:rsidRDefault="00C43F55" w:rsidP="006D02A8">
      <w:pPr>
        <w:rPr>
          <w:rFonts w:ascii="Arial" w:hAnsi="Arial" w:cs="Arial"/>
          <w:sz w:val="18"/>
          <w:szCs w:val="18"/>
          <w:lang w:val="es-ES"/>
        </w:rPr>
      </w:pPr>
    </w:p>
    <w:p w14:paraId="2C0E37F7" w14:textId="77777777" w:rsidR="006D02A8" w:rsidRPr="009510B5" w:rsidRDefault="006D02A8" w:rsidP="006D02A8">
      <w:pPr>
        <w:rPr>
          <w:rFonts w:ascii="Arial" w:hAnsi="Arial" w:cs="Arial"/>
          <w:sz w:val="18"/>
          <w:szCs w:val="18"/>
          <w:lang w:val="es-ES_tradnl"/>
        </w:rPr>
      </w:pPr>
    </w:p>
    <w:p w14:paraId="3885D38D" w14:textId="77777777" w:rsidR="00B5250C" w:rsidRPr="0072270A" w:rsidRDefault="00B5250C" w:rsidP="00B5250C">
      <w:pPr>
        <w:rPr>
          <w:rFonts w:ascii="Arial" w:hAnsi="Arial" w:cs="Arial"/>
          <w:sz w:val="18"/>
          <w:szCs w:val="18"/>
          <w:highlight w:val="green"/>
          <w:lang w:val="es-ES_tradnl"/>
        </w:rPr>
      </w:pPr>
      <w:r>
        <w:rPr>
          <w:rFonts w:ascii="Arial" w:hAnsi="Arial" w:cs="Arial"/>
          <w:sz w:val="18"/>
          <w:szCs w:val="18"/>
          <w:highlight w:val="green"/>
          <w:lang w:val="es-ES_tradnl"/>
        </w:rPr>
        <w:t>Audio (opcional) S/N</w:t>
      </w:r>
      <w:r w:rsidR="00D41746">
        <w:rPr>
          <w:rFonts w:ascii="Arial" w:hAnsi="Arial" w:cs="Arial"/>
          <w:sz w:val="18"/>
          <w:szCs w:val="18"/>
          <w:highlight w:val="green"/>
          <w:lang w:val="es-ES_tradnl"/>
        </w:rPr>
        <w:t xml:space="preserve">, </w:t>
      </w:r>
      <w:r>
        <w:rPr>
          <w:rFonts w:ascii="Arial" w:hAnsi="Arial" w:cs="Arial"/>
          <w:sz w:val="18"/>
          <w:szCs w:val="18"/>
          <w:highlight w:val="green"/>
          <w:lang w:val="es-ES_tradnl"/>
        </w:rPr>
        <w:t>Si existe, indicar el n</w:t>
      </w:r>
      <w:r w:rsidRPr="0072270A">
        <w:rPr>
          <w:rFonts w:ascii="Arial" w:hAnsi="Arial" w:cs="Arial"/>
          <w:sz w:val="18"/>
          <w:szCs w:val="18"/>
          <w:highlight w:val="green"/>
          <w:lang w:val="es-ES_tradnl"/>
        </w:rPr>
        <w:t xml:space="preserve">ombre del archivo mp3 </w:t>
      </w:r>
    </w:p>
    <w:p w14:paraId="01119361" w14:textId="77777777" w:rsidR="00B5250C" w:rsidRDefault="00B5250C" w:rsidP="006D02A8">
      <w:pPr>
        <w:rPr>
          <w:rFonts w:ascii="Arial" w:hAnsi="Arial" w:cs="Arial"/>
          <w:sz w:val="18"/>
          <w:szCs w:val="18"/>
          <w:lang w:val="es-ES_tradnl"/>
        </w:rPr>
      </w:pPr>
    </w:p>
    <w:p w14:paraId="1A4FAAD6" w14:textId="77777777" w:rsidR="00B5250C" w:rsidRDefault="00B5250C" w:rsidP="006D02A8">
      <w:pPr>
        <w:rPr>
          <w:rFonts w:ascii="Arial" w:hAnsi="Arial" w:cs="Arial"/>
          <w:sz w:val="18"/>
          <w:szCs w:val="18"/>
          <w:lang w:val="es-ES_tradnl"/>
        </w:rPr>
      </w:pPr>
    </w:p>
    <w:p w14:paraId="7D5988DD" w14:textId="77777777" w:rsidR="00B5250C" w:rsidRPr="009510B5" w:rsidRDefault="00B5250C" w:rsidP="006D02A8">
      <w:pPr>
        <w:rPr>
          <w:rFonts w:ascii="Arial" w:hAnsi="Arial" w:cs="Arial"/>
          <w:sz w:val="18"/>
          <w:szCs w:val="18"/>
          <w:lang w:val="es-ES_tradnl"/>
        </w:rPr>
      </w:pPr>
    </w:p>
    <w:p w14:paraId="6EE489AB" w14:textId="77777777" w:rsidR="004024BA" w:rsidRPr="009510B5" w:rsidRDefault="004024BA" w:rsidP="004024BA">
      <w:pPr>
        <w:rPr>
          <w:rFonts w:ascii="Arial" w:hAnsi="Arial"/>
          <w:sz w:val="18"/>
          <w:szCs w:val="18"/>
          <w:lang w:val="es-ES_tradnl"/>
        </w:rPr>
      </w:pPr>
      <w:r w:rsidRPr="009510B5">
        <w:rPr>
          <w:rFonts w:ascii="Arial" w:hAnsi="Arial"/>
          <w:color w:val="FF0000"/>
          <w:sz w:val="18"/>
          <w:szCs w:val="18"/>
          <w:lang w:val="es-ES_tradnl"/>
        </w:rPr>
        <w:t xml:space="preserve">* </w:t>
      </w:r>
      <w:r w:rsidR="008752D9" w:rsidRPr="009510B5">
        <w:rPr>
          <w:rFonts w:ascii="Arial" w:hAnsi="Arial"/>
          <w:sz w:val="18"/>
          <w:szCs w:val="18"/>
          <w:highlight w:val="green"/>
          <w:lang w:val="es-ES_tradnl"/>
        </w:rPr>
        <w:t xml:space="preserve">Palabra 1 </w:t>
      </w:r>
      <w:r w:rsidR="008752D9" w:rsidRPr="009510B5">
        <w:rPr>
          <w:rFonts w:ascii="Arial" w:hAnsi="Arial" w:cs="Arial"/>
          <w:sz w:val="18"/>
          <w:szCs w:val="18"/>
          <w:highlight w:val="green"/>
          <w:lang w:val="es-ES_tradnl"/>
        </w:rPr>
        <w:t>(Opciones</w:t>
      </w:r>
      <w:r w:rsidR="00953886">
        <w:rPr>
          <w:rFonts w:ascii="Arial" w:hAnsi="Arial" w:cs="Arial"/>
          <w:sz w:val="18"/>
          <w:szCs w:val="18"/>
          <w:highlight w:val="green"/>
          <w:lang w:val="es-ES_tradnl"/>
        </w:rPr>
        <w:t>,</w:t>
      </w:r>
      <w:r w:rsidR="008752D9" w:rsidRPr="009510B5">
        <w:rPr>
          <w:rFonts w:ascii="Arial" w:hAnsi="Arial" w:cs="Arial"/>
          <w:sz w:val="18"/>
          <w:szCs w:val="18"/>
          <w:highlight w:val="green"/>
          <w:lang w:val="es-ES_tradnl"/>
        </w:rPr>
        <w:t xml:space="preserve"> </w:t>
      </w:r>
      <w:r w:rsidR="008752D9" w:rsidRPr="009510B5">
        <w:rPr>
          <w:rFonts w:ascii="Arial" w:hAnsi="Arial" w:cs="Arial"/>
          <w:b/>
          <w:sz w:val="18"/>
          <w:szCs w:val="18"/>
          <w:highlight w:val="green"/>
          <w:lang w:val="es-ES_tradnl"/>
        </w:rPr>
        <w:t>23</w:t>
      </w:r>
      <w:r w:rsidR="008752D9" w:rsidRPr="009510B5">
        <w:rPr>
          <w:rFonts w:ascii="Arial" w:hAnsi="Arial" w:cs="Arial"/>
          <w:sz w:val="18"/>
          <w:szCs w:val="18"/>
          <w:highlight w:val="green"/>
          <w:lang w:val="es-ES_tradnl"/>
        </w:rPr>
        <w:t xml:space="preserve"> caracteres máximo cada </w:t>
      </w:r>
      <w:r w:rsidR="00953886">
        <w:rPr>
          <w:rFonts w:ascii="Arial" w:hAnsi="Arial" w:cs="Arial"/>
          <w:sz w:val="18"/>
          <w:szCs w:val="18"/>
          <w:highlight w:val="green"/>
          <w:lang w:val="es-ES_tradnl"/>
        </w:rPr>
        <w:t>una</w:t>
      </w:r>
      <w:r w:rsidR="008752D9" w:rsidRPr="009510B5">
        <w:rPr>
          <w:rFonts w:ascii="Arial" w:hAnsi="Arial" w:cs="Arial"/>
          <w:sz w:val="18"/>
          <w:szCs w:val="18"/>
          <w:highlight w:val="green"/>
          <w:lang w:val="es-ES_tradnl"/>
        </w:rPr>
        <w:t>)</w:t>
      </w:r>
    </w:p>
    <w:p w14:paraId="5082659F" w14:textId="77777777" w:rsidR="0072270A" w:rsidRPr="009510B5" w:rsidRDefault="0072270A" w:rsidP="00CB02D2">
      <w:pPr>
        <w:rPr>
          <w:rFonts w:ascii="Arial" w:hAnsi="Arial" w:cs="Arial"/>
          <w:sz w:val="18"/>
          <w:szCs w:val="18"/>
          <w:lang w:val="es-ES_tradnl"/>
        </w:rPr>
      </w:pPr>
    </w:p>
    <w:p w14:paraId="35817262" w14:textId="77777777" w:rsidR="004024BA" w:rsidRPr="00B70C28" w:rsidRDefault="00B70C28" w:rsidP="00CB02D2">
      <w:pPr>
        <w:rPr>
          <w:rFonts w:ascii="Times New Roman" w:hAnsi="Times New Roman" w:cs="Times New Roman"/>
          <w:b/>
          <w:lang w:val="es-ES"/>
        </w:rPr>
      </w:pPr>
      <w:proofErr w:type="gramStart"/>
      <w:r w:rsidRPr="00B70C28">
        <w:rPr>
          <w:rFonts w:ascii="Times New Roman" w:hAnsi="Times New Roman" w:cs="Times New Roman"/>
          <w:b/>
          <w:lang w:val="es-ES"/>
        </w:rPr>
        <w:t>tolerancia</w:t>
      </w:r>
      <w:proofErr w:type="gramEnd"/>
    </w:p>
    <w:p w14:paraId="420DE97A" w14:textId="77777777" w:rsidR="003A6F44" w:rsidRPr="00B70C28" w:rsidRDefault="00B70C28" w:rsidP="00CB02D2">
      <w:pPr>
        <w:rPr>
          <w:rFonts w:ascii="Times New Roman" w:hAnsi="Times New Roman" w:cs="Times New Roman"/>
          <w:lang w:val="es-ES"/>
        </w:rPr>
      </w:pPr>
      <w:proofErr w:type="gramStart"/>
      <w:r w:rsidRPr="00B70C28">
        <w:rPr>
          <w:rFonts w:ascii="Times New Roman" w:hAnsi="Times New Roman" w:cs="Times New Roman"/>
          <w:lang w:val="es-ES"/>
        </w:rPr>
        <w:t>paciencia</w:t>
      </w:r>
      <w:proofErr w:type="gramEnd"/>
    </w:p>
    <w:p w14:paraId="2AC2B8ED" w14:textId="77777777" w:rsidR="00B70C28" w:rsidRPr="00B70C28" w:rsidRDefault="00B70C28" w:rsidP="00CB02D2">
      <w:pPr>
        <w:rPr>
          <w:rFonts w:ascii="Times New Roman" w:hAnsi="Times New Roman" w:cs="Times New Roman"/>
          <w:lang w:val="es-ES_tradnl"/>
        </w:rPr>
      </w:pPr>
      <w:proofErr w:type="gramStart"/>
      <w:r w:rsidRPr="00B70C28">
        <w:rPr>
          <w:rFonts w:ascii="Times New Roman" w:hAnsi="Times New Roman" w:cs="Times New Roman"/>
          <w:lang w:val="es-ES_tradnl"/>
        </w:rPr>
        <w:t>expulsión</w:t>
      </w:r>
      <w:proofErr w:type="gramEnd"/>
    </w:p>
    <w:p w14:paraId="0B3D1A24" w14:textId="77777777" w:rsidR="00DE56B0" w:rsidRPr="009510B5" w:rsidRDefault="00DE56B0" w:rsidP="00CB02D2">
      <w:pPr>
        <w:rPr>
          <w:rFonts w:ascii="Arial" w:hAnsi="Arial" w:cs="Arial"/>
          <w:sz w:val="18"/>
          <w:szCs w:val="18"/>
          <w:lang w:val="es-ES_tradnl"/>
        </w:rPr>
      </w:pPr>
    </w:p>
    <w:p w14:paraId="422099D7" w14:textId="77777777"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Palabra 2</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14:paraId="77BAA0DF" w14:textId="77777777" w:rsidR="004024BA" w:rsidRDefault="004024BA" w:rsidP="00CB02D2">
      <w:pPr>
        <w:rPr>
          <w:rFonts w:ascii="Arial" w:hAnsi="Arial" w:cs="Arial"/>
          <w:sz w:val="18"/>
          <w:szCs w:val="18"/>
          <w:lang w:val="es-ES_tradnl"/>
        </w:rPr>
      </w:pPr>
    </w:p>
    <w:p w14:paraId="4DBA8E10" w14:textId="77777777" w:rsidR="00DE56B0" w:rsidRPr="003A6F44" w:rsidRDefault="00B70C28" w:rsidP="00CB02D2">
      <w:pPr>
        <w:rPr>
          <w:rFonts w:ascii="Arial" w:hAnsi="Arial" w:cs="Arial"/>
          <w:b/>
          <w:sz w:val="18"/>
          <w:szCs w:val="18"/>
          <w:lang w:val="es-ES_tradnl"/>
        </w:rPr>
      </w:pPr>
      <w:proofErr w:type="gramStart"/>
      <w:r>
        <w:rPr>
          <w:rFonts w:ascii="Arial" w:hAnsi="Arial" w:cs="Arial"/>
          <w:b/>
          <w:sz w:val="18"/>
          <w:szCs w:val="18"/>
          <w:lang w:val="es-ES_tradnl"/>
        </w:rPr>
        <w:t>independencia</w:t>
      </w:r>
      <w:proofErr w:type="gramEnd"/>
    </w:p>
    <w:p w14:paraId="08E8C9D1" w14:textId="77777777" w:rsidR="003A6F44" w:rsidRDefault="00B70C28" w:rsidP="00CB02D2">
      <w:pPr>
        <w:rPr>
          <w:rFonts w:ascii="Arial" w:hAnsi="Arial" w:cs="Arial"/>
          <w:sz w:val="18"/>
          <w:szCs w:val="18"/>
          <w:lang w:val="es-ES_tradnl"/>
        </w:rPr>
      </w:pPr>
      <w:proofErr w:type="gramStart"/>
      <w:r>
        <w:rPr>
          <w:rFonts w:ascii="Arial" w:hAnsi="Arial" w:cs="Arial"/>
          <w:sz w:val="18"/>
          <w:szCs w:val="18"/>
          <w:lang w:val="es-ES_tradnl"/>
        </w:rPr>
        <w:t>sometimiento</w:t>
      </w:r>
      <w:proofErr w:type="gramEnd"/>
    </w:p>
    <w:p w14:paraId="65930DC5" w14:textId="77777777" w:rsidR="003A6F44" w:rsidRPr="009510B5" w:rsidRDefault="00B70C28" w:rsidP="00CB02D2">
      <w:pPr>
        <w:rPr>
          <w:rFonts w:ascii="Arial" w:hAnsi="Arial" w:cs="Arial"/>
          <w:sz w:val="18"/>
          <w:szCs w:val="18"/>
          <w:lang w:val="es-ES_tradnl"/>
        </w:rPr>
      </w:pPr>
      <w:proofErr w:type="gramStart"/>
      <w:r>
        <w:rPr>
          <w:rFonts w:ascii="Arial" w:hAnsi="Arial" w:cs="Arial"/>
          <w:sz w:val="18"/>
          <w:szCs w:val="18"/>
          <w:lang w:val="es-ES_tradnl"/>
        </w:rPr>
        <w:t>dependencia</w:t>
      </w:r>
      <w:proofErr w:type="gramEnd"/>
    </w:p>
    <w:p w14:paraId="55843D45" w14:textId="77777777" w:rsidR="004024BA" w:rsidRPr="009510B5" w:rsidRDefault="004024BA" w:rsidP="00CB02D2">
      <w:pPr>
        <w:rPr>
          <w:rFonts w:ascii="Arial" w:hAnsi="Arial" w:cs="Arial"/>
          <w:sz w:val="18"/>
          <w:szCs w:val="18"/>
          <w:lang w:val="es-ES_tradnl"/>
        </w:rPr>
      </w:pPr>
    </w:p>
    <w:p w14:paraId="4D2F5FD3" w14:textId="77777777" w:rsidR="007E23AE" w:rsidRDefault="007E23AE" w:rsidP="004024BA">
      <w:pPr>
        <w:rPr>
          <w:rFonts w:ascii="Arial" w:hAnsi="Arial"/>
          <w:sz w:val="18"/>
          <w:szCs w:val="18"/>
          <w:lang w:val="es-ES_tradnl"/>
        </w:rPr>
      </w:pPr>
    </w:p>
    <w:p w14:paraId="2D7C00BD" w14:textId="77777777" w:rsidR="00947892" w:rsidRDefault="00947892" w:rsidP="004024BA">
      <w:pPr>
        <w:rPr>
          <w:rFonts w:ascii="Arial" w:hAnsi="Arial" w:cs="Arial"/>
          <w:sz w:val="18"/>
          <w:szCs w:val="18"/>
          <w:lang w:val="es-ES_tradnl"/>
        </w:rPr>
      </w:pPr>
    </w:p>
    <w:p w14:paraId="09351965" w14:textId="77777777" w:rsidR="007E23AE" w:rsidRPr="009510B5" w:rsidRDefault="007E23AE" w:rsidP="007E23AE">
      <w:pPr>
        <w:rPr>
          <w:rFonts w:ascii="Arial" w:hAnsi="Arial"/>
          <w:sz w:val="18"/>
          <w:szCs w:val="18"/>
          <w:lang w:val="es-ES_tradnl"/>
        </w:rPr>
      </w:pPr>
      <w:r>
        <w:rPr>
          <w:rFonts w:ascii="Arial" w:hAnsi="Arial"/>
          <w:sz w:val="18"/>
          <w:szCs w:val="18"/>
          <w:highlight w:val="green"/>
          <w:lang w:val="es-ES_tradnl"/>
        </w:rPr>
        <w:t>Palabra</w:t>
      </w:r>
      <w:r w:rsidR="00947892">
        <w:rPr>
          <w:rFonts w:ascii="Arial" w:hAnsi="Arial"/>
          <w:sz w:val="18"/>
          <w:szCs w:val="18"/>
          <w:highlight w:val="green"/>
          <w:lang w:val="es-ES_tradnl"/>
        </w:rPr>
        <w:t xml:space="preserve"> 3</w:t>
      </w:r>
      <w:r>
        <w:rPr>
          <w:rFonts w:ascii="Arial" w:hAnsi="Arial"/>
          <w:sz w:val="18"/>
          <w:szCs w:val="18"/>
          <w:highlight w:val="green"/>
          <w:lang w:val="es-ES_tradnl"/>
        </w:rPr>
        <w:t xml:space="preserve"> </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14:paraId="551BFD26" w14:textId="77777777" w:rsidR="007E23AE" w:rsidRDefault="007E23AE" w:rsidP="007E23AE">
      <w:pPr>
        <w:rPr>
          <w:rFonts w:ascii="Arial" w:hAnsi="Arial" w:cs="Arial"/>
          <w:sz w:val="18"/>
          <w:szCs w:val="18"/>
          <w:lang w:val="es-ES_tradnl"/>
        </w:rPr>
      </w:pPr>
    </w:p>
    <w:p w14:paraId="2DCB8342" w14:textId="77777777" w:rsidR="00947892" w:rsidRPr="003A6F44" w:rsidRDefault="00947892" w:rsidP="00947892">
      <w:pPr>
        <w:rPr>
          <w:rFonts w:ascii="Arial" w:hAnsi="Arial" w:cs="Arial"/>
          <w:b/>
          <w:sz w:val="18"/>
          <w:szCs w:val="18"/>
          <w:lang w:val="es-ES_tradnl"/>
        </w:rPr>
      </w:pPr>
      <w:proofErr w:type="gramStart"/>
      <w:r>
        <w:rPr>
          <w:rFonts w:ascii="Arial" w:hAnsi="Arial" w:cs="Arial"/>
          <w:b/>
          <w:sz w:val="18"/>
          <w:szCs w:val="18"/>
          <w:lang w:val="es-ES_tradnl"/>
        </w:rPr>
        <w:t>ciudadanos</w:t>
      </w:r>
      <w:proofErr w:type="gramEnd"/>
    </w:p>
    <w:p w14:paraId="73773664" w14:textId="77777777"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funcionarios</w:t>
      </w:r>
      <w:proofErr w:type="gramEnd"/>
    </w:p>
    <w:p w14:paraId="3F6E9C1B" w14:textId="77777777"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mandatarios</w:t>
      </w:r>
      <w:proofErr w:type="gramEnd"/>
    </w:p>
    <w:p w14:paraId="1167825E" w14:textId="77777777" w:rsidR="007E23AE" w:rsidRPr="009510B5" w:rsidRDefault="007E23AE" w:rsidP="004024BA">
      <w:pPr>
        <w:rPr>
          <w:rFonts w:ascii="Arial" w:hAnsi="Arial" w:cs="Arial"/>
          <w:sz w:val="18"/>
          <w:szCs w:val="18"/>
          <w:lang w:val="es-ES_tradnl"/>
        </w:rPr>
      </w:pPr>
    </w:p>
    <w:p w14:paraId="4B00F95C" w14:textId="77777777" w:rsidR="004024BA" w:rsidRPr="009510B5" w:rsidRDefault="004024BA" w:rsidP="004024BA">
      <w:pPr>
        <w:rPr>
          <w:rFonts w:ascii="Arial" w:hAnsi="Arial" w:cs="Arial"/>
          <w:sz w:val="18"/>
          <w:szCs w:val="18"/>
          <w:lang w:val="es-ES_tradnl"/>
        </w:rPr>
      </w:pPr>
    </w:p>
    <w:p w14:paraId="7F6B1483" w14:textId="77777777"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4</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14:paraId="49FEDA7A" w14:textId="77777777" w:rsidR="00947892" w:rsidRPr="003A6F44" w:rsidRDefault="00947892" w:rsidP="00947892">
      <w:pPr>
        <w:rPr>
          <w:rFonts w:ascii="Arial" w:hAnsi="Arial" w:cs="Arial"/>
          <w:b/>
          <w:sz w:val="18"/>
          <w:szCs w:val="18"/>
          <w:lang w:val="es-ES_tradnl"/>
        </w:rPr>
      </w:pPr>
      <w:r>
        <w:rPr>
          <w:rFonts w:ascii="Arial" w:hAnsi="Arial" w:cs="Arial"/>
          <w:b/>
          <w:sz w:val="18"/>
          <w:szCs w:val="18"/>
          <w:lang w:val="es-ES_tradnl"/>
        </w:rPr>
        <w:t>Imperio</w:t>
      </w:r>
    </w:p>
    <w:p w14:paraId="511061F2" w14:textId="77777777"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feudo</w:t>
      </w:r>
      <w:proofErr w:type="gramEnd"/>
    </w:p>
    <w:p w14:paraId="7C8A62C4" w14:textId="77777777" w:rsidR="00947892" w:rsidRPr="009510B5" w:rsidRDefault="00947892" w:rsidP="00947892">
      <w:pPr>
        <w:rPr>
          <w:rFonts w:ascii="Arial" w:hAnsi="Arial" w:cs="Arial"/>
          <w:sz w:val="18"/>
          <w:szCs w:val="18"/>
          <w:lang w:val="es-ES_tradnl"/>
        </w:rPr>
      </w:pPr>
      <w:proofErr w:type="gramStart"/>
      <w:r>
        <w:rPr>
          <w:rFonts w:ascii="Arial" w:hAnsi="Arial" w:cs="Arial"/>
          <w:sz w:val="18"/>
          <w:szCs w:val="18"/>
          <w:lang w:val="es-ES_tradnl"/>
        </w:rPr>
        <w:t>condado</w:t>
      </w:r>
      <w:proofErr w:type="gramEnd"/>
    </w:p>
    <w:p w14:paraId="63FC01F2" w14:textId="77777777" w:rsidR="004024BA" w:rsidRPr="009510B5" w:rsidRDefault="004024BA" w:rsidP="004024BA">
      <w:pPr>
        <w:rPr>
          <w:rFonts w:ascii="Arial" w:hAnsi="Arial" w:cs="Arial"/>
          <w:sz w:val="18"/>
          <w:szCs w:val="18"/>
          <w:lang w:val="es-ES_tradnl"/>
        </w:rPr>
      </w:pPr>
    </w:p>
    <w:p w14:paraId="55E38DC9" w14:textId="77777777" w:rsidR="00DE56B0" w:rsidRPr="009510B5" w:rsidRDefault="00DE56B0" w:rsidP="004024BA">
      <w:pPr>
        <w:rPr>
          <w:rFonts w:ascii="Arial" w:hAnsi="Arial" w:cs="Arial"/>
          <w:sz w:val="18"/>
          <w:szCs w:val="18"/>
          <w:lang w:val="es-ES_tradnl"/>
        </w:rPr>
      </w:pPr>
    </w:p>
    <w:p w14:paraId="15C32EF0" w14:textId="77777777"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5</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14:paraId="7BEC7BA2" w14:textId="77777777" w:rsidR="004024BA" w:rsidRPr="009510B5" w:rsidRDefault="004024BA" w:rsidP="004024BA">
      <w:pPr>
        <w:rPr>
          <w:rFonts w:ascii="Arial" w:hAnsi="Arial" w:cs="Arial"/>
          <w:sz w:val="18"/>
          <w:szCs w:val="18"/>
          <w:lang w:val="es-ES_tradnl"/>
        </w:rPr>
      </w:pPr>
    </w:p>
    <w:p w14:paraId="3A4FFCDF" w14:textId="77777777" w:rsidR="004024BA" w:rsidRPr="00B70C28" w:rsidRDefault="00B70C28" w:rsidP="004024BA">
      <w:pPr>
        <w:rPr>
          <w:rFonts w:ascii="Arial" w:hAnsi="Arial" w:cs="Arial"/>
          <w:b/>
          <w:sz w:val="18"/>
          <w:szCs w:val="18"/>
          <w:lang w:val="es-ES_tradnl"/>
        </w:rPr>
      </w:pPr>
      <w:proofErr w:type="gramStart"/>
      <w:r w:rsidRPr="00B70C28">
        <w:rPr>
          <w:rFonts w:ascii="Arial" w:hAnsi="Arial" w:cs="Arial"/>
          <w:b/>
          <w:sz w:val="18"/>
          <w:szCs w:val="18"/>
          <w:lang w:val="es-ES_tradnl"/>
        </w:rPr>
        <w:t>fraternidad</w:t>
      </w:r>
      <w:proofErr w:type="gramEnd"/>
    </w:p>
    <w:p w14:paraId="29A4DD24" w14:textId="77777777" w:rsidR="00B70C28" w:rsidRDefault="00B70C28" w:rsidP="004024BA">
      <w:pPr>
        <w:rPr>
          <w:rFonts w:ascii="Arial" w:hAnsi="Arial" w:cs="Arial"/>
          <w:sz w:val="18"/>
          <w:szCs w:val="18"/>
          <w:lang w:val="es-ES_tradnl"/>
        </w:rPr>
      </w:pPr>
      <w:proofErr w:type="gramStart"/>
      <w:r>
        <w:rPr>
          <w:rFonts w:ascii="Arial" w:hAnsi="Arial" w:cs="Arial"/>
          <w:sz w:val="18"/>
          <w:szCs w:val="18"/>
          <w:lang w:val="es-ES_tradnl"/>
        </w:rPr>
        <w:t>encuentro</w:t>
      </w:r>
      <w:proofErr w:type="gramEnd"/>
    </w:p>
    <w:p w14:paraId="34C477A9" w14:textId="77777777" w:rsidR="00953886" w:rsidRPr="009510B5" w:rsidRDefault="00B70C28" w:rsidP="00947892">
      <w:pPr>
        <w:rPr>
          <w:rFonts w:ascii="Arial" w:hAnsi="Arial"/>
          <w:sz w:val="18"/>
          <w:szCs w:val="18"/>
          <w:lang w:val="es-ES_tradnl"/>
        </w:rPr>
      </w:pPr>
      <w:proofErr w:type="gramStart"/>
      <w:r>
        <w:rPr>
          <w:rFonts w:ascii="Arial" w:hAnsi="Arial" w:cs="Arial"/>
          <w:sz w:val="18"/>
          <w:szCs w:val="18"/>
          <w:lang w:val="es-ES_tradnl"/>
        </w:rPr>
        <w:t>dominación</w:t>
      </w:r>
      <w:proofErr w:type="gramEnd"/>
      <w:r w:rsidR="00947892">
        <w:rPr>
          <w:rFonts w:ascii="Arial" w:hAnsi="Arial" w:cs="Arial"/>
          <w:sz w:val="18"/>
          <w:szCs w:val="18"/>
          <w:lang w:val="es-ES_tradnl"/>
        </w:rPr>
        <w:t xml:space="preserve"> </w:t>
      </w:r>
    </w:p>
    <w:p w14:paraId="702F501B" w14:textId="77777777" w:rsidR="004024BA" w:rsidRDefault="004024BA" w:rsidP="004024BA">
      <w:pPr>
        <w:rPr>
          <w:rFonts w:ascii="Arial" w:hAnsi="Arial" w:cs="Arial"/>
          <w:sz w:val="18"/>
          <w:szCs w:val="18"/>
          <w:lang w:val="es-ES_tradnl"/>
        </w:rPr>
      </w:pPr>
    </w:p>
    <w:sectPr w:rsidR="004024BA" w:rsidSect="00254FDB">
      <w:pgSz w:w="11900" w:h="16840"/>
      <w:pgMar w:top="1134" w:right="1134" w:bottom="1134"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47F31" w15:done="0"/>
  <w15:commentEx w15:paraId="2400437C" w15:paraIdParent="27347F31" w15:done="0"/>
  <w15:commentEx w15:paraId="3929A6DE" w15:done="0"/>
  <w15:commentEx w15:paraId="0DF35C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Marquez">
    <w15:presenceInfo w15:providerId="None" w15:userId="MC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228B"/>
    <w:rsid w:val="000537AE"/>
    <w:rsid w:val="00054002"/>
    <w:rsid w:val="000719EE"/>
    <w:rsid w:val="000B20BA"/>
    <w:rsid w:val="000B2FCA"/>
    <w:rsid w:val="00104E5C"/>
    <w:rsid w:val="00125D25"/>
    <w:rsid w:val="001B092E"/>
    <w:rsid w:val="001B3983"/>
    <w:rsid w:val="001D2148"/>
    <w:rsid w:val="001E2043"/>
    <w:rsid w:val="002233BF"/>
    <w:rsid w:val="00227850"/>
    <w:rsid w:val="00230D9D"/>
    <w:rsid w:val="00254FDB"/>
    <w:rsid w:val="002616A5"/>
    <w:rsid w:val="002B7E96"/>
    <w:rsid w:val="002E30A7"/>
    <w:rsid w:val="002E4EE6"/>
    <w:rsid w:val="002F3F12"/>
    <w:rsid w:val="00317F44"/>
    <w:rsid w:val="00326C60"/>
    <w:rsid w:val="00340C3A"/>
    <w:rsid w:val="00342E6F"/>
    <w:rsid w:val="00345260"/>
    <w:rsid w:val="00353644"/>
    <w:rsid w:val="003A458C"/>
    <w:rsid w:val="003A6F44"/>
    <w:rsid w:val="003D72B3"/>
    <w:rsid w:val="004024BA"/>
    <w:rsid w:val="00411F22"/>
    <w:rsid w:val="00417B06"/>
    <w:rsid w:val="004375B6"/>
    <w:rsid w:val="0045712C"/>
    <w:rsid w:val="00485C72"/>
    <w:rsid w:val="004A4A9C"/>
    <w:rsid w:val="005062CC"/>
    <w:rsid w:val="0052013C"/>
    <w:rsid w:val="005513FA"/>
    <w:rsid w:val="00551D6E"/>
    <w:rsid w:val="00552716"/>
    <w:rsid w:val="00552D7C"/>
    <w:rsid w:val="005B210B"/>
    <w:rsid w:val="005C209B"/>
    <w:rsid w:val="005F4C68"/>
    <w:rsid w:val="00611072"/>
    <w:rsid w:val="00616529"/>
    <w:rsid w:val="006213FF"/>
    <w:rsid w:val="00630169"/>
    <w:rsid w:val="0063490D"/>
    <w:rsid w:val="00645AD8"/>
    <w:rsid w:val="00647430"/>
    <w:rsid w:val="006907A4"/>
    <w:rsid w:val="006A32CE"/>
    <w:rsid w:val="006A3851"/>
    <w:rsid w:val="006B1C75"/>
    <w:rsid w:val="006D02A8"/>
    <w:rsid w:val="006E1C59"/>
    <w:rsid w:val="006E32EF"/>
    <w:rsid w:val="00713B23"/>
    <w:rsid w:val="00721B48"/>
    <w:rsid w:val="0072270A"/>
    <w:rsid w:val="00742D83"/>
    <w:rsid w:val="0074775C"/>
    <w:rsid w:val="00792588"/>
    <w:rsid w:val="007A2B2C"/>
    <w:rsid w:val="007B25C8"/>
    <w:rsid w:val="007B521F"/>
    <w:rsid w:val="007B7770"/>
    <w:rsid w:val="007C28CE"/>
    <w:rsid w:val="007D0493"/>
    <w:rsid w:val="007E23AE"/>
    <w:rsid w:val="00816FDD"/>
    <w:rsid w:val="00856F41"/>
    <w:rsid w:val="008752D9"/>
    <w:rsid w:val="008932B9"/>
    <w:rsid w:val="008B5614"/>
    <w:rsid w:val="008C6F76"/>
    <w:rsid w:val="009320AC"/>
    <w:rsid w:val="00947892"/>
    <w:rsid w:val="009510B5"/>
    <w:rsid w:val="00953886"/>
    <w:rsid w:val="0099088A"/>
    <w:rsid w:val="00992AB9"/>
    <w:rsid w:val="009F074B"/>
    <w:rsid w:val="00A22796"/>
    <w:rsid w:val="00A60500"/>
    <w:rsid w:val="00A61B6D"/>
    <w:rsid w:val="00A74CE5"/>
    <w:rsid w:val="00A925B6"/>
    <w:rsid w:val="00AA0FF1"/>
    <w:rsid w:val="00AB4600"/>
    <w:rsid w:val="00AC165F"/>
    <w:rsid w:val="00AC45C1"/>
    <w:rsid w:val="00AC7496"/>
    <w:rsid w:val="00AC7FAC"/>
    <w:rsid w:val="00AE458C"/>
    <w:rsid w:val="00AF23DF"/>
    <w:rsid w:val="00B0282E"/>
    <w:rsid w:val="00B12102"/>
    <w:rsid w:val="00B45ECD"/>
    <w:rsid w:val="00B51D60"/>
    <w:rsid w:val="00B5250C"/>
    <w:rsid w:val="00B55138"/>
    <w:rsid w:val="00B70C28"/>
    <w:rsid w:val="00B92165"/>
    <w:rsid w:val="00BC129D"/>
    <w:rsid w:val="00BC2254"/>
    <w:rsid w:val="00BD1FFA"/>
    <w:rsid w:val="00BE57C4"/>
    <w:rsid w:val="00BF3EC4"/>
    <w:rsid w:val="00C0683E"/>
    <w:rsid w:val="00C209AE"/>
    <w:rsid w:val="00C219A9"/>
    <w:rsid w:val="00C34A1F"/>
    <w:rsid w:val="00C35567"/>
    <w:rsid w:val="00C43F55"/>
    <w:rsid w:val="00C7411E"/>
    <w:rsid w:val="00C801EC"/>
    <w:rsid w:val="00C82D30"/>
    <w:rsid w:val="00C84826"/>
    <w:rsid w:val="00C92E0A"/>
    <w:rsid w:val="00CA5658"/>
    <w:rsid w:val="00CB02D2"/>
    <w:rsid w:val="00CD2245"/>
    <w:rsid w:val="00CE7115"/>
    <w:rsid w:val="00D15A42"/>
    <w:rsid w:val="00D401AB"/>
    <w:rsid w:val="00D41746"/>
    <w:rsid w:val="00D47A0E"/>
    <w:rsid w:val="00D660AD"/>
    <w:rsid w:val="00DE1C4F"/>
    <w:rsid w:val="00DE56B0"/>
    <w:rsid w:val="00DE69EE"/>
    <w:rsid w:val="00E32F4B"/>
    <w:rsid w:val="00E54DA3"/>
    <w:rsid w:val="00E61A4B"/>
    <w:rsid w:val="00E7707B"/>
    <w:rsid w:val="00E814BE"/>
    <w:rsid w:val="00E84C33"/>
    <w:rsid w:val="00EA22E1"/>
    <w:rsid w:val="00EA3E65"/>
    <w:rsid w:val="00EB0CCB"/>
    <w:rsid w:val="00EC398E"/>
    <w:rsid w:val="00EC3FD8"/>
    <w:rsid w:val="00EF7BBC"/>
    <w:rsid w:val="00F157B9"/>
    <w:rsid w:val="00F44F99"/>
    <w:rsid w:val="00F57E22"/>
    <w:rsid w:val="00F73B99"/>
    <w:rsid w:val="00F80068"/>
    <w:rsid w:val="00F819D0"/>
    <w:rsid w:val="00F93E33"/>
    <w:rsid w:val="00FA04FB"/>
    <w:rsid w:val="00FD4E51"/>
    <w:rsid w:val="00FE4C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12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3A6F44"/>
    <w:pPr>
      <w:spacing w:before="100" w:beforeAutospacing="1" w:after="100" w:afterAutospacing="1"/>
    </w:pPr>
    <w:rPr>
      <w:rFonts w:ascii="Times New Roman" w:eastAsia="Times New Roman" w:hAnsi="Times New Roman" w:cs="Times New Roman"/>
      <w:lang w:val="es-CO" w:eastAsia="es-CO"/>
    </w:rPr>
  </w:style>
  <w:style w:type="paragraph" w:styleId="Textodeglobo">
    <w:name w:val="Balloon Text"/>
    <w:basedOn w:val="Normal"/>
    <w:link w:val="TextodegloboCar"/>
    <w:uiPriority w:val="99"/>
    <w:semiHidden/>
    <w:unhideWhenUsed/>
    <w:rsid w:val="00B12102"/>
    <w:rPr>
      <w:rFonts w:ascii="Tahoma" w:hAnsi="Tahoma" w:cs="Tahoma"/>
      <w:sz w:val="16"/>
      <w:szCs w:val="16"/>
    </w:rPr>
  </w:style>
  <w:style w:type="character" w:customStyle="1" w:styleId="TextodegloboCar">
    <w:name w:val="Texto de globo Car"/>
    <w:basedOn w:val="Fuentedeprrafopredeter"/>
    <w:link w:val="Textodeglobo"/>
    <w:uiPriority w:val="99"/>
    <w:semiHidden/>
    <w:rsid w:val="00B12102"/>
    <w:rPr>
      <w:rFonts w:ascii="Tahoma" w:hAnsi="Tahoma" w:cs="Tahoma"/>
      <w:sz w:val="16"/>
      <w:szCs w:val="16"/>
    </w:rPr>
  </w:style>
  <w:style w:type="character" w:styleId="Refdecomentario">
    <w:name w:val="annotation reference"/>
    <w:basedOn w:val="Fuentedeprrafopredeter"/>
    <w:uiPriority w:val="99"/>
    <w:semiHidden/>
    <w:unhideWhenUsed/>
    <w:rsid w:val="00A60500"/>
    <w:rPr>
      <w:sz w:val="16"/>
      <w:szCs w:val="16"/>
    </w:rPr>
  </w:style>
  <w:style w:type="paragraph" w:styleId="Textocomentario">
    <w:name w:val="annotation text"/>
    <w:basedOn w:val="Normal"/>
    <w:link w:val="TextocomentarioCar"/>
    <w:uiPriority w:val="99"/>
    <w:semiHidden/>
    <w:unhideWhenUsed/>
    <w:rsid w:val="00A60500"/>
    <w:rPr>
      <w:sz w:val="20"/>
      <w:szCs w:val="20"/>
    </w:rPr>
  </w:style>
  <w:style w:type="character" w:customStyle="1" w:styleId="TextocomentarioCar">
    <w:name w:val="Texto comentario Car"/>
    <w:basedOn w:val="Fuentedeprrafopredeter"/>
    <w:link w:val="Textocomentario"/>
    <w:uiPriority w:val="99"/>
    <w:semiHidden/>
    <w:rsid w:val="00A60500"/>
    <w:rPr>
      <w:sz w:val="20"/>
      <w:szCs w:val="20"/>
    </w:rPr>
  </w:style>
  <w:style w:type="paragraph" w:styleId="Asuntodelcomentario">
    <w:name w:val="annotation subject"/>
    <w:basedOn w:val="Textocomentario"/>
    <w:next w:val="Textocomentario"/>
    <w:link w:val="AsuntodelcomentarioCar"/>
    <w:uiPriority w:val="99"/>
    <w:semiHidden/>
    <w:unhideWhenUsed/>
    <w:rsid w:val="00A60500"/>
    <w:rPr>
      <w:b/>
      <w:bCs/>
    </w:rPr>
  </w:style>
  <w:style w:type="character" w:customStyle="1" w:styleId="AsuntodelcomentarioCar">
    <w:name w:val="Asunto del comentario Car"/>
    <w:basedOn w:val="TextocomentarioCar"/>
    <w:link w:val="Asuntodelcomentario"/>
    <w:uiPriority w:val="99"/>
    <w:semiHidden/>
    <w:rsid w:val="00A6050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9</cp:revision>
  <dcterms:created xsi:type="dcterms:W3CDTF">2015-03-24T21:09:00Z</dcterms:created>
  <dcterms:modified xsi:type="dcterms:W3CDTF">2015-03-31T01:41:00Z</dcterms:modified>
</cp:coreProperties>
</file>