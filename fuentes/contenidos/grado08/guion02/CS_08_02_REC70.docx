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937FF6" w:rsidRPr="006D02A8" w:rsidRDefault="00254FDB" w:rsidP="00937FF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7FF6" w:rsidRPr="00937FF6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CS_08_02_C0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0C784E">
        <w:rPr>
          <w:rFonts w:ascii="Arial" w:hAnsi="Arial"/>
          <w:sz w:val="18"/>
          <w:szCs w:val="18"/>
          <w:lang w:val="es-ES_tradnl"/>
        </w:rPr>
        <w:t xml:space="preserve"> </w:t>
      </w:r>
      <w:r w:rsidR="00937FF6">
        <w:rPr>
          <w:rFonts w:ascii="Arial" w:hAnsi="Arial"/>
          <w:sz w:val="18"/>
          <w:szCs w:val="18"/>
          <w:lang w:val="es-ES_tradnl"/>
        </w:rPr>
        <w:t>Practica: el sistema de castas</w:t>
      </w:r>
      <w:r w:rsidR="00842556">
        <w:rPr>
          <w:rFonts w:ascii="Arial" w:hAnsi="Arial"/>
          <w:sz w:val="18"/>
          <w:szCs w:val="18"/>
          <w:lang w:val="es-ES_tradnl"/>
        </w:rPr>
        <w:t xml:space="preserve"> </w:t>
      </w:r>
    </w:p>
    <w:p w:rsidR="003C56DF" w:rsidRPr="000719EE" w:rsidRDefault="003C56DF" w:rsidP="003C56DF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0C784E">
        <w:rPr>
          <w:rFonts w:ascii="Arial" w:hAnsi="Arial"/>
          <w:sz w:val="18"/>
          <w:szCs w:val="18"/>
          <w:lang w:val="es-ES_tradnl"/>
        </w:rPr>
        <w:t xml:space="preserve"> Refuerza tu aprendizaje: el sistema de castas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E68DE">
        <w:rPr>
          <w:rFonts w:ascii="Arial" w:hAnsi="Arial"/>
          <w:sz w:val="18"/>
          <w:szCs w:val="18"/>
          <w:lang w:val="es-ES_tradnl"/>
        </w:rPr>
        <w:t xml:space="preserve"> castas, </w:t>
      </w:r>
      <w:r w:rsidR="00804512">
        <w:rPr>
          <w:rFonts w:ascii="Arial" w:hAnsi="Arial"/>
          <w:sz w:val="18"/>
          <w:szCs w:val="18"/>
          <w:lang w:val="es-ES_tradnl"/>
        </w:rPr>
        <w:t>Colonia</w:t>
      </w:r>
      <w:r w:rsidR="00CE68DE">
        <w:rPr>
          <w:rFonts w:ascii="Arial" w:hAnsi="Arial"/>
          <w:sz w:val="18"/>
          <w:szCs w:val="18"/>
          <w:lang w:val="es-ES_tradnl"/>
        </w:rPr>
        <w:t>, independencia, mestizaje, dominación.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E68DE">
        <w:rPr>
          <w:rFonts w:ascii="Arial" w:hAnsi="Arial"/>
          <w:sz w:val="18"/>
          <w:szCs w:val="18"/>
          <w:lang w:val="es-ES_tradnl"/>
        </w:rPr>
        <w:t xml:space="preserve"> 15 minutos.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B42DA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E68D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5F4C68" w:rsidRDefault="00CE68D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 w:rsidRPr="00CE68DE">
        <w:rPr>
          <w:rFonts w:ascii="Arial" w:hAnsi="Arial"/>
          <w:sz w:val="18"/>
          <w:szCs w:val="18"/>
          <w:lang w:val="es-ES_tradnl"/>
        </w:rPr>
        <w:t xml:space="preserve"> </w:t>
      </w:r>
      <w:r w:rsidR="00CE68DE">
        <w:rPr>
          <w:rFonts w:ascii="Arial" w:hAnsi="Arial"/>
          <w:sz w:val="18"/>
          <w:szCs w:val="18"/>
          <w:lang w:val="es-ES_tradnl"/>
        </w:rPr>
        <w:t>Practica: el sistema de castas.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E68DE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E68DE">
        <w:rPr>
          <w:rFonts w:ascii="Arial" w:hAnsi="Arial"/>
          <w:sz w:val="18"/>
          <w:szCs w:val="18"/>
          <w:lang w:val="es-ES_tradnl"/>
        </w:rPr>
        <w:t xml:space="preserve"> Revisa el video y luego responde las preguntas eligiendo la </w:t>
      </w:r>
      <w:r w:rsidR="00804512">
        <w:rPr>
          <w:rFonts w:ascii="Arial" w:hAnsi="Arial"/>
          <w:sz w:val="18"/>
          <w:szCs w:val="18"/>
          <w:lang w:val="es-ES_tradnl"/>
        </w:rPr>
        <w:t>respuesta</w:t>
      </w:r>
      <w:r w:rsidR="00CE68DE">
        <w:rPr>
          <w:rFonts w:ascii="Arial" w:hAnsi="Arial"/>
          <w:sz w:val="18"/>
          <w:szCs w:val="18"/>
          <w:lang w:val="es-ES_tradnl"/>
        </w:rPr>
        <w:t xml:space="preserve"> correcta,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68DE">
        <w:rPr>
          <w:rFonts w:ascii="Arial" w:hAnsi="Arial"/>
          <w:sz w:val="18"/>
          <w:szCs w:val="18"/>
          <w:lang w:val="es-ES_tradnl"/>
        </w:rPr>
        <w:t>N</w:t>
      </w:r>
    </w:p>
    <w:p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E68DE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C72EF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C72EF" w:rsidRDefault="006D02A8" w:rsidP="00DC72EF">
      <w:pPr>
        <w:pStyle w:val="Ttulo5"/>
        <w:rPr>
          <w:highlight w:val="yellow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C72EF" w:rsidRPr="00DC72EF">
        <w:rPr>
          <w:highlight w:val="yellow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B1473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</w:p>
    <w:p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tulo5"/>
      </w:pPr>
      <w:r w:rsidRPr="00DC72EF">
        <w:t>El mestizaje tuvo su inicio aproximado en el año</w:t>
      </w:r>
    </w:p>
    <w:p w:rsidR="00DC72EF" w:rsidRPr="009510B5" w:rsidRDefault="00DC72EF" w:rsidP="00DC72EF">
      <w:pPr>
        <w:rPr>
          <w:rFonts w:ascii="Arial" w:hAnsi="Arial"/>
          <w:sz w:val="18"/>
          <w:szCs w:val="18"/>
          <w:lang w:val="es-ES_tradnl"/>
        </w:rPr>
      </w:pPr>
    </w:p>
    <w:p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C72EF" w:rsidRPr="00DC72EF" w:rsidRDefault="00361298" w:rsidP="00DC72EF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/>
      <w:hyperlink r:id="rId6" w:history="1">
        <w:r w:rsidR="00DC72EF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C72EF" w:rsidRPr="00DC72EF" w:rsidRDefault="00DC72EF" w:rsidP="00DC72EF">
      <w:pPr>
        <w:pStyle w:val="Textoindependiente"/>
        <w:rPr>
          <w:b/>
        </w:rPr>
      </w:pPr>
      <w:r w:rsidRPr="00DC72EF">
        <w:rPr>
          <w:b/>
        </w:rPr>
        <w:t>1492</w:t>
      </w:r>
    </w:p>
    <w:p w:rsidR="00DC72EF" w:rsidRPr="00DC72EF" w:rsidRDefault="00DC72EF" w:rsidP="00DC72EF">
      <w:pPr>
        <w:pStyle w:val="Textoindependiente"/>
        <w:rPr>
          <w:bCs/>
        </w:rPr>
      </w:pPr>
      <w:r w:rsidRPr="00DC72EF">
        <w:rPr>
          <w:bCs/>
        </w:rPr>
        <w:t>1700</w:t>
      </w:r>
    </w:p>
    <w:p w:rsidR="00DC72EF" w:rsidRPr="00DC72EF" w:rsidRDefault="00DC72EF" w:rsidP="00DC72EF">
      <w:pPr>
        <w:pStyle w:val="Textoindependiente"/>
      </w:pPr>
      <w:r w:rsidRPr="00DC72EF">
        <w:t>1808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B1473A" w:rsidRDefault="00B1473A" w:rsidP="00B1473A">
      <w:pPr>
        <w:rPr>
          <w:rFonts w:ascii="Times New Roman" w:hAnsi="Times New Roman" w:cs="Times New Roman"/>
          <w:lang w:val="es-ES_tradnl"/>
        </w:rPr>
      </w:pPr>
      <w:r w:rsidRPr="00B1473A">
        <w:rPr>
          <w:rFonts w:ascii="Times New Roman" w:hAnsi="Times New Roman" w:cs="Times New Roman"/>
          <w:lang w:val="es-ES_tradnl"/>
        </w:rPr>
        <w:t>Luego de ver el video, elige la respuesta correcta para cada una de las preguntas.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Durante la Colonia, </w:t>
      </w:r>
      <w:r w:rsidR="00804512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804512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base de la pirámide social se encontraban 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361298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/>
      <w:hyperlink r:id="rId8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6B42D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ndígenas</w:t>
      </w:r>
      <w:proofErr w:type="gramEnd"/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1473A"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 negros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los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riollos</w:t>
      </w:r>
    </w:p>
    <w:p w:rsidR="00B1473A" w:rsidRPr="00B1473A" w:rsidRDefault="006B42D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los p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eninsulares</w:t>
      </w:r>
      <w:bookmarkStart w:id="0" w:name="_GoBack"/>
      <w:bookmarkEnd w:id="0"/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1473A" w:rsidRPr="009510B5" w:rsidRDefault="00B1473A" w:rsidP="00B147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ver el video, elige la respuesta correcta para cada una de las preguntas.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804512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1473A"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os blancos nacidos en las c</w:t>
      </w:r>
      <w:r w:rsidR="00B1473A">
        <w:rPr>
          <w:rFonts w:ascii="Times New Roman" w:hAnsi="Times New Roman" w:cs="Times New Roman"/>
          <w:color w:val="000000" w:themeColor="text1"/>
          <w:sz w:val="24"/>
          <w:szCs w:val="24"/>
        </w:rPr>
        <w:t>olonias recibieron el nombre de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B1473A" w:rsidRPr="00DC72EF" w:rsidRDefault="00361298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/>
      <w:hyperlink r:id="rId10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Criollos 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Peninsulares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Mestizos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“m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orisco</w:t>
      </w:r>
      <w:r w:rsidR="00B82BC7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DC72EF" w:rsidRDefault="00361298" w:rsidP="00B1473A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/>
      <w:hyperlink r:id="rId12" w:history="1">
        <w:r w:rsidR="00B1473A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B1473A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1473A" w:rsidRPr="00B1473A" w:rsidRDefault="00B1473A" w:rsidP="00B1473A">
      <w:pPr>
        <w:pStyle w:val="Ttulo5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Española y mulato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Negro y Zamba</w:t>
      </w:r>
    </w:p>
    <w:p w:rsidR="00B1473A" w:rsidRPr="00B1473A" w:rsidRDefault="00B1473A" w:rsidP="00B1473A">
      <w:pPr>
        <w:pStyle w:val="List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>Blanco e india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82BC7" w:rsidRPr="00B1473A" w:rsidRDefault="00B82BC7" w:rsidP="00B82BC7">
      <w:pPr>
        <w:pStyle w:val="Ttulo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Según el sistema de castas de la Colonia,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“chino”</w:t>
      </w:r>
      <w:r w:rsidRPr="00B147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es cruce de 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874914" w:rsidRPr="00DC72EF" w:rsidRDefault="00361298" w:rsidP="00874914">
      <w:pPr>
        <w:pStyle w:val="Textoindependiente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/>
      <w:hyperlink r:id="rId14" w:history="1">
        <w:r w:rsidR="00874914" w:rsidRPr="00DC72EF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http://aulaplaneta.planetasaber.com/encyclopedia/default.asp?idpack=10&amp;idpil=VI002114&amp;ruta=Buscador</w:t>
        </w:r>
      </w:hyperlink>
    </w:p>
    <w:p w:rsidR="006B2D23" w:rsidRPr="00874914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B82BC7" w:rsidRPr="00361298" w:rsidRDefault="00B82BC7" w:rsidP="00B82BC7">
      <w:pPr>
        <w:rPr>
          <w:rFonts w:ascii="Times New Roman" w:hAnsi="Times New Roman" w:cs="Times New Roman"/>
          <w:bCs/>
          <w:highlight w:val="yellow"/>
          <w:lang w:val="es-CO"/>
        </w:rPr>
      </w:pP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b/>
          <w:sz w:val="24"/>
          <w:szCs w:val="24"/>
        </w:rPr>
      </w:pPr>
      <w:r w:rsidRPr="00B82BC7">
        <w:rPr>
          <w:rFonts w:ascii="Times New Roman" w:hAnsi="Times New Roman" w:cs="Times New Roman"/>
          <w:b/>
          <w:sz w:val="24"/>
          <w:szCs w:val="24"/>
        </w:rPr>
        <w:t>Española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Zambo con morisco</w:t>
      </w:r>
    </w:p>
    <w:p w:rsidR="00B82BC7" w:rsidRPr="00B82BC7" w:rsidRDefault="00B82BC7" w:rsidP="00B82BC7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B82BC7">
        <w:rPr>
          <w:rFonts w:ascii="Times New Roman" w:hAnsi="Times New Roman" w:cs="Times New Roman"/>
          <w:sz w:val="24"/>
          <w:szCs w:val="24"/>
        </w:rPr>
        <w:t>Indio con morisco</w:t>
      </w:r>
    </w:p>
    <w:p w:rsidR="006B2D23" w:rsidRPr="00B82BC7" w:rsidRDefault="006B2D23" w:rsidP="006B2D23">
      <w:pPr>
        <w:rPr>
          <w:rFonts w:ascii="Arial" w:hAnsi="Arial" w:cs="Arial"/>
          <w:sz w:val="18"/>
          <w:szCs w:val="18"/>
          <w:lang w:val="es-CO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784E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1298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42DA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512"/>
    <w:rsid w:val="00842556"/>
    <w:rsid w:val="00874914"/>
    <w:rsid w:val="008752D9"/>
    <w:rsid w:val="00881754"/>
    <w:rsid w:val="008932B9"/>
    <w:rsid w:val="008B4E30"/>
    <w:rsid w:val="008C6F76"/>
    <w:rsid w:val="008D2D96"/>
    <w:rsid w:val="00923C89"/>
    <w:rsid w:val="009320AC"/>
    <w:rsid w:val="00937FF6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73A"/>
    <w:rsid w:val="00B45ECD"/>
    <w:rsid w:val="00B51630"/>
    <w:rsid w:val="00B51D60"/>
    <w:rsid w:val="00B5250C"/>
    <w:rsid w:val="00B55138"/>
    <w:rsid w:val="00B70C6D"/>
    <w:rsid w:val="00B82BC7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8DE"/>
    <w:rsid w:val="00CE7115"/>
    <w:rsid w:val="00D15A42"/>
    <w:rsid w:val="00D3600C"/>
    <w:rsid w:val="00D660AD"/>
    <w:rsid w:val="00DC72EF"/>
    <w:rsid w:val="00DE1C4F"/>
    <w:rsid w:val="00DE69EE"/>
    <w:rsid w:val="00DF1460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C6D"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45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2E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C72EF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7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DC72E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DC72EF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C72EF"/>
    <w:rPr>
      <w:rFonts w:eastAsiaTheme="minorHAnsi"/>
      <w:sz w:val="22"/>
      <w:szCs w:val="22"/>
      <w:lang w:val="es-CO"/>
    </w:rPr>
  </w:style>
  <w:style w:type="character" w:styleId="Hipervnculo">
    <w:name w:val="Hyperlink"/>
    <w:basedOn w:val="Fuentedeprrafopredeter"/>
    <w:uiPriority w:val="99"/>
    <w:unhideWhenUsed/>
    <w:rsid w:val="00DC72EF"/>
    <w:rPr>
      <w:color w:val="0000FF" w:themeColor="hyperlink"/>
      <w:u w:val="single"/>
    </w:rPr>
  </w:style>
  <w:style w:type="paragraph" w:styleId="Lista">
    <w:name w:val="List"/>
    <w:basedOn w:val="Normal"/>
    <w:uiPriority w:val="99"/>
    <w:unhideWhenUsed/>
    <w:rsid w:val="00B1473A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pack=10&amp;idpil=VI002114&amp;ruta=Buscador" TargetMode="External"/><Relationship Id="rId13" Type="http://schemas.openxmlformats.org/officeDocument/2006/relationships/hyperlink" Target="http://aulaplaneta.planetasaber.com/encyclopedia/default.asp?idpack=9&amp;idpil=0001Q701&amp;ruta=Buscado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9&amp;idpil=0001Q701&amp;ruta=Buscador" TargetMode="External"/><Relationship Id="rId12" Type="http://schemas.openxmlformats.org/officeDocument/2006/relationships/hyperlink" Target="http://aulaplaneta.planetasaber.com/encyclopedia/default.asp?idpack=10&amp;idpil=VI002114&amp;ruta=Buscado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ulaplaneta.planetasaber.com/encyclopedia/default.asp?idpack=10&amp;idpil=VI002114&amp;ruta=Buscador" TargetMode="External"/><Relationship Id="rId11" Type="http://schemas.openxmlformats.org/officeDocument/2006/relationships/hyperlink" Target="http://aulaplaneta.planetasaber.com/encyclopedia/default.asp?idpack=9&amp;idpil=0001Q701&amp;ruta=Buscador" TargetMode="External"/><Relationship Id="rId5" Type="http://schemas.openxmlformats.org/officeDocument/2006/relationships/hyperlink" Target="http://aulaplaneta.planetasaber.com/encyclopedia/default.asp?idpack=9&amp;idpil=0001Q701&amp;ruta=Buscad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aulaplaneta.planetasaber.com/encyclopedia/default.asp?idpack=10&amp;idpil=VI002114&amp;ruta=Busc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laplaneta.planetasaber.com/encyclopedia/default.asp?idpack=9&amp;idpil=0001Q701&amp;ruta=Buscador" TargetMode="External"/><Relationship Id="rId14" Type="http://schemas.openxmlformats.org/officeDocument/2006/relationships/hyperlink" Target="http://aulaplaneta.planetasaber.com/encyclopedia/default.asp?idpack=10&amp;idpil=VI002114&amp;ruta=Busc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1061</Words>
  <Characters>5838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2015-03-24T16:59:00Z</dcterms:created>
  <dcterms:modified xsi:type="dcterms:W3CDTF">2015-03-24T16:59:00Z</dcterms:modified>
</cp:coreProperties>
</file>