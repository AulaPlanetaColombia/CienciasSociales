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82C6B" w14:textId="77777777" w:rsidR="00F673BA" w:rsidRDefault="00F673BA" w:rsidP="00CB02D2">
      <w:pPr>
        <w:jc w:val="center"/>
        <w:rPr>
          <w:rFonts w:asciiTheme="majorHAnsi" w:hAnsiTheme="majorHAnsi"/>
          <w:b/>
          <w:lang w:val="es-ES_tradnl"/>
        </w:rPr>
      </w:pPr>
    </w:p>
    <w:p w14:paraId="34DCF019" w14:textId="7777777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F2E70" w:rsidRPr="00FF2E70">
        <w:rPr>
          <w:rFonts w:asciiTheme="majorHAnsi" w:hAnsiTheme="majorHAnsi"/>
          <w:b/>
          <w:lang w:val="es-ES_tradnl"/>
        </w:rPr>
        <w:t>M12C: Ordenar secuencias según vídeo</w:t>
      </w:r>
    </w:p>
    <w:p w14:paraId="1AF3ADA6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1159867C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AD5FDC">
        <w:rPr>
          <w:rFonts w:ascii="Arial" w:hAnsi="Arial"/>
          <w:sz w:val="18"/>
          <w:szCs w:val="18"/>
          <w:lang w:val="es-ES_tradnl"/>
        </w:rPr>
        <w:t xml:space="preserve"> </w:t>
      </w:r>
      <w:r w:rsidR="00AD5FDC" w:rsidRPr="00626704">
        <w:rPr>
          <w:rFonts w:ascii="Times New Roman" w:hAnsi="Times New Roman" w:cs="Times New Roman"/>
          <w:color w:val="000000"/>
          <w:lang w:val="es-CO"/>
        </w:rPr>
        <w:t>CS_</w:t>
      </w:r>
      <w:r w:rsidR="00B77359" w:rsidRPr="00626704">
        <w:rPr>
          <w:rFonts w:ascii="Times New Roman" w:hAnsi="Times New Roman" w:cs="Times New Roman"/>
          <w:color w:val="000000"/>
          <w:lang w:val="es-CO"/>
        </w:rPr>
        <w:t>0</w:t>
      </w:r>
      <w:r w:rsidR="00B77359">
        <w:rPr>
          <w:rFonts w:ascii="Times New Roman" w:hAnsi="Times New Roman" w:cs="Times New Roman"/>
          <w:color w:val="000000"/>
          <w:lang w:val="es-CO"/>
        </w:rPr>
        <w:t>8</w:t>
      </w:r>
      <w:r w:rsidR="00AD5FDC" w:rsidRPr="00626704">
        <w:rPr>
          <w:rFonts w:ascii="Times New Roman" w:hAnsi="Times New Roman" w:cs="Times New Roman"/>
          <w:color w:val="000000"/>
          <w:lang w:val="es-CO"/>
        </w:rPr>
        <w:t>_0</w:t>
      </w:r>
      <w:r w:rsidR="008E5562" w:rsidRPr="00626704">
        <w:rPr>
          <w:rFonts w:ascii="Times New Roman" w:hAnsi="Times New Roman" w:cs="Times New Roman"/>
          <w:color w:val="000000"/>
          <w:lang w:val="es-CO"/>
        </w:rPr>
        <w:t>2</w:t>
      </w:r>
      <w:r w:rsidR="00AD5FDC" w:rsidRPr="00626704">
        <w:rPr>
          <w:rFonts w:ascii="Times New Roman" w:hAnsi="Times New Roman" w:cs="Times New Roman"/>
          <w:color w:val="000000"/>
          <w:lang w:val="es-CO"/>
        </w:rPr>
        <w:t>_</w:t>
      </w:r>
      <w:r w:rsidR="00644220">
        <w:rPr>
          <w:rFonts w:ascii="Times New Roman" w:hAnsi="Times New Roman" w:cs="Times New Roman"/>
          <w:color w:val="000000"/>
          <w:lang w:val="es-CO"/>
        </w:rPr>
        <w:t>CO</w:t>
      </w:r>
      <w:r w:rsidR="00644220" w:rsidRPr="00626704">
        <w:rPr>
          <w:rFonts w:ascii="Times New Roman" w:hAnsi="Times New Roman" w:cs="Times New Roman"/>
          <w:color w:val="000000"/>
          <w:lang w:val="es-CO"/>
        </w:rPr>
        <w:t xml:space="preserve">    </w:t>
      </w:r>
    </w:p>
    <w:p w14:paraId="3288F9F8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BEA7E67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7E00110D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639B258B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1FC2F38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D5FDC">
        <w:rPr>
          <w:rFonts w:ascii="Arial" w:hAnsi="Arial"/>
          <w:sz w:val="18"/>
          <w:szCs w:val="18"/>
          <w:lang w:val="es-ES_tradnl"/>
        </w:rPr>
        <w:t xml:space="preserve"> </w:t>
      </w:r>
      <w:r w:rsidR="00EB65A8">
        <w:rPr>
          <w:rFonts w:ascii="Arial" w:hAnsi="Arial"/>
          <w:sz w:val="18"/>
          <w:szCs w:val="18"/>
          <w:lang w:val="es-ES_tradnl"/>
        </w:rPr>
        <w:t xml:space="preserve">Practica: </w:t>
      </w:r>
      <w:r w:rsidR="00AD5FDC">
        <w:rPr>
          <w:rFonts w:ascii="Arial" w:hAnsi="Arial"/>
          <w:sz w:val="18"/>
          <w:szCs w:val="18"/>
          <w:lang w:val="es-ES_tradnl"/>
        </w:rPr>
        <w:t>Los virreinatos españoles en América</w:t>
      </w:r>
    </w:p>
    <w:p w14:paraId="52AC5C7F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965563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FA97343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D5FDC">
        <w:rPr>
          <w:rFonts w:ascii="Arial" w:hAnsi="Arial"/>
          <w:sz w:val="18"/>
          <w:szCs w:val="18"/>
          <w:lang w:val="es-ES_tradnl"/>
        </w:rPr>
        <w:t xml:space="preserve"> Interactivo con video que permite establecer los distintos momentos en que fueron creados los virreinatos en América</w:t>
      </w:r>
    </w:p>
    <w:p w14:paraId="22B7D82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EB87D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3C7F842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8E556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E5562">
        <w:rPr>
          <w:rFonts w:ascii="Arial" w:hAnsi="Arial"/>
          <w:sz w:val="18"/>
          <w:szCs w:val="18"/>
          <w:lang w:val="es-ES_tradnl"/>
        </w:rPr>
        <w:t>virreinatos</w:t>
      </w:r>
      <w:proofErr w:type="gramStart"/>
      <w:r w:rsidR="008E5562">
        <w:rPr>
          <w:rFonts w:ascii="Arial" w:hAnsi="Arial"/>
          <w:sz w:val="18"/>
          <w:szCs w:val="18"/>
          <w:lang w:val="es-ES_tradnl"/>
        </w:rPr>
        <w:t>,</w:t>
      </w:r>
      <w:r w:rsidR="00654DF8">
        <w:rPr>
          <w:rFonts w:ascii="Arial" w:hAnsi="Arial"/>
          <w:sz w:val="18"/>
          <w:szCs w:val="18"/>
          <w:lang w:val="es-ES_tradnl"/>
        </w:rPr>
        <w:t>Colonia</w:t>
      </w:r>
      <w:r w:rsidR="008E5562">
        <w:rPr>
          <w:rFonts w:ascii="Arial" w:hAnsi="Arial"/>
          <w:sz w:val="18"/>
          <w:szCs w:val="18"/>
          <w:lang w:val="es-ES_tradnl"/>
        </w:rPr>
        <w:t>,España,América</w:t>
      </w:r>
      <w:proofErr w:type="spellEnd"/>
      <w:proofErr w:type="gramEnd"/>
    </w:p>
    <w:p w14:paraId="698BE70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72BBDD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1F561F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E5562">
        <w:rPr>
          <w:rFonts w:ascii="Arial" w:hAnsi="Arial"/>
          <w:sz w:val="18"/>
          <w:szCs w:val="18"/>
          <w:lang w:val="es-ES_tradnl"/>
        </w:rPr>
        <w:t xml:space="preserve"> 15 minutos</w:t>
      </w:r>
    </w:p>
    <w:p w14:paraId="6137BBC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2AA27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A6C642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7286A849" w14:textId="77777777" w:rsidTr="00AC7496">
        <w:tc>
          <w:tcPr>
            <w:tcW w:w="1248" w:type="dxa"/>
          </w:tcPr>
          <w:p w14:paraId="2110997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4DC024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75069C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2F61D01" w14:textId="77777777" w:rsidR="005F4C68" w:rsidRPr="005F4C68" w:rsidRDefault="008E556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6C38DEB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728796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C6B9E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0D6264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34F2903B" w14:textId="77777777" w:rsidTr="00AC7496">
        <w:tc>
          <w:tcPr>
            <w:tcW w:w="1248" w:type="dxa"/>
          </w:tcPr>
          <w:p w14:paraId="32F2F17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D25CF9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E990B7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05A0F5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A0AD25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C34691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1B0592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558A65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893F07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7DC912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285E57B" w14:textId="77777777" w:rsidTr="00B92165">
        <w:tc>
          <w:tcPr>
            <w:tcW w:w="4536" w:type="dxa"/>
          </w:tcPr>
          <w:p w14:paraId="7A979353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3FBC48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B01032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969FFC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54DF8" w14:paraId="7BF61749" w14:textId="77777777" w:rsidTr="00B92165">
        <w:tc>
          <w:tcPr>
            <w:tcW w:w="4536" w:type="dxa"/>
          </w:tcPr>
          <w:p w14:paraId="75C1935F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E3F8EB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753997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D32410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F46780B" w14:textId="77777777" w:rsidTr="00B92165">
        <w:tc>
          <w:tcPr>
            <w:tcW w:w="4536" w:type="dxa"/>
          </w:tcPr>
          <w:p w14:paraId="2AE858FC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EAA92F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0D5CCC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51DB21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62F661B" w14:textId="77777777" w:rsidTr="00B92165">
        <w:tc>
          <w:tcPr>
            <w:tcW w:w="4536" w:type="dxa"/>
          </w:tcPr>
          <w:p w14:paraId="2D782DB7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67E98A6" w14:textId="77777777" w:rsidR="002E4EE6" w:rsidRPr="00AC7496" w:rsidRDefault="008E556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B309F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C925E0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36CC8A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5A0335" w14:textId="77777777" w:rsidR="006E224C" w:rsidRPr="00B55138" w:rsidRDefault="006E224C" w:rsidP="006E22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E224C" w:rsidRPr="005F4C68" w14:paraId="226E5637" w14:textId="77777777" w:rsidTr="007B5078">
        <w:tc>
          <w:tcPr>
            <w:tcW w:w="2126" w:type="dxa"/>
          </w:tcPr>
          <w:p w14:paraId="6B39FAF8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5DD988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6EFD5C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5FAB326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950B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6DD9179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D22BDEE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8DD0751" w14:textId="77777777" w:rsidR="006E224C" w:rsidRPr="005F4C68" w:rsidRDefault="008E556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E224C" w:rsidRPr="005F4C68" w14:paraId="3DC2C0BD" w14:textId="77777777" w:rsidTr="007B5078">
        <w:tc>
          <w:tcPr>
            <w:tcW w:w="2126" w:type="dxa"/>
          </w:tcPr>
          <w:p w14:paraId="7DEE40C3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376F4D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1B5BD8E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35CF98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69E058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BD07FFD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8CAD596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870E30A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224C" w:rsidRPr="005F4C68" w14:paraId="53BFFC13" w14:textId="77777777" w:rsidTr="007B5078">
        <w:tc>
          <w:tcPr>
            <w:tcW w:w="2126" w:type="dxa"/>
          </w:tcPr>
          <w:p w14:paraId="7368DEC9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937B3D7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8FB0B76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1F364DE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715891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45F63D4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859BDA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2B8B9E3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736511A" w14:textId="77777777" w:rsidR="006E224C" w:rsidRPr="000719EE" w:rsidRDefault="006E224C" w:rsidP="006E224C">
      <w:pPr>
        <w:rPr>
          <w:rFonts w:ascii="Arial" w:hAnsi="Arial" w:cs="Arial"/>
          <w:sz w:val="18"/>
          <w:szCs w:val="18"/>
          <w:lang w:val="es-ES_tradnl"/>
        </w:rPr>
      </w:pPr>
    </w:p>
    <w:p w14:paraId="49D21103" w14:textId="6FE4347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4003A1">
        <w:rPr>
          <w:rFonts w:ascii="Arial" w:hAnsi="Arial"/>
          <w:sz w:val="18"/>
          <w:szCs w:val="18"/>
          <w:lang w:val="es-ES_tradnl"/>
        </w:rPr>
        <w:t xml:space="preserve"> 2</w:t>
      </w:r>
    </w:p>
    <w:p w14:paraId="1AE36D4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1E3A6F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8A1738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DA99AFC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3EAB6EA5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51C07327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F0E766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8E077ED" w14:textId="77777777" w:rsidR="008E5562" w:rsidRPr="006D02A8" w:rsidRDefault="008E5562" w:rsidP="008E55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virreinatos españoles en América</w:t>
      </w:r>
    </w:p>
    <w:p w14:paraId="66658F4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36318A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D5FD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7717756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004E2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C2341C" w14:textId="77777777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55F422" w14:textId="77777777"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</w:p>
    <w:p w14:paraId="55838DA6" w14:textId="77777777"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  <w:r w:rsidRPr="00626704">
        <w:rPr>
          <w:rFonts w:ascii="Georgia" w:hAnsi="Georgia"/>
          <w:sz w:val="18"/>
          <w:szCs w:val="18"/>
          <w:lang w:val="es-CO"/>
        </w:rPr>
        <w:t>Los virreinatos eran unidades político</w:t>
      </w:r>
      <w:r w:rsidR="00654DF8">
        <w:rPr>
          <w:rFonts w:ascii="Georgia" w:hAnsi="Georgia"/>
          <w:sz w:val="18"/>
          <w:szCs w:val="18"/>
          <w:lang w:val="es-CO"/>
        </w:rPr>
        <w:t>-</w:t>
      </w:r>
      <w:r w:rsidRPr="00626704">
        <w:rPr>
          <w:rFonts w:ascii="Georgia" w:hAnsi="Georgia"/>
          <w:sz w:val="18"/>
          <w:szCs w:val="18"/>
          <w:lang w:val="es-CO"/>
        </w:rPr>
        <w:t>administrativas creadas por la Corona española para asegurar el control de las colonias americanas. Su creación ocurrió en distintos momentos. Establece el orden</w:t>
      </w:r>
      <w:r w:rsidR="00B77359">
        <w:rPr>
          <w:rFonts w:ascii="Georgia" w:hAnsi="Georgia"/>
          <w:sz w:val="18"/>
          <w:szCs w:val="18"/>
          <w:lang w:val="es-CO"/>
        </w:rPr>
        <w:t xml:space="preserve"> en que se crearon,</w:t>
      </w:r>
      <w:r w:rsidRPr="00626704">
        <w:rPr>
          <w:rFonts w:ascii="Georgia" w:hAnsi="Georgia"/>
          <w:sz w:val="18"/>
          <w:szCs w:val="18"/>
          <w:lang w:val="es-CO"/>
        </w:rPr>
        <w:t xml:space="preserve"> según el video.</w:t>
      </w:r>
    </w:p>
    <w:p w14:paraId="32DDF638" w14:textId="77777777" w:rsidR="00AD5FDC" w:rsidRPr="00626704" w:rsidRDefault="00AD5FDC" w:rsidP="00AD5FDC">
      <w:pPr>
        <w:rPr>
          <w:rFonts w:ascii="Georgia" w:hAnsi="Georgia"/>
          <w:sz w:val="18"/>
          <w:szCs w:val="18"/>
          <w:lang w:val="es-CO"/>
        </w:rPr>
      </w:pPr>
    </w:p>
    <w:p w14:paraId="083B7ED1" w14:textId="77777777" w:rsidR="00AD5FDC" w:rsidRPr="00626704" w:rsidRDefault="00AD5FDC" w:rsidP="00CB02D2">
      <w:pPr>
        <w:rPr>
          <w:rFonts w:ascii="Arial" w:hAnsi="Arial"/>
          <w:sz w:val="18"/>
          <w:szCs w:val="18"/>
          <w:lang w:val="es-CO"/>
        </w:rPr>
      </w:pPr>
    </w:p>
    <w:p w14:paraId="6D7CBB7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52FBBA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3E311B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5FD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33EED14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E0071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7C8C7F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5FD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21268BE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D2C7E1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4AF933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5FD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46FA08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7F30350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0D2D806" w14:textId="77777777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3B62E5B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F1D1A2C" w14:textId="77777777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3A81DDE8" w14:textId="77777777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232AD18B" w14:textId="77777777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3CB5872E" w14:textId="77777777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1B0FC6B5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746BCCF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FC62DBB" w14:textId="77777777" w:rsidR="006D02A8" w:rsidRDefault="008E556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1535 se creó el virreinato de Nueva España</w:t>
      </w:r>
    </w:p>
    <w:p w14:paraId="70D56BA5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68F9DF0" w14:textId="77777777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AAE9EA" w14:textId="77777777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DC74CC" w14:textId="77777777"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1535 se creó el virreinato de Nueva España</w:t>
      </w:r>
    </w:p>
    <w:p w14:paraId="1D799831" w14:textId="77777777"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1542 se creó virreinato de Perú</w:t>
      </w:r>
    </w:p>
    <w:p w14:paraId="5CD060B9" w14:textId="77777777"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1717 se desprendió del virreinato del Perú, el de la Nueva Granada</w:t>
      </w:r>
    </w:p>
    <w:p w14:paraId="411B79A4" w14:textId="77777777"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1723 se suprimió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>Granada</w:t>
      </w:r>
    </w:p>
    <w:p w14:paraId="561659A6" w14:textId="77777777"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1739 se restableció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 xml:space="preserve">Granada </w:t>
      </w:r>
    </w:p>
    <w:p w14:paraId="327A23AD" w14:textId="77777777" w:rsidR="008E5562" w:rsidRDefault="008E5562" w:rsidP="008E55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1777 se creó el </w:t>
      </w:r>
      <w:r w:rsidR="00B77359">
        <w:rPr>
          <w:rFonts w:ascii="Arial" w:hAnsi="Arial" w:cs="Arial"/>
          <w:sz w:val="18"/>
          <w:szCs w:val="18"/>
          <w:lang w:val="es-ES_tradnl"/>
        </w:rPr>
        <w:t xml:space="preserve">virreinato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Río </w:t>
      </w:r>
      <w:r>
        <w:rPr>
          <w:rFonts w:ascii="Arial" w:hAnsi="Arial" w:cs="Arial"/>
          <w:sz w:val="18"/>
          <w:szCs w:val="18"/>
          <w:lang w:val="es-ES_tradnl"/>
        </w:rPr>
        <w:t>de la Plata</w:t>
      </w:r>
    </w:p>
    <w:p w14:paraId="12B76CAE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1D117F8" w14:textId="77777777" w:rsidR="00AD5FDC" w:rsidRPr="008875A6" w:rsidRDefault="00E516E2" w:rsidP="00E516E2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E516E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E516E2">
        <w:rPr>
          <w:rFonts w:ascii="Arial" w:hAnsi="Arial"/>
          <w:sz w:val="18"/>
          <w:szCs w:val="18"/>
          <w:lang w:val="es-ES_tradnl"/>
        </w:rPr>
        <w:t xml:space="preserve"> </w:t>
      </w:r>
      <w:r w:rsidR="00FF2E7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E516E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F2E70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FF2E70" w:rsidRPr="00B77359">
        <w:rPr>
          <w:rFonts w:asciiTheme="majorHAnsi" w:hAnsiTheme="majorHAnsi" w:cs="Times New Roman"/>
          <w:highlight w:val="green"/>
          <w:lang w:val="es-ES_tradnl"/>
        </w:rPr>
        <w:t>archivo .</w:t>
      </w:r>
      <w:proofErr w:type="spellStart"/>
      <w:r w:rsidR="00FF2E70" w:rsidRPr="00B77359">
        <w:rPr>
          <w:rFonts w:asciiTheme="majorHAnsi" w:hAnsiTheme="majorHAnsi" w:cs="Times New Roman"/>
          <w:highlight w:val="green"/>
          <w:lang w:val="es-ES_tradnl"/>
        </w:rPr>
        <w:t>flv</w:t>
      </w:r>
      <w:proofErr w:type="spellEnd"/>
      <w:r w:rsidRPr="00B77359">
        <w:rPr>
          <w:rFonts w:asciiTheme="majorHAnsi" w:hAnsiTheme="majorHAnsi" w:cs="Times New Roman"/>
          <w:highlight w:val="green"/>
          <w:lang w:val="es-ES_tradnl"/>
        </w:rPr>
        <w:t>)</w:t>
      </w:r>
      <w:r w:rsidR="00AD5FDC" w:rsidRPr="00B77359">
        <w:rPr>
          <w:rFonts w:asciiTheme="majorHAnsi" w:hAnsiTheme="majorHAnsi" w:cs="Times New Roman"/>
          <w:lang w:val="es-ES_tradnl"/>
        </w:rPr>
        <w:t xml:space="preserve"> Banco de contenidos</w:t>
      </w:r>
      <w:r w:rsidR="00B77359" w:rsidRPr="008875A6">
        <w:rPr>
          <w:rFonts w:asciiTheme="majorHAnsi" w:hAnsiTheme="majorHAnsi" w:cs="Times New Roman"/>
          <w:color w:val="000000" w:themeColor="text1"/>
          <w:lang w:val="es-ES_tradnl"/>
        </w:rPr>
        <w:t xml:space="preserve">. </w:t>
      </w:r>
      <w:proofErr w:type="spellStart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>Virreinatos</w:t>
      </w:r>
      <w:proofErr w:type="spellEnd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 xml:space="preserve"> </w:t>
      </w:r>
      <w:proofErr w:type="spellStart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>en</w:t>
      </w:r>
      <w:proofErr w:type="spellEnd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 xml:space="preserve"> la </w:t>
      </w:r>
      <w:proofErr w:type="spellStart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>América</w:t>
      </w:r>
      <w:proofErr w:type="spellEnd"/>
      <w:r w:rsidR="00B77359" w:rsidRPr="008875A6">
        <w:rPr>
          <w:rFonts w:asciiTheme="majorHAnsi" w:hAnsiTheme="majorHAnsi" w:cs="Times New Roman"/>
          <w:b/>
          <w:bCs/>
          <w:color w:val="000000" w:themeColor="text1"/>
        </w:rPr>
        <w:t xml:space="preserve"> colonial</w:t>
      </w:r>
    </w:p>
    <w:p w14:paraId="6D9146E1" w14:textId="77777777" w:rsidR="00AD5FDC" w:rsidRDefault="00AD5FDC" w:rsidP="00E516E2">
      <w:pPr>
        <w:rPr>
          <w:rFonts w:ascii="Arial" w:hAnsi="Arial"/>
          <w:sz w:val="18"/>
          <w:szCs w:val="18"/>
          <w:lang w:val="es-ES_tradnl"/>
        </w:rPr>
      </w:pPr>
    </w:p>
    <w:p w14:paraId="79591202" w14:textId="77777777" w:rsidR="00E516E2" w:rsidRPr="00E516E2" w:rsidRDefault="00AD5FDC" w:rsidP="00E516E2">
      <w:pPr>
        <w:rPr>
          <w:rFonts w:ascii="Arial" w:hAnsi="Arial"/>
          <w:sz w:val="18"/>
          <w:szCs w:val="18"/>
          <w:lang w:val="es-ES_tradnl"/>
        </w:rPr>
      </w:pPr>
      <w:r w:rsidRPr="00AD5FDC">
        <w:rPr>
          <w:rFonts w:ascii="Arial" w:hAnsi="Arial"/>
          <w:sz w:val="18"/>
          <w:szCs w:val="18"/>
          <w:lang w:val="es-ES_tradnl"/>
        </w:rPr>
        <w:t>http://aulaplaneta.planetasaber.com/encyclopedia/default.asp?idpack=10&amp;idpil=VI002106&amp;ruta=Buscador</w:t>
      </w:r>
    </w:p>
    <w:p w14:paraId="6914C2B2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C7E1D20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D303521" w14:textId="77777777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D733164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73AB3A6" w14:textId="77777777" w:rsidR="0028518B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1535 se creó el virreinato de Nueva España.</w:t>
      </w:r>
    </w:p>
    <w:p w14:paraId="220ADDEB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1542 se creó virreinato de Perú.</w:t>
      </w:r>
    </w:p>
    <w:p w14:paraId="15F04888" w14:textId="42037BE7" w:rsidR="00AD5FDC" w:rsidRDefault="00AD5FDC" w:rsidP="004003A1">
      <w:pPr>
        <w:tabs>
          <w:tab w:val="left" w:pos="825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1717 se desprendió del virreinato del Perú, el de la Nueva Granada.</w:t>
      </w:r>
    </w:p>
    <w:p w14:paraId="3E1B39CF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1723 se suprimió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>Granada.</w:t>
      </w:r>
    </w:p>
    <w:p w14:paraId="3585A114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1739 se restableció el virreinato 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Nueva </w:t>
      </w:r>
      <w:r>
        <w:rPr>
          <w:rFonts w:ascii="Arial" w:hAnsi="Arial" w:cs="Arial"/>
          <w:sz w:val="18"/>
          <w:szCs w:val="18"/>
          <w:lang w:val="es-ES_tradnl"/>
        </w:rPr>
        <w:t xml:space="preserve">Granada. </w:t>
      </w:r>
    </w:p>
    <w:p w14:paraId="62813ECD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1777 se creó el </w:t>
      </w:r>
      <w:r w:rsidR="00B77359">
        <w:rPr>
          <w:rFonts w:ascii="Arial" w:hAnsi="Arial" w:cs="Arial"/>
          <w:sz w:val="18"/>
          <w:szCs w:val="18"/>
          <w:lang w:val="es-ES_tradnl"/>
        </w:rPr>
        <w:t xml:space="preserve">virreinato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654DF8">
        <w:rPr>
          <w:rFonts w:ascii="Arial" w:hAnsi="Arial" w:cs="Arial"/>
          <w:sz w:val="18"/>
          <w:szCs w:val="18"/>
          <w:lang w:val="es-ES_tradnl"/>
        </w:rPr>
        <w:t xml:space="preserve">Río </w:t>
      </w:r>
      <w:r>
        <w:rPr>
          <w:rFonts w:ascii="Arial" w:hAnsi="Arial" w:cs="Arial"/>
          <w:sz w:val="18"/>
          <w:szCs w:val="18"/>
          <w:lang w:val="es-ES_tradnl"/>
        </w:rPr>
        <w:t>de la Plata.</w:t>
      </w:r>
    </w:p>
    <w:p w14:paraId="135323B4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8D7313" w14:textId="77777777" w:rsidR="00AD5FDC" w:rsidRDefault="00AD5FDC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AD5FD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7617F7" w15:done="0"/>
  <w15:commentEx w15:paraId="0BDFCF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83A4C" w14:textId="77777777" w:rsidR="0096794C" w:rsidRDefault="0096794C" w:rsidP="00F673BA">
      <w:r>
        <w:separator/>
      </w:r>
    </w:p>
  </w:endnote>
  <w:endnote w:type="continuationSeparator" w:id="0">
    <w:p w14:paraId="4343103A" w14:textId="77777777" w:rsidR="0096794C" w:rsidRDefault="0096794C" w:rsidP="00F6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669C7" w14:textId="77777777" w:rsidR="0096794C" w:rsidRDefault="0096794C" w:rsidP="00F673BA">
      <w:r>
        <w:separator/>
      </w:r>
    </w:p>
  </w:footnote>
  <w:footnote w:type="continuationSeparator" w:id="0">
    <w:p w14:paraId="4779C44A" w14:textId="77777777" w:rsidR="0096794C" w:rsidRDefault="0096794C" w:rsidP="00F673BA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C46A0"/>
    <w:rsid w:val="002E30A7"/>
    <w:rsid w:val="002E37A2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03A1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6704"/>
    <w:rsid w:val="00630169"/>
    <w:rsid w:val="0063490D"/>
    <w:rsid w:val="00644220"/>
    <w:rsid w:val="00647430"/>
    <w:rsid w:val="006511B3"/>
    <w:rsid w:val="00654DF8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224C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875A6"/>
    <w:rsid w:val="0089063A"/>
    <w:rsid w:val="008932B9"/>
    <w:rsid w:val="008C6F76"/>
    <w:rsid w:val="008E5562"/>
    <w:rsid w:val="00923C89"/>
    <w:rsid w:val="009320AC"/>
    <w:rsid w:val="009510B5"/>
    <w:rsid w:val="00953886"/>
    <w:rsid w:val="0096794C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5FDC"/>
    <w:rsid w:val="00AE458C"/>
    <w:rsid w:val="00AF23DF"/>
    <w:rsid w:val="00B0282E"/>
    <w:rsid w:val="00B1406B"/>
    <w:rsid w:val="00B45ECD"/>
    <w:rsid w:val="00B51D60"/>
    <w:rsid w:val="00B5250C"/>
    <w:rsid w:val="00B55138"/>
    <w:rsid w:val="00B7735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5A8"/>
    <w:rsid w:val="00EC398E"/>
    <w:rsid w:val="00EC3FD8"/>
    <w:rsid w:val="00EF7BBC"/>
    <w:rsid w:val="00F157B9"/>
    <w:rsid w:val="00F372A0"/>
    <w:rsid w:val="00F44F99"/>
    <w:rsid w:val="00F57E22"/>
    <w:rsid w:val="00F673BA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C13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4D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D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673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3BA"/>
  </w:style>
  <w:style w:type="paragraph" w:styleId="Piedepgina">
    <w:name w:val="footer"/>
    <w:basedOn w:val="Normal"/>
    <w:link w:val="PiedepginaCar"/>
    <w:uiPriority w:val="99"/>
    <w:unhideWhenUsed/>
    <w:rsid w:val="00F673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3BA"/>
  </w:style>
  <w:style w:type="character" w:styleId="Refdecomentario">
    <w:name w:val="annotation reference"/>
    <w:basedOn w:val="Fuentedeprrafopredeter"/>
    <w:uiPriority w:val="99"/>
    <w:semiHidden/>
    <w:unhideWhenUsed/>
    <w:rsid w:val="00F673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73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73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73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73B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9</cp:revision>
  <dcterms:created xsi:type="dcterms:W3CDTF">2015-03-23T22:27:00Z</dcterms:created>
  <dcterms:modified xsi:type="dcterms:W3CDTF">2015-03-31T00:25:00Z</dcterms:modified>
</cp:coreProperties>
</file>