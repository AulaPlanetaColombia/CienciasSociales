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94451" w14:textId="77777777" w:rsidR="0045712C" w:rsidRPr="004572D4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051C59" w:rsidRPr="004572D4">
        <w:rPr>
          <w:rFonts w:ascii="Times New Roman" w:hAnsi="Times New Roman" w:cs="Times New Roman"/>
          <w:b/>
          <w:lang w:val="es-ES_tradnl"/>
        </w:rPr>
        <w:t>M5</w:t>
      </w:r>
      <w:r w:rsidR="00F343B7" w:rsidRPr="004572D4">
        <w:rPr>
          <w:rFonts w:ascii="Times New Roman" w:hAnsi="Times New Roman" w:cs="Times New Roman"/>
          <w:b/>
          <w:lang w:val="es-ES_tradnl"/>
        </w:rPr>
        <w:t>D</w:t>
      </w:r>
      <w:r w:rsidR="00051C59" w:rsidRPr="004572D4">
        <w:rPr>
          <w:rFonts w:ascii="Times New Roman" w:hAnsi="Times New Roman" w:cs="Times New Roman"/>
          <w:b/>
          <w:lang w:val="es-ES_tradnl"/>
        </w:rPr>
        <w:t xml:space="preserve">: Test - con </w:t>
      </w:r>
      <w:r w:rsidR="00F343B7" w:rsidRPr="004572D4">
        <w:rPr>
          <w:rFonts w:ascii="Times New Roman" w:hAnsi="Times New Roman" w:cs="Times New Roman"/>
          <w:b/>
          <w:lang w:val="es-ES_tradnl"/>
        </w:rPr>
        <w:t>texto largo</w:t>
      </w:r>
    </w:p>
    <w:p w14:paraId="5B9EC4F8" w14:textId="77777777" w:rsidR="0045712C" w:rsidRPr="004572D4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74F74D5C" w14:textId="77777777" w:rsidR="00E61A4B" w:rsidRPr="004572D4" w:rsidRDefault="00254FD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Nombre del </w:t>
      </w:r>
      <w:proofErr w:type="spellStart"/>
      <w:r w:rsidRPr="004572D4">
        <w:rPr>
          <w:rFonts w:ascii="Times New Roman" w:hAnsi="Times New Roman" w:cs="Times New Roman"/>
          <w:highlight w:val="green"/>
          <w:lang w:val="es-ES_tradnl"/>
        </w:rPr>
        <w:t>guión</w:t>
      </w:r>
      <w:proofErr w:type="spellEnd"/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a que corresponde el ejercicio</w:t>
      </w:r>
      <w:r w:rsidR="00375AF7" w:rsidRPr="00F05734">
        <w:rPr>
          <w:rFonts w:ascii="Times New Roman" w:hAnsi="Times New Roman" w:cs="Times New Roman"/>
          <w:color w:val="000000"/>
          <w:lang w:val="es-CO"/>
        </w:rPr>
        <w:t xml:space="preserve"> CS_</w:t>
      </w:r>
      <w:r w:rsidR="009C60A8" w:rsidRPr="00F05734">
        <w:rPr>
          <w:rFonts w:ascii="Times New Roman" w:hAnsi="Times New Roman" w:cs="Times New Roman"/>
          <w:color w:val="000000"/>
          <w:lang w:val="es-CO"/>
        </w:rPr>
        <w:t>0</w:t>
      </w:r>
      <w:r w:rsidR="009C60A8">
        <w:rPr>
          <w:rFonts w:ascii="Times New Roman" w:hAnsi="Times New Roman" w:cs="Times New Roman"/>
          <w:color w:val="000000"/>
          <w:lang w:val="es-CO"/>
        </w:rPr>
        <w:t>8</w:t>
      </w:r>
      <w:r w:rsidR="00375AF7" w:rsidRPr="00F05734">
        <w:rPr>
          <w:rFonts w:ascii="Times New Roman" w:hAnsi="Times New Roman" w:cs="Times New Roman"/>
          <w:color w:val="000000"/>
          <w:lang w:val="es-CO"/>
        </w:rPr>
        <w:t>_02</w:t>
      </w:r>
      <w:r w:rsidR="00375AF7" w:rsidRPr="00F05734">
        <w:rPr>
          <w:rFonts w:ascii="Times New Roman" w:hAnsi="Times New Roman" w:cs="Times New Roman"/>
          <w:color w:val="000000" w:themeColor="text1"/>
          <w:lang w:val="es-CO"/>
        </w:rPr>
        <w:t>_</w:t>
      </w:r>
      <w:r w:rsidR="00F05734">
        <w:rPr>
          <w:rFonts w:ascii="Times New Roman" w:hAnsi="Times New Roman" w:cs="Times New Roman"/>
          <w:color w:val="000000" w:themeColor="text1"/>
          <w:lang w:val="es-CO"/>
        </w:rPr>
        <w:t>CO</w:t>
      </w:r>
    </w:p>
    <w:p w14:paraId="4E5FB882" w14:textId="77777777" w:rsidR="00E61A4B" w:rsidRPr="004572D4" w:rsidRDefault="00E61A4B" w:rsidP="00CB02D2">
      <w:pPr>
        <w:rPr>
          <w:rFonts w:ascii="Times New Roman" w:hAnsi="Times New Roman" w:cs="Times New Roman"/>
          <w:lang w:val="es-ES_tradnl"/>
        </w:rPr>
      </w:pPr>
    </w:p>
    <w:p w14:paraId="49363741" w14:textId="77777777" w:rsidR="006D02A8" w:rsidRPr="004572D4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3FF2A542" w14:textId="77777777" w:rsidR="0063490D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4572D4">
        <w:rPr>
          <w:rFonts w:ascii="Times New Roman" w:hAnsi="Times New Roman" w:cs="Times New Roman"/>
          <w:b/>
          <w:lang w:val="es-ES_tradnl"/>
        </w:rPr>
        <w:t>RECURSO</w:t>
      </w:r>
    </w:p>
    <w:p w14:paraId="5ABABD5A" w14:textId="77777777" w:rsidR="009320AC" w:rsidRPr="004572D4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48FF0082" w14:textId="4127EC7C" w:rsidR="00EF5384" w:rsidRPr="004572D4" w:rsidRDefault="00D72D3D" w:rsidP="00EF5384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Pr="004572D4">
        <w:rPr>
          <w:highlight w:val="green"/>
          <w:lang w:val="es-ES_tradnl"/>
        </w:rPr>
        <w:t>Título del recurso (</w:t>
      </w:r>
      <w:r w:rsidRPr="004572D4">
        <w:rPr>
          <w:b/>
          <w:highlight w:val="green"/>
          <w:lang w:val="es-ES_tradnl"/>
        </w:rPr>
        <w:t>65</w:t>
      </w:r>
      <w:r w:rsidRPr="004572D4">
        <w:rPr>
          <w:highlight w:val="green"/>
          <w:lang w:val="es-ES_tradnl"/>
        </w:rPr>
        <w:t xml:space="preserve"> caracteres máx.)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color w:val="000000" w:themeColor="text1"/>
        </w:rPr>
        <w:t xml:space="preserve"> </w:t>
      </w:r>
      <w:r w:rsidR="00C13751">
        <w:rPr>
          <w:b/>
          <w:bCs/>
        </w:rPr>
        <w:t xml:space="preserve"> Refuerza tu aprendizaje: </w:t>
      </w:r>
      <w:r w:rsidR="008E3815">
        <w:rPr>
          <w:b/>
          <w:bCs/>
        </w:rPr>
        <w:t>L</w:t>
      </w:r>
      <w:r w:rsidR="00C13751">
        <w:rPr>
          <w:b/>
          <w:bCs/>
        </w:rPr>
        <w:t>as rebeliones del siglo XVIII</w:t>
      </w:r>
    </w:p>
    <w:p w14:paraId="79C35AC2" w14:textId="77777777" w:rsidR="00D72D3D" w:rsidRPr="004572D4" w:rsidRDefault="00D72D3D" w:rsidP="00D72D3D">
      <w:pPr>
        <w:rPr>
          <w:rFonts w:ascii="Times New Roman" w:hAnsi="Times New Roman" w:cs="Times New Roman"/>
          <w:lang w:val="es-CO"/>
        </w:rPr>
      </w:pPr>
    </w:p>
    <w:p w14:paraId="567DB505" w14:textId="77777777" w:rsidR="00D72D3D" w:rsidRPr="004572D4" w:rsidRDefault="00D72D3D" w:rsidP="00D72D3D">
      <w:pPr>
        <w:rPr>
          <w:rFonts w:ascii="Times New Roman" w:hAnsi="Times New Roman" w:cs="Times New Roman"/>
          <w:lang w:val="es-ES_tradnl"/>
        </w:rPr>
      </w:pPr>
    </w:p>
    <w:p w14:paraId="2F96541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523BC16" w14:textId="77777777" w:rsidR="00EF5384" w:rsidRPr="004572D4" w:rsidRDefault="0063490D" w:rsidP="00EF5384">
      <w:pPr>
        <w:pStyle w:val="NormalWeb"/>
        <w:rPr>
          <w:lang w:val="es-ES_tradnl"/>
        </w:rPr>
      </w:pPr>
      <w:r w:rsidRPr="004572D4">
        <w:rPr>
          <w:b/>
          <w:color w:val="FF0000"/>
          <w:lang w:val="es-ES_tradnl"/>
        </w:rPr>
        <w:t>*</w:t>
      </w:r>
      <w:r w:rsidRPr="004572D4">
        <w:rPr>
          <w:lang w:val="es-ES_tradnl"/>
        </w:rPr>
        <w:t xml:space="preserve"> </w:t>
      </w:r>
      <w:r w:rsidR="00AC7FAC" w:rsidRPr="004572D4">
        <w:rPr>
          <w:highlight w:val="green"/>
          <w:lang w:val="es-ES_tradnl"/>
        </w:rPr>
        <w:t xml:space="preserve">Descripción del </w:t>
      </w:r>
      <w:r w:rsidR="00340C3A" w:rsidRPr="004572D4">
        <w:rPr>
          <w:highlight w:val="green"/>
          <w:lang w:val="es-ES_tradnl"/>
        </w:rPr>
        <w:t>recurso</w:t>
      </w:r>
      <w:r w:rsidR="00B6613F" w:rsidRPr="004572D4">
        <w:rPr>
          <w:lang w:val="es-ES_tradnl"/>
        </w:rPr>
        <w:t xml:space="preserve"> </w:t>
      </w:r>
      <w:r w:rsidR="00EF5384" w:rsidRPr="004572D4">
        <w:rPr>
          <w:lang w:val="es-ES_tradnl"/>
        </w:rPr>
        <w:t xml:space="preserve"> </w:t>
      </w:r>
      <w:r w:rsidR="00C13751">
        <w:rPr>
          <w:lang w:val="es-ES_tradnl"/>
        </w:rPr>
        <w:t xml:space="preserve"> Actividad sobre las rebeliones del siglo XVIII</w:t>
      </w:r>
    </w:p>
    <w:p w14:paraId="36F35C67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12CAF0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A43E163" w14:textId="77777777"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 xml:space="preserve"> ",")</w:t>
      </w:r>
      <w:r w:rsidR="00B6613F" w:rsidRPr="004572D4">
        <w:rPr>
          <w:rFonts w:ascii="Times New Roman" w:hAnsi="Times New Roman" w:cs="Times New Roman"/>
          <w:lang w:val="es-ES_tradnl"/>
        </w:rPr>
        <w:t xml:space="preserve">  </w:t>
      </w:r>
      <w:r w:rsidR="00C13751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C13751">
        <w:rPr>
          <w:rFonts w:ascii="Times New Roman" w:hAnsi="Times New Roman" w:cs="Times New Roman"/>
          <w:lang w:val="es-ES_tradnl"/>
        </w:rPr>
        <w:t>rebelión</w:t>
      </w:r>
      <w:proofErr w:type="gramStart"/>
      <w:r w:rsidR="00C13751">
        <w:rPr>
          <w:rFonts w:ascii="Times New Roman" w:hAnsi="Times New Roman" w:cs="Times New Roman"/>
          <w:lang w:val="es-ES_tradnl"/>
        </w:rPr>
        <w:t>,</w:t>
      </w:r>
      <w:r w:rsidR="00275970">
        <w:rPr>
          <w:rFonts w:ascii="Times New Roman" w:hAnsi="Times New Roman" w:cs="Times New Roman"/>
          <w:lang w:val="es-ES_tradnl"/>
        </w:rPr>
        <w:t>Túpac</w:t>
      </w:r>
      <w:proofErr w:type="spellEnd"/>
      <w:proofErr w:type="gramEnd"/>
      <w:r w:rsidR="0027597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275970">
        <w:rPr>
          <w:rFonts w:ascii="Times New Roman" w:hAnsi="Times New Roman" w:cs="Times New Roman"/>
          <w:lang w:val="es-ES_tradnl"/>
        </w:rPr>
        <w:t>Amaru</w:t>
      </w:r>
      <w:r w:rsidR="00C13751">
        <w:rPr>
          <w:rFonts w:ascii="Times New Roman" w:hAnsi="Times New Roman" w:cs="Times New Roman"/>
          <w:lang w:val="es-ES_tradnl"/>
        </w:rPr>
        <w:t>,</w:t>
      </w:r>
      <w:r w:rsidR="00275970">
        <w:rPr>
          <w:rFonts w:ascii="Times New Roman" w:hAnsi="Times New Roman" w:cs="Times New Roman"/>
          <w:lang w:val="es-ES_tradnl"/>
        </w:rPr>
        <w:t>Túpac</w:t>
      </w:r>
      <w:proofErr w:type="spellEnd"/>
      <w:r w:rsidR="0027597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C13751">
        <w:rPr>
          <w:rFonts w:ascii="Times New Roman" w:hAnsi="Times New Roman" w:cs="Times New Roman"/>
          <w:lang w:val="es-ES_tradnl"/>
        </w:rPr>
        <w:t>Katari,</w:t>
      </w:r>
      <w:r w:rsidR="00710430">
        <w:rPr>
          <w:rFonts w:ascii="Times New Roman" w:hAnsi="Times New Roman" w:cs="Times New Roman"/>
          <w:lang w:val="es-ES_tradnl"/>
        </w:rPr>
        <w:t>comuneros,Manuela</w:t>
      </w:r>
      <w:proofErr w:type="spellEnd"/>
      <w:r w:rsidR="00710430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="00710430">
        <w:rPr>
          <w:rFonts w:ascii="Times New Roman" w:hAnsi="Times New Roman" w:cs="Times New Roman"/>
          <w:lang w:val="es-ES_tradnl"/>
        </w:rPr>
        <w:t>Beltrán,José</w:t>
      </w:r>
      <w:proofErr w:type="spellEnd"/>
      <w:r w:rsidR="00710430">
        <w:rPr>
          <w:rFonts w:ascii="Times New Roman" w:hAnsi="Times New Roman" w:cs="Times New Roman"/>
          <w:lang w:val="es-ES_tradnl"/>
        </w:rPr>
        <w:t xml:space="preserve"> Antonio Galán</w:t>
      </w:r>
    </w:p>
    <w:p w14:paraId="392A42C5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5505510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5DC03F5" w14:textId="77777777" w:rsidR="003D72B3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Tiempo estimado (minutos)</w:t>
      </w:r>
      <w:r w:rsidR="00B6613F" w:rsidRPr="004572D4">
        <w:rPr>
          <w:rFonts w:ascii="Times New Roman" w:hAnsi="Times New Roman" w:cs="Times New Roman"/>
          <w:lang w:val="es-ES_tradnl"/>
        </w:rPr>
        <w:t xml:space="preserve"> </w:t>
      </w:r>
      <w:r w:rsidR="00335E16">
        <w:rPr>
          <w:rFonts w:ascii="Times New Roman" w:hAnsi="Times New Roman" w:cs="Times New Roman"/>
          <w:lang w:val="es-ES_tradnl"/>
        </w:rPr>
        <w:t>20</w:t>
      </w:r>
      <w:r w:rsidR="00B6613F" w:rsidRPr="004572D4">
        <w:rPr>
          <w:rFonts w:ascii="Times New Roman" w:hAnsi="Times New Roman" w:cs="Times New Roman"/>
          <w:lang w:val="es-ES_tradnl"/>
        </w:rPr>
        <w:t xml:space="preserve"> minutos</w:t>
      </w:r>
    </w:p>
    <w:p w14:paraId="349089D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8060ED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B755935" w14:textId="77777777" w:rsidR="0063490D" w:rsidRPr="004572D4" w:rsidRDefault="0063490D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4572D4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5"/>
        <w:gridCol w:w="1376"/>
        <w:gridCol w:w="366"/>
        <w:gridCol w:w="2446"/>
        <w:gridCol w:w="415"/>
        <w:gridCol w:w="2221"/>
        <w:gridCol w:w="415"/>
      </w:tblGrid>
      <w:tr w:rsidR="00AC7496" w:rsidRPr="004572D4" w14:paraId="745D4E67" w14:textId="77777777" w:rsidTr="00AC7496">
        <w:tc>
          <w:tcPr>
            <w:tcW w:w="1248" w:type="dxa"/>
          </w:tcPr>
          <w:p w14:paraId="2FEBF1B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9A4BA72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0F916D66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91EAE8E" w14:textId="77777777" w:rsidR="005F4C68" w:rsidRPr="004572D4" w:rsidRDefault="00335E16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91B68E3" w14:textId="77777777" w:rsidR="005F4C68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B938422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65410AFA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B4F1821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4572D4" w14:paraId="35A5618E" w14:textId="77777777" w:rsidTr="00AC7496">
        <w:tc>
          <w:tcPr>
            <w:tcW w:w="1248" w:type="dxa"/>
          </w:tcPr>
          <w:p w14:paraId="3A95A9E6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AA3A65D" w14:textId="77777777" w:rsidR="005F4C68" w:rsidRPr="004572D4" w:rsidRDefault="00335E16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  <w:tc>
          <w:tcPr>
            <w:tcW w:w="1289" w:type="dxa"/>
          </w:tcPr>
          <w:p w14:paraId="1331EE0B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D85CE92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1152A82F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2B0AD15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590DCE45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1AF1AD7" w14:textId="77777777" w:rsidR="005F4C68" w:rsidRPr="004572D4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249C47F3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A810B13" w14:textId="77777777" w:rsidR="003D72B3" w:rsidRPr="004572D4" w:rsidRDefault="00AC7496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4572D4" w14:paraId="4CC2DED4" w14:textId="77777777" w:rsidTr="00B92165">
        <w:tc>
          <w:tcPr>
            <w:tcW w:w="4536" w:type="dxa"/>
          </w:tcPr>
          <w:p w14:paraId="63928A8D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07DA3B56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5A230C3C" w14:textId="77777777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D994A45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AC127C" w14:paraId="40740597" w14:textId="77777777" w:rsidTr="00B92165">
        <w:tc>
          <w:tcPr>
            <w:tcW w:w="4536" w:type="dxa"/>
          </w:tcPr>
          <w:p w14:paraId="6AEB59D5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1E23304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3DCC1D5C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A8F2464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3F10FA92" w14:textId="77777777" w:rsidTr="00B92165">
        <w:tc>
          <w:tcPr>
            <w:tcW w:w="4536" w:type="dxa"/>
          </w:tcPr>
          <w:p w14:paraId="3E0755F6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A798B9E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3EE10A7" w14:textId="77777777" w:rsidR="002E4EE6" w:rsidRPr="004572D4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F01B1DB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4572D4" w14:paraId="256667B9" w14:textId="77777777" w:rsidTr="00B92165">
        <w:tc>
          <w:tcPr>
            <w:tcW w:w="4536" w:type="dxa"/>
          </w:tcPr>
          <w:p w14:paraId="09698EFB" w14:textId="77777777" w:rsidR="002E4EE6" w:rsidRPr="004572D4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4572D4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9EE1CA" w14:textId="77777777" w:rsidR="002E4EE6" w:rsidRPr="004572D4" w:rsidRDefault="00B6613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748DB79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11889AD" w14:textId="77777777" w:rsidR="002E4EE6" w:rsidRPr="004572D4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64A5EEAF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CC2AA0B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4572D4" w14:paraId="1FC40F56" w14:textId="77777777" w:rsidTr="007B5078">
        <w:tc>
          <w:tcPr>
            <w:tcW w:w="2126" w:type="dxa"/>
          </w:tcPr>
          <w:p w14:paraId="630250E5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AE6466B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1F285FEC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AF4ADAF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7B8015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79176C3F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12A0955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58DE62D" w14:textId="77777777" w:rsidR="00947699" w:rsidRPr="004572D4" w:rsidRDefault="00EF5384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947699" w:rsidRPr="004572D4" w14:paraId="7750DC0D" w14:textId="77777777" w:rsidTr="007B5078">
        <w:tc>
          <w:tcPr>
            <w:tcW w:w="2126" w:type="dxa"/>
          </w:tcPr>
          <w:p w14:paraId="3F8D188E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2F3CFE9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7E7BECB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334345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34C8D92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83E93A5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3B2CD73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D808A91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947699" w:rsidRPr="004572D4" w14:paraId="6EDD6A62" w14:textId="77777777" w:rsidTr="007B5078">
        <w:tc>
          <w:tcPr>
            <w:tcW w:w="2126" w:type="dxa"/>
          </w:tcPr>
          <w:p w14:paraId="7416D6D4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3C89D0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4C7FC1B6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C37321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4C89876D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4572D4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531D5017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69666FC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2F9A936" w14:textId="77777777" w:rsidR="00947699" w:rsidRPr="004572D4" w:rsidRDefault="0094769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3F4735DA" w14:textId="77777777" w:rsidR="00947699" w:rsidRPr="004572D4" w:rsidRDefault="00947699" w:rsidP="00947699">
      <w:pPr>
        <w:rPr>
          <w:rFonts w:ascii="Times New Roman" w:hAnsi="Times New Roman" w:cs="Times New Roman"/>
          <w:lang w:val="es-ES_tradnl"/>
        </w:rPr>
      </w:pPr>
    </w:p>
    <w:p w14:paraId="29E9B69A" w14:textId="77777777" w:rsidR="004375B6" w:rsidRPr="004572D4" w:rsidRDefault="0005228B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Fácil, 2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4572D4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4572D4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4572D4">
        <w:rPr>
          <w:rFonts w:ascii="Times New Roman" w:hAnsi="Times New Roman" w:cs="Times New Roman"/>
          <w:highlight w:val="green"/>
          <w:lang w:val="es-ES_tradnl"/>
        </w:rPr>
        <w:t>Difícil</w:t>
      </w:r>
      <w:r w:rsidR="00B6613F" w:rsidRPr="004572D4">
        <w:rPr>
          <w:rFonts w:ascii="Times New Roman" w:hAnsi="Times New Roman" w:cs="Times New Roman"/>
          <w:lang w:val="es-ES_tradnl"/>
        </w:rPr>
        <w:t>3</w:t>
      </w:r>
    </w:p>
    <w:p w14:paraId="060EF396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A37978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8779801" w14:textId="77777777" w:rsidR="0045712C" w:rsidRPr="004572D4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>DATOS DEL EJERCICIO</w:t>
      </w:r>
    </w:p>
    <w:p w14:paraId="2F0F4D09" w14:textId="77777777" w:rsidR="00A925B6" w:rsidRPr="004572D4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790B109B" w14:textId="77777777" w:rsidR="00A925B6" w:rsidRPr="004572D4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lastRenderedPageBreak/>
        <w:t xml:space="preserve">COPIA 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4572D4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4572D4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4572D4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38890F4F" w14:textId="77777777" w:rsidR="00B0282E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4572D4">
        <w:rPr>
          <w:rFonts w:ascii="Times New Roman" w:hAnsi="Times New Roman" w:cs="Times New Roman"/>
          <w:highlight w:val="green"/>
          <w:lang w:val="es-ES_tradnl"/>
        </w:rPr>
        <w:t>)</w:t>
      </w:r>
    </w:p>
    <w:p w14:paraId="5E8ADD9A" w14:textId="33A82D49" w:rsidR="000719EE" w:rsidRPr="004572D4" w:rsidRDefault="001C5412" w:rsidP="000719EE">
      <w:pPr>
        <w:rPr>
          <w:rFonts w:ascii="Times New Roman" w:hAnsi="Times New Roman" w:cs="Times New Roman"/>
          <w:lang w:val="es-ES_tradnl"/>
        </w:rPr>
      </w:pPr>
      <w:proofErr w:type="spellStart"/>
      <w:r>
        <w:rPr>
          <w:b/>
          <w:bCs/>
        </w:rPr>
        <w:t>Refuerza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aprendizaje</w:t>
      </w:r>
      <w:proofErr w:type="spellEnd"/>
      <w:r>
        <w:rPr>
          <w:b/>
          <w:bCs/>
        </w:rPr>
        <w:t xml:space="preserve">: </w:t>
      </w:r>
      <w:r w:rsidR="008E3815">
        <w:rPr>
          <w:b/>
          <w:bCs/>
        </w:rPr>
        <w:t>L</w:t>
      </w:r>
      <w:r>
        <w:rPr>
          <w:b/>
          <w:bCs/>
        </w:rPr>
        <w:t xml:space="preserve">as </w:t>
      </w:r>
      <w:proofErr w:type="spellStart"/>
      <w:r>
        <w:rPr>
          <w:b/>
          <w:bCs/>
        </w:rPr>
        <w:t>rebeliones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del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siglo</w:t>
      </w:r>
      <w:proofErr w:type="spellEnd"/>
      <w:r>
        <w:rPr>
          <w:b/>
          <w:bCs/>
        </w:rPr>
        <w:t xml:space="preserve"> XVIII</w:t>
      </w:r>
      <w:r w:rsidRPr="00F05734" w:rsidDel="001C5412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</w:p>
    <w:p w14:paraId="10643F2E" w14:textId="77777777" w:rsidR="00054002" w:rsidRPr="004572D4" w:rsidRDefault="00054002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4572D4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4572D4">
        <w:rPr>
          <w:rFonts w:ascii="Times New Roman" w:hAnsi="Times New Roman" w:cs="Times New Roman"/>
          <w:highlight w:val="green"/>
          <w:lang w:val="es-ES_tradnl"/>
        </w:rPr>
        <w:t>; “P” o “S”</w:t>
      </w:r>
      <w:r w:rsidR="00B6613F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70D88034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CBB4972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7FD6C4F" w14:textId="77777777" w:rsidR="004D5C67" w:rsidRPr="004572D4" w:rsidRDefault="00C92E0A" w:rsidP="004D5C67">
      <w:pPr>
        <w:pStyle w:val="NormalWeb"/>
        <w:rPr>
          <w:b/>
          <w:bCs/>
          <w:highlight w:val="red"/>
        </w:rPr>
      </w:pPr>
      <w:r w:rsidRPr="004572D4">
        <w:rPr>
          <w:b/>
          <w:color w:val="FF0000"/>
          <w:lang w:val="es-ES_tradnl"/>
        </w:rPr>
        <w:t>*</w:t>
      </w:r>
      <w:r w:rsidR="006907A4" w:rsidRPr="004572D4">
        <w:rPr>
          <w:lang w:val="es-ES_tradnl"/>
        </w:rPr>
        <w:t xml:space="preserve"> </w:t>
      </w:r>
      <w:r w:rsidR="001B3983" w:rsidRPr="004572D4">
        <w:rPr>
          <w:highlight w:val="green"/>
          <w:lang w:val="es-ES_tradnl"/>
        </w:rPr>
        <w:t>Enunciado (</w:t>
      </w:r>
      <w:r w:rsidR="00992AB9" w:rsidRPr="004572D4">
        <w:rPr>
          <w:highlight w:val="green"/>
          <w:lang w:val="es-ES_tradnl"/>
        </w:rPr>
        <w:t xml:space="preserve">Instrucción </w:t>
      </w:r>
      <w:r w:rsidR="001B3983" w:rsidRPr="004572D4">
        <w:rPr>
          <w:b/>
          <w:highlight w:val="green"/>
          <w:lang w:val="es-ES_tradnl"/>
        </w:rPr>
        <w:t>193</w:t>
      </w:r>
      <w:r w:rsidR="001B3983" w:rsidRPr="004572D4">
        <w:rPr>
          <w:highlight w:val="green"/>
          <w:lang w:val="es-ES_tradnl"/>
        </w:rPr>
        <w:t xml:space="preserve"> caracteres máximo)</w:t>
      </w:r>
      <w:r w:rsidR="00B6613F" w:rsidRPr="004572D4">
        <w:rPr>
          <w:color w:val="000000" w:themeColor="text1"/>
        </w:rPr>
        <w:t xml:space="preserve"> </w:t>
      </w:r>
      <w:r w:rsidR="00115374" w:rsidRPr="004572D4">
        <w:rPr>
          <w:color w:val="000000" w:themeColor="text1"/>
        </w:rPr>
        <w:t xml:space="preserve"> </w:t>
      </w:r>
      <w:r w:rsidR="00335E16">
        <w:rPr>
          <w:b/>
          <w:bCs/>
        </w:rPr>
        <w:t xml:space="preserve"> </w:t>
      </w:r>
    </w:p>
    <w:p w14:paraId="02FFF881" w14:textId="43B20C9B" w:rsidR="000719EE" w:rsidRPr="004572D4" w:rsidRDefault="008E3815" w:rsidP="000719EE">
      <w:pPr>
        <w:rPr>
          <w:rFonts w:ascii="Times New Roman" w:hAnsi="Times New Roman" w:cs="Times New Roman"/>
          <w:lang w:val="es-ES_tradnl"/>
        </w:rPr>
      </w:pPr>
      <w:r w:rsidRPr="008E3815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Luego de leer el texto, responde a la pregunta. Elige la respuesta correcta</w:t>
      </w:r>
      <w:r>
        <w:rPr>
          <w:rFonts w:ascii="Times New Roman" w:hAnsi="Times New Roman" w:cs="Times New Roman"/>
          <w:lang w:val="es-ES_tradnl"/>
        </w:rPr>
        <w:t>.</w:t>
      </w:r>
    </w:p>
    <w:p w14:paraId="30ED1361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20D31A8" w14:textId="77777777" w:rsidR="00F80068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4572D4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1F36B41A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0A81A85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C0E2853" w14:textId="77777777" w:rsidR="00AF23DF" w:rsidRPr="004572D4" w:rsidRDefault="001E2043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4572D4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4572D4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4572D4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4572D4">
        <w:rPr>
          <w:rFonts w:ascii="Times New Roman" w:hAnsi="Times New Roman" w:cs="Times New Roman"/>
          <w:highlight w:val="green"/>
          <w:lang w:val="es-ES_tradnl"/>
        </w:rPr>
        <w:t>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662DC0FB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514C4E" w14:textId="77777777" w:rsidR="00584F8B" w:rsidRPr="004572D4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3DE90E20" w14:textId="77777777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Sin ordenación aleatoria (S/N</w:t>
      </w:r>
      <w:proofErr w:type="gramStart"/>
      <w:r w:rsidRPr="004572D4">
        <w:rPr>
          <w:rFonts w:ascii="Times New Roman" w:hAnsi="Times New Roman" w:cs="Times New Roman"/>
          <w:highlight w:val="green"/>
          <w:lang w:val="es-ES_tradnl"/>
        </w:rPr>
        <w:t>):</w:t>
      </w:r>
      <w:proofErr w:type="gramEnd"/>
      <w:r w:rsidRPr="004572D4">
        <w:rPr>
          <w:rFonts w:ascii="Times New Roman" w:hAnsi="Times New Roman" w:cs="Times New Roman"/>
          <w:highlight w:val="green"/>
          <w:lang w:val="es-ES_tradnl"/>
        </w:rPr>
        <w:t>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30CFA789" w14:textId="77777777" w:rsidR="00584F8B" w:rsidRPr="004572D4" w:rsidRDefault="00584F8B" w:rsidP="00584F8B">
      <w:pPr>
        <w:rPr>
          <w:rFonts w:ascii="Times New Roman" w:hAnsi="Times New Roman" w:cs="Times New Roman"/>
          <w:lang w:val="es-ES_tradnl"/>
        </w:rPr>
      </w:pPr>
    </w:p>
    <w:p w14:paraId="295AF84E" w14:textId="77777777" w:rsidR="000719EE" w:rsidRPr="004572D4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1F49165" w14:textId="77777777" w:rsidR="006907A4" w:rsidRPr="004572D4" w:rsidRDefault="006907A4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Mostrar calculadora (S/N)</w:t>
      </w:r>
      <w:r w:rsidR="00B6613F" w:rsidRPr="004572D4">
        <w:rPr>
          <w:rFonts w:ascii="Times New Roman" w:hAnsi="Times New Roman" w:cs="Times New Roman"/>
          <w:lang w:val="es-ES_tradnl"/>
        </w:rPr>
        <w:t xml:space="preserve"> N</w:t>
      </w:r>
    </w:p>
    <w:p w14:paraId="3E7A86FD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7D9973B2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02F86110" w14:textId="77777777" w:rsidR="009C4689" w:rsidRPr="004572D4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4572D4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4572D4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4572D4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0DB05DC9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green"/>
          <w:lang w:val="es-ES_tradnl"/>
        </w:rPr>
        <w:t>Respuesta única (S/N)</w:t>
      </w:r>
      <w:r w:rsidR="004D5C67" w:rsidRPr="004572D4">
        <w:rPr>
          <w:rFonts w:ascii="Times New Roman" w:hAnsi="Times New Roman" w:cs="Times New Roman"/>
          <w:lang w:val="es-ES_tradnl"/>
        </w:rPr>
        <w:t xml:space="preserve"> S</w:t>
      </w:r>
    </w:p>
    <w:p w14:paraId="420A99A0" w14:textId="77777777" w:rsidR="009C4689" w:rsidRPr="004572D4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2BB4630C" w14:textId="77777777" w:rsidR="000719EE" w:rsidRPr="004572D4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4248879F" w14:textId="77777777" w:rsidR="00742D83" w:rsidRPr="004572D4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4572D4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0</w:t>
      </w:r>
      <w:r w:rsidRPr="004572D4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4572D4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502A39" w:rsidRPr="004572D4">
        <w:rPr>
          <w:rFonts w:ascii="Times New Roman" w:hAnsi="Times New Roman" w:cs="Times New Roman"/>
          <w:color w:val="0000FF"/>
          <w:lang w:val="es-ES_tradnl"/>
        </w:rPr>
        <w:t>TEXTO LARGO</w:t>
      </w:r>
      <w:r w:rsidR="009C4689" w:rsidRPr="004572D4">
        <w:rPr>
          <w:rFonts w:ascii="Times New Roman" w:hAnsi="Times New Roman" w:cs="Times New Roman"/>
          <w:color w:val="0000FF"/>
          <w:lang w:val="es-ES_tradnl"/>
        </w:rPr>
        <w:t xml:space="preserve"> (OPCIÓN MÚLTIPLE).</w:t>
      </w:r>
      <w:r w:rsidR="00FD7D46" w:rsidRPr="004572D4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4572D4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4572D4">
        <w:rPr>
          <w:rFonts w:ascii="Times New Roman" w:hAnsi="Times New Roman" w:cs="Times New Roman"/>
          <w:color w:val="0000FF"/>
          <w:lang w:val="es-ES_tradnl"/>
        </w:rPr>
        <w:t>.</w:t>
      </w:r>
    </w:p>
    <w:p w14:paraId="7387A471" w14:textId="77777777" w:rsidR="004A4A9C" w:rsidRPr="004572D4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5BC8068" w14:textId="77777777" w:rsidR="006D02A8" w:rsidRDefault="006D02A8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>Texto sobre el que se pregunta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F93457" w:rsidRPr="004572D4">
        <w:rPr>
          <w:rFonts w:ascii="Times New Roman" w:hAnsi="Times New Roman" w:cs="Times New Roman"/>
          <w:highlight w:val="green"/>
          <w:lang w:val="es-ES_tradnl"/>
        </w:rPr>
        <w:t xml:space="preserve">1 </w:t>
      </w:r>
      <w:r w:rsidRPr="004572D4">
        <w:rPr>
          <w:rFonts w:ascii="Times New Roman" w:hAnsi="Times New Roman" w:cs="Times New Roman"/>
          <w:highlight w:val="green"/>
          <w:lang w:val="es-ES_tradnl"/>
        </w:rPr>
        <w:t>(</w:t>
      </w:r>
      <w:r w:rsidR="00F93457"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1B96EB47" w14:textId="77777777" w:rsidR="00335E16" w:rsidRPr="004572D4" w:rsidRDefault="00335E16" w:rsidP="006D02A8">
      <w:pPr>
        <w:rPr>
          <w:rFonts w:ascii="Times New Roman" w:hAnsi="Times New Roman" w:cs="Times New Roman"/>
          <w:lang w:val="es-ES_tradnl"/>
        </w:rPr>
      </w:pPr>
    </w:p>
    <w:p w14:paraId="07CCBFF0" w14:textId="77777777" w:rsidR="00335E16" w:rsidRPr="00F05734" w:rsidRDefault="00375AF7" w:rsidP="00335E16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Desde mediados del siglo XVIII hubo levantamientos en todo el continente.  La rebelión de T</w:t>
      </w:r>
      <w:r w:rsidR="00275970"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>pac Amaru II inició en la ciudad de Cuzco en  1780. En el Alto Perú se le unió T</w:t>
      </w:r>
      <w:r w:rsidR="00275970"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pac Katari. Buscaban la supresión del trabajo indígena forzoso.  </w:t>
      </w:r>
    </w:p>
    <w:p w14:paraId="54EC160E" w14:textId="77777777" w:rsidR="00335E16" w:rsidRPr="00F05734" w:rsidRDefault="00375AF7" w:rsidP="00335E16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Los criollos se unieron a los españoles para derrotarlos. Los dos líderes fueron descuartizados. El virrey hizo que cada un</w:t>
      </w:r>
      <w:r w:rsidR="00275970"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de sus p</w:t>
      </w:r>
      <w:r w:rsidR="00275970">
        <w:rPr>
          <w:rFonts w:ascii="Times New Roman" w:hAnsi="Times New Roman" w:cs="Times New Roman"/>
          <w:highlight w:val="cyan"/>
          <w:lang w:val="es-CO"/>
        </w:rPr>
        <w:t>arte</w:t>
      </w:r>
      <w:r w:rsidRPr="00F05734">
        <w:rPr>
          <w:rFonts w:ascii="Times New Roman" w:hAnsi="Times New Roman" w:cs="Times New Roman"/>
          <w:highlight w:val="cyan"/>
          <w:lang w:val="es-CO"/>
        </w:rPr>
        <w:t>s fuera exhibid</w:t>
      </w:r>
      <w:r w:rsidR="00275970"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en las poblaciones que apoyaron su rebelión. En 1781 en el virreinato de la Nueva Granada ocurrió la Rebelión de los </w:t>
      </w:r>
      <w:r w:rsidR="00AC127C">
        <w:rPr>
          <w:rFonts w:ascii="Times New Roman" w:hAnsi="Times New Roman" w:cs="Times New Roman"/>
          <w:highlight w:val="cyan"/>
          <w:lang w:val="es-CO"/>
        </w:rPr>
        <w:t>C</w:t>
      </w:r>
      <w:r w:rsidR="00AC127C" w:rsidRPr="00F05734">
        <w:rPr>
          <w:rFonts w:ascii="Times New Roman" w:hAnsi="Times New Roman" w:cs="Times New Roman"/>
          <w:highlight w:val="cyan"/>
          <w:lang w:val="es-CO"/>
        </w:rPr>
        <w:t>omuneros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. La causa fue el aumento de impuestos y el alza de los precios de algunos productos. Uno de sus líderes, José Antonio Galán, fue descuartizado y las partes de su cuerpo, exhibidas en las poblaciones que apoyaron la insurrección. </w:t>
      </w:r>
    </w:p>
    <w:p w14:paraId="0016F5F3" w14:textId="77777777" w:rsidR="00CD0B3B" w:rsidRPr="004572D4" w:rsidRDefault="00CD0B3B" w:rsidP="00335E16">
      <w:pPr>
        <w:pStyle w:val="Textoindependiente"/>
        <w:rPr>
          <w:rFonts w:ascii="Times New Roman" w:hAnsi="Times New Roman" w:cs="Times New Roman"/>
          <w:lang w:val="es-ES_tradnl"/>
        </w:rPr>
      </w:pPr>
    </w:p>
    <w:p w14:paraId="0BE61D1C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15F766A2" w14:textId="55DE13FF" w:rsidR="006267B2" w:rsidRPr="004572D4" w:rsidRDefault="00AA448C" w:rsidP="006267B2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lang w:val="es-ES_tradnl"/>
        </w:rPr>
        <w:t xml:space="preserve"> </w:t>
      </w:r>
    </w:p>
    <w:p w14:paraId="4F292378" w14:textId="77777777" w:rsidR="00AA448C" w:rsidRPr="00F61C35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9B65CC5" w14:textId="77777777" w:rsidR="008E3815" w:rsidRPr="001C5412" w:rsidRDefault="008E3815" w:rsidP="008E3815">
      <w:pPr>
        <w:spacing w:after="200" w:line="276" w:lineRule="auto"/>
        <w:rPr>
          <w:rFonts w:ascii="Times New Roman" w:hAnsi="Times New Roman" w:cs="Times New Roman"/>
          <w:color w:val="FF0000"/>
          <w:lang w:val="es-CO"/>
        </w:rPr>
      </w:pPr>
      <w:r w:rsidRPr="001C5412">
        <w:rPr>
          <w:rFonts w:ascii="Times New Roman" w:hAnsi="Times New Roman" w:cs="Times New Roman"/>
          <w:color w:val="FF0000"/>
          <w:lang w:val="es-CO"/>
        </w:rPr>
        <w:t xml:space="preserve">En Alto Perú, hoy Bolivia, la rebelión fue dirigida por </w:t>
      </w:r>
    </w:p>
    <w:p w14:paraId="78429956" w14:textId="77777777" w:rsidR="00F93457" w:rsidRPr="004572D4" w:rsidRDefault="00F93457" w:rsidP="00F93457">
      <w:pPr>
        <w:rPr>
          <w:rFonts w:ascii="Times New Roman" w:hAnsi="Times New Roman" w:cs="Times New Roman"/>
          <w:lang w:val="es-CO"/>
        </w:rPr>
      </w:pPr>
    </w:p>
    <w:p w14:paraId="2E0171B4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</w:p>
    <w:p w14:paraId="0873CACE" w14:textId="77777777" w:rsidR="00B5250C" w:rsidRPr="004572D4" w:rsidRDefault="00CD0B3B" w:rsidP="00B5250C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D37EE17" w14:textId="77777777" w:rsidR="00584F8B" w:rsidRPr="00F61C35" w:rsidRDefault="00710430" w:rsidP="004572D4">
      <w:pPr>
        <w:pStyle w:val="Ttulo7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ES_tradnl"/>
        </w:rPr>
        <w:t xml:space="preserve"> </w:t>
      </w:r>
    </w:p>
    <w:p w14:paraId="6CFE1AC2" w14:textId="77777777" w:rsidR="004572D4" w:rsidRPr="00F05734" w:rsidRDefault="004572D4" w:rsidP="004572D4">
      <w:pPr>
        <w:rPr>
          <w:lang w:val="es-CO"/>
        </w:rPr>
      </w:pPr>
    </w:p>
    <w:p w14:paraId="6B558055" w14:textId="77777777" w:rsidR="00B5250C" w:rsidRPr="004572D4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4A292075" w14:textId="77777777" w:rsidR="007D2825" w:rsidRPr="004572D4" w:rsidRDefault="009E7DAC" w:rsidP="006D02A8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4572D4">
        <w:rPr>
          <w:rFonts w:ascii="Times New Roman" w:hAnsi="Times New Roman" w:cs="Times New Roman"/>
          <w:highlight w:val="yellow"/>
          <w:lang w:val="es-ES_tradnl"/>
        </w:rPr>
        <w:t>s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26CF11C8" w14:textId="3E9A3DE6" w:rsidR="00710430" w:rsidRPr="00F05734" w:rsidRDefault="00275970" w:rsidP="00710430">
      <w:pPr>
        <w:pStyle w:val="Prrafodelista"/>
        <w:ind w:left="0"/>
        <w:rPr>
          <w:rFonts w:ascii="Times New Roman" w:hAnsi="Times New Roman" w:cs="Times New Roman"/>
          <w:b/>
          <w:lang w:val="es-CO"/>
        </w:rPr>
      </w:pPr>
      <w:r w:rsidRPr="00275970">
        <w:rPr>
          <w:rFonts w:ascii="Times New Roman" w:hAnsi="Times New Roman" w:cs="Times New Roman"/>
          <w:b/>
          <w:lang w:val="es-CO"/>
        </w:rPr>
        <w:t>Túpac</w:t>
      </w:r>
      <w:r w:rsidR="00375AF7" w:rsidRPr="00F05734">
        <w:rPr>
          <w:rFonts w:ascii="Times New Roman" w:hAnsi="Times New Roman" w:cs="Times New Roman"/>
          <w:b/>
          <w:lang w:val="es-CO"/>
        </w:rPr>
        <w:t xml:space="preserve"> Katari</w:t>
      </w:r>
      <w:commentRangeStart w:id="0"/>
      <w:r w:rsidR="00EA755B">
        <w:rPr>
          <w:rStyle w:val="Refdecomentario"/>
        </w:rPr>
        <w:commentReference w:id="1"/>
      </w:r>
      <w:commentRangeEnd w:id="0"/>
      <w:r w:rsidR="008E3815">
        <w:rPr>
          <w:rFonts w:ascii="Times New Roman" w:hAnsi="Times New Roman" w:cs="Times New Roman"/>
          <w:b/>
          <w:lang w:val="es-CO"/>
        </w:rPr>
        <w:t>.</w:t>
      </w:r>
      <w:r w:rsidR="00EA755B">
        <w:rPr>
          <w:rStyle w:val="Refdecomentario"/>
        </w:rPr>
        <w:commentReference w:id="0"/>
      </w:r>
    </w:p>
    <w:p w14:paraId="70E9E0FF" w14:textId="3E458363" w:rsidR="00710430" w:rsidRPr="00F05734" w:rsidRDefault="00275970" w:rsidP="00710430">
      <w:pPr>
        <w:pStyle w:val="Prrafodelista"/>
        <w:ind w:left="0"/>
        <w:rPr>
          <w:rFonts w:ascii="Times New Roman" w:hAnsi="Times New Roman" w:cs="Times New Roman"/>
          <w:lang w:val="es-CO"/>
        </w:rPr>
      </w:pPr>
      <w:r w:rsidRPr="00275970">
        <w:rPr>
          <w:rFonts w:ascii="Times New Roman" w:hAnsi="Times New Roman" w:cs="Times New Roman"/>
          <w:lang w:val="es-CO"/>
        </w:rPr>
        <w:t>Túpac</w:t>
      </w:r>
      <w:r w:rsidR="00375AF7" w:rsidRPr="00F05734">
        <w:rPr>
          <w:rFonts w:ascii="Times New Roman" w:hAnsi="Times New Roman" w:cs="Times New Roman"/>
          <w:lang w:val="es-CO"/>
        </w:rPr>
        <w:t xml:space="preserve"> Amaru II</w:t>
      </w:r>
      <w:r w:rsidR="00EA755B">
        <w:rPr>
          <w:rStyle w:val="Refdecomentario"/>
        </w:rPr>
        <w:commentReference w:id="2"/>
      </w:r>
      <w:r w:rsidR="008E3815">
        <w:rPr>
          <w:rFonts w:ascii="Times New Roman" w:hAnsi="Times New Roman" w:cs="Times New Roman"/>
          <w:lang w:val="es-CO"/>
        </w:rPr>
        <w:t>.</w:t>
      </w:r>
    </w:p>
    <w:p w14:paraId="57699171" w14:textId="0BCE36D9" w:rsidR="00710430" w:rsidRPr="00F05734" w:rsidRDefault="00375AF7" w:rsidP="00710430">
      <w:pPr>
        <w:pStyle w:val="Prrafodelista"/>
        <w:ind w:left="0"/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lang w:val="es-CO"/>
        </w:rPr>
        <w:t>Manuela Beltrán</w:t>
      </w:r>
      <w:r w:rsidR="00EA755B">
        <w:rPr>
          <w:rStyle w:val="Refdecomentario"/>
        </w:rPr>
        <w:commentReference w:id="3"/>
      </w:r>
      <w:r w:rsidR="008E3815">
        <w:rPr>
          <w:rFonts w:ascii="Times New Roman" w:hAnsi="Times New Roman" w:cs="Times New Roman"/>
          <w:lang w:val="es-CO"/>
        </w:rPr>
        <w:t>.</w:t>
      </w:r>
    </w:p>
    <w:p w14:paraId="07FD912B" w14:textId="77777777" w:rsidR="00AA448C" w:rsidRPr="00F05734" w:rsidRDefault="00375AF7" w:rsidP="00710430">
      <w:pPr>
        <w:pStyle w:val="Ttulo7"/>
        <w:rPr>
          <w:rFonts w:ascii="Times New Roman" w:hAnsi="Times New Roman" w:cs="Times New Roman"/>
        </w:rPr>
      </w:pPr>
      <w:r w:rsidRPr="00F05734">
        <w:rPr>
          <w:rFonts w:ascii="Times New Roman" w:hAnsi="Times New Roman" w:cs="Times New Roman"/>
        </w:rPr>
        <w:t xml:space="preserve"> </w:t>
      </w:r>
    </w:p>
    <w:p w14:paraId="25B6CE6D" w14:textId="77777777" w:rsidR="00584F8B" w:rsidRPr="004572D4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711A0117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2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0DA8B2DD" w14:textId="77777777" w:rsidR="00AA448C" w:rsidRPr="00F05734" w:rsidRDefault="00AA448C" w:rsidP="00AA448C">
      <w:pPr>
        <w:rPr>
          <w:rFonts w:ascii="Times New Roman" w:hAnsi="Times New Roman" w:cs="Times New Roman"/>
          <w:b/>
          <w:lang w:val="es-CO"/>
        </w:rPr>
      </w:pPr>
    </w:p>
    <w:p w14:paraId="4350EE08" w14:textId="5FDB92D4" w:rsidR="008E3815" w:rsidRPr="00F05734" w:rsidRDefault="008E3815" w:rsidP="008E3815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Desde mediados del siglo XVIII hubo levantamientos en todo el continente.  La rebelión de T</w:t>
      </w:r>
      <w:r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>pac Amaru II inició en la ciudad de Cuzco en  1780. En el Alto Perú se le unió T</w:t>
      </w:r>
      <w:r>
        <w:rPr>
          <w:rFonts w:ascii="Times New Roman" w:hAnsi="Times New Roman" w:cs="Times New Roman"/>
          <w:highlight w:val="cyan"/>
          <w:lang w:val="es-CO"/>
        </w:rPr>
        <w:t>ú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pac Katari. Buscaban la supresión del trabajo indígena forzoso.  </w:t>
      </w:r>
    </w:p>
    <w:p w14:paraId="12C885E5" w14:textId="77777777" w:rsidR="008E3815" w:rsidRPr="00F05734" w:rsidRDefault="008E3815" w:rsidP="008E3815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t>Los criollos se unieron a los españoles para derrotarlos. Los dos líderes fueron descuartizados. El virrey hizo que cada un</w:t>
      </w:r>
      <w:r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de sus p</w:t>
      </w:r>
      <w:r>
        <w:rPr>
          <w:rFonts w:ascii="Times New Roman" w:hAnsi="Times New Roman" w:cs="Times New Roman"/>
          <w:highlight w:val="cyan"/>
          <w:lang w:val="es-CO"/>
        </w:rPr>
        <w:t>arte</w:t>
      </w:r>
      <w:r w:rsidRPr="00F05734">
        <w:rPr>
          <w:rFonts w:ascii="Times New Roman" w:hAnsi="Times New Roman" w:cs="Times New Roman"/>
          <w:highlight w:val="cyan"/>
          <w:lang w:val="es-CO"/>
        </w:rPr>
        <w:t>s fuera exhibid</w:t>
      </w:r>
      <w:r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en las poblaciones que apoyaron su rebelión. En 1781 en el virreinato de la Nueva Granada ocurrió la Rebelión de los </w:t>
      </w:r>
      <w:r>
        <w:rPr>
          <w:rFonts w:ascii="Times New Roman" w:hAnsi="Times New Roman" w:cs="Times New Roman"/>
          <w:highlight w:val="cyan"/>
          <w:lang w:val="es-CO"/>
        </w:rPr>
        <w:t>C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omuneros. La causa fue el aumento de impuestos y el alza de los precios de algunos productos. Uno de sus líderes, José Antonio Galán, fue descuartizado y las partes de su cuerpo, exhibidas en las poblaciones que apoyaron la insurrección. </w:t>
      </w:r>
    </w:p>
    <w:p w14:paraId="1BE28428" w14:textId="77777777" w:rsidR="00AA448C" w:rsidRPr="008E3815" w:rsidRDefault="00AA448C" w:rsidP="00AA448C">
      <w:pPr>
        <w:pStyle w:val="Textoindependiente"/>
        <w:rPr>
          <w:rFonts w:ascii="Times New Roman" w:hAnsi="Times New Roman" w:cs="Times New Roman"/>
          <w:sz w:val="24"/>
          <w:szCs w:val="24"/>
          <w:lang w:eastAsia="es-CO"/>
        </w:rPr>
      </w:pPr>
    </w:p>
    <w:p w14:paraId="5BF4AB07" w14:textId="77777777" w:rsidR="00AA448C" w:rsidRPr="004572D4" w:rsidRDefault="00710430" w:rsidP="00AA448C">
      <w:pPr>
        <w:pStyle w:val="Textoindependiente"/>
        <w:rPr>
          <w:rFonts w:ascii="Times New Roman" w:hAnsi="Times New Roman" w:cs="Times New Roman"/>
          <w:sz w:val="24"/>
          <w:szCs w:val="24"/>
          <w:lang w:val="es-ES" w:eastAsia="es-CO"/>
        </w:rPr>
      </w:pPr>
      <w:r>
        <w:rPr>
          <w:rFonts w:ascii="Times New Roman" w:hAnsi="Times New Roman" w:cs="Times New Roman"/>
          <w:sz w:val="24"/>
          <w:szCs w:val="24"/>
          <w:lang w:val="es-ES" w:eastAsia="es-CO"/>
        </w:rPr>
        <w:t xml:space="preserve"> </w:t>
      </w:r>
    </w:p>
    <w:p w14:paraId="545203BC" w14:textId="77777777" w:rsidR="006924F1" w:rsidRPr="004572D4" w:rsidRDefault="006924F1" w:rsidP="006924F1">
      <w:pPr>
        <w:rPr>
          <w:rFonts w:ascii="Times New Roman" w:hAnsi="Times New Roman" w:cs="Times New Roman"/>
          <w:lang w:val="es-ES"/>
        </w:rPr>
      </w:pPr>
    </w:p>
    <w:p w14:paraId="6966151E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C45073A" w14:textId="77777777" w:rsidR="00553ABB" w:rsidRPr="004572D4" w:rsidRDefault="00553ABB" w:rsidP="00553ABB">
      <w:pPr>
        <w:rPr>
          <w:rFonts w:ascii="Times New Roman" w:hAnsi="Times New Roman" w:cs="Times New Roman"/>
          <w:lang w:val="es-ES_tradnl"/>
        </w:rPr>
      </w:pPr>
    </w:p>
    <w:p w14:paraId="4F33020E" w14:textId="2985986C" w:rsidR="00E3219A" w:rsidRPr="001C5412" w:rsidRDefault="00710430" w:rsidP="00E3219A">
      <w:pPr>
        <w:rPr>
          <w:rFonts w:ascii="Times New Roman" w:hAnsi="Times New Roman" w:cs="Times New Roman"/>
          <w:color w:val="FF0000"/>
          <w:lang w:val="es-ES_tradnl"/>
        </w:rPr>
      </w:pPr>
      <w:r w:rsidRPr="001C5412">
        <w:rPr>
          <w:rFonts w:ascii="Times New Roman" w:hAnsi="Times New Roman" w:cs="Times New Roman"/>
          <w:color w:val="FF0000"/>
          <w:lang w:val="es-ES_tradnl"/>
        </w:rPr>
        <w:t>Luego de leer el texto, responde a la pregunta. Elige la respuesta correcta</w:t>
      </w:r>
    </w:p>
    <w:p w14:paraId="72E29F9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B1128C9" w14:textId="77777777" w:rsidR="00710430" w:rsidRDefault="006924F1" w:rsidP="00710430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5C56AB6B" w14:textId="77777777" w:rsidR="00710430" w:rsidRPr="001C5412" w:rsidRDefault="00375AF7" w:rsidP="00710430">
      <w:pPr>
        <w:rPr>
          <w:rFonts w:ascii="Times New Roman" w:hAnsi="Times New Roman" w:cs="Times New Roman"/>
          <w:color w:val="FF0000"/>
          <w:lang w:val="es-ES_tradnl"/>
        </w:rPr>
      </w:pPr>
      <w:r w:rsidRPr="001C5412">
        <w:rPr>
          <w:rFonts w:ascii="Times New Roman" w:hAnsi="Times New Roman" w:cs="Times New Roman"/>
          <w:color w:val="FF0000"/>
          <w:lang w:val="es-CO"/>
        </w:rPr>
        <w:t xml:space="preserve">En Cuzco, la rebelión fue dirigida por </w:t>
      </w:r>
    </w:p>
    <w:p w14:paraId="03FB0037" w14:textId="77777777" w:rsidR="00553ABB" w:rsidRPr="001C5412" w:rsidRDefault="00553ABB" w:rsidP="00553ABB">
      <w:pPr>
        <w:rPr>
          <w:rFonts w:ascii="Times New Roman" w:hAnsi="Times New Roman" w:cs="Times New Roman"/>
          <w:color w:val="FF0000"/>
          <w:lang w:val="es-ES_tradnl"/>
        </w:rPr>
      </w:pPr>
    </w:p>
    <w:p w14:paraId="4F43F760" w14:textId="77777777" w:rsidR="006924F1" w:rsidRPr="00D13E23" w:rsidRDefault="00375AF7" w:rsidP="006924F1">
      <w:pPr>
        <w:rPr>
          <w:rFonts w:ascii="Times New Roman" w:hAnsi="Times New Roman" w:cs="Times New Roman"/>
          <w:lang w:val="es-ES_tradnl"/>
        </w:rPr>
      </w:pPr>
      <w:r w:rsidRPr="00F05734">
        <w:rPr>
          <w:rFonts w:ascii="Times New Roman" w:hAnsi="Times New Roman" w:cs="Times New Roman"/>
          <w:lang w:val="es-CO"/>
        </w:rPr>
        <w:t xml:space="preserve"> </w:t>
      </w:r>
    </w:p>
    <w:p w14:paraId="7D75FCF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3276301A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7B201AE7" w14:textId="77777777" w:rsidR="00553ABB" w:rsidRPr="004572D4" w:rsidRDefault="00AA448C" w:rsidP="00553ABB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lang w:val="es-ES_tradnl"/>
        </w:rPr>
        <w:t xml:space="preserve"> </w:t>
      </w:r>
    </w:p>
    <w:p w14:paraId="19B4F85F" w14:textId="7DD0D26F" w:rsidR="00710430" w:rsidRPr="00F05734" w:rsidRDefault="00275970" w:rsidP="00710430">
      <w:pPr>
        <w:rPr>
          <w:rFonts w:ascii="Times New Roman" w:hAnsi="Times New Roman" w:cs="Times New Roman"/>
          <w:lang w:val="es-CO"/>
        </w:rPr>
      </w:pPr>
      <w:r w:rsidRPr="008E3815">
        <w:rPr>
          <w:rFonts w:ascii="Times New Roman" w:hAnsi="Times New Roman" w:cs="Times New Roman"/>
          <w:b/>
          <w:lang w:val="es-CO"/>
        </w:rPr>
        <w:t>Túpac</w:t>
      </w:r>
      <w:r w:rsidR="00375AF7" w:rsidRPr="008E3815">
        <w:rPr>
          <w:rFonts w:ascii="Times New Roman" w:hAnsi="Times New Roman" w:cs="Times New Roman"/>
          <w:b/>
          <w:lang w:val="es-CO"/>
        </w:rPr>
        <w:t xml:space="preserve"> Amaru II</w:t>
      </w:r>
      <w:r w:rsidR="008E3815" w:rsidRPr="008E3815">
        <w:rPr>
          <w:rFonts w:ascii="Times New Roman" w:hAnsi="Times New Roman" w:cs="Times New Roman"/>
          <w:b/>
          <w:lang w:val="es-CO"/>
        </w:rPr>
        <w:t>.</w:t>
      </w:r>
      <w:r w:rsidR="00375AF7" w:rsidRPr="008E3815">
        <w:rPr>
          <w:rFonts w:ascii="Times New Roman" w:hAnsi="Times New Roman" w:cs="Times New Roman"/>
          <w:lang w:val="es-CO"/>
        </w:rPr>
        <w:br/>
        <w:t>José Antonio Galán</w:t>
      </w:r>
      <w:r w:rsidR="008E3815" w:rsidRPr="008E3815">
        <w:rPr>
          <w:rFonts w:ascii="Times New Roman" w:hAnsi="Times New Roman" w:cs="Times New Roman"/>
          <w:lang w:val="es-CO"/>
        </w:rPr>
        <w:t>.</w:t>
      </w:r>
      <w:r w:rsidR="00375AF7" w:rsidRPr="008E3815">
        <w:rPr>
          <w:rFonts w:ascii="Times New Roman" w:hAnsi="Times New Roman" w:cs="Times New Roman"/>
          <w:lang w:val="es-CO"/>
        </w:rPr>
        <w:br/>
      </w:r>
      <w:r w:rsidRPr="008E3815">
        <w:rPr>
          <w:rFonts w:ascii="Times New Roman" w:hAnsi="Times New Roman" w:cs="Times New Roman"/>
          <w:lang w:val="es-CO"/>
        </w:rPr>
        <w:t>Túpac</w:t>
      </w:r>
      <w:r w:rsidR="00375AF7" w:rsidRPr="008E3815">
        <w:rPr>
          <w:rFonts w:ascii="Times New Roman" w:hAnsi="Times New Roman" w:cs="Times New Roman"/>
          <w:lang w:val="es-CO"/>
        </w:rPr>
        <w:t xml:space="preserve"> Katari</w:t>
      </w:r>
      <w:r w:rsidR="008E3815" w:rsidRPr="008E3815">
        <w:rPr>
          <w:rFonts w:ascii="Times New Roman" w:hAnsi="Times New Roman" w:cs="Times New Roman"/>
          <w:lang w:val="es-CO"/>
        </w:rPr>
        <w:t>.</w:t>
      </w:r>
    </w:p>
    <w:p w14:paraId="4EA91014" w14:textId="77777777" w:rsidR="006924F1" w:rsidRPr="00F05734" w:rsidRDefault="006924F1" w:rsidP="006924F1">
      <w:pPr>
        <w:rPr>
          <w:rFonts w:ascii="Times New Roman" w:hAnsi="Times New Roman" w:cs="Times New Roman"/>
          <w:lang w:val="es-CO"/>
        </w:rPr>
      </w:pPr>
      <w:bookmarkStart w:id="4" w:name="_GoBack"/>
      <w:bookmarkEnd w:id="4"/>
    </w:p>
    <w:p w14:paraId="46DAB89D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FE947B6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370E171" w14:textId="77777777" w:rsidR="00F93457" w:rsidRPr="004572D4" w:rsidRDefault="00F93457" w:rsidP="00F93457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green"/>
          <w:lang w:val="es-ES_tradnl"/>
        </w:rPr>
        <w:t>Texto sobre el que se pregunta 3 (</w:t>
      </w:r>
      <w:r w:rsidRPr="004572D4">
        <w:rPr>
          <w:rFonts w:ascii="Times New Roman" w:hAnsi="Times New Roman" w:cs="Times New Roman"/>
          <w:b/>
          <w:highlight w:val="green"/>
          <w:lang w:val="es-ES_tradnl"/>
        </w:rPr>
        <w:t>745</w:t>
      </w:r>
      <w:r w:rsidRPr="004572D4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5C857B19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73A81F9F" w14:textId="7AC58186" w:rsidR="008E3815" w:rsidRPr="00F05734" w:rsidRDefault="00710430" w:rsidP="008E3815">
      <w:pPr>
        <w:rPr>
          <w:rFonts w:ascii="Times New Roman" w:hAnsi="Times New Roman" w:cs="Times New Roman"/>
          <w:highlight w:val="cyan"/>
          <w:lang w:val="es-CO"/>
        </w:rPr>
      </w:pPr>
      <w:r>
        <w:rPr>
          <w:rFonts w:ascii="Times New Roman" w:hAnsi="Times New Roman" w:cs="Times New Roman"/>
          <w:lang w:val="es-ES"/>
        </w:rPr>
        <w:t xml:space="preserve"> </w:t>
      </w:r>
      <w:r w:rsidR="008E3815" w:rsidRPr="008E3815">
        <w:rPr>
          <w:rFonts w:ascii="Times New Roman" w:hAnsi="Times New Roman" w:cs="Times New Roman"/>
          <w:highlight w:val="cyan"/>
          <w:lang w:val="es-CO"/>
        </w:rPr>
        <w:t xml:space="preserve"> </w:t>
      </w:r>
      <w:r w:rsidR="008E3815" w:rsidRPr="00F05734">
        <w:rPr>
          <w:rFonts w:ascii="Times New Roman" w:hAnsi="Times New Roman" w:cs="Times New Roman"/>
          <w:highlight w:val="cyan"/>
          <w:lang w:val="es-CO"/>
        </w:rPr>
        <w:t>Desde mediados del siglo XVIII hubo levantamientos en todo el continente.  La rebelión de T</w:t>
      </w:r>
      <w:r w:rsidR="008E3815">
        <w:rPr>
          <w:rFonts w:ascii="Times New Roman" w:hAnsi="Times New Roman" w:cs="Times New Roman"/>
          <w:highlight w:val="cyan"/>
          <w:lang w:val="es-CO"/>
        </w:rPr>
        <w:t>ú</w:t>
      </w:r>
      <w:r w:rsidR="008E3815" w:rsidRPr="00F05734">
        <w:rPr>
          <w:rFonts w:ascii="Times New Roman" w:hAnsi="Times New Roman" w:cs="Times New Roman"/>
          <w:highlight w:val="cyan"/>
          <w:lang w:val="es-CO"/>
        </w:rPr>
        <w:t>pac Amaru II inició en la ciudad de Cuzco en  1780. En el Alto Perú se le unió T</w:t>
      </w:r>
      <w:r w:rsidR="008E3815">
        <w:rPr>
          <w:rFonts w:ascii="Times New Roman" w:hAnsi="Times New Roman" w:cs="Times New Roman"/>
          <w:highlight w:val="cyan"/>
          <w:lang w:val="es-CO"/>
        </w:rPr>
        <w:t>ú</w:t>
      </w:r>
      <w:r w:rsidR="008E3815" w:rsidRPr="00F05734">
        <w:rPr>
          <w:rFonts w:ascii="Times New Roman" w:hAnsi="Times New Roman" w:cs="Times New Roman"/>
          <w:highlight w:val="cyan"/>
          <w:lang w:val="es-CO"/>
        </w:rPr>
        <w:t xml:space="preserve">pac Katari. Buscaban la supresión del trabajo indígena forzoso.  </w:t>
      </w:r>
    </w:p>
    <w:p w14:paraId="13D202E3" w14:textId="77777777" w:rsidR="008E3815" w:rsidRPr="00F05734" w:rsidRDefault="008E3815" w:rsidP="008E3815">
      <w:pPr>
        <w:rPr>
          <w:rFonts w:ascii="Times New Roman" w:hAnsi="Times New Roman" w:cs="Times New Roman"/>
          <w:highlight w:val="cyan"/>
          <w:lang w:val="es-CO"/>
        </w:rPr>
      </w:pPr>
      <w:r w:rsidRPr="00F05734">
        <w:rPr>
          <w:rFonts w:ascii="Times New Roman" w:hAnsi="Times New Roman" w:cs="Times New Roman"/>
          <w:highlight w:val="cyan"/>
          <w:lang w:val="es-CO"/>
        </w:rPr>
        <w:lastRenderedPageBreak/>
        <w:t>Los criollos se unieron a los españoles para derrotarlos. Los dos líderes fueron descuartizados. El virrey hizo que cada un</w:t>
      </w:r>
      <w:r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de sus p</w:t>
      </w:r>
      <w:r>
        <w:rPr>
          <w:rFonts w:ascii="Times New Roman" w:hAnsi="Times New Roman" w:cs="Times New Roman"/>
          <w:highlight w:val="cyan"/>
          <w:lang w:val="es-CO"/>
        </w:rPr>
        <w:t>arte</w:t>
      </w:r>
      <w:r w:rsidRPr="00F05734">
        <w:rPr>
          <w:rFonts w:ascii="Times New Roman" w:hAnsi="Times New Roman" w:cs="Times New Roman"/>
          <w:highlight w:val="cyan"/>
          <w:lang w:val="es-CO"/>
        </w:rPr>
        <w:t>s fuera exhibid</w:t>
      </w:r>
      <w:r>
        <w:rPr>
          <w:rFonts w:ascii="Times New Roman" w:hAnsi="Times New Roman" w:cs="Times New Roman"/>
          <w:highlight w:val="cyan"/>
          <w:lang w:val="es-CO"/>
        </w:rPr>
        <w:t>a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 en las poblaciones que apoyaron su rebelión. En 1781 en el virreinato de la Nueva Granada ocurrió la Rebelión de los </w:t>
      </w:r>
      <w:r>
        <w:rPr>
          <w:rFonts w:ascii="Times New Roman" w:hAnsi="Times New Roman" w:cs="Times New Roman"/>
          <w:highlight w:val="cyan"/>
          <w:lang w:val="es-CO"/>
        </w:rPr>
        <w:t>C</w:t>
      </w:r>
      <w:r w:rsidRPr="00F05734">
        <w:rPr>
          <w:rFonts w:ascii="Times New Roman" w:hAnsi="Times New Roman" w:cs="Times New Roman"/>
          <w:highlight w:val="cyan"/>
          <w:lang w:val="es-CO"/>
        </w:rPr>
        <w:t xml:space="preserve">omuneros. La causa fue el aumento de impuestos y el alza de los precios de algunos productos. Uno de sus líderes, José Antonio Galán, fue descuartizado y las partes de su cuerpo, exhibidas en las poblaciones que apoyaron la insurrección. </w:t>
      </w:r>
    </w:p>
    <w:p w14:paraId="07D06020" w14:textId="77777777" w:rsidR="006924F1" w:rsidRPr="008E3815" w:rsidRDefault="006924F1" w:rsidP="006924F1">
      <w:pPr>
        <w:rPr>
          <w:rFonts w:ascii="Times New Roman" w:hAnsi="Times New Roman" w:cs="Times New Roman"/>
          <w:lang w:val="es-CO"/>
        </w:rPr>
      </w:pPr>
    </w:p>
    <w:p w14:paraId="600470A2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>Pregunta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2561DBDB" w14:textId="059CBA2B" w:rsidR="00710430" w:rsidRPr="004572D4" w:rsidRDefault="008E3815" w:rsidP="0071043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14:paraId="3D6767C5" w14:textId="77777777" w:rsidR="008E3815" w:rsidRPr="001C5412" w:rsidRDefault="008E3815" w:rsidP="008E3815">
      <w:pPr>
        <w:spacing w:after="200" w:line="276" w:lineRule="auto"/>
        <w:rPr>
          <w:rFonts w:ascii="Times New Roman" w:hAnsi="Times New Roman" w:cs="Times New Roman"/>
          <w:color w:val="FF0000"/>
          <w:lang w:val="es-CO"/>
        </w:rPr>
      </w:pPr>
      <w:r w:rsidRPr="001C5412">
        <w:rPr>
          <w:rFonts w:ascii="Times New Roman" w:hAnsi="Times New Roman" w:cs="Times New Roman"/>
          <w:color w:val="FF0000"/>
          <w:lang w:val="es-CO"/>
        </w:rPr>
        <w:t>Aunque las rebeliones ocurrieron en distintos sitios de las colonias, hubo un castigo común que se aplicó en todos los casos:</w:t>
      </w:r>
    </w:p>
    <w:p w14:paraId="363C34B4" w14:textId="77777777" w:rsidR="006924F1" w:rsidRPr="008E3815" w:rsidRDefault="006924F1" w:rsidP="006924F1">
      <w:pPr>
        <w:rPr>
          <w:rFonts w:ascii="Times New Roman" w:hAnsi="Times New Roman" w:cs="Times New Roman"/>
          <w:lang w:val="es-CO"/>
        </w:rPr>
      </w:pPr>
    </w:p>
    <w:p w14:paraId="3EBEB68E" w14:textId="77777777" w:rsidR="006924F1" w:rsidRPr="004572D4" w:rsidRDefault="00710430" w:rsidP="006924F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 </w:t>
      </w:r>
    </w:p>
    <w:p w14:paraId="356E4545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AFF15EE" w14:textId="77777777" w:rsidR="006267B2" w:rsidRPr="001C5412" w:rsidRDefault="006267B2" w:rsidP="006267B2">
      <w:pPr>
        <w:pStyle w:val="Textoindependiente"/>
        <w:rPr>
          <w:color w:val="FF0000"/>
        </w:rPr>
      </w:pPr>
    </w:p>
    <w:p w14:paraId="66F9108B" w14:textId="77777777" w:rsidR="006924F1" w:rsidRPr="006267B2" w:rsidRDefault="006924F1" w:rsidP="006924F1">
      <w:pPr>
        <w:rPr>
          <w:rFonts w:ascii="Times New Roman" w:hAnsi="Times New Roman" w:cs="Times New Roman"/>
          <w:lang w:val="es-CO"/>
        </w:rPr>
      </w:pPr>
    </w:p>
    <w:p w14:paraId="7BFC9077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233F1B9F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  <w:r w:rsidRPr="004572D4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4572D4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4572D4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4572D4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71355F0" w14:textId="77777777" w:rsidR="006924F1" w:rsidRPr="004572D4" w:rsidRDefault="006924F1" w:rsidP="006924F1">
      <w:pPr>
        <w:rPr>
          <w:rFonts w:ascii="Times New Roman" w:hAnsi="Times New Roman" w:cs="Times New Roman"/>
          <w:lang w:val="es-ES_tradnl"/>
        </w:rPr>
      </w:pPr>
    </w:p>
    <w:p w14:paraId="4BD4B459" w14:textId="77777777" w:rsidR="00710430" w:rsidRPr="00F05734" w:rsidRDefault="00375AF7" w:rsidP="00710430">
      <w:pPr>
        <w:rPr>
          <w:rFonts w:ascii="Times New Roman" w:hAnsi="Times New Roman" w:cs="Times New Roman"/>
          <w:lang w:val="es-CO"/>
        </w:rPr>
      </w:pPr>
      <w:r w:rsidRPr="00F05734">
        <w:rPr>
          <w:rFonts w:ascii="Times New Roman" w:hAnsi="Times New Roman" w:cs="Times New Roman"/>
          <w:b/>
          <w:lang w:val="es-CO"/>
        </w:rPr>
        <w:t>Descuartizamiento</w:t>
      </w:r>
      <w:r w:rsidRPr="00F05734">
        <w:rPr>
          <w:rFonts w:ascii="Times New Roman" w:hAnsi="Times New Roman" w:cs="Times New Roman"/>
          <w:lang w:val="es-CO"/>
        </w:rPr>
        <w:br/>
        <w:t>Fusilamiento</w:t>
      </w:r>
      <w:r w:rsidRPr="00F05734">
        <w:rPr>
          <w:rFonts w:ascii="Times New Roman" w:hAnsi="Times New Roman" w:cs="Times New Roman"/>
          <w:lang w:val="es-CO"/>
        </w:rPr>
        <w:br/>
        <w:t>Exilio</w:t>
      </w:r>
    </w:p>
    <w:p w14:paraId="3A17A435" w14:textId="77777777" w:rsidR="006267B2" w:rsidRPr="006267B2" w:rsidRDefault="006267B2" w:rsidP="006267B2">
      <w:pPr>
        <w:pStyle w:val="Lista"/>
        <w:rPr>
          <w:rFonts w:ascii="Times New Roman" w:hAnsi="Times New Roman" w:cs="Times New Roman"/>
          <w:sz w:val="24"/>
          <w:szCs w:val="24"/>
        </w:rPr>
      </w:pPr>
    </w:p>
    <w:p w14:paraId="44DD8261" w14:textId="77777777" w:rsidR="007D2825" w:rsidRPr="004572D4" w:rsidRDefault="007D2825" w:rsidP="006924F1">
      <w:pPr>
        <w:rPr>
          <w:rFonts w:ascii="Times New Roman" w:hAnsi="Times New Roman" w:cs="Times New Roman"/>
          <w:lang w:val="es-ES_tradnl"/>
        </w:rPr>
      </w:pPr>
    </w:p>
    <w:sectPr w:rsidR="007D2825" w:rsidRPr="004572D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CMarquez" w:date="2015-03-30T11:40:00Z" w:initials="M">
    <w:p w14:paraId="29655368" w14:textId="77777777" w:rsidR="00EA755B" w:rsidRDefault="00EA755B">
      <w:pPr>
        <w:pStyle w:val="Textocomentario"/>
      </w:pPr>
      <w:r>
        <w:rPr>
          <w:rStyle w:val="Refdecomentario"/>
        </w:rPr>
        <w:annotationRef/>
      </w:r>
    </w:p>
  </w:comment>
  <w:comment w:id="0" w:author="MCMarquez" w:date="2015-03-30T11:40:00Z" w:initials="M">
    <w:p w14:paraId="2F3D8C0F" w14:textId="77777777" w:rsidR="00EA755B" w:rsidRDefault="00EA755B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2" w:author="MCMarquez" w:date="2015-03-30T11:41:00Z" w:initials="M">
    <w:p w14:paraId="6732D5AB" w14:textId="77777777" w:rsidR="00EA755B" w:rsidRDefault="00EA755B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d="3" w:author="MCMarquez" w:date="2015-03-30T11:41:00Z" w:initials="M">
    <w:p w14:paraId="243BE022" w14:textId="77777777" w:rsidR="00EA755B" w:rsidRDefault="00EA755B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7F474A0" w15:done="0"/>
  <w15:commentEx w15:paraId="2DB4F2BF" w15:done="0"/>
  <w15:commentEx w15:paraId="11D166E6" w15:done="0"/>
  <w15:commentEx w15:paraId="29655368" w15:done="0"/>
  <w15:commentEx w15:paraId="2F3D8C0F" w15:paraIdParent="29655368" w15:done="0"/>
  <w15:commentEx w15:paraId="6732D5AB" w15:done="0"/>
  <w15:commentEx w15:paraId="243BE022" w15:done="0"/>
  <w15:commentEx w15:paraId="2812381E" w15:done="0"/>
  <w15:commentEx w15:paraId="5DFFA07A" w15:done="0"/>
  <w15:commentEx w15:paraId="32BC5066" w15:done="0"/>
  <w15:commentEx w15:paraId="7D6517F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738"/>
    <w:multiLevelType w:val="hybridMultilevel"/>
    <w:tmpl w:val="901C07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80AD1"/>
    <w:multiLevelType w:val="hybridMultilevel"/>
    <w:tmpl w:val="617E83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5703AA"/>
    <w:multiLevelType w:val="hybridMultilevel"/>
    <w:tmpl w:val="901C07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CMarquez">
    <w15:presenceInfo w15:providerId="None" w15:userId="MCMar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15374"/>
    <w:rsid w:val="0012272F"/>
    <w:rsid w:val="00125D25"/>
    <w:rsid w:val="001B092E"/>
    <w:rsid w:val="001B3983"/>
    <w:rsid w:val="001C5412"/>
    <w:rsid w:val="001D2148"/>
    <w:rsid w:val="001E2043"/>
    <w:rsid w:val="002233BF"/>
    <w:rsid w:val="00227850"/>
    <w:rsid w:val="00230D9D"/>
    <w:rsid w:val="00254FDB"/>
    <w:rsid w:val="0025789D"/>
    <w:rsid w:val="00275970"/>
    <w:rsid w:val="002B2F09"/>
    <w:rsid w:val="002B7E96"/>
    <w:rsid w:val="002E30A7"/>
    <w:rsid w:val="002E4EE6"/>
    <w:rsid w:val="002F3F12"/>
    <w:rsid w:val="00317F44"/>
    <w:rsid w:val="00326C60"/>
    <w:rsid w:val="00335E16"/>
    <w:rsid w:val="00340C3A"/>
    <w:rsid w:val="00342E6F"/>
    <w:rsid w:val="00345260"/>
    <w:rsid w:val="00353644"/>
    <w:rsid w:val="0036258A"/>
    <w:rsid w:val="00375AF7"/>
    <w:rsid w:val="003A458C"/>
    <w:rsid w:val="003D72B3"/>
    <w:rsid w:val="004024BA"/>
    <w:rsid w:val="00411F22"/>
    <w:rsid w:val="00417B06"/>
    <w:rsid w:val="00421073"/>
    <w:rsid w:val="004375B6"/>
    <w:rsid w:val="0045712C"/>
    <w:rsid w:val="004572D4"/>
    <w:rsid w:val="00485C72"/>
    <w:rsid w:val="0049105C"/>
    <w:rsid w:val="00495119"/>
    <w:rsid w:val="004A4A9C"/>
    <w:rsid w:val="004B62ED"/>
    <w:rsid w:val="004D5C67"/>
    <w:rsid w:val="00502A39"/>
    <w:rsid w:val="00510FE7"/>
    <w:rsid w:val="0052013C"/>
    <w:rsid w:val="005513FA"/>
    <w:rsid w:val="00551D6E"/>
    <w:rsid w:val="00552D7C"/>
    <w:rsid w:val="00553ABB"/>
    <w:rsid w:val="00584F8B"/>
    <w:rsid w:val="005A77AD"/>
    <w:rsid w:val="005B210B"/>
    <w:rsid w:val="005C209B"/>
    <w:rsid w:val="005D3CC8"/>
    <w:rsid w:val="005F4C68"/>
    <w:rsid w:val="00611072"/>
    <w:rsid w:val="00616529"/>
    <w:rsid w:val="006267B2"/>
    <w:rsid w:val="00630169"/>
    <w:rsid w:val="0063490D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0430"/>
    <w:rsid w:val="00713B23"/>
    <w:rsid w:val="0072270A"/>
    <w:rsid w:val="00742D83"/>
    <w:rsid w:val="00742E65"/>
    <w:rsid w:val="0074775C"/>
    <w:rsid w:val="00760A4A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8E3815"/>
    <w:rsid w:val="00923C89"/>
    <w:rsid w:val="009320AC"/>
    <w:rsid w:val="00947699"/>
    <w:rsid w:val="009510B5"/>
    <w:rsid w:val="00953886"/>
    <w:rsid w:val="0099088A"/>
    <w:rsid w:val="00992AB9"/>
    <w:rsid w:val="009C4689"/>
    <w:rsid w:val="009C60A8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448C"/>
    <w:rsid w:val="00AB0AB8"/>
    <w:rsid w:val="00AC127C"/>
    <w:rsid w:val="00AC165F"/>
    <w:rsid w:val="00AC45C1"/>
    <w:rsid w:val="00AC7496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6613F"/>
    <w:rsid w:val="00B92165"/>
    <w:rsid w:val="00BA0BD1"/>
    <w:rsid w:val="00BC129D"/>
    <w:rsid w:val="00BC2254"/>
    <w:rsid w:val="00BD1FFA"/>
    <w:rsid w:val="00C0683E"/>
    <w:rsid w:val="00C13751"/>
    <w:rsid w:val="00C209AE"/>
    <w:rsid w:val="00C219A9"/>
    <w:rsid w:val="00C34A1F"/>
    <w:rsid w:val="00C35567"/>
    <w:rsid w:val="00C43F55"/>
    <w:rsid w:val="00C52E57"/>
    <w:rsid w:val="00C7411E"/>
    <w:rsid w:val="00C801EC"/>
    <w:rsid w:val="00C82D30"/>
    <w:rsid w:val="00C84826"/>
    <w:rsid w:val="00C92E0A"/>
    <w:rsid w:val="00CA5658"/>
    <w:rsid w:val="00CA5B6B"/>
    <w:rsid w:val="00CB02D2"/>
    <w:rsid w:val="00CD0B3B"/>
    <w:rsid w:val="00CD2245"/>
    <w:rsid w:val="00CE7115"/>
    <w:rsid w:val="00D13E23"/>
    <w:rsid w:val="00D15A42"/>
    <w:rsid w:val="00D3600C"/>
    <w:rsid w:val="00D660AD"/>
    <w:rsid w:val="00D72D3D"/>
    <w:rsid w:val="00DE1C4F"/>
    <w:rsid w:val="00DE69EE"/>
    <w:rsid w:val="00DF5702"/>
    <w:rsid w:val="00E3219A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A755B"/>
    <w:rsid w:val="00EB0CCB"/>
    <w:rsid w:val="00EC398E"/>
    <w:rsid w:val="00EC3FD8"/>
    <w:rsid w:val="00EF5384"/>
    <w:rsid w:val="00EF7BBC"/>
    <w:rsid w:val="00F05734"/>
    <w:rsid w:val="00F157B9"/>
    <w:rsid w:val="00F343B7"/>
    <w:rsid w:val="00F44F99"/>
    <w:rsid w:val="00F57E22"/>
    <w:rsid w:val="00F61C35"/>
    <w:rsid w:val="00F73B99"/>
    <w:rsid w:val="00F80068"/>
    <w:rsid w:val="00F819D0"/>
    <w:rsid w:val="00F93457"/>
    <w:rsid w:val="00F93E33"/>
    <w:rsid w:val="00FA04FB"/>
    <w:rsid w:val="00FA6DF9"/>
    <w:rsid w:val="00FB7E42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DF6BB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2ED"/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A448C"/>
    <w:pPr>
      <w:keepNext/>
      <w:keepLines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A448C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AA448C"/>
    <w:pPr>
      <w:keepNext/>
      <w:keepLines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AA448C"/>
    <w:pPr>
      <w:keepNext/>
      <w:keepLines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538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oblique1">
    <w:name w:val="oblique1"/>
    <w:basedOn w:val="Fuentedeprrafopredeter"/>
    <w:rsid w:val="00EF5384"/>
    <w:rPr>
      <w:i/>
      <w:iCs/>
    </w:rPr>
  </w:style>
  <w:style w:type="paragraph" w:styleId="Textoindependiente">
    <w:name w:val="Body Text"/>
    <w:basedOn w:val="Normal"/>
    <w:link w:val="TextoindependienteCar"/>
    <w:uiPriority w:val="99"/>
    <w:unhideWhenUsed/>
    <w:rsid w:val="00EF5384"/>
    <w:pPr>
      <w:spacing w:after="120" w:line="276" w:lineRule="auto"/>
    </w:pPr>
    <w:rPr>
      <w:rFonts w:eastAsiaTheme="minorHAnsi"/>
      <w:sz w:val="22"/>
      <w:szCs w:val="22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5384"/>
    <w:rPr>
      <w:rFonts w:eastAsiaTheme="minorHAnsi"/>
      <w:sz w:val="22"/>
      <w:szCs w:val="22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00AA448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00AA448C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00AA448C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00AA448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paragraph" w:styleId="Lista">
    <w:name w:val="List"/>
    <w:basedOn w:val="Normal"/>
    <w:uiPriority w:val="99"/>
    <w:unhideWhenUsed/>
    <w:rsid w:val="00AA448C"/>
    <w:pPr>
      <w:spacing w:after="200" w:line="276" w:lineRule="auto"/>
      <w:ind w:left="283" w:hanging="283"/>
      <w:contextualSpacing/>
    </w:pPr>
    <w:rPr>
      <w:rFonts w:eastAsiaTheme="minorHAnsi"/>
      <w:sz w:val="22"/>
      <w:szCs w:val="22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759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597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A75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755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75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75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755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841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7</cp:revision>
  <dcterms:created xsi:type="dcterms:W3CDTF">2015-03-23T22:09:00Z</dcterms:created>
  <dcterms:modified xsi:type="dcterms:W3CDTF">2015-03-31T00:29:00Z</dcterms:modified>
</cp:coreProperties>
</file>