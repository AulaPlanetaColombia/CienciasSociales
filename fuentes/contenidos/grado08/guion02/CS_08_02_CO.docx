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111B0" w:rsidRPr="00CB570D" w:rsidTr="00EA0FB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111B0" w:rsidRPr="00CB570D" w:rsidRDefault="004111B0" w:rsidP="00EA0FBE">
            <w:pPr>
              <w:tabs>
                <w:tab w:val="right" w:pos="8498"/>
              </w:tabs>
              <w:rPr>
                <w:rFonts w:ascii="Times New Roman" w:hAnsi="Times New Roman" w:cs="Times New Roman"/>
                <w:sz w:val="24"/>
                <w:szCs w:val="24"/>
              </w:rPr>
            </w:pPr>
            <w:r w:rsidRPr="00CB570D">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11B0" w:rsidRPr="00CB570D" w:rsidRDefault="004111B0" w:rsidP="00EA0FBE">
            <w:pPr>
              <w:pStyle w:val="Encabezado"/>
              <w:ind w:right="360"/>
            </w:pPr>
            <w:r w:rsidRPr="00CB570D">
              <w:rPr>
                <w:b/>
              </w:rPr>
              <w:t>In</w:t>
            </w:r>
            <w:r w:rsidR="00262829" w:rsidRPr="00CB570D">
              <w:rPr>
                <w:b/>
              </w:rPr>
              <w:t>d</w:t>
            </w:r>
            <w:r w:rsidRPr="00CB570D">
              <w:rPr>
                <w:b/>
              </w:rPr>
              <w:t>ependencia y nuevos Estados en América Latina</w:t>
            </w:r>
          </w:p>
          <w:p w:rsidR="004111B0" w:rsidRPr="00CB570D" w:rsidRDefault="004111B0" w:rsidP="00EA0FBE">
            <w:pPr>
              <w:tabs>
                <w:tab w:val="right" w:pos="8498"/>
              </w:tabs>
              <w:rPr>
                <w:rFonts w:ascii="Times New Roman" w:hAnsi="Times New Roman" w:cs="Times New Roman"/>
                <w:sz w:val="24"/>
                <w:szCs w:val="24"/>
                <w:highlight w:val="yellow"/>
              </w:rPr>
            </w:pPr>
          </w:p>
        </w:tc>
      </w:tr>
      <w:tr w:rsidR="004111B0" w:rsidRPr="00CB570D" w:rsidTr="00EA0FB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111B0" w:rsidRPr="00CB570D" w:rsidRDefault="004111B0" w:rsidP="00EA0FBE">
            <w:pPr>
              <w:tabs>
                <w:tab w:val="right" w:pos="8498"/>
              </w:tabs>
              <w:rPr>
                <w:rFonts w:ascii="Times New Roman" w:hAnsi="Times New Roman" w:cs="Times New Roman"/>
                <w:sz w:val="24"/>
                <w:szCs w:val="24"/>
              </w:rPr>
            </w:pPr>
            <w:r w:rsidRPr="00CB570D">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11B0" w:rsidRPr="00CB570D" w:rsidRDefault="004111B0" w:rsidP="00262829">
            <w:pPr>
              <w:tabs>
                <w:tab w:val="right" w:pos="8498"/>
              </w:tabs>
              <w:rPr>
                <w:rFonts w:ascii="Times New Roman" w:hAnsi="Times New Roman" w:cs="Times New Roman"/>
                <w:sz w:val="24"/>
                <w:szCs w:val="24"/>
                <w:highlight w:val="yellow"/>
              </w:rPr>
            </w:pPr>
            <w:r w:rsidRPr="00CB570D">
              <w:rPr>
                <w:rFonts w:ascii="Times New Roman" w:hAnsi="Times New Roman" w:cs="Times New Roman"/>
                <w:sz w:val="24"/>
                <w:szCs w:val="24"/>
                <w:lang w:val="en-US"/>
              </w:rPr>
              <w:t>CS_08_0</w:t>
            </w:r>
            <w:r w:rsidR="00262829" w:rsidRPr="00CB570D">
              <w:rPr>
                <w:rFonts w:ascii="Times New Roman" w:hAnsi="Times New Roman" w:cs="Times New Roman"/>
                <w:sz w:val="24"/>
                <w:szCs w:val="24"/>
                <w:lang w:val="en-US"/>
              </w:rPr>
              <w:t>2</w:t>
            </w:r>
            <w:r w:rsidRPr="00CB570D">
              <w:rPr>
                <w:rFonts w:ascii="Times New Roman" w:hAnsi="Times New Roman" w:cs="Times New Roman"/>
                <w:sz w:val="24"/>
                <w:szCs w:val="24"/>
                <w:lang w:val="en-US"/>
              </w:rPr>
              <w:t>_CO</w:t>
            </w:r>
          </w:p>
        </w:tc>
      </w:tr>
      <w:tr w:rsidR="004111B0" w:rsidRPr="00CB570D" w:rsidTr="00EA0FB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111B0" w:rsidRPr="00CB570D" w:rsidRDefault="004111B0" w:rsidP="00EA0FBE">
            <w:pPr>
              <w:tabs>
                <w:tab w:val="right" w:pos="8498"/>
              </w:tabs>
              <w:rPr>
                <w:rFonts w:ascii="Times New Roman" w:hAnsi="Times New Roman" w:cs="Times New Roman"/>
                <w:sz w:val="24"/>
                <w:szCs w:val="24"/>
              </w:rPr>
            </w:pPr>
            <w:r w:rsidRPr="00CB570D">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11B0" w:rsidRPr="00CB570D" w:rsidRDefault="004111B0" w:rsidP="00EA0FBE">
            <w:pPr>
              <w:tabs>
                <w:tab w:val="right" w:pos="8498"/>
              </w:tabs>
              <w:rPr>
                <w:rFonts w:ascii="Times New Roman" w:hAnsi="Times New Roman" w:cs="Times New Roman"/>
                <w:b/>
                <w:sz w:val="24"/>
                <w:szCs w:val="24"/>
                <w:lang w:val="es-ES"/>
              </w:rPr>
            </w:pPr>
            <w:r w:rsidRPr="00CB570D">
              <w:rPr>
                <w:rFonts w:ascii="Times New Roman" w:hAnsi="Times New Roman" w:cs="Times New Roman"/>
                <w:b/>
                <w:sz w:val="24"/>
                <w:szCs w:val="24"/>
                <w:lang w:val="es-ES"/>
              </w:rPr>
              <w:t xml:space="preserve"> </w:t>
            </w:r>
          </w:p>
          <w:p w:rsidR="00767C2C" w:rsidRPr="00CB570D" w:rsidRDefault="00767C2C" w:rsidP="00767C2C">
            <w:pPr>
              <w:tabs>
                <w:tab w:val="right" w:pos="8498"/>
              </w:tabs>
              <w:rPr>
                <w:rFonts w:ascii="Times New Roman" w:hAnsi="Times New Roman" w:cs="Times New Roman"/>
                <w:b/>
                <w:sz w:val="24"/>
                <w:szCs w:val="24"/>
              </w:rPr>
            </w:pPr>
            <w:r w:rsidRPr="00CB570D">
              <w:rPr>
                <w:rFonts w:ascii="Times New Roman" w:hAnsi="Times New Roman" w:cs="Times New Roman"/>
                <w:sz w:val="24"/>
                <w:szCs w:val="24"/>
              </w:rPr>
              <w:t>La Independencia de las colonias de España ocurrió durante un periodo que abarcó la segunda mitad del siglo XVIII y la primera mitad del siglo XIX</w:t>
            </w:r>
            <w:r>
              <w:rPr>
                <w:rFonts w:ascii="Times New Roman" w:hAnsi="Times New Roman" w:cs="Times New Roman"/>
                <w:sz w:val="24"/>
                <w:szCs w:val="24"/>
              </w:rPr>
              <w:t>. Las causas fueron múltiples. Su principal resultado</w:t>
            </w:r>
            <w:r w:rsidR="00B653F0">
              <w:rPr>
                <w:rFonts w:ascii="Times New Roman" w:hAnsi="Times New Roman" w:cs="Times New Roman"/>
                <w:sz w:val="24"/>
                <w:szCs w:val="24"/>
              </w:rPr>
              <w:t xml:space="preserve">, además de la descolonización, fue </w:t>
            </w:r>
            <w:r>
              <w:rPr>
                <w:rFonts w:ascii="Times New Roman" w:hAnsi="Times New Roman" w:cs="Times New Roman"/>
                <w:sz w:val="24"/>
                <w:szCs w:val="24"/>
              </w:rPr>
              <w:t>la división de América en diferentes naciones</w:t>
            </w:r>
            <w:r w:rsidR="00B653F0">
              <w:rPr>
                <w:rFonts w:ascii="Times New Roman" w:hAnsi="Times New Roman" w:cs="Times New Roman"/>
                <w:sz w:val="24"/>
                <w:szCs w:val="24"/>
              </w:rPr>
              <w:t xml:space="preserve">. </w:t>
            </w:r>
          </w:p>
          <w:p w:rsidR="004111B0" w:rsidRPr="00CB570D" w:rsidRDefault="004111B0" w:rsidP="00EA0FBE">
            <w:pPr>
              <w:tabs>
                <w:tab w:val="right" w:pos="8498"/>
              </w:tabs>
              <w:rPr>
                <w:rFonts w:ascii="Times New Roman" w:hAnsi="Times New Roman" w:cs="Times New Roman"/>
                <w:sz w:val="24"/>
                <w:szCs w:val="24"/>
                <w:highlight w:val="yellow"/>
              </w:rPr>
            </w:pPr>
          </w:p>
        </w:tc>
      </w:tr>
    </w:tbl>
    <w:p w:rsidR="00D915B3" w:rsidRDefault="00D915B3" w:rsidP="00D915B3">
      <w:pPr>
        <w:rPr>
          <w:rFonts w:ascii="Times New Roman" w:hAnsi="Times New Roman" w:cs="Times New Roman"/>
          <w:sz w:val="24"/>
          <w:szCs w:val="24"/>
        </w:rPr>
      </w:pPr>
    </w:p>
    <w:p w:rsidR="00D915B3" w:rsidRDefault="00767C2C" w:rsidP="006B1B6F">
      <w:pPr>
        <w:tabs>
          <w:tab w:val="right" w:pos="8498"/>
        </w:tabs>
        <w:rPr>
          <w:rFonts w:ascii="Georgia" w:hAnsi="Georgia"/>
          <w:color w:val="6D6E71"/>
          <w:sz w:val="20"/>
          <w:szCs w:val="20"/>
          <w:shd w:val="clear" w:color="auto" w:fill="FFFFFF"/>
        </w:rPr>
      </w:pPr>
      <w:r>
        <w:rPr>
          <w:rFonts w:ascii="Times New Roman" w:hAnsi="Times New Roman" w:cs="Times New Roman"/>
          <w:b/>
          <w:sz w:val="28"/>
          <w:szCs w:val="28"/>
        </w:rPr>
        <w:t xml:space="preserve"> </w:t>
      </w:r>
    </w:p>
    <w:p w:rsidR="00767C2C" w:rsidRDefault="00B23E99" w:rsidP="00767C2C">
      <w:pPr>
        <w:tabs>
          <w:tab w:val="right" w:pos="8498"/>
        </w:tabs>
        <w:rPr>
          <w:rFonts w:ascii="Times New Roman" w:hAnsi="Times New Roman" w:cs="Times New Roman"/>
          <w:b/>
          <w:sz w:val="24"/>
          <w:szCs w:val="24"/>
        </w:rPr>
      </w:pPr>
      <w:r w:rsidRPr="00CB570D">
        <w:rPr>
          <w:rFonts w:ascii="Times New Roman" w:hAnsi="Times New Roman" w:cs="Times New Roman"/>
          <w:sz w:val="24"/>
          <w:szCs w:val="24"/>
          <w:highlight w:val="yellow"/>
        </w:rPr>
        <w:t>[SECCIÓN 1]</w:t>
      </w:r>
      <w:r w:rsidRPr="00CB570D">
        <w:rPr>
          <w:rFonts w:ascii="Times New Roman" w:hAnsi="Times New Roman" w:cs="Times New Roman"/>
          <w:sz w:val="24"/>
          <w:szCs w:val="24"/>
        </w:rPr>
        <w:t xml:space="preserve"> </w:t>
      </w:r>
      <w:r w:rsidR="00767C2C">
        <w:rPr>
          <w:rFonts w:ascii="Times New Roman" w:hAnsi="Times New Roman" w:cs="Times New Roman"/>
          <w:b/>
          <w:sz w:val="24"/>
          <w:szCs w:val="24"/>
        </w:rPr>
        <w:t>1 Causas de la independencia de las colonias españolas</w:t>
      </w:r>
    </w:p>
    <w:p w:rsidR="006121DB" w:rsidRPr="00CB570D" w:rsidRDefault="00767C2C" w:rsidP="006121DB">
      <w:pPr>
        <w:rPr>
          <w:rFonts w:ascii="Times New Roman" w:hAnsi="Times New Roman" w:cs="Times New Roman"/>
          <w:sz w:val="24"/>
          <w:szCs w:val="24"/>
        </w:rPr>
      </w:pPr>
      <w:r>
        <w:rPr>
          <w:rFonts w:ascii="Times New Roman" w:hAnsi="Times New Roman" w:cs="Times New Roman"/>
          <w:sz w:val="24"/>
          <w:szCs w:val="24"/>
        </w:rPr>
        <w:t xml:space="preserve">La </w:t>
      </w:r>
      <w:r w:rsidR="00150B57" w:rsidRPr="00FE1E6E">
        <w:rPr>
          <w:rFonts w:ascii="Times New Roman" w:hAnsi="Times New Roman" w:cs="Times New Roman"/>
          <w:sz w:val="24"/>
          <w:szCs w:val="24"/>
        </w:rPr>
        <w:t>I</w:t>
      </w:r>
      <w:r>
        <w:rPr>
          <w:rFonts w:ascii="Times New Roman" w:hAnsi="Times New Roman" w:cs="Times New Roman"/>
          <w:sz w:val="24"/>
          <w:szCs w:val="24"/>
        </w:rPr>
        <w:t>ndependencia fue el resultado de un proceso de larga duración que inició a mediados del siglo XVIII, cuando r</w:t>
      </w:r>
      <w:r w:rsidR="006121DB" w:rsidRPr="00CB570D">
        <w:rPr>
          <w:rFonts w:ascii="Times New Roman" w:hAnsi="Times New Roman" w:cs="Times New Roman"/>
          <w:sz w:val="24"/>
          <w:szCs w:val="24"/>
        </w:rPr>
        <w:t xml:space="preserve">evueltas indígenas como las de </w:t>
      </w:r>
      <w:r w:rsidR="00CA1A8C" w:rsidRPr="00E45E6C">
        <w:rPr>
          <w:rFonts w:ascii="Times New Roman" w:hAnsi="Times New Roman" w:cs="Times New Roman"/>
          <w:b/>
          <w:sz w:val="24"/>
          <w:szCs w:val="24"/>
        </w:rPr>
        <w:t xml:space="preserve">Túpac </w:t>
      </w:r>
      <w:r w:rsidR="006121DB" w:rsidRPr="00E45E6C">
        <w:rPr>
          <w:rFonts w:ascii="Times New Roman" w:hAnsi="Times New Roman" w:cs="Times New Roman"/>
          <w:b/>
          <w:sz w:val="24"/>
          <w:szCs w:val="24"/>
        </w:rPr>
        <w:t>Katari</w:t>
      </w:r>
      <w:r w:rsidR="006121DB" w:rsidRPr="00CB570D">
        <w:rPr>
          <w:rFonts w:ascii="Times New Roman" w:hAnsi="Times New Roman" w:cs="Times New Roman"/>
          <w:sz w:val="24"/>
          <w:szCs w:val="24"/>
        </w:rPr>
        <w:t xml:space="preserve"> (1780) en el virreinato de La Plata y </w:t>
      </w:r>
      <w:r w:rsidR="002722CC" w:rsidRPr="00E45E6C">
        <w:rPr>
          <w:rFonts w:ascii="Times New Roman" w:hAnsi="Times New Roman" w:cs="Times New Roman"/>
          <w:b/>
          <w:sz w:val="24"/>
          <w:szCs w:val="24"/>
        </w:rPr>
        <w:t>Túpac Amaru</w:t>
      </w:r>
      <w:r w:rsidR="002722CC" w:rsidRPr="00CB570D">
        <w:rPr>
          <w:rFonts w:ascii="Times New Roman" w:hAnsi="Times New Roman" w:cs="Times New Roman"/>
          <w:sz w:val="24"/>
          <w:szCs w:val="24"/>
        </w:rPr>
        <w:t xml:space="preserve"> </w:t>
      </w:r>
      <w:r w:rsidR="006121DB" w:rsidRPr="00CB570D">
        <w:rPr>
          <w:rFonts w:ascii="Times New Roman" w:hAnsi="Times New Roman" w:cs="Times New Roman"/>
          <w:sz w:val="24"/>
          <w:szCs w:val="24"/>
        </w:rPr>
        <w:t>(1780)  [</w:t>
      </w:r>
      <w:hyperlink r:id="rId9" w:history="1">
        <w:r w:rsidR="00962BFC" w:rsidRPr="000B10F1">
          <w:rPr>
            <w:rStyle w:val="Hipervnculo"/>
            <w:rFonts w:ascii="Times New Roman" w:hAnsi="Times New Roman" w:cs="Times New Roman"/>
            <w:sz w:val="24"/>
            <w:szCs w:val="24"/>
          </w:rPr>
          <w:t>VER</w:t>
        </w:r>
      </w:hyperlink>
      <w:r w:rsidR="006121DB" w:rsidRPr="00CB570D">
        <w:rPr>
          <w:rFonts w:ascii="Times New Roman" w:hAnsi="Times New Roman" w:cs="Times New Roman"/>
          <w:sz w:val="24"/>
          <w:szCs w:val="24"/>
        </w:rPr>
        <w:t xml:space="preserve">] en el virreinato del Perú,  o levantamientos como la </w:t>
      </w:r>
      <w:r w:rsidR="006121DB" w:rsidRPr="00E45E6C">
        <w:rPr>
          <w:rFonts w:ascii="Times New Roman" w:hAnsi="Times New Roman" w:cs="Times New Roman"/>
          <w:b/>
          <w:sz w:val="24"/>
          <w:szCs w:val="24"/>
        </w:rPr>
        <w:t xml:space="preserve">Rebelión de los </w:t>
      </w:r>
      <w:r w:rsidR="00BC48E2" w:rsidRPr="00E45E6C">
        <w:rPr>
          <w:rFonts w:ascii="Times New Roman" w:hAnsi="Times New Roman" w:cs="Times New Roman"/>
          <w:b/>
          <w:sz w:val="24"/>
          <w:szCs w:val="24"/>
        </w:rPr>
        <w:t>Comuneros</w:t>
      </w:r>
      <w:r w:rsidR="00BC48E2" w:rsidRPr="00CB570D">
        <w:rPr>
          <w:rFonts w:ascii="Times New Roman" w:hAnsi="Times New Roman" w:cs="Times New Roman"/>
          <w:sz w:val="24"/>
          <w:szCs w:val="24"/>
        </w:rPr>
        <w:t xml:space="preserve"> </w:t>
      </w:r>
      <w:r w:rsidR="006121DB" w:rsidRPr="00CB570D">
        <w:rPr>
          <w:rFonts w:ascii="Times New Roman" w:hAnsi="Times New Roman" w:cs="Times New Roman"/>
          <w:sz w:val="24"/>
          <w:szCs w:val="24"/>
        </w:rPr>
        <w:t>en el Nuevo Reino de Granada, dejaron al descubierto el descontento fr</w:t>
      </w:r>
      <w:r w:rsidR="004E6E57">
        <w:rPr>
          <w:rFonts w:ascii="Times New Roman" w:hAnsi="Times New Roman" w:cs="Times New Roman"/>
          <w:sz w:val="24"/>
          <w:szCs w:val="24"/>
        </w:rPr>
        <w:t xml:space="preserve">ente al sistema colonial, que </w:t>
      </w:r>
      <w:r w:rsidR="006121DB" w:rsidRPr="00CB570D">
        <w:rPr>
          <w:rFonts w:ascii="Times New Roman" w:hAnsi="Times New Roman" w:cs="Times New Roman"/>
          <w:sz w:val="24"/>
          <w:szCs w:val="24"/>
        </w:rPr>
        <w:t xml:space="preserve">restringía el acceso de amplios sectores al poder y a la propiedad. </w:t>
      </w:r>
      <w:r>
        <w:rPr>
          <w:rFonts w:ascii="Times New Roman" w:hAnsi="Times New Roman" w:cs="Times New Roman"/>
          <w:sz w:val="24"/>
          <w:szCs w:val="24"/>
        </w:rPr>
        <w:t xml:space="preserve"> </w:t>
      </w:r>
    </w:p>
    <w:p w:rsidR="006121DB" w:rsidRDefault="006121DB" w:rsidP="006121DB">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C7C55" w:rsidRPr="00FC750D" w:rsidTr="005319C0">
        <w:tc>
          <w:tcPr>
            <w:tcW w:w="9054" w:type="dxa"/>
            <w:gridSpan w:val="2"/>
            <w:shd w:val="clear" w:color="auto" w:fill="0D0D0D" w:themeFill="text1" w:themeFillTint="F2"/>
          </w:tcPr>
          <w:p w:rsidR="00CC7C55" w:rsidRPr="00FC750D" w:rsidRDefault="00CC7C55" w:rsidP="005319C0">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CC7C55" w:rsidRPr="00FC750D" w:rsidTr="005319C0">
        <w:tc>
          <w:tcPr>
            <w:tcW w:w="1668" w:type="dxa"/>
          </w:tcPr>
          <w:p w:rsidR="00CC7C55" w:rsidRPr="00FC750D" w:rsidRDefault="00CC7C55" w:rsidP="005319C0">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CC7C55" w:rsidRPr="00FC750D" w:rsidRDefault="00CC7C55" w:rsidP="00077BE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w:t>
            </w:r>
            <w:r w:rsidR="00077BE5">
              <w:rPr>
                <w:rFonts w:ascii="Times New Roman" w:hAnsi="Times New Roman" w:cs="Times New Roman"/>
                <w:color w:val="000000"/>
                <w:sz w:val="24"/>
                <w:szCs w:val="24"/>
              </w:rPr>
              <w:t>8</w:t>
            </w:r>
            <w:r w:rsidRPr="00FC750D">
              <w:rPr>
                <w:rFonts w:ascii="Times New Roman" w:hAnsi="Times New Roman" w:cs="Times New Roman"/>
                <w:color w:val="000000"/>
                <w:sz w:val="24"/>
                <w:szCs w:val="24"/>
              </w:rPr>
              <w:t>_0</w:t>
            </w:r>
            <w:r w:rsidR="000B4AF8">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_IMG01</w:t>
            </w:r>
          </w:p>
        </w:tc>
      </w:tr>
      <w:tr w:rsidR="00CC7C55" w:rsidRPr="00FC750D" w:rsidTr="005319C0">
        <w:tc>
          <w:tcPr>
            <w:tcW w:w="1668" w:type="dxa"/>
          </w:tcPr>
          <w:p w:rsidR="00CC7C55" w:rsidRPr="00FC750D" w:rsidRDefault="00CC7C55"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CC7C55" w:rsidRPr="00FC750D" w:rsidRDefault="00CC7C55" w:rsidP="002722C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722CC">
              <w:rPr>
                <w:rStyle w:val="un"/>
                <w:rFonts w:ascii="Times New Roman" w:hAnsi="Times New Roman" w:cs="Times New Roman"/>
                <w:sz w:val="24"/>
                <w:szCs w:val="24"/>
                <w:lang w:val="es-ES"/>
              </w:rPr>
              <w:t xml:space="preserve">Túpac Amaru </w:t>
            </w:r>
            <w:r w:rsidR="000B4AF8">
              <w:rPr>
                <w:rStyle w:val="un"/>
                <w:rFonts w:ascii="Times New Roman" w:hAnsi="Times New Roman" w:cs="Times New Roman"/>
                <w:sz w:val="24"/>
                <w:szCs w:val="24"/>
                <w:lang w:val="es-ES"/>
              </w:rPr>
              <w:t>II</w:t>
            </w:r>
          </w:p>
        </w:tc>
      </w:tr>
      <w:tr w:rsidR="00CC7C55" w:rsidRPr="00D77926" w:rsidTr="005319C0">
        <w:tc>
          <w:tcPr>
            <w:tcW w:w="1668" w:type="dxa"/>
          </w:tcPr>
          <w:p w:rsidR="00CC7C55" w:rsidRPr="00FC750D" w:rsidRDefault="00CC7C55"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t>AulaPlaneta</w:t>
            </w:r>
            <w:proofErr w:type="spellEnd"/>
            <w:r w:rsidRPr="00FC750D">
              <w:rPr>
                <w:rFonts w:ascii="Times New Roman" w:hAnsi="Times New Roman" w:cs="Times New Roman"/>
                <w:b/>
                <w:color w:val="000000"/>
                <w:sz w:val="24"/>
                <w:szCs w:val="24"/>
              </w:rPr>
              <w:t>)</w:t>
            </w:r>
          </w:p>
        </w:tc>
        <w:tc>
          <w:tcPr>
            <w:tcW w:w="7386" w:type="dxa"/>
          </w:tcPr>
          <w:p w:rsidR="00CC7C55" w:rsidRPr="00D77926" w:rsidRDefault="00CC7C55" w:rsidP="005319C0">
            <w:pPr>
              <w:rPr>
                <w:rFonts w:ascii="Times New Roman" w:hAnsi="Times New Roman" w:cs="Times New Roman"/>
                <w:sz w:val="24"/>
                <w:szCs w:val="24"/>
                <w:lang w:val="es-CO"/>
              </w:rPr>
            </w:pPr>
            <w:r w:rsidRPr="000B4AF8">
              <w:rPr>
                <w:rFonts w:ascii="Times New Roman" w:hAnsi="Times New Roman" w:cs="Times New Roman"/>
                <w:color w:val="000000"/>
                <w:sz w:val="24"/>
                <w:szCs w:val="24"/>
              </w:rPr>
              <w:t xml:space="preserve"> </w:t>
            </w:r>
          </w:p>
          <w:p w:rsidR="00CC7C55" w:rsidRPr="00FC750D" w:rsidRDefault="00057D50" w:rsidP="005319C0">
            <w:pPr>
              <w:rPr>
                <w:rFonts w:ascii="Times New Roman" w:hAnsi="Times New Roman" w:cs="Times New Roman"/>
                <w:sz w:val="24"/>
                <w:szCs w:val="24"/>
              </w:rPr>
            </w:pPr>
            <w:r>
              <w:rPr>
                <w:noProof/>
                <w:color w:val="0000FF"/>
                <w:lang w:eastAsia="es-CO"/>
              </w:rPr>
              <w:drawing>
                <wp:inline distT="0" distB="0" distL="0" distR="0" wp14:anchorId="4851284A" wp14:editId="6C837E30">
                  <wp:extent cx="939442" cy="1583462"/>
                  <wp:effectExtent l="0" t="0" r="0" b="0"/>
                  <wp:docPr id="7" name="Imagen 7" descr="File:TupacAmaruII.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upacAmaruII.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9460" cy="1583493"/>
                          </a:xfrm>
                          <a:prstGeom prst="rect">
                            <a:avLst/>
                          </a:prstGeom>
                          <a:noFill/>
                          <a:ln>
                            <a:noFill/>
                          </a:ln>
                        </pic:spPr>
                      </pic:pic>
                    </a:graphicData>
                  </a:graphic>
                </wp:inline>
              </w:drawing>
            </w:r>
          </w:p>
          <w:p w:rsidR="00CC7C55" w:rsidRPr="00FC750D" w:rsidRDefault="000B4AF8" w:rsidP="005319C0">
            <w:pPr>
              <w:rPr>
                <w:rFonts w:ascii="Times New Roman" w:hAnsi="Times New Roman" w:cs="Times New Roman"/>
                <w:color w:val="000000"/>
                <w:sz w:val="24"/>
                <w:szCs w:val="24"/>
              </w:rPr>
            </w:pPr>
            <w:r w:rsidRPr="00057D50">
              <w:rPr>
                <w:rFonts w:ascii="Times New Roman" w:hAnsi="Times New Roman" w:cs="Times New Roman"/>
                <w:sz w:val="24"/>
                <w:szCs w:val="24"/>
              </w:rPr>
              <w:t>http://commons.wikimedia.org/wiki/File:TupacAmaruII.jpg?uselang=es</w:t>
            </w:r>
          </w:p>
        </w:tc>
      </w:tr>
      <w:tr w:rsidR="00CC7C55" w:rsidRPr="00FC750D" w:rsidTr="005319C0">
        <w:tc>
          <w:tcPr>
            <w:tcW w:w="1668" w:type="dxa"/>
          </w:tcPr>
          <w:p w:rsidR="00CC7C55" w:rsidRPr="00FC750D" w:rsidRDefault="00CC7C55"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CC7C55" w:rsidRPr="00FC750D" w:rsidRDefault="00CC7C55" w:rsidP="005319C0">
            <w:pPr>
              <w:rPr>
                <w:rFonts w:ascii="Times New Roman" w:hAnsi="Times New Roman" w:cs="Times New Roman"/>
                <w:i/>
                <w:iCs/>
                <w:sz w:val="24"/>
                <w:szCs w:val="24"/>
                <w:lang w:val="es-ES"/>
              </w:rPr>
            </w:pPr>
            <w:r>
              <w:rPr>
                <w:rStyle w:val="un"/>
                <w:rFonts w:ascii="Times New Roman" w:hAnsi="Times New Roman" w:cs="Times New Roman"/>
                <w:sz w:val="24"/>
                <w:szCs w:val="24"/>
                <w:lang w:val="es-ES"/>
              </w:rPr>
              <w:t xml:space="preserve"> </w:t>
            </w:r>
            <w:r w:rsidR="002722CC">
              <w:rPr>
                <w:rStyle w:val="un"/>
                <w:rFonts w:ascii="Times New Roman" w:hAnsi="Times New Roman" w:cs="Times New Roman"/>
                <w:sz w:val="24"/>
                <w:szCs w:val="24"/>
                <w:lang w:val="es-ES"/>
              </w:rPr>
              <w:t>Túpac</w:t>
            </w:r>
            <w:r w:rsidR="000B4AF8">
              <w:rPr>
                <w:rStyle w:val="un"/>
                <w:rFonts w:ascii="Times New Roman" w:hAnsi="Times New Roman" w:cs="Times New Roman"/>
                <w:sz w:val="24"/>
                <w:szCs w:val="24"/>
                <w:lang w:val="es-ES"/>
              </w:rPr>
              <w:t xml:space="preserve"> </w:t>
            </w:r>
            <w:r w:rsidR="002722CC">
              <w:rPr>
                <w:rStyle w:val="un"/>
                <w:rFonts w:ascii="Times New Roman" w:hAnsi="Times New Roman" w:cs="Times New Roman"/>
                <w:sz w:val="24"/>
                <w:szCs w:val="24"/>
                <w:lang w:val="es-ES"/>
              </w:rPr>
              <w:t>Amaru</w:t>
            </w:r>
            <w:r w:rsidR="000B4AF8">
              <w:rPr>
                <w:rStyle w:val="un"/>
                <w:rFonts w:ascii="Times New Roman" w:hAnsi="Times New Roman" w:cs="Times New Roman"/>
                <w:sz w:val="24"/>
                <w:szCs w:val="24"/>
                <w:lang w:val="es-ES"/>
              </w:rPr>
              <w:t xml:space="preserve"> II, líder de las grandes rebeliones anticoloniales del siglo XVIII en el continente.</w:t>
            </w:r>
          </w:p>
          <w:p w:rsidR="00CC7C55" w:rsidRPr="00FC750D" w:rsidRDefault="00CC7C55" w:rsidP="005319C0">
            <w:pPr>
              <w:rPr>
                <w:rFonts w:ascii="Times New Roman" w:hAnsi="Times New Roman" w:cs="Times New Roman"/>
                <w:color w:val="000000"/>
                <w:sz w:val="24"/>
                <w:szCs w:val="24"/>
                <w:lang w:val="es-ES"/>
              </w:rPr>
            </w:pPr>
          </w:p>
        </w:tc>
      </w:tr>
    </w:tbl>
    <w:p w:rsidR="004E6E57" w:rsidRPr="00CB570D" w:rsidRDefault="004E6E57" w:rsidP="006121DB">
      <w:pPr>
        <w:rPr>
          <w:rFonts w:ascii="Times New Roman" w:hAnsi="Times New Roman" w:cs="Times New Roman"/>
          <w:sz w:val="24"/>
          <w:szCs w:val="24"/>
        </w:rPr>
      </w:pPr>
    </w:p>
    <w:p w:rsidR="006121DB" w:rsidRPr="00CB570D" w:rsidRDefault="006121DB" w:rsidP="006121DB">
      <w:pPr>
        <w:rPr>
          <w:rFonts w:ascii="Times New Roman" w:hAnsi="Times New Roman" w:cs="Times New Roman"/>
          <w:sz w:val="24"/>
          <w:szCs w:val="24"/>
        </w:rPr>
      </w:pPr>
    </w:p>
    <w:p w:rsidR="004E6E57" w:rsidRPr="00CB570D" w:rsidRDefault="004E6E57" w:rsidP="004E6E5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5319C0" w:rsidRPr="00FC750D" w:rsidTr="005319C0">
        <w:tc>
          <w:tcPr>
            <w:tcW w:w="9054" w:type="dxa"/>
            <w:shd w:val="clear" w:color="auto" w:fill="000000" w:themeFill="text1"/>
          </w:tcPr>
          <w:p w:rsidR="005319C0" w:rsidRPr="00FC750D" w:rsidRDefault="005319C0" w:rsidP="005319C0">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5319C0" w:rsidRPr="00FC750D" w:rsidTr="005319C0">
        <w:tc>
          <w:tcPr>
            <w:tcW w:w="9054" w:type="dxa"/>
            <w:shd w:val="clear" w:color="auto" w:fill="auto"/>
          </w:tcPr>
          <w:p w:rsidR="005319C0" w:rsidRPr="00CB570D" w:rsidRDefault="005319C0" w:rsidP="005319C0">
            <w:pPr>
              <w:spacing w:before="240" w:line="285" w:lineRule="atLeast"/>
              <w:jc w:val="both"/>
              <w:rPr>
                <w:rFonts w:ascii="Times New Roman" w:eastAsia="Times New Roman" w:hAnsi="Times New Roman" w:cs="Times New Roman"/>
                <w:sz w:val="24"/>
                <w:szCs w:val="24"/>
                <w:lang w:eastAsia="es-CO"/>
              </w:rPr>
            </w:pPr>
            <w:r w:rsidRPr="005319C0">
              <w:rPr>
                <w:rFonts w:ascii="Times New Roman" w:hAnsi="Times New Roman" w:cs="Times New Roman"/>
                <w:sz w:val="24"/>
                <w:szCs w:val="24"/>
              </w:rPr>
              <w:t xml:space="preserve">Aunque en cada uno de los países latinoamericanos celebramos en una fecha específica la Independencia, esta fue </w:t>
            </w:r>
            <w:r w:rsidR="002722CC">
              <w:rPr>
                <w:rFonts w:ascii="Times New Roman" w:hAnsi="Times New Roman" w:cs="Times New Roman"/>
                <w:sz w:val="24"/>
                <w:szCs w:val="24"/>
              </w:rPr>
              <w:t xml:space="preserve">el resultado de </w:t>
            </w:r>
            <w:r w:rsidRPr="005319C0">
              <w:rPr>
                <w:rFonts w:ascii="Times New Roman" w:hAnsi="Times New Roman" w:cs="Times New Roman"/>
                <w:sz w:val="24"/>
                <w:szCs w:val="24"/>
              </w:rPr>
              <w:t>un proceso de larga duración que abarcó la segunda mitad del siglo XVIII y la primera mitad del siglo XIX.</w:t>
            </w:r>
          </w:p>
          <w:p w:rsidR="005319C0" w:rsidRPr="00FC750D" w:rsidRDefault="005319C0" w:rsidP="005319C0">
            <w:pPr>
              <w:rPr>
                <w:rFonts w:ascii="Times New Roman" w:hAnsi="Times New Roman" w:cs="Times New Roman"/>
                <w:color w:val="000000" w:themeColor="text1"/>
                <w:sz w:val="24"/>
                <w:szCs w:val="24"/>
              </w:rPr>
            </w:pPr>
          </w:p>
        </w:tc>
      </w:tr>
    </w:tbl>
    <w:p w:rsidR="006121DB" w:rsidRPr="00CB570D" w:rsidRDefault="006121DB" w:rsidP="00B23E99">
      <w:pPr>
        <w:tabs>
          <w:tab w:val="right" w:pos="8498"/>
        </w:tabs>
        <w:rPr>
          <w:rFonts w:ascii="Times New Roman" w:hAnsi="Times New Roman" w:cs="Times New Roman"/>
          <w:b/>
          <w:sz w:val="24"/>
          <w:szCs w:val="24"/>
        </w:rPr>
      </w:pPr>
    </w:p>
    <w:p w:rsidR="00767C2C" w:rsidRDefault="00767C2C" w:rsidP="00767C2C">
      <w:pPr>
        <w:rPr>
          <w:rFonts w:ascii="Times New Roman" w:hAnsi="Times New Roman" w:cs="Times New Roman"/>
          <w:sz w:val="24"/>
          <w:szCs w:val="24"/>
        </w:rPr>
      </w:pPr>
    </w:p>
    <w:p w:rsidR="00767C2C" w:rsidRDefault="00767C2C" w:rsidP="00767C2C">
      <w:pPr>
        <w:rPr>
          <w:rFonts w:ascii="Times New Roman" w:hAnsi="Times New Roman" w:cs="Times New Roman"/>
          <w:sz w:val="24"/>
          <w:szCs w:val="24"/>
        </w:rPr>
      </w:pPr>
      <w:r>
        <w:rPr>
          <w:rFonts w:ascii="Times New Roman" w:hAnsi="Times New Roman" w:cs="Times New Roman"/>
          <w:sz w:val="24"/>
          <w:szCs w:val="24"/>
          <w:highlight w:val="yellow"/>
        </w:rPr>
        <w:t>[SECCIÓN 2]</w:t>
      </w:r>
      <w:r>
        <w:rPr>
          <w:rFonts w:ascii="Times New Roman" w:hAnsi="Times New Roman" w:cs="Times New Roman"/>
          <w:sz w:val="24"/>
          <w:szCs w:val="24"/>
        </w:rPr>
        <w:t xml:space="preserve"> </w:t>
      </w:r>
      <w:r>
        <w:rPr>
          <w:rFonts w:ascii="Times New Roman" w:hAnsi="Times New Roman" w:cs="Times New Roman"/>
          <w:b/>
          <w:sz w:val="24"/>
          <w:szCs w:val="24"/>
        </w:rPr>
        <w:t xml:space="preserve">1.1 Las </w:t>
      </w:r>
      <w:r w:rsidR="00FE1E6E">
        <w:rPr>
          <w:rFonts w:ascii="Times New Roman" w:hAnsi="Times New Roman" w:cs="Times New Roman"/>
          <w:b/>
          <w:sz w:val="24"/>
          <w:szCs w:val="24"/>
        </w:rPr>
        <w:t>Reformas Borbónicas</w:t>
      </w:r>
    </w:p>
    <w:p w:rsidR="00A130E9" w:rsidRPr="00CB570D" w:rsidRDefault="00EA0FBE" w:rsidP="001108D6">
      <w:pPr>
        <w:rPr>
          <w:rFonts w:ascii="Times New Roman" w:hAnsi="Times New Roman" w:cs="Times New Roman"/>
          <w:sz w:val="24"/>
          <w:szCs w:val="24"/>
        </w:rPr>
      </w:pPr>
      <w:r w:rsidRPr="00CB570D">
        <w:rPr>
          <w:rFonts w:ascii="Times New Roman" w:hAnsi="Times New Roman" w:cs="Times New Roman"/>
          <w:sz w:val="24"/>
          <w:szCs w:val="24"/>
        </w:rPr>
        <w:t>Las condiciones en que vivían indígenas, negros y mestizos</w:t>
      </w:r>
      <w:r w:rsidR="00323D32" w:rsidRPr="00CB570D">
        <w:rPr>
          <w:rFonts w:ascii="Times New Roman" w:hAnsi="Times New Roman" w:cs="Times New Roman"/>
          <w:sz w:val="24"/>
          <w:szCs w:val="24"/>
        </w:rPr>
        <w:t xml:space="preserve"> se habían agravado con las Reformas Borbónicas, </w:t>
      </w:r>
      <w:r w:rsidR="0032407E" w:rsidRPr="00CB570D">
        <w:rPr>
          <w:rFonts w:ascii="Times New Roman" w:hAnsi="Times New Roman" w:cs="Times New Roman"/>
          <w:sz w:val="24"/>
          <w:szCs w:val="24"/>
        </w:rPr>
        <w:t xml:space="preserve">un conjunto de medidas definidas por la Corona española, que procuraron </w:t>
      </w:r>
      <w:r w:rsidR="00323D32" w:rsidRPr="00CB570D">
        <w:rPr>
          <w:rFonts w:ascii="Times New Roman" w:hAnsi="Times New Roman" w:cs="Times New Roman"/>
          <w:sz w:val="24"/>
          <w:szCs w:val="24"/>
        </w:rPr>
        <w:t xml:space="preserve">el reforzamiento de los poderes reales sobre las colonias.  </w:t>
      </w:r>
    </w:p>
    <w:p w:rsidR="000B7341" w:rsidRPr="00CB570D" w:rsidRDefault="000B7341" w:rsidP="001108D6">
      <w:pPr>
        <w:rPr>
          <w:rFonts w:ascii="Times New Roman" w:hAnsi="Times New Roman" w:cs="Times New Roman"/>
          <w:sz w:val="24"/>
          <w:szCs w:val="24"/>
        </w:rPr>
      </w:pPr>
      <w:r w:rsidRPr="00CB570D">
        <w:rPr>
          <w:rFonts w:ascii="Times New Roman" w:hAnsi="Times New Roman" w:cs="Times New Roman"/>
          <w:sz w:val="24"/>
          <w:szCs w:val="24"/>
        </w:rPr>
        <w:t>Durante el reinado de Felipe III</w:t>
      </w:r>
      <w:r w:rsidR="006279DB" w:rsidRPr="00CB570D">
        <w:rPr>
          <w:rFonts w:ascii="Times New Roman" w:hAnsi="Times New Roman" w:cs="Times New Roman"/>
          <w:sz w:val="24"/>
          <w:szCs w:val="24"/>
        </w:rPr>
        <w:t xml:space="preserve"> el I</w:t>
      </w:r>
      <w:r w:rsidRPr="00CB570D">
        <w:rPr>
          <w:rFonts w:ascii="Times New Roman" w:hAnsi="Times New Roman" w:cs="Times New Roman"/>
          <w:sz w:val="24"/>
          <w:szCs w:val="24"/>
        </w:rPr>
        <w:t>mperio español</w:t>
      </w:r>
      <w:r w:rsidR="006279DB" w:rsidRPr="00CB570D">
        <w:rPr>
          <w:rFonts w:ascii="Times New Roman" w:hAnsi="Times New Roman" w:cs="Times New Roman"/>
          <w:sz w:val="24"/>
          <w:szCs w:val="24"/>
        </w:rPr>
        <w:t xml:space="preserve"> comenzó a vivir su decadencia. Esta tuvo origen en </w:t>
      </w:r>
      <w:r w:rsidR="00EA0FBE" w:rsidRPr="00CB570D">
        <w:rPr>
          <w:rFonts w:ascii="Times New Roman" w:hAnsi="Times New Roman" w:cs="Times New Roman"/>
          <w:sz w:val="24"/>
          <w:szCs w:val="24"/>
        </w:rPr>
        <w:t xml:space="preserve">el desgaste que dejaron </w:t>
      </w:r>
      <w:r w:rsidR="006279DB" w:rsidRPr="00CB570D">
        <w:rPr>
          <w:rFonts w:ascii="Times New Roman" w:hAnsi="Times New Roman" w:cs="Times New Roman"/>
          <w:sz w:val="24"/>
          <w:szCs w:val="24"/>
        </w:rPr>
        <w:t>guerras internacionales y, posteriormente</w:t>
      </w:r>
      <w:r w:rsidR="0075055D">
        <w:rPr>
          <w:rFonts w:ascii="Times New Roman" w:hAnsi="Times New Roman" w:cs="Times New Roman"/>
          <w:sz w:val="24"/>
          <w:szCs w:val="24"/>
        </w:rPr>
        <w:t>,</w:t>
      </w:r>
      <w:r w:rsidR="006279DB" w:rsidRPr="00CB570D">
        <w:rPr>
          <w:rFonts w:ascii="Times New Roman" w:hAnsi="Times New Roman" w:cs="Times New Roman"/>
          <w:sz w:val="24"/>
          <w:szCs w:val="24"/>
        </w:rPr>
        <w:t xml:space="preserve"> en la puesta en marcha, durante el reinado de Felipe IV, d</w:t>
      </w:r>
      <w:r w:rsidRPr="00CB570D">
        <w:rPr>
          <w:rFonts w:ascii="Times New Roman" w:hAnsi="Times New Roman" w:cs="Times New Roman"/>
          <w:sz w:val="24"/>
          <w:szCs w:val="24"/>
        </w:rPr>
        <w:t xml:space="preserve">el </w:t>
      </w:r>
      <w:r w:rsidRPr="00CB570D">
        <w:rPr>
          <w:rStyle w:val="negrita1"/>
          <w:rFonts w:ascii="Times New Roman" w:hAnsi="Times New Roman" w:cs="Times New Roman"/>
          <w:sz w:val="24"/>
          <w:szCs w:val="24"/>
        </w:rPr>
        <w:t>tratado de Westfalia [</w:t>
      </w:r>
      <w:hyperlink r:id="rId12" w:history="1">
        <w:r w:rsidR="00695653">
          <w:rPr>
            <w:rStyle w:val="Hipervnculo"/>
            <w:rFonts w:ascii="Times New Roman" w:hAnsi="Times New Roman" w:cs="Times New Roman"/>
            <w:color w:val="auto"/>
            <w:sz w:val="24"/>
            <w:szCs w:val="24"/>
          </w:rPr>
          <w:t>V</w:t>
        </w:r>
        <w:r w:rsidR="00695653">
          <w:rPr>
            <w:rStyle w:val="Hipervnculo"/>
            <w:rFonts w:ascii="Times New Roman" w:hAnsi="Times New Roman" w:cs="Times New Roman"/>
            <w:color w:val="auto"/>
            <w:sz w:val="24"/>
            <w:szCs w:val="24"/>
          </w:rPr>
          <w:t>E</w:t>
        </w:r>
        <w:r w:rsidR="00695653">
          <w:rPr>
            <w:rStyle w:val="Hipervnculo"/>
            <w:rFonts w:ascii="Times New Roman" w:hAnsi="Times New Roman" w:cs="Times New Roman"/>
            <w:color w:val="auto"/>
            <w:sz w:val="24"/>
            <w:szCs w:val="24"/>
          </w:rPr>
          <w:t>R</w:t>
        </w:r>
      </w:hyperlink>
      <w:r w:rsidRPr="00CB570D">
        <w:rPr>
          <w:rStyle w:val="negrita1"/>
          <w:rFonts w:ascii="Times New Roman" w:hAnsi="Times New Roman" w:cs="Times New Roman"/>
          <w:sz w:val="24"/>
          <w:szCs w:val="24"/>
        </w:rPr>
        <w:t>]</w:t>
      </w:r>
      <w:r w:rsidRPr="00CB570D">
        <w:rPr>
          <w:rFonts w:ascii="Times New Roman" w:hAnsi="Times New Roman" w:cs="Times New Roman"/>
          <w:sz w:val="24"/>
          <w:szCs w:val="24"/>
        </w:rPr>
        <w:t xml:space="preserve"> (1648), por el que España perd</w:t>
      </w:r>
      <w:r w:rsidR="006B7263" w:rsidRPr="00CB570D">
        <w:rPr>
          <w:rFonts w:ascii="Times New Roman" w:hAnsi="Times New Roman" w:cs="Times New Roman"/>
          <w:sz w:val="24"/>
          <w:szCs w:val="24"/>
        </w:rPr>
        <w:t>ió los</w:t>
      </w:r>
      <w:r w:rsidRPr="00CB570D">
        <w:rPr>
          <w:rFonts w:ascii="Times New Roman" w:hAnsi="Times New Roman" w:cs="Times New Roman"/>
          <w:sz w:val="24"/>
          <w:szCs w:val="24"/>
        </w:rPr>
        <w:t xml:space="preserve"> Países Bajos. </w:t>
      </w:r>
      <w:r w:rsidR="006B7263" w:rsidRPr="00CB570D">
        <w:rPr>
          <w:rFonts w:ascii="Times New Roman" w:hAnsi="Times New Roman" w:cs="Times New Roman"/>
          <w:sz w:val="24"/>
          <w:szCs w:val="24"/>
        </w:rPr>
        <w:t xml:space="preserve">Así mismo, </w:t>
      </w:r>
      <w:r w:rsidR="002722CC">
        <w:rPr>
          <w:rFonts w:ascii="Times New Roman" w:hAnsi="Times New Roman" w:cs="Times New Roman"/>
          <w:sz w:val="24"/>
          <w:szCs w:val="24"/>
        </w:rPr>
        <w:t>l</w:t>
      </w:r>
      <w:r w:rsidR="002722CC" w:rsidRPr="00CB570D">
        <w:rPr>
          <w:rFonts w:ascii="Times New Roman" w:hAnsi="Times New Roman" w:cs="Times New Roman"/>
          <w:sz w:val="24"/>
          <w:szCs w:val="24"/>
        </w:rPr>
        <w:t xml:space="preserve">a </w:t>
      </w:r>
      <w:r w:rsidRPr="00CB570D">
        <w:rPr>
          <w:rFonts w:ascii="Times New Roman" w:hAnsi="Times New Roman" w:cs="Times New Roman"/>
          <w:sz w:val="24"/>
          <w:szCs w:val="24"/>
        </w:rPr>
        <w:t>paz de los Pirineos (1659)</w:t>
      </w:r>
      <w:r w:rsidR="006B7263" w:rsidRPr="00CB570D">
        <w:rPr>
          <w:rFonts w:ascii="Times New Roman" w:hAnsi="Times New Roman" w:cs="Times New Roman"/>
          <w:sz w:val="24"/>
          <w:szCs w:val="24"/>
        </w:rPr>
        <w:t xml:space="preserve"> [</w:t>
      </w:r>
      <w:hyperlink r:id="rId13" w:history="1">
        <w:r w:rsidR="000B10F1" w:rsidRPr="000B10F1">
          <w:rPr>
            <w:rStyle w:val="Hipervnculo"/>
            <w:rFonts w:ascii="Times New Roman" w:hAnsi="Times New Roman" w:cs="Times New Roman"/>
            <w:sz w:val="24"/>
            <w:szCs w:val="24"/>
          </w:rPr>
          <w:t>VE</w:t>
        </w:r>
        <w:r w:rsidR="000B10F1" w:rsidRPr="000B10F1">
          <w:rPr>
            <w:rStyle w:val="Hipervnculo"/>
            <w:rFonts w:ascii="Times New Roman" w:hAnsi="Times New Roman" w:cs="Times New Roman"/>
            <w:sz w:val="24"/>
            <w:szCs w:val="24"/>
          </w:rPr>
          <w:t>R</w:t>
        </w:r>
      </w:hyperlink>
      <w:r w:rsidR="006B7263" w:rsidRPr="00CB570D">
        <w:rPr>
          <w:rFonts w:ascii="Times New Roman" w:hAnsi="Times New Roman" w:cs="Times New Roman"/>
          <w:sz w:val="24"/>
          <w:szCs w:val="24"/>
        </w:rPr>
        <w:t>]</w:t>
      </w:r>
      <w:r w:rsidRPr="00CB570D">
        <w:rPr>
          <w:rFonts w:ascii="Times New Roman" w:hAnsi="Times New Roman" w:cs="Times New Roman"/>
          <w:sz w:val="24"/>
          <w:szCs w:val="24"/>
        </w:rPr>
        <w:t xml:space="preserve"> </w:t>
      </w:r>
      <w:r w:rsidR="00EA0FBE" w:rsidRPr="00CB570D">
        <w:rPr>
          <w:rFonts w:ascii="Times New Roman" w:hAnsi="Times New Roman" w:cs="Times New Roman"/>
          <w:sz w:val="24"/>
          <w:szCs w:val="24"/>
        </w:rPr>
        <w:t>fortaleció</w:t>
      </w:r>
      <w:r w:rsidRPr="00CB570D">
        <w:rPr>
          <w:rFonts w:ascii="Times New Roman" w:hAnsi="Times New Roman" w:cs="Times New Roman"/>
          <w:sz w:val="24"/>
          <w:szCs w:val="24"/>
        </w:rPr>
        <w:t xml:space="preserve"> la</w:t>
      </w:r>
      <w:r w:rsidR="006B7263" w:rsidRPr="00CB570D">
        <w:rPr>
          <w:rFonts w:ascii="Times New Roman" w:hAnsi="Times New Roman" w:cs="Times New Roman"/>
          <w:sz w:val="24"/>
          <w:szCs w:val="24"/>
        </w:rPr>
        <w:t xml:space="preserve"> hegemonía de Francia en Europa</w:t>
      </w:r>
      <w:r w:rsidRPr="00CB570D">
        <w:rPr>
          <w:rFonts w:ascii="Times New Roman" w:hAnsi="Times New Roman" w:cs="Times New Roman"/>
          <w:sz w:val="24"/>
          <w:szCs w:val="24"/>
        </w:rPr>
        <w:t xml:space="preserve">. </w:t>
      </w:r>
    </w:p>
    <w:p w:rsidR="002F1E07" w:rsidRDefault="006B31B7" w:rsidP="001108D6">
      <w:pPr>
        <w:rPr>
          <w:rFonts w:ascii="Times New Roman" w:hAnsi="Times New Roman" w:cs="Times New Roman"/>
          <w:sz w:val="24"/>
          <w:szCs w:val="24"/>
        </w:rPr>
      </w:pPr>
      <w:r w:rsidRPr="00CB570D">
        <w:rPr>
          <w:rFonts w:ascii="Times New Roman" w:hAnsi="Times New Roman" w:cs="Times New Roman"/>
          <w:sz w:val="24"/>
          <w:szCs w:val="24"/>
        </w:rPr>
        <w:t>Además</w:t>
      </w:r>
      <w:r w:rsidR="00970146" w:rsidRPr="00CB570D">
        <w:rPr>
          <w:rFonts w:ascii="Times New Roman" w:hAnsi="Times New Roman" w:cs="Times New Roman"/>
          <w:sz w:val="24"/>
          <w:szCs w:val="24"/>
        </w:rPr>
        <w:t>,</w:t>
      </w:r>
      <w:r w:rsidRPr="00CB570D">
        <w:rPr>
          <w:rFonts w:ascii="Times New Roman" w:hAnsi="Times New Roman" w:cs="Times New Roman"/>
          <w:sz w:val="24"/>
          <w:szCs w:val="24"/>
        </w:rPr>
        <w:t xml:space="preserve"> el último de los reyes de la dinastía Habsburgo, </w:t>
      </w:r>
      <w:r w:rsidRPr="00E45E6C">
        <w:rPr>
          <w:rFonts w:ascii="Times New Roman" w:hAnsi="Times New Roman" w:cs="Times New Roman"/>
          <w:b/>
          <w:sz w:val="24"/>
          <w:szCs w:val="24"/>
        </w:rPr>
        <w:t>Carlos II</w:t>
      </w:r>
      <w:r w:rsidRPr="00CB570D">
        <w:rPr>
          <w:rFonts w:ascii="Times New Roman" w:hAnsi="Times New Roman" w:cs="Times New Roman"/>
          <w:sz w:val="24"/>
          <w:szCs w:val="24"/>
        </w:rPr>
        <w:t xml:space="preserve">, murió sin descendencia, lo que permitió el ascenso de una  </w:t>
      </w:r>
      <w:r w:rsidR="00C81ACF" w:rsidRPr="00CB570D">
        <w:rPr>
          <w:rFonts w:ascii="Times New Roman" w:hAnsi="Times New Roman" w:cs="Times New Roman"/>
          <w:sz w:val="24"/>
          <w:szCs w:val="24"/>
        </w:rPr>
        <w:t xml:space="preserve">nueva </w:t>
      </w:r>
      <w:r w:rsidRPr="00CB570D">
        <w:rPr>
          <w:rFonts w:ascii="Times New Roman" w:hAnsi="Times New Roman" w:cs="Times New Roman"/>
          <w:sz w:val="24"/>
          <w:szCs w:val="24"/>
        </w:rPr>
        <w:t xml:space="preserve">familia real a la </w:t>
      </w:r>
      <w:r w:rsidR="0075055D">
        <w:rPr>
          <w:rFonts w:ascii="Times New Roman" w:hAnsi="Times New Roman" w:cs="Times New Roman"/>
          <w:sz w:val="24"/>
          <w:szCs w:val="24"/>
        </w:rPr>
        <w:t>C</w:t>
      </w:r>
      <w:r w:rsidR="0075055D" w:rsidRPr="00CB570D">
        <w:rPr>
          <w:rFonts w:ascii="Times New Roman" w:hAnsi="Times New Roman" w:cs="Times New Roman"/>
          <w:sz w:val="24"/>
          <w:szCs w:val="24"/>
        </w:rPr>
        <w:t>orona</w:t>
      </w:r>
      <w:r w:rsidRPr="00CB570D">
        <w:rPr>
          <w:rFonts w:ascii="Times New Roman" w:hAnsi="Times New Roman" w:cs="Times New Roman"/>
          <w:sz w:val="24"/>
          <w:szCs w:val="24"/>
        </w:rPr>
        <w:t xml:space="preserve">: los </w:t>
      </w:r>
      <w:r w:rsidR="00150B57" w:rsidRPr="00FE1E6E">
        <w:rPr>
          <w:rFonts w:ascii="Times New Roman" w:hAnsi="Times New Roman" w:cs="Times New Roman"/>
          <w:sz w:val="24"/>
          <w:szCs w:val="24"/>
        </w:rPr>
        <w:t>B</w:t>
      </w:r>
      <w:r w:rsidRPr="00CB570D">
        <w:rPr>
          <w:rFonts w:ascii="Times New Roman" w:hAnsi="Times New Roman" w:cs="Times New Roman"/>
          <w:sz w:val="24"/>
          <w:szCs w:val="24"/>
        </w:rPr>
        <w:t xml:space="preserve">orbones. </w:t>
      </w:r>
      <w:r w:rsidRPr="00E45E6C">
        <w:rPr>
          <w:rFonts w:ascii="Times New Roman" w:hAnsi="Times New Roman" w:cs="Times New Roman"/>
          <w:b/>
          <w:sz w:val="24"/>
          <w:szCs w:val="24"/>
        </w:rPr>
        <w:t>Felipe V</w:t>
      </w:r>
      <w:r w:rsidR="00C81ACF" w:rsidRPr="00CB570D">
        <w:rPr>
          <w:rFonts w:ascii="Times New Roman" w:hAnsi="Times New Roman" w:cs="Times New Roman"/>
          <w:sz w:val="24"/>
          <w:szCs w:val="24"/>
        </w:rPr>
        <w:t xml:space="preserve">, el </w:t>
      </w:r>
      <w:r w:rsidR="00C81ACF" w:rsidRPr="00E45E6C">
        <w:rPr>
          <w:rFonts w:ascii="Times New Roman" w:hAnsi="Times New Roman" w:cs="Times New Roman"/>
          <w:b/>
          <w:sz w:val="24"/>
          <w:szCs w:val="24"/>
        </w:rPr>
        <w:t>primer rey</w:t>
      </w:r>
      <w:r w:rsidR="00C81ACF" w:rsidRPr="00CB570D">
        <w:rPr>
          <w:rFonts w:ascii="Times New Roman" w:hAnsi="Times New Roman" w:cs="Times New Roman"/>
          <w:sz w:val="24"/>
          <w:szCs w:val="24"/>
        </w:rPr>
        <w:t xml:space="preserve"> </w:t>
      </w:r>
      <w:r w:rsidR="002722CC" w:rsidRPr="00E45E6C">
        <w:rPr>
          <w:rFonts w:ascii="Times New Roman" w:hAnsi="Times New Roman" w:cs="Times New Roman"/>
          <w:b/>
          <w:sz w:val="24"/>
          <w:szCs w:val="24"/>
        </w:rPr>
        <w:t>Borbón</w:t>
      </w:r>
      <w:r w:rsidR="002722CC" w:rsidRPr="00CB570D">
        <w:rPr>
          <w:rFonts w:ascii="Times New Roman" w:hAnsi="Times New Roman" w:cs="Times New Roman"/>
          <w:sz w:val="24"/>
          <w:szCs w:val="24"/>
        </w:rPr>
        <w:t xml:space="preserve"> </w:t>
      </w:r>
      <w:r w:rsidR="00C81ACF" w:rsidRPr="00CB570D">
        <w:rPr>
          <w:rFonts w:ascii="Times New Roman" w:hAnsi="Times New Roman" w:cs="Times New Roman"/>
          <w:sz w:val="24"/>
          <w:szCs w:val="24"/>
        </w:rPr>
        <w:t xml:space="preserve">tenía vínculos de sangre con los reyes de Francia. </w:t>
      </w:r>
    </w:p>
    <w:p w:rsidR="00EE354C" w:rsidRDefault="00EE354C" w:rsidP="001108D6"/>
    <w:tbl>
      <w:tblPr>
        <w:tblStyle w:val="Tablaconcuadrcula"/>
        <w:tblW w:w="0" w:type="auto"/>
        <w:tblLayout w:type="fixed"/>
        <w:tblLook w:val="04A0" w:firstRow="1" w:lastRow="0" w:firstColumn="1" w:lastColumn="0" w:noHBand="0" w:noVBand="1"/>
      </w:tblPr>
      <w:tblGrid>
        <w:gridCol w:w="1668"/>
        <w:gridCol w:w="7386"/>
      </w:tblGrid>
      <w:tr w:rsidR="00EE354C" w:rsidRPr="00FC750D" w:rsidTr="005319C0">
        <w:tc>
          <w:tcPr>
            <w:tcW w:w="9054" w:type="dxa"/>
            <w:gridSpan w:val="2"/>
            <w:shd w:val="clear" w:color="auto" w:fill="0D0D0D" w:themeFill="text1" w:themeFillTint="F2"/>
          </w:tcPr>
          <w:p w:rsidR="00EE354C" w:rsidRPr="00FC750D" w:rsidRDefault="00EE354C" w:rsidP="005319C0">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EE354C" w:rsidRPr="00FC750D" w:rsidTr="005319C0">
        <w:tc>
          <w:tcPr>
            <w:tcW w:w="1668" w:type="dxa"/>
          </w:tcPr>
          <w:p w:rsidR="00EE354C" w:rsidRPr="00FC750D" w:rsidRDefault="00EE354C" w:rsidP="005319C0">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EE354C" w:rsidRPr="00FC750D" w:rsidRDefault="00EE354C" w:rsidP="00077BE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w:t>
            </w:r>
            <w:r w:rsidR="00077BE5">
              <w:rPr>
                <w:rFonts w:ascii="Times New Roman" w:hAnsi="Times New Roman" w:cs="Times New Roman"/>
                <w:color w:val="000000"/>
                <w:sz w:val="24"/>
                <w:szCs w:val="24"/>
              </w:rPr>
              <w:t>8</w:t>
            </w:r>
            <w:r w:rsidRPr="00FC750D">
              <w:rPr>
                <w:rFonts w:ascii="Times New Roman" w:hAnsi="Times New Roman" w:cs="Times New Roman"/>
                <w:color w:val="000000"/>
                <w:sz w:val="24"/>
                <w:szCs w:val="24"/>
              </w:rPr>
              <w:t>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_IMG0</w:t>
            </w:r>
            <w:r>
              <w:rPr>
                <w:rFonts w:ascii="Times New Roman" w:hAnsi="Times New Roman" w:cs="Times New Roman"/>
                <w:color w:val="000000"/>
                <w:sz w:val="24"/>
                <w:szCs w:val="24"/>
              </w:rPr>
              <w:t>2</w:t>
            </w:r>
          </w:p>
        </w:tc>
      </w:tr>
      <w:tr w:rsidR="00EE354C" w:rsidRPr="00FC750D" w:rsidTr="005319C0">
        <w:tc>
          <w:tcPr>
            <w:tcW w:w="1668" w:type="dxa"/>
          </w:tcPr>
          <w:p w:rsidR="00EE354C" w:rsidRPr="00FC750D" w:rsidRDefault="00EE354C"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EE354C" w:rsidRPr="00FC750D" w:rsidRDefault="00EE354C" w:rsidP="005319C0">
            <w:pPr>
              <w:rPr>
                <w:rFonts w:ascii="Times New Roman" w:hAnsi="Times New Roman" w:cs="Times New Roman"/>
                <w:color w:val="000000"/>
                <w:sz w:val="24"/>
                <w:szCs w:val="24"/>
              </w:rPr>
            </w:pPr>
            <w:r>
              <w:rPr>
                <w:rStyle w:val="un"/>
                <w:rFonts w:ascii="Times New Roman" w:hAnsi="Times New Roman" w:cs="Times New Roman"/>
                <w:sz w:val="24"/>
                <w:szCs w:val="24"/>
                <w:lang w:val="es-ES"/>
              </w:rPr>
              <w:t>Carlos II</w:t>
            </w:r>
          </w:p>
        </w:tc>
      </w:tr>
      <w:tr w:rsidR="00EE354C" w:rsidRPr="000B4AF8" w:rsidTr="005319C0">
        <w:tc>
          <w:tcPr>
            <w:tcW w:w="1668" w:type="dxa"/>
          </w:tcPr>
          <w:p w:rsidR="00EE354C" w:rsidRPr="00FC750D" w:rsidRDefault="00EE354C"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t>AulaPlaneta</w:t>
            </w:r>
            <w:proofErr w:type="spellEnd"/>
            <w:r w:rsidRPr="00FC750D">
              <w:rPr>
                <w:rFonts w:ascii="Times New Roman" w:hAnsi="Times New Roman" w:cs="Times New Roman"/>
                <w:b/>
                <w:color w:val="000000"/>
                <w:sz w:val="24"/>
                <w:szCs w:val="24"/>
              </w:rPr>
              <w:t>)</w:t>
            </w:r>
          </w:p>
        </w:tc>
        <w:tc>
          <w:tcPr>
            <w:tcW w:w="7386" w:type="dxa"/>
          </w:tcPr>
          <w:p w:rsidR="00057D50" w:rsidRPr="00D77926" w:rsidRDefault="00EE354C" w:rsidP="00057D50">
            <w:pPr>
              <w:rPr>
                <w:rFonts w:ascii="Times New Roman" w:hAnsi="Times New Roman" w:cs="Times New Roman"/>
                <w:sz w:val="24"/>
                <w:szCs w:val="24"/>
              </w:rPr>
            </w:pPr>
            <w:r w:rsidRPr="000B4AF8">
              <w:rPr>
                <w:rFonts w:ascii="Times New Roman" w:hAnsi="Times New Roman" w:cs="Times New Roman"/>
                <w:color w:val="000000"/>
                <w:sz w:val="24"/>
                <w:szCs w:val="24"/>
              </w:rPr>
              <w:t xml:space="preserve"> </w:t>
            </w:r>
            <w:r w:rsidR="00057D50" w:rsidRPr="00D77926">
              <w:rPr>
                <w:rFonts w:ascii="Times New Roman" w:hAnsi="Times New Roman" w:cs="Times New Roman"/>
                <w:sz w:val="24"/>
                <w:szCs w:val="24"/>
              </w:rPr>
              <w:t>http://commons.wikimedia.org/wiki/File:Rey_Carlos_II.jpg?uselang=es</w:t>
            </w:r>
          </w:p>
          <w:p w:rsidR="00057D50" w:rsidRPr="00D77926" w:rsidRDefault="00057D50" w:rsidP="005319C0">
            <w:pPr>
              <w:rPr>
                <w:noProof/>
                <w:color w:val="0000FF"/>
                <w:lang w:eastAsia="es-CO"/>
              </w:rPr>
            </w:pPr>
          </w:p>
          <w:p w:rsidR="00EE354C" w:rsidRPr="00FC750D" w:rsidRDefault="00EE354C" w:rsidP="005319C0">
            <w:pPr>
              <w:rPr>
                <w:rFonts w:ascii="Times New Roman" w:hAnsi="Times New Roman" w:cs="Times New Roman"/>
                <w:sz w:val="24"/>
                <w:szCs w:val="24"/>
              </w:rPr>
            </w:pPr>
            <w:r>
              <w:rPr>
                <w:noProof/>
                <w:color w:val="0000FF"/>
                <w:lang w:eastAsia="es-CO"/>
              </w:rPr>
              <w:drawing>
                <wp:inline distT="0" distB="0" distL="0" distR="0" wp14:anchorId="1BECFEB0" wp14:editId="6DF36FBD">
                  <wp:extent cx="1032919" cy="1215128"/>
                  <wp:effectExtent l="0" t="0" r="0" b="0"/>
                  <wp:docPr id="8" name="Imagen 8" descr="File:Rey Carlos II.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Rey Carlos II.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3177" cy="1215432"/>
                          </a:xfrm>
                          <a:prstGeom prst="rect">
                            <a:avLst/>
                          </a:prstGeom>
                          <a:noFill/>
                          <a:ln>
                            <a:noFill/>
                          </a:ln>
                        </pic:spPr>
                      </pic:pic>
                    </a:graphicData>
                  </a:graphic>
                </wp:inline>
              </w:drawing>
            </w:r>
          </w:p>
          <w:p w:rsidR="00EE354C" w:rsidRPr="00FC750D" w:rsidRDefault="00EE354C" w:rsidP="005319C0">
            <w:pPr>
              <w:rPr>
                <w:rFonts w:ascii="Times New Roman" w:hAnsi="Times New Roman" w:cs="Times New Roman"/>
                <w:color w:val="000000"/>
                <w:sz w:val="24"/>
                <w:szCs w:val="24"/>
              </w:rPr>
            </w:pPr>
          </w:p>
        </w:tc>
      </w:tr>
      <w:tr w:rsidR="00EE354C" w:rsidRPr="00FC750D" w:rsidTr="005319C0">
        <w:tc>
          <w:tcPr>
            <w:tcW w:w="1668" w:type="dxa"/>
          </w:tcPr>
          <w:p w:rsidR="00EE354C" w:rsidRPr="00FC750D" w:rsidRDefault="00EE354C"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EE354C" w:rsidRPr="00695653" w:rsidRDefault="00EE354C" w:rsidP="00695653">
            <w:pPr>
              <w:ind w:left="708" w:hanging="708"/>
            </w:pPr>
            <w:r>
              <w:t xml:space="preserve">Carlos II de España. Retrato de Juan Carreño </w:t>
            </w:r>
            <w:r w:rsidR="000B10F1">
              <w:t xml:space="preserve">de Miranda. Carlos El Hechizado                                                 </w:t>
            </w:r>
            <w:r>
              <w:t xml:space="preserve">fue el último de los reyes de la dinastía </w:t>
            </w:r>
            <w:r w:rsidRPr="00CB570D">
              <w:rPr>
                <w:rFonts w:ascii="Times New Roman" w:hAnsi="Times New Roman" w:cs="Times New Roman"/>
                <w:sz w:val="24"/>
                <w:szCs w:val="24"/>
              </w:rPr>
              <w:t>Habsburgo</w:t>
            </w:r>
            <w:r w:rsidR="0075055D">
              <w:rPr>
                <w:rFonts w:ascii="Times New Roman" w:hAnsi="Times New Roman" w:cs="Times New Roman"/>
                <w:sz w:val="24"/>
                <w:szCs w:val="24"/>
              </w:rPr>
              <w:t>, pues</w:t>
            </w:r>
            <w:r>
              <w:t xml:space="preserve"> no dejó </w:t>
            </w:r>
            <w:r>
              <w:lastRenderedPageBreak/>
              <w:t xml:space="preserve">descendencia. Ello permitió la llegada de la dinastía de los </w:t>
            </w:r>
            <w:r w:rsidR="00E808AC" w:rsidRPr="002722CC">
              <w:t>B</w:t>
            </w:r>
            <w:r>
              <w:t>orbones</w:t>
            </w:r>
            <w:r w:rsidR="002722CC">
              <w:t>.</w:t>
            </w:r>
          </w:p>
        </w:tc>
      </w:tr>
    </w:tbl>
    <w:p w:rsidR="00611D59" w:rsidRPr="00CB570D" w:rsidRDefault="00611D59" w:rsidP="001108D6">
      <w:pPr>
        <w:rPr>
          <w:rFonts w:ascii="Times New Roman" w:hAnsi="Times New Roman" w:cs="Times New Roman"/>
          <w:sz w:val="24"/>
          <w:szCs w:val="24"/>
        </w:rPr>
      </w:pPr>
    </w:p>
    <w:p w:rsidR="00611D59" w:rsidRPr="00CB570D" w:rsidRDefault="00970146" w:rsidP="007C0488">
      <w:pPr>
        <w:rPr>
          <w:rFonts w:ascii="Times New Roman" w:hAnsi="Times New Roman" w:cs="Times New Roman"/>
          <w:sz w:val="24"/>
          <w:szCs w:val="24"/>
        </w:rPr>
      </w:pPr>
      <w:r w:rsidRPr="00CB570D">
        <w:rPr>
          <w:rFonts w:ascii="Times New Roman" w:hAnsi="Times New Roman" w:cs="Times New Roman"/>
          <w:sz w:val="24"/>
          <w:szCs w:val="24"/>
        </w:rPr>
        <w:t xml:space="preserve">Los </w:t>
      </w:r>
      <w:r w:rsidR="002722CC">
        <w:rPr>
          <w:rFonts w:ascii="Times New Roman" w:hAnsi="Times New Roman" w:cs="Times New Roman"/>
          <w:sz w:val="24"/>
          <w:szCs w:val="24"/>
        </w:rPr>
        <w:t>B</w:t>
      </w:r>
      <w:r w:rsidR="002722CC" w:rsidRPr="00CB570D">
        <w:rPr>
          <w:rFonts w:ascii="Times New Roman" w:hAnsi="Times New Roman" w:cs="Times New Roman"/>
          <w:sz w:val="24"/>
          <w:szCs w:val="24"/>
        </w:rPr>
        <w:t xml:space="preserve">orbones </w:t>
      </w:r>
      <w:r w:rsidRPr="00CB570D">
        <w:rPr>
          <w:rFonts w:ascii="Times New Roman" w:hAnsi="Times New Roman" w:cs="Times New Roman"/>
          <w:sz w:val="24"/>
          <w:szCs w:val="24"/>
        </w:rPr>
        <w:t xml:space="preserve">se propusieron recuperar la hegemonía de España y diseñaron un conjunto de reformas que tomaron forma definitiva durante el reinado de Carlos III, quien aplicó </w:t>
      </w:r>
      <w:r w:rsidR="00EA0FBE" w:rsidRPr="00CB570D">
        <w:rPr>
          <w:rFonts w:ascii="Times New Roman" w:hAnsi="Times New Roman" w:cs="Times New Roman"/>
          <w:sz w:val="24"/>
          <w:szCs w:val="24"/>
        </w:rPr>
        <w:t>e</w:t>
      </w:r>
      <w:r w:rsidR="007727A4">
        <w:rPr>
          <w:rFonts w:ascii="Times New Roman" w:hAnsi="Times New Roman" w:cs="Times New Roman"/>
          <w:sz w:val="24"/>
          <w:szCs w:val="24"/>
        </w:rPr>
        <w:t>n e</w:t>
      </w:r>
      <w:r w:rsidR="00EA0FBE" w:rsidRPr="00CB570D">
        <w:rPr>
          <w:rFonts w:ascii="Times New Roman" w:hAnsi="Times New Roman" w:cs="Times New Roman"/>
          <w:sz w:val="24"/>
          <w:szCs w:val="24"/>
        </w:rPr>
        <w:t>l reino</w:t>
      </w:r>
      <w:r w:rsidRPr="00CB570D">
        <w:rPr>
          <w:rFonts w:ascii="Times New Roman" w:hAnsi="Times New Roman" w:cs="Times New Roman"/>
          <w:sz w:val="24"/>
          <w:szCs w:val="24"/>
        </w:rPr>
        <w:t xml:space="preserve"> </w:t>
      </w:r>
      <w:r w:rsidR="007727A4">
        <w:rPr>
          <w:rFonts w:ascii="Times New Roman" w:hAnsi="Times New Roman" w:cs="Times New Roman"/>
          <w:sz w:val="24"/>
          <w:szCs w:val="24"/>
        </w:rPr>
        <w:t xml:space="preserve">de </w:t>
      </w:r>
      <w:r w:rsidRPr="00CB570D">
        <w:rPr>
          <w:rFonts w:ascii="Times New Roman" w:hAnsi="Times New Roman" w:cs="Times New Roman"/>
          <w:sz w:val="24"/>
          <w:szCs w:val="24"/>
        </w:rPr>
        <w:t>España los valores del Siglo de las Luces y del desp</w:t>
      </w:r>
      <w:r w:rsidR="00057D50">
        <w:rPr>
          <w:rFonts w:ascii="Times New Roman" w:hAnsi="Times New Roman" w:cs="Times New Roman"/>
          <w:sz w:val="24"/>
          <w:szCs w:val="24"/>
        </w:rPr>
        <w:t xml:space="preserve">otismo ilustrado.  </w:t>
      </w:r>
    </w:p>
    <w:p w:rsidR="00FF1CD2" w:rsidRPr="00CB570D" w:rsidRDefault="007C0488" w:rsidP="00FF1CD2">
      <w:pPr>
        <w:rPr>
          <w:rFonts w:ascii="Times New Roman" w:hAnsi="Times New Roman" w:cs="Times New Roman"/>
          <w:sz w:val="24"/>
          <w:szCs w:val="24"/>
        </w:rPr>
      </w:pPr>
      <w:r w:rsidRPr="00CB570D">
        <w:rPr>
          <w:rFonts w:ascii="Times New Roman" w:eastAsia="Times New Roman" w:hAnsi="Times New Roman" w:cs="Times New Roman"/>
          <w:sz w:val="24"/>
          <w:szCs w:val="24"/>
          <w:lang w:eastAsia="es-CO"/>
        </w:rPr>
        <w:t xml:space="preserve">Uno de los principales objetivos de Carlos III fue reafirmar el poder real sobre los dominios americanos y frenar la venta de cargos públicos </w:t>
      </w:r>
      <w:r w:rsidR="00692E55" w:rsidRPr="00CB570D">
        <w:rPr>
          <w:rFonts w:ascii="Times New Roman" w:eastAsia="Times New Roman" w:hAnsi="Times New Roman" w:cs="Times New Roman"/>
          <w:sz w:val="24"/>
          <w:szCs w:val="24"/>
          <w:lang w:eastAsia="es-CO"/>
        </w:rPr>
        <w:t xml:space="preserve">que había en las colonias, </w:t>
      </w:r>
      <w:r w:rsidRPr="00CB570D">
        <w:rPr>
          <w:rFonts w:ascii="Times New Roman" w:eastAsia="Times New Roman" w:hAnsi="Times New Roman" w:cs="Times New Roman"/>
          <w:sz w:val="24"/>
          <w:szCs w:val="24"/>
          <w:lang w:eastAsia="es-CO"/>
        </w:rPr>
        <w:t xml:space="preserve">con el fin de asegurar </w:t>
      </w:r>
      <w:r w:rsidR="007A56CF" w:rsidRPr="00CB570D">
        <w:rPr>
          <w:rFonts w:ascii="Times New Roman" w:eastAsia="Times New Roman" w:hAnsi="Times New Roman" w:cs="Times New Roman"/>
          <w:sz w:val="24"/>
          <w:szCs w:val="24"/>
          <w:lang w:eastAsia="es-CO"/>
        </w:rPr>
        <w:t>que España recibiera todos los impuestos</w:t>
      </w:r>
      <w:r w:rsidRPr="00CB570D">
        <w:rPr>
          <w:rFonts w:ascii="Times New Roman" w:eastAsia="Times New Roman" w:hAnsi="Times New Roman" w:cs="Times New Roman"/>
          <w:sz w:val="24"/>
          <w:szCs w:val="24"/>
          <w:lang w:eastAsia="es-CO"/>
        </w:rPr>
        <w:t xml:space="preserve">. </w:t>
      </w:r>
    </w:p>
    <w:tbl>
      <w:tblPr>
        <w:tblStyle w:val="Tablaconcuadrcula"/>
        <w:tblW w:w="0" w:type="auto"/>
        <w:tblLook w:val="04A0" w:firstRow="1" w:lastRow="0" w:firstColumn="1" w:lastColumn="0" w:noHBand="0" w:noVBand="1"/>
      </w:tblPr>
      <w:tblGrid>
        <w:gridCol w:w="1126"/>
        <w:gridCol w:w="7928"/>
      </w:tblGrid>
      <w:tr w:rsidR="00FF1CD2" w:rsidRPr="005D1738" w:rsidTr="00333A82">
        <w:tc>
          <w:tcPr>
            <w:tcW w:w="9054" w:type="dxa"/>
            <w:gridSpan w:val="2"/>
            <w:shd w:val="clear" w:color="auto" w:fill="000000" w:themeFill="text1"/>
          </w:tcPr>
          <w:p w:rsidR="00FF1CD2" w:rsidRPr="005D1738" w:rsidRDefault="00FF1CD2" w:rsidP="00333A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Profundiza: recurso </w:t>
            </w:r>
            <w:r>
              <w:rPr>
                <w:rFonts w:ascii="Times New Roman" w:hAnsi="Times New Roman" w:cs="Times New Roman"/>
                <w:b/>
                <w:color w:val="FFFFFF" w:themeColor="background1"/>
              </w:rPr>
              <w:t>aprovechado</w:t>
            </w:r>
          </w:p>
        </w:tc>
      </w:tr>
      <w:tr w:rsidR="00FF1CD2" w:rsidTr="00F935D0">
        <w:tc>
          <w:tcPr>
            <w:tcW w:w="1126" w:type="dxa"/>
          </w:tcPr>
          <w:p w:rsidR="00FF1CD2" w:rsidRPr="00053744" w:rsidRDefault="00FF1CD2" w:rsidP="00333A8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28" w:type="dxa"/>
          </w:tcPr>
          <w:p w:rsidR="00FF1CD2" w:rsidRPr="00053744" w:rsidRDefault="00077BE5" w:rsidP="00333A82">
            <w:pPr>
              <w:rPr>
                <w:rFonts w:ascii="Times New Roman" w:hAnsi="Times New Roman" w:cs="Times New Roman"/>
                <w:b/>
                <w:color w:val="000000"/>
                <w:sz w:val="18"/>
                <w:szCs w:val="18"/>
              </w:rPr>
            </w:pPr>
            <w:r>
              <w:rPr>
                <w:rFonts w:ascii="Times New Roman" w:hAnsi="Times New Roman" w:cs="Times New Roman"/>
                <w:color w:val="000000"/>
              </w:rPr>
              <w:t>CS_08_02</w:t>
            </w:r>
            <w:r w:rsidR="00FF1CD2">
              <w:rPr>
                <w:rFonts w:ascii="Times New Roman" w:hAnsi="Times New Roman" w:cs="Times New Roman"/>
                <w:color w:val="000000"/>
              </w:rPr>
              <w:t>_REC10</w:t>
            </w:r>
          </w:p>
        </w:tc>
      </w:tr>
      <w:tr w:rsidR="00FF1CD2" w:rsidTr="00F935D0">
        <w:trPr>
          <w:trHeight w:val="675"/>
        </w:trPr>
        <w:tc>
          <w:tcPr>
            <w:tcW w:w="1126" w:type="dxa"/>
          </w:tcPr>
          <w:p w:rsidR="00FF1CD2" w:rsidRPr="00BF192C" w:rsidRDefault="00FF1CD2" w:rsidP="00333A82">
            <w:pPr>
              <w:rPr>
                <w:b/>
                <w:color w:val="000000" w:themeColor="text1"/>
              </w:rPr>
            </w:pPr>
            <w:proofErr w:type="spellStart"/>
            <w:r>
              <w:rPr>
                <w:b/>
                <w:color w:val="000000" w:themeColor="text1"/>
              </w:rPr>
              <w:t>Ubicacion</w:t>
            </w:r>
            <w:proofErr w:type="spellEnd"/>
          </w:p>
        </w:tc>
        <w:tc>
          <w:tcPr>
            <w:tcW w:w="7928" w:type="dxa"/>
          </w:tcPr>
          <w:p w:rsidR="00FF1CD2" w:rsidRDefault="00F935D0" w:rsidP="00333A82">
            <w:pPr>
              <w:rPr>
                <w:rFonts w:ascii="Times New Roman" w:hAnsi="Times New Roman" w:cs="Times New Roman"/>
                <w:color w:val="000000"/>
              </w:rPr>
            </w:pPr>
            <w:r>
              <w:rPr>
                <w:rFonts w:ascii="Times New Roman" w:hAnsi="Times New Roman" w:cs="Times New Roman"/>
                <w:color w:val="000000"/>
              </w:rPr>
              <w:t>3º ESO Ciencias sociales, geografía e historia</w:t>
            </w:r>
            <w:r w:rsidR="00695653">
              <w:rPr>
                <w:rFonts w:ascii="Times New Roman" w:hAnsi="Times New Roman" w:cs="Times New Roman"/>
                <w:color w:val="000000"/>
              </w:rPr>
              <w:t>/</w:t>
            </w:r>
            <w:r w:rsidR="00695653" w:rsidRPr="00E937DD">
              <w:rPr>
                <w:rFonts w:ascii="Times New Roman" w:hAnsi="Times New Roman" w:cs="Times New Roman"/>
                <w:kern w:val="36"/>
                <w:sz w:val="24"/>
                <w:szCs w:val="24"/>
              </w:rPr>
              <w:t xml:space="preserve"> El fin de la dinastía de los Austrias</w:t>
            </w:r>
          </w:p>
        </w:tc>
      </w:tr>
      <w:tr w:rsidR="00FF1CD2" w:rsidTr="00F935D0">
        <w:tc>
          <w:tcPr>
            <w:tcW w:w="1126" w:type="dxa"/>
          </w:tcPr>
          <w:p w:rsidR="00FF1CD2" w:rsidRDefault="00FF1CD2" w:rsidP="00333A82">
            <w:pPr>
              <w:rPr>
                <w:rFonts w:ascii="Times New Roman" w:hAnsi="Times New Roman" w:cs="Times New Roman"/>
                <w:color w:val="000000"/>
              </w:rPr>
            </w:pPr>
            <w:r>
              <w:rPr>
                <w:rFonts w:ascii="Times New Roman" w:hAnsi="Times New Roman" w:cs="Times New Roman"/>
                <w:b/>
                <w:color w:val="000000"/>
                <w:sz w:val="18"/>
                <w:szCs w:val="18"/>
              </w:rPr>
              <w:t xml:space="preserve">Descripción </w:t>
            </w:r>
          </w:p>
        </w:tc>
        <w:tc>
          <w:tcPr>
            <w:tcW w:w="7928" w:type="dxa"/>
          </w:tcPr>
          <w:p w:rsidR="00FF1CD2" w:rsidRPr="00E937DD" w:rsidRDefault="00FF1CD2" w:rsidP="00333A82">
            <w:pPr>
              <w:rPr>
                <w:rFonts w:ascii="Times New Roman" w:hAnsi="Times New Roman" w:cs="Times New Roman"/>
                <w:kern w:val="36"/>
                <w:sz w:val="24"/>
                <w:szCs w:val="24"/>
              </w:rPr>
            </w:pPr>
            <w:r>
              <w:rPr>
                <w:rFonts w:ascii="Arial" w:hAnsi="Arial" w:cs="Arial"/>
                <w:kern w:val="36"/>
                <w:sz w:val="33"/>
                <w:szCs w:val="33"/>
              </w:rPr>
              <w:t xml:space="preserve"> </w:t>
            </w:r>
          </w:p>
          <w:p w:rsidR="00FF1CD2" w:rsidRPr="00E937DD" w:rsidRDefault="00FF1CD2" w:rsidP="00333A82">
            <w:pPr>
              <w:pStyle w:val="u"/>
              <w:shd w:val="clear" w:color="auto" w:fill="FFFFFF"/>
              <w:spacing w:before="0" w:beforeAutospacing="0" w:after="0" w:afterAutospacing="0"/>
              <w:rPr>
                <w:b/>
                <w:color w:val="000000" w:themeColor="text1"/>
              </w:rPr>
            </w:pPr>
            <w:r w:rsidRPr="00E937DD">
              <w:rPr>
                <w:b/>
                <w:color w:val="000000" w:themeColor="text1"/>
              </w:rPr>
              <w:t xml:space="preserve">FICHA DEL DOCENTE </w:t>
            </w:r>
          </w:p>
          <w:p w:rsidR="00FF1CD2" w:rsidRPr="00E937DD" w:rsidRDefault="00FF1CD2" w:rsidP="00333A82">
            <w:pPr>
              <w:pStyle w:val="u"/>
              <w:shd w:val="clear" w:color="auto" w:fill="FFFFFF"/>
              <w:spacing w:before="0" w:beforeAutospacing="0" w:after="0" w:afterAutospacing="0"/>
              <w:rPr>
                <w:b/>
                <w:color w:val="000000" w:themeColor="text1"/>
              </w:rPr>
            </w:pPr>
          </w:p>
          <w:p w:rsidR="00FF1CD2" w:rsidRPr="00E937DD" w:rsidRDefault="00FF1CD2" w:rsidP="00333A82">
            <w:pPr>
              <w:rPr>
                <w:rFonts w:ascii="Times New Roman" w:hAnsi="Times New Roman" w:cs="Times New Roman"/>
                <w:kern w:val="36"/>
                <w:sz w:val="24"/>
                <w:szCs w:val="24"/>
              </w:rPr>
            </w:pPr>
            <w:r w:rsidRPr="00E937DD">
              <w:rPr>
                <w:rFonts w:ascii="Times New Roman" w:hAnsi="Times New Roman" w:cs="Times New Roman"/>
                <w:b/>
                <w:color w:val="000000" w:themeColor="text1"/>
                <w:sz w:val="24"/>
                <w:szCs w:val="24"/>
              </w:rPr>
              <w:t>Título</w:t>
            </w:r>
            <w:r w:rsidRPr="00E937DD">
              <w:rPr>
                <w:rFonts w:ascii="Times New Roman" w:hAnsi="Times New Roman" w:cs="Times New Roman"/>
                <w:color w:val="000000" w:themeColor="text1"/>
                <w:kern w:val="36"/>
                <w:sz w:val="24"/>
                <w:szCs w:val="24"/>
              </w:rPr>
              <w:t>:</w:t>
            </w:r>
            <w:r w:rsidRPr="00E937DD">
              <w:rPr>
                <w:rFonts w:ascii="Times New Roman" w:hAnsi="Times New Roman" w:cs="Times New Roman"/>
                <w:sz w:val="24"/>
                <w:szCs w:val="24"/>
              </w:rPr>
              <w:t xml:space="preserve">  </w:t>
            </w:r>
            <w:r w:rsidRPr="00E937DD">
              <w:rPr>
                <w:rFonts w:ascii="Times New Roman" w:hAnsi="Times New Roman" w:cs="Times New Roman"/>
                <w:kern w:val="36"/>
                <w:sz w:val="24"/>
                <w:szCs w:val="24"/>
              </w:rPr>
              <w:t>El fin de la dinastía de los Austrias</w:t>
            </w:r>
          </w:p>
          <w:p w:rsidR="00FF1CD2" w:rsidRPr="00E937DD" w:rsidRDefault="00FF1CD2" w:rsidP="00333A82">
            <w:pPr>
              <w:pStyle w:val="u"/>
              <w:shd w:val="clear" w:color="auto" w:fill="FFFFFF"/>
              <w:spacing w:before="0" w:beforeAutospacing="0" w:after="0" w:afterAutospacing="0"/>
              <w:rPr>
                <w:kern w:val="36"/>
              </w:rPr>
            </w:pPr>
            <w:r w:rsidRPr="00E937DD">
              <w:rPr>
                <w:kern w:val="36"/>
              </w:rPr>
              <w:t>Temporalización:</w:t>
            </w:r>
            <w:r>
              <w:rPr>
                <w:kern w:val="36"/>
              </w:rPr>
              <w:t xml:space="preserve"> 30</w:t>
            </w:r>
            <w:r w:rsidRPr="00E937DD">
              <w:rPr>
                <w:kern w:val="36"/>
              </w:rPr>
              <w:t xml:space="preserve"> minutos</w:t>
            </w:r>
          </w:p>
          <w:p w:rsidR="00FF1CD2" w:rsidRPr="003E6353" w:rsidRDefault="00FF1CD2" w:rsidP="00333A82">
            <w:pPr>
              <w:pStyle w:val="u"/>
              <w:shd w:val="clear" w:color="auto" w:fill="FFFFFF"/>
              <w:spacing w:before="0" w:beforeAutospacing="0" w:after="0" w:afterAutospacing="0"/>
              <w:rPr>
                <w:b/>
              </w:rPr>
            </w:pPr>
            <w:r w:rsidRPr="003E6353">
              <w:rPr>
                <w:b/>
              </w:rPr>
              <w:t xml:space="preserve">Descripción: </w:t>
            </w:r>
            <w:r w:rsidRPr="003E6353">
              <w:t>Secuencia de imágenes que muestra quiénes eran los pretendientes al trono de España tras la muerte de Carlos II</w:t>
            </w:r>
          </w:p>
          <w:p w:rsidR="00FF1CD2" w:rsidRPr="00E937DD" w:rsidRDefault="00FF1CD2" w:rsidP="00333A82">
            <w:pPr>
              <w:pStyle w:val="u"/>
              <w:shd w:val="clear" w:color="auto" w:fill="FFFFFF"/>
              <w:spacing w:before="0" w:beforeAutospacing="0" w:after="0" w:afterAutospacing="0"/>
              <w:rPr>
                <w:color w:val="000000" w:themeColor="text1"/>
              </w:rPr>
            </w:pPr>
            <w:r w:rsidRPr="00E937DD">
              <w:rPr>
                <w:b/>
                <w:color w:val="000000" w:themeColor="text1"/>
              </w:rPr>
              <w:t>Tipo de recurso</w:t>
            </w:r>
            <w:r w:rsidRPr="00E937DD">
              <w:rPr>
                <w:color w:val="000000" w:themeColor="text1"/>
              </w:rPr>
              <w:t>: Interactivo</w:t>
            </w:r>
          </w:p>
          <w:p w:rsidR="00FF1CD2" w:rsidRPr="00E937DD" w:rsidRDefault="00FF1CD2" w:rsidP="00333A82">
            <w:pPr>
              <w:pStyle w:val="u"/>
              <w:shd w:val="clear" w:color="auto" w:fill="FFFFFF"/>
              <w:spacing w:before="0" w:beforeAutospacing="0" w:after="0" w:afterAutospacing="0"/>
              <w:rPr>
                <w:color w:val="000000" w:themeColor="text1"/>
              </w:rPr>
            </w:pPr>
            <w:r w:rsidRPr="00E937DD">
              <w:rPr>
                <w:b/>
                <w:color w:val="000000" w:themeColor="text1"/>
              </w:rPr>
              <w:t>Acción didáctica</w:t>
            </w:r>
            <w:r w:rsidRPr="00E937DD">
              <w:rPr>
                <w:color w:val="000000" w:themeColor="text1"/>
              </w:rPr>
              <w:t xml:space="preserve">: Exposición </w:t>
            </w:r>
          </w:p>
          <w:p w:rsidR="00FF1CD2" w:rsidRPr="00586287" w:rsidRDefault="00FF1CD2" w:rsidP="00333A82">
            <w:pPr>
              <w:rPr>
                <w:rFonts w:ascii="Times New Roman" w:hAnsi="Times New Roman" w:cs="Times New Roman"/>
                <w:color w:val="000000" w:themeColor="text1"/>
                <w:sz w:val="24"/>
                <w:szCs w:val="24"/>
              </w:rPr>
            </w:pPr>
            <w:r w:rsidRPr="00E937DD">
              <w:rPr>
                <w:rFonts w:ascii="Times New Roman" w:hAnsi="Times New Roman" w:cs="Times New Roman"/>
                <w:b/>
                <w:color w:val="000000" w:themeColor="text1"/>
                <w:sz w:val="24"/>
                <w:szCs w:val="24"/>
              </w:rPr>
              <w:t>Competencia relacionada con el</w:t>
            </w:r>
            <w:r w:rsidRPr="00586287">
              <w:rPr>
                <w:rFonts w:ascii="Times New Roman" w:hAnsi="Times New Roman" w:cs="Times New Roman"/>
                <w:b/>
                <w:color w:val="000000" w:themeColor="text1"/>
                <w:sz w:val="24"/>
                <w:szCs w:val="24"/>
              </w:rPr>
              <w:t xml:space="preserve"> recurso</w:t>
            </w:r>
            <w:r w:rsidRPr="00586287">
              <w:rPr>
                <w:rFonts w:ascii="Times New Roman" w:hAnsi="Times New Roman" w:cs="Times New Roman"/>
                <w:color w:val="000000" w:themeColor="text1"/>
                <w:sz w:val="24"/>
                <w:szCs w:val="24"/>
              </w:rPr>
              <w:t>: Competencia social y ciudadana</w:t>
            </w:r>
          </w:p>
          <w:p w:rsidR="00FF1CD2" w:rsidRDefault="00FF1CD2" w:rsidP="00333A82">
            <w:pPr>
              <w:rPr>
                <w:rFonts w:ascii="Times New Roman" w:hAnsi="Times New Roman" w:cs="Times New Roman"/>
                <w:color w:val="000000"/>
              </w:rPr>
            </w:pPr>
          </w:p>
          <w:p w:rsidR="00FF1CD2" w:rsidRPr="00671CDA" w:rsidRDefault="00FF1CD2" w:rsidP="00333A82">
            <w:pPr>
              <w:rPr>
                <w:rFonts w:ascii="Times New Roman" w:hAnsi="Times New Roman" w:cs="Times New Roman"/>
                <w:sz w:val="24"/>
                <w:szCs w:val="24"/>
              </w:rPr>
            </w:pPr>
          </w:p>
          <w:p w:rsidR="00FF1CD2" w:rsidRPr="00707E3B" w:rsidRDefault="00FF1CD2" w:rsidP="00333A82">
            <w:pPr>
              <w:spacing w:before="100" w:beforeAutospacing="1" w:after="120" w:line="270" w:lineRule="atLeast"/>
              <w:rPr>
                <w:rFonts w:ascii="Times New Roman" w:eastAsia="Times New Roman" w:hAnsi="Times New Roman" w:cs="Times New Roman"/>
                <w:b/>
                <w:bCs/>
                <w:sz w:val="24"/>
                <w:szCs w:val="24"/>
                <w:lang w:eastAsia="es-CO"/>
              </w:rPr>
            </w:pPr>
            <w:r w:rsidRPr="00707E3B">
              <w:rPr>
                <w:rFonts w:ascii="Times New Roman" w:eastAsia="Times New Roman" w:hAnsi="Times New Roman" w:cs="Times New Roman"/>
                <w:b/>
                <w:bCs/>
                <w:sz w:val="24"/>
                <w:szCs w:val="24"/>
                <w:lang w:eastAsia="es-CO"/>
              </w:rPr>
              <w:t>Objetivo</w:t>
            </w:r>
          </w:p>
          <w:p w:rsidR="00FF1CD2" w:rsidRPr="00707E3B"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707E3B">
              <w:rPr>
                <w:rFonts w:ascii="Times New Roman" w:eastAsia="Times New Roman" w:hAnsi="Times New Roman" w:cs="Times New Roman"/>
                <w:sz w:val="24"/>
                <w:szCs w:val="24"/>
                <w:lang w:eastAsia="es-CO"/>
              </w:rPr>
              <w:t>Esta secuencia de imágenes permite presentar la etapa final de la monarquía hispánica y abordar la cuestión sucesoria al trono de España a partir de la genealogía de los dos candidatos a ocuparlo.</w:t>
            </w:r>
          </w:p>
          <w:p w:rsidR="00FF1CD2" w:rsidRPr="00707E3B" w:rsidRDefault="00FF1CD2" w:rsidP="00F935D0">
            <w:pPr>
              <w:spacing w:before="100" w:beforeAutospacing="1" w:after="120" w:line="270" w:lineRule="atLeast"/>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707E3B">
              <w:rPr>
                <w:rFonts w:ascii="Times New Roman" w:eastAsia="Times New Roman" w:hAnsi="Times New Roman" w:cs="Times New Roman"/>
                <w:b/>
                <w:bCs/>
                <w:sz w:val="24"/>
                <w:szCs w:val="24"/>
                <w:lang w:eastAsia="es-CO"/>
              </w:rPr>
              <w:t xml:space="preserve">Antes </w:t>
            </w:r>
            <w:r w:rsidRPr="00671CDA">
              <w:rPr>
                <w:rFonts w:ascii="Times New Roman" w:eastAsia="Times New Roman" w:hAnsi="Times New Roman" w:cs="Times New Roman"/>
                <w:b/>
                <w:bCs/>
                <w:sz w:val="24"/>
                <w:szCs w:val="24"/>
                <w:lang w:eastAsia="es-CO"/>
              </w:rPr>
              <w:t>de la presentación</w:t>
            </w:r>
          </w:p>
          <w:p w:rsidR="00FF1CD2" w:rsidRPr="00707E3B"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671CDA">
              <w:rPr>
                <w:rFonts w:ascii="Times New Roman" w:eastAsia="Times New Roman" w:hAnsi="Times New Roman" w:cs="Times New Roman"/>
                <w:sz w:val="24"/>
                <w:szCs w:val="24"/>
                <w:lang w:eastAsia="es-CO"/>
              </w:rPr>
              <w:t>Le</w:t>
            </w:r>
            <w:r w:rsidRPr="00707E3B">
              <w:rPr>
                <w:rFonts w:ascii="Times New Roman" w:eastAsia="Times New Roman" w:hAnsi="Times New Roman" w:cs="Times New Roman"/>
                <w:sz w:val="24"/>
                <w:szCs w:val="24"/>
                <w:lang w:eastAsia="es-CO"/>
              </w:rPr>
              <w:t xml:space="preserve"> proponemos realizar </w:t>
            </w:r>
            <w:r w:rsidRPr="00671CDA">
              <w:rPr>
                <w:rFonts w:ascii="Times New Roman" w:eastAsia="Times New Roman" w:hAnsi="Times New Roman" w:cs="Times New Roman"/>
                <w:sz w:val="24"/>
                <w:szCs w:val="24"/>
                <w:lang w:eastAsia="es-CO"/>
              </w:rPr>
              <w:t>unas</w:t>
            </w:r>
            <w:r w:rsidRPr="00707E3B">
              <w:rPr>
                <w:rFonts w:ascii="Times New Roman" w:eastAsia="Times New Roman" w:hAnsi="Times New Roman" w:cs="Times New Roman"/>
                <w:sz w:val="24"/>
                <w:szCs w:val="24"/>
                <w:lang w:eastAsia="es-CO"/>
              </w:rPr>
              <w:t xml:space="preserve"> preguntas destinadas a comprobar cuáles son los conocimientos previos de los </w:t>
            </w:r>
            <w:r>
              <w:rPr>
                <w:rFonts w:ascii="Times New Roman" w:eastAsia="Times New Roman" w:hAnsi="Times New Roman" w:cs="Times New Roman"/>
                <w:sz w:val="24"/>
                <w:szCs w:val="24"/>
                <w:lang w:eastAsia="es-CO"/>
              </w:rPr>
              <w:t>estudiante</w:t>
            </w:r>
            <w:r w:rsidRPr="00707E3B">
              <w:rPr>
                <w:rFonts w:ascii="Times New Roman" w:eastAsia="Times New Roman" w:hAnsi="Times New Roman" w:cs="Times New Roman"/>
                <w:sz w:val="24"/>
                <w:szCs w:val="24"/>
                <w:lang w:eastAsia="es-CO"/>
              </w:rPr>
              <w:t>s sobre el fin de la monarquía hispánica de los Austrias:</w:t>
            </w:r>
          </w:p>
          <w:p w:rsidR="00FF1CD2" w:rsidRPr="00707E3B"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707E3B">
              <w:rPr>
                <w:rFonts w:ascii="Times New Roman" w:eastAsia="Times New Roman" w:hAnsi="Times New Roman" w:cs="Times New Roman"/>
                <w:sz w:val="24"/>
                <w:szCs w:val="24"/>
                <w:lang w:eastAsia="es-CO"/>
              </w:rPr>
              <w:t>- ¿Qué dinastía gobernó la monarquía hispánica durante los siglos XVI y XVII? ¿En qué otro lugar gobernaba la misma familia?</w:t>
            </w:r>
          </w:p>
          <w:p w:rsidR="00FF1CD2" w:rsidRPr="00707E3B"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707E3B">
              <w:rPr>
                <w:rFonts w:ascii="Times New Roman" w:eastAsia="Times New Roman" w:hAnsi="Times New Roman" w:cs="Times New Roman"/>
                <w:sz w:val="24"/>
                <w:szCs w:val="24"/>
                <w:lang w:eastAsia="es-CO"/>
              </w:rPr>
              <w:t>- ¿Cuál fue el principal rival de la monarquía hispánica en la lucha por la hegemonía europea?</w:t>
            </w:r>
          </w:p>
          <w:p w:rsidR="00FF1CD2" w:rsidRPr="00707E3B"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707E3B">
              <w:rPr>
                <w:rFonts w:ascii="Times New Roman" w:eastAsia="Times New Roman" w:hAnsi="Times New Roman" w:cs="Times New Roman"/>
                <w:sz w:val="24"/>
                <w:szCs w:val="24"/>
                <w:lang w:eastAsia="es-CO"/>
              </w:rPr>
              <w:lastRenderedPageBreak/>
              <w:t>- ¿Quién fue el último rey español de la casa de Austria?</w:t>
            </w:r>
          </w:p>
          <w:p w:rsidR="00FF1CD2" w:rsidRPr="00707E3B"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707E3B">
              <w:rPr>
                <w:rFonts w:ascii="Times New Roman" w:eastAsia="Times New Roman" w:hAnsi="Times New Roman" w:cs="Times New Roman"/>
                <w:sz w:val="24"/>
                <w:szCs w:val="24"/>
                <w:lang w:eastAsia="es-CO"/>
              </w:rPr>
              <w:t>- ¿Quiénes aspiraban a suceder en el trono a Carlos II? ¿Quiénes l</w:t>
            </w:r>
            <w:r>
              <w:rPr>
                <w:rFonts w:ascii="Times New Roman" w:eastAsia="Times New Roman" w:hAnsi="Times New Roman" w:cs="Times New Roman"/>
                <w:sz w:val="24"/>
                <w:szCs w:val="24"/>
                <w:lang w:eastAsia="es-CO"/>
              </w:rPr>
              <w:t>o</w:t>
            </w:r>
            <w:r w:rsidRPr="00707E3B">
              <w:rPr>
                <w:rFonts w:ascii="Times New Roman" w:eastAsia="Times New Roman" w:hAnsi="Times New Roman" w:cs="Times New Roman"/>
                <w:sz w:val="24"/>
                <w:szCs w:val="24"/>
                <w:lang w:eastAsia="es-CO"/>
              </w:rPr>
              <w:t>s respaldaban?</w:t>
            </w:r>
          </w:p>
          <w:p w:rsidR="00FF1CD2" w:rsidRPr="00707E3B" w:rsidRDefault="00FF1CD2" w:rsidP="00333A82">
            <w:pPr>
              <w:spacing w:before="375" w:after="120" w:line="270" w:lineRule="atLeast"/>
              <w:rPr>
                <w:rFonts w:ascii="Times New Roman" w:eastAsia="Times New Roman" w:hAnsi="Times New Roman" w:cs="Times New Roman"/>
                <w:b/>
                <w:bCs/>
                <w:sz w:val="24"/>
                <w:szCs w:val="24"/>
                <w:lang w:eastAsia="es-CO"/>
              </w:rPr>
            </w:pPr>
            <w:r w:rsidRPr="00707E3B">
              <w:rPr>
                <w:rFonts w:ascii="Times New Roman" w:eastAsia="Times New Roman" w:hAnsi="Times New Roman" w:cs="Times New Roman"/>
                <w:b/>
                <w:bCs/>
                <w:sz w:val="24"/>
                <w:szCs w:val="24"/>
                <w:lang w:eastAsia="es-CO"/>
              </w:rPr>
              <w:t xml:space="preserve">Durante </w:t>
            </w:r>
            <w:r w:rsidRPr="00671CDA">
              <w:rPr>
                <w:rFonts w:ascii="Times New Roman" w:eastAsia="Times New Roman" w:hAnsi="Times New Roman" w:cs="Times New Roman"/>
                <w:b/>
                <w:bCs/>
                <w:sz w:val="24"/>
                <w:szCs w:val="24"/>
                <w:lang w:eastAsia="es-CO"/>
              </w:rPr>
              <w:t>la presentación</w:t>
            </w:r>
          </w:p>
          <w:p w:rsidR="00FF1CD2" w:rsidRPr="00671CDA"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707E3B">
              <w:rPr>
                <w:rFonts w:ascii="Times New Roman" w:eastAsia="Times New Roman" w:hAnsi="Times New Roman" w:cs="Times New Roman"/>
                <w:sz w:val="24"/>
                <w:szCs w:val="24"/>
                <w:lang w:eastAsia="es-CO"/>
              </w:rPr>
              <w:t>Aprovech</w:t>
            </w:r>
            <w:r w:rsidRPr="00671CDA">
              <w:rPr>
                <w:rFonts w:ascii="Times New Roman" w:eastAsia="Times New Roman" w:hAnsi="Times New Roman" w:cs="Times New Roman"/>
                <w:sz w:val="24"/>
                <w:szCs w:val="24"/>
                <w:lang w:eastAsia="es-CO"/>
              </w:rPr>
              <w:t>e</w:t>
            </w:r>
            <w:r w:rsidRPr="00707E3B">
              <w:rPr>
                <w:rFonts w:ascii="Times New Roman" w:eastAsia="Times New Roman" w:hAnsi="Times New Roman" w:cs="Times New Roman"/>
                <w:sz w:val="24"/>
                <w:szCs w:val="24"/>
                <w:lang w:eastAsia="es-CO"/>
              </w:rPr>
              <w:t xml:space="preserve"> el recurso para recordar brevemente las principales características de la monarquía hispánica durante los reinados de Felipe IV y Carlos II. </w:t>
            </w:r>
            <w:r w:rsidRPr="00671CDA">
              <w:rPr>
                <w:rFonts w:ascii="Times New Roman" w:eastAsia="Times New Roman" w:hAnsi="Times New Roman" w:cs="Times New Roman"/>
                <w:sz w:val="24"/>
                <w:szCs w:val="24"/>
                <w:lang w:eastAsia="es-CO"/>
              </w:rPr>
              <w:t xml:space="preserve">Explique a sus estudiantes cómo incide </w:t>
            </w:r>
            <w:r w:rsidRPr="00707E3B">
              <w:rPr>
                <w:rFonts w:ascii="Times New Roman" w:eastAsia="Times New Roman" w:hAnsi="Times New Roman" w:cs="Times New Roman"/>
                <w:sz w:val="24"/>
                <w:szCs w:val="24"/>
                <w:lang w:eastAsia="es-CO"/>
              </w:rPr>
              <w:t>el problema sucesorio que se plantea</w:t>
            </w:r>
            <w:r w:rsidRPr="00671CDA">
              <w:rPr>
                <w:rFonts w:ascii="Times New Roman" w:eastAsia="Times New Roman" w:hAnsi="Times New Roman" w:cs="Times New Roman"/>
                <w:sz w:val="24"/>
                <w:szCs w:val="24"/>
                <w:lang w:eastAsia="es-CO"/>
              </w:rPr>
              <w:t xml:space="preserve"> y </w:t>
            </w:r>
            <w:r w:rsidRPr="00707E3B">
              <w:rPr>
                <w:rFonts w:ascii="Times New Roman" w:eastAsia="Times New Roman" w:hAnsi="Times New Roman" w:cs="Times New Roman"/>
                <w:sz w:val="24"/>
                <w:szCs w:val="24"/>
                <w:lang w:eastAsia="es-CO"/>
              </w:rPr>
              <w:t xml:space="preserve">la falta de </w:t>
            </w:r>
            <w:r w:rsidRPr="00671CDA">
              <w:rPr>
                <w:rFonts w:ascii="Times New Roman" w:eastAsia="Times New Roman" w:hAnsi="Times New Roman" w:cs="Times New Roman"/>
                <w:sz w:val="24"/>
                <w:szCs w:val="24"/>
                <w:lang w:eastAsia="es-CO"/>
              </w:rPr>
              <w:t xml:space="preserve">descendencia </w:t>
            </w:r>
            <w:proofErr w:type="gramStart"/>
            <w:r w:rsidRPr="00671CDA">
              <w:rPr>
                <w:rFonts w:ascii="Times New Roman" w:eastAsia="Times New Roman" w:hAnsi="Times New Roman" w:cs="Times New Roman"/>
                <w:sz w:val="24"/>
                <w:szCs w:val="24"/>
                <w:lang w:eastAsia="es-CO"/>
              </w:rPr>
              <w:t>del último</w:t>
            </w:r>
            <w:proofErr w:type="gramEnd"/>
            <w:r w:rsidRPr="00671CDA">
              <w:rPr>
                <w:rFonts w:ascii="Times New Roman" w:eastAsia="Times New Roman" w:hAnsi="Times New Roman" w:cs="Times New Roman"/>
                <w:sz w:val="24"/>
                <w:szCs w:val="24"/>
                <w:lang w:eastAsia="es-CO"/>
              </w:rPr>
              <w:t xml:space="preserve"> Austria.</w:t>
            </w:r>
          </w:p>
          <w:p w:rsidR="00FF1CD2" w:rsidRPr="00671CDA"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671CDA">
              <w:rPr>
                <w:rFonts w:ascii="Times New Roman" w:eastAsia="Times New Roman" w:hAnsi="Times New Roman" w:cs="Times New Roman"/>
                <w:sz w:val="24"/>
                <w:szCs w:val="24"/>
                <w:lang w:eastAsia="es-CO"/>
              </w:rPr>
              <w:t xml:space="preserve">Después de esto, puede proponer </w:t>
            </w:r>
            <w:r w:rsidRPr="00707E3B">
              <w:rPr>
                <w:rFonts w:ascii="Times New Roman" w:eastAsia="Times New Roman" w:hAnsi="Times New Roman" w:cs="Times New Roman"/>
                <w:sz w:val="24"/>
                <w:szCs w:val="24"/>
                <w:lang w:eastAsia="es-CO"/>
              </w:rPr>
              <w:t xml:space="preserve">a los </w:t>
            </w:r>
            <w:r w:rsidRPr="00671CDA">
              <w:rPr>
                <w:rFonts w:ascii="Times New Roman" w:eastAsia="Times New Roman" w:hAnsi="Times New Roman" w:cs="Times New Roman"/>
                <w:sz w:val="24"/>
                <w:szCs w:val="24"/>
                <w:lang w:eastAsia="es-CO"/>
              </w:rPr>
              <w:t xml:space="preserve">estudiantes </w:t>
            </w:r>
            <w:r w:rsidRPr="00707E3B">
              <w:rPr>
                <w:rFonts w:ascii="Times New Roman" w:eastAsia="Times New Roman" w:hAnsi="Times New Roman" w:cs="Times New Roman"/>
                <w:sz w:val="24"/>
                <w:szCs w:val="24"/>
                <w:lang w:eastAsia="es-CO"/>
              </w:rPr>
              <w:t>la lectura del testamento de Carlos II y hacer una lectura conjunta del mismo, sobre todo de los puntos 13, 14 y 15 [</w:t>
            </w:r>
            <w:hyperlink r:id="rId16" w:anchor="v=onepage&amp;q&amp;f=false" w:tgtFrame="_blank" w:history="1">
              <w:r>
                <w:rPr>
                  <w:rFonts w:ascii="Times New Roman" w:eastAsia="Times New Roman" w:hAnsi="Times New Roman" w:cs="Times New Roman"/>
                  <w:sz w:val="24"/>
                  <w:szCs w:val="24"/>
                  <w:u w:val="single"/>
                  <w:lang w:eastAsia="es-CO"/>
                </w:rPr>
                <w:t>V</w:t>
              </w:r>
              <w:r>
                <w:rPr>
                  <w:rFonts w:ascii="Times New Roman" w:eastAsia="Times New Roman" w:hAnsi="Times New Roman" w:cs="Times New Roman"/>
                  <w:sz w:val="24"/>
                  <w:szCs w:val="24"/>
                  <w:u w:val="single"/>
                  <w:lang w:eastAsia="es-CO"/>
                </w:rPr>
                <w:t>E</w:t>
              </w:r>
              <w:r>
                <w:rPr>
                  <w:rFonts w:ascii="Times New Roman" w:eastAsia="Times New Roman" w:hAnsi="Times New Roman" w:cs="Times New Roman"/>
                  <w:sz w:val="24"/>
                  <w:szCs w:val="24"/>
                  <w:u w:val="single"/>
                  <w:lang w:eastAsia="es-CO"/>
                </w:rPr>
                <w:t>R</w:t>
              </w:r>
            </w:hyperlink>
            <w:r w:rsidRPr="00707E3B">
              <w:rPr>
                <w:rFonts w:ascii="Times New Roman" w:eastAsia="Times New Roman" w:hAnsi="Times New Roman" w:cs="Times New Roman"/>
                <w:sz w:val="24"/>
                <w:szCs w:val="24"/>
                <w:lang w:eastAsia="es-CO"/>
              </w:rPr>
              <w:t>].</w:t>
            </w:r>
          </w:p>
          <w:p w:rsidR="00FF1CD2" w:rsidRPr="00671CDA" w:rsidRDefault="00FF1CD2" w:rsidP="00333A82">
            <w:pPr>
              <w:spacing w:before="100" w:beforeAutospacing="1" w:after="210" w:line="270" w:lineRule="atLeast"/>
              <w:rPr>
                <w:rFonts w:ascii="Times New Roman" w:eastAsia="Times New Roman" w:hAnsi="Times New Roman" w:cs="Times New Roman"/>
                <w:sz w:val="24"/>
                <w:szCs w:val="24"/>
                <w:lang w:eastAsia="es-CO"/>
              </w:rPr>
            </w:pPr>
            <w:r w:rsidRPr="00671CDA">
              <w:rPr>
                <w:rFonts w:ascii="Times New Roman" w:eastAsia="Times New Roman" w:hAnsi="Times New Roman" w:cs="Times New Roman"/>
                <w:sz w:val="24"/>
                <w:szCs w:val="24"/>
                <w:lang w:eastAsia="es-CO"/>
              </w:rPr>
              <w:t xml:space="preserve">Finalmente, pídales que hagan un debate sobre la manera como pudo reflejarse en las colonias la situación de los Habsburgo. </w:t>
            </w:r>
          </w:p>
          <w:p w:rsidR="00FF1CD2" w:rsidRPr="00671CDA" w:rsidRDefault="00FF1CD2" w:rsidP="00333A82">
            <w:pPr>
              <w:spacing w:before="100" w:beforeAutospacing="1" w:after="210" w:line="270" w:lineRule="atLeast"/>
              <w:rPr>
                <w:rFonts w:ascii="Times New Roman" w:eastAsia="Times New Roman" w:hAnsi="Times New Roman" w:cs="Times New Roman"/>
                <w:sz w:val="24"/>
                <w:szCs w:val="24"/>
                <w:lang w:eastAsia="es-CO"/>
              </w:rPr>
            </w:pPr>
          </w:p>
          <w:p w:rsidR="00FF1CD2" w:rsidRPr="00671CDA" w:rsidRDefault="00FF1CD2" w:rsidP="00333A82">
            <w:pPr>
              <w:spacing w:before="100" w:beforeAutospacing="1" w:after="210" w:line="270" w:lineRule="atLeast"/>
              <w:rPr>
                <w:rFonts w:ascii="Times New Roman" w:eastAsia="Times New Roman" w:hAnsi="Times New Roman" w:cs="Times New Roman"/>
                <w:b/>
                <w:sz w:val="24"/>
                <w:szCs w:val="24"/>
                <w:lang w:eastAsia="es-CO"/>
              </w:rPr>
            </w:pPr>
            <w:r w:rsidRPr="00671CDA">
              <w:rPr>
                <w:rFonts w:ascii="Times New Roman" w:eastAsia="Times New Roman" w:hAnsi="Times New Roman" w:cs="Times New Roman"/>
                <w:b/>
                <w:sz w:val="24"/>
                <w:szCs w:val="24"/>
                <w:lang w:eastAsia="es-CO"/>
              </w:rPr>
              <w:t>FICHA DEL ESTUDIANTE</w:t>
            </w:r>
          </w:p>
          <w:p w:rsidR="00FF1CD2" w:rsidRPr="00671CDA" w:rsidRDefault="00FF1CD2" w:rsidP="00333A82">
            <w:pPr>
              <w:pStyle w:val="cabecera212"/>
              <w:shd w:val="clear" w:color="auto" w:fill="FFFFFF"/>
              <w:rPr>
                <w:rFonts w:ascii="Times New Roman" w:hAnsi="Times New Roman" w:cs="Times New Roman"/>
                <w:sz w:val="24"/>
                <w:szCs w:val="24"/>
              </w:rPr>
            </w:pPr>
            <w:r w:rsidRPr="00671CDA">
              <w:rPr>
                <w:rFonts w:ascii="Times New Roman" w:hAnsi="Times New Roman" w:cs="Times New Roman"/>
                <w:sz w:val="24"/>
                <w:szCs w:val="24"/>
              </w:rPr>
              <w:t>Los Habsburgo españoles: fin de una época</w:t>
            </w:r>
          </w:p>
          <w:p w:rsidR="00FF1CD2" w:rsidRPr="00671CDA" w:rsidRDefault="00FF1CD2" w:rsidP="00333A82">
            <w:pPr>
              <w:pStyle w:val="normal3"/>
              <w:shd w:val="clear" w:color="auto" w:fill="FFFFFF"/>
              <w:rPr>
                <w:sz w:val="24"/>
                <w:szCs w:val="24"/>
              </w:rPr>
            </w:pPr>
            <w:r w:rsidRPr="00671CDA">
              <w:rPr>
                <w:sz w:val="24"/>
                <w:szCs w:val="24"/>
              </w:rPr>
              <w:t xml:space="preserve">Entre 1516 y 1700, los territorios de la monarquía hispánica estuvieron gobernados </w:t>
            </w:r>
            <w:r w:rsidRPr="00E45E6C">
              <w:rPr>
                <w:sz w:val="24"/>
                <w:szCs w:val="24"/>
              </w:rPr>
              <w:t xml:space="preserve">por los reyes de la </w:t>
            </w:r>
            <w:r w:rsidRPr="00E45E6C">
              <w:rPr>
                <w:rStyle w:val="negrita6"/>
                <w:sz w:val="24"/>
                <w:szCs w:val="24"/>
              </w:rPr>
              <w:t xml:space="preserve">dinastía Habsburgo </w:t>
            </w:r>
            <w:r w:rsidRPr="00E45E6C">
              <w:rPr>
                <w:sz w:val="24"/>
                <w:szCs w:val="24"/>
              </w:rPr>
              <w:t xml:space="preserve">o </w:t>
            </w:r>
            <w:r w:rsidRPr="00E45E6C">
              <w:rPr>
                <w:rStyle w:val="negrita6"/>
                <w:sz w:val="24"/>
                <w:szCs w:val="24"/>
              </w:rPr>
              <w:t>casa de Austria</w:t>
            </w:r>
            <w:r w:rsidRPr="00E45E6C">
              <w:rPr>
                <w:sz w:val="24"/>
                <w:szCs w:val="24"/>
              </w:rPr>
              <w:t>. Durante estos dos siglos, se sucedieron los siguientes reyes:</w:t>
            </w:r>
          </w:p>
          <w:p w:rsidR="00FF1CD2" w:rsidRPr="00671CDA" w:rsidRDefault="00FF1CD2" w:rsidP="00333A82">
            <w:pPr>
              <w:pStyle w:val="cabecera33"/>
              <w:shd w:val="clear" w:color="auto" w:fill="FFFFFF"/>
              <w:rPr>
                <w:rFonts w:ascii="Times New Roman" w:hAnsi="Times New Roman" w:cs="Times New Roman"/>
                <w:b/>
                <w:sz w:val="24"/>
                <w:szCs w:val="24"/>
              </w:rPr>
            </w:pPr>
            <w:r w:rsidRPr="00671CDA">
              <w:rPr>
                <w:rFonts w:ascii="Times New Roman" w:hAnsi="Times New Roman" w:cs="Times New Roman"/>
                <w:b/>
                <w:sz w:val="24"/>
                <w:szCs w:val="24"/>
              </w:rPr>
              <w:t>Los Austrias mayores</w:t>
            </w:r>
          </w:p>
          <w:p w:rsidR="00FF1CD2" w:rsidRPr="00671CDA" w:rsidRDefault="00FF1CD2" w:rsidP="00333A82">
            <w:pPr>
              <w:pStyle w:val="normal3"/>
              <w:shd w:val="clear" w:color="auto" w:fill="FFFFFF"/>
              <w:rPr>
                <w:sz w:val="24"/>
                <w:szCs w:val="24"/>
              </w:rPr>
            </w:pPr>
            <w:r w:rsidRPr="00671CDA">
              <w:rPr>
                <w:sz w:val="24"/>
                <w:szCs w:val="24"/>
              </w:rPr>
              <w:t xml:space="preserve">Los reyes del </w:t>
            </w:r>
            <w:r w:rsidRPr="00671CDA">
              <w:rPr>
                <w:rStyle w:val="negrita6"/>
              </w:rPr>
              <w:t>siglo XVI</w:t>
            </w:r>
            <w:r w:rsidRPr="00671CDA">
              <w:rPr>
                <w:sz w:val="24"/>
                <w:szCs w:val="24"/>
              </w:rPr>
              <w:t>, la época de expansión y plenitud de la monarquía hispánica, fueron:</w:t>
            </w:r>
          </w:p>
          <w:p w:rsidR="00FF1CD2" w:rsidRPr="00671CDA" w:rsidRDefault="00FF1CD2" w:rsidP="00333A82">
            <w:pPr>
              <w:pStyle w:val="tab13"/>
              <w:shd w:val="clear" w:color="auto" w:fill="FFFFFF"/>
            </w:pPr>
            <w:r w:rsidRPr="00671CDA">
              <w:t xml:space="preserve">- </w:t>
            </w:r>
            <w:r w:rsidRPr="00671CDA">
              <w:rPr>
                <w:rStyle w:val="negrita6"/>
              </w:rPr>
              <w:t>Carlos I</w:t>
            </w:r>
            <w:r w:rsidRPr="00671CDA">
              <w:t>: hijo de Juana la Loca y de Felipe el Hermoso, reinó de 1516 a 1556.</w:t>
            </w:r>
          </w:p>
          <w:p w:rsidR="00FF1CD2" w:rsidRPr="00671CDA" w:rsidRDefault="00FF1CD2" w:rsidP="00333A82">
            <w:pPr>
              <w:pStyle w:val="tab13"/>
              <w:shd w:val="clear" w:color="auto" w:fill="FFFFFF"/>
            </w:pPr>
            <w:r w:rsidRPr="00671CDA">
              <w:t xml:space="preserve">- </w:t>
            </w:r>
            <w:r w:rsidRPr="00671CDA">
              <w:rPr>
                <w:rStyle w:val="negrita6"/>
              </w:rPr>
              <w:t>Felipe II</w:t>
            </w:r>
            <w:r w:rsidRPr="00671CDA">
              <w:t>: hijo de Carlos I, reinó de 1556 a 1598.</w:t>
            </w:r>
          </w:p>
          <w:p w:rsidR="00FF1CD2" w:rsidRPr="00671CDA" w:rsidRDefault="00FF1CD2" w:rsidP="00333A82">
            <w:pPr>
              <w:pStyle w:val="cabecera33"/>
              <w:shd w:val="clear" w:color="auto" w:fill="FFFFFF"/>
              <w:rPr>
                <w:rFonts w:ascii="Times New Roman" w:hAnsi="Times New Roman" w:cs="Times New Roman"/>
                <w:b/>
                <w:sz w:val="24"/>
                <w:szCs w:val="24"/>
              </w:rPr>
            </w:pPr>
            <w:r w:rsidRPr="00671CDA">
              <w:rPr>
                <w:rFonts w:ascii="Times New Roman" w:hAnsi="Times New Roman" w:cs="Times New Roman"/>
                <w:b/>
                <w:sz w:val="24"/>
                <w:szCs w:val="24"/>
              </w:rPr>
              <w:t>Los Austrias menores</w:t>
            </w:r>
          </w:p>
          <w:p w:rsidR="00FF1CD2" w:rsidRPr="00671CDA" w:rsidRDefault="00FF1CD2" w:rsidP="00333A82">
            <w:pPr>
              <w:pStyle w:val="normal3"/>
              <w:shd w:val="clear" w:color="auto" w:fill="FFFFFF"/>
              <w:rPr>
                <w:sz w:val="24"/>
                <w:szCs w:val="24"/>
              </w:rPr>
            </w:pPr>
            <w:r w:rsidRPr="00671CDA">
              <w:rPr>
                <w:sz w:val="24"/>
                <w:szCs w:val="24"/>
              </w:rPr>
              <w:t xml:space="preserve">Los </w:t>
            </w:r>
            <w:r w:rsidRPr="008A68E7">
              <w:rPr>
                <w:sz w:val="24"/>
                <w:szCs w:val="24"/>
              </w:rPr>
              <w:t xml:space="preserve">reyes del </w:t>
            </w:r>
            <w:r w:rsidRPr="008A68E7">
              <w:rPr>
                <w:rStyle w:val="negrita6"/>
                <w:sz w:val="24"/>
                <w:szCs w:val="24"/>
              </w:rPr>
              <w:t>siglo XVII</w:t>
            </w:r>
            <w:r w:rsidRPr="008A68E7">
              <w:rPr>
                <w:sz w:val="24"/>
                <w:szCs w:val="24"/>
              </w:rPr>
              <w:t>, la época de decadencia de la monarquía hispánica, fueron:</w:t>
            </w:r>
          </w:p>
          <w:p w:rsidR="00FF1CD2" w:rsidRPr="00671CDA" w:rsidRDefault="00FF1CD2" w:rsidP="00333A82">
            <w:pPr>
              <w:pStyle w:val="tab13"/>
              <w:shd w:val="clear" w:color="auto" w:fill="FFFFFF"/>
            </w:pPr>
            <w:r w:rsidRPr="00671CDA">
              <w:lastRenderedPageBreak/>
              <w:t xml:space="preserve">- </w:t>
            </w:r>
            <w:r w:rsidRPr="00671CDA">
              <w:rPr>
                <w:rStyle w:val="negrita6"/>
              </w:rPr>
              <w:t>Felipe III</w:t>
            </w:r>
            <w:r w:rsidRPr="00671CDA">
              <w:t>: hijo de Felipe II, reinó de 1598 a 1621.</w:t>
            </w:r>
          </w:p>
          <w:p w:rsidR="00FF1CD2" w:rsidRPr="00671CDA" w:rsidRDefault="00FF1CD2" w:rsidP="00333A82">
            <w:pPr>
              <w:pStyle w:val="tab13"/>
              <w:shd w:val="clear" w:color="auto" w:fill="FFFFFF"/>
            </w:pPr>
            <w:r w:rsidRPr="00671CDA">
              <w:t xml:space="preserve">- </w:t>
            </w:r>
            <w:r w:rsidRPr="00671CDA">
              <w:rPr>
                <w:rStyle w:val="negrita6"/>
              </w:rPr>
              <w:t>Felipe IV</w:t>
            </w:r>
            <w:r w:rsidRPr="00671CDA">
              <w:t>: hijo de Felipe III, reinó de 1621 a 1665.</w:t>
            </w:r>
          </w:p>
          <w:p w:rsidR="00FF1CD2" w:rsidRPr="00671CDA" w:rsidRDefault="00FF1CD2" w:rsidP="00333A82">
            <w:pPr>
              <w:pStyle w:val="tab13"/>
              <w:shd w:val="clear" w:color="auto" w:fill="FFFFFF"/>
            </w:pPr>
            <w:r w:rsidRPr="00671CDA">
              <w:t xml:space="preserve">- </w:t>
            </w:r>
            <w:r w:rsidRPr="00671CDA">
              <w:rPr>
                <w:rStyle w:val="negrita6"/>
              </w:rPr>
              <w:t>Carlos II</w:t>
            </w:r>
            <w:r w:rsidRPr="00671CDA">
              <w:t>: hijo de Felipe IV, reinó de 1665 a 1700.</w:t>
            </w:r>
          </w:p>
          <w:p w:rsidR="00FF1CD2" w:rsidRPr="00671CDA" w:rsidRDefault="00FF1CD2" w:rsidP="00333A82">
            <w:pPr>
              <w:pStyle w:val="cabecera33"/>
              <w:shd w:val="clear" w:color="auto" w:fill="FFFFFF"/>
              <w:rPr>
                <w:rFonts w:ascii="Times New Roman" w:hAnsi="Times New Roman" w:cs="Times New Roman"/>
                <w:b/>
                <w:sz w:val="24"/>
                <w:szCs w:val="24"/>
              </w:rPr>
            </w:pPr>
            <w:r w:rsidRPr="00671CDA">
              <w:rPr>
                <w:rFonts w:ascii="Times New Roman" w:hAnsi="Times New Roman" w:cs="Times New Roman"/>
                <w:b/>
                <w:sz w:val="24"/>
                <w:szCs w:val="24"/>
              </w:rPr>
              <w:t>Pretendientes al trono español</w:t>
            </w:r>
          </w:p>
          <w:p w:rsidR="00FF1CD2" w:rsidRPr="00671CDA" w:rsidRDefault="00FF1CD2" w:rsidP="00333A82">
            <w:pPr>
              <w:pStyle w:val="normal3"/>
              <w:shd w:val="clear" w:color="auto" w:fill="FFFFFF"/>
              <w:rPr>
                <w:sz w:val="24"/>
                <w:szCs w:val="24"/>
              </w:rPr>
            </w:pPr>
            <w:r w:rsidRPr="00671CDA">
              <w:rPr>
                <w:sz w:val="24"/>
                <w:szCs w:val="24"/>
              </w:rPr>
              <w:t xml:space="preserve">La </w:t>
            </w:r>
            <w:r w:rsidRPr="00671CDA">
              <w:rPr>
                <w:rStyle w:val="negrita6"/>
              </w:rPr>
              <w:t xml:space="preserve">falta de descendencia </w:t>
            </w:r>
            <w:r w:rsidRPr="00671CDA">
              <w:rPr>
                <w:sz w:val="24"/>
                <w:szCs w:val="24"/>
              </w:rPr>
              <w:t>de Carlos II despertó las ansias de Francia y el Sacro Imperio de adquirir el trono español colocando en él a su respectivo candidato:</w:t>
            </w:r>
          </w:p>
          <w:p w:rsidR="00FF1CD2" w:rsidRPr="00671CDA" w:rsidRDefault="00FF1CD2" w:rsidP="00333A82">
            <w:pPr>
              <w:pStyle w:val="tab13"/>
              <w:shd w:val="clear" w:color="auto" w:fill="FFFFFF"/>
            </w:pPr>
            <w:r w:rsidRPr="00671CDA">
              <w:t xml:space="preserve">- </w:t>
            </w:r>
            <w:r w:rsidRPr="00671CDA">
              <w:rPr>
                <w:rStyle w:val="negrita6"/>
              </w:rPr>
              <w:t>Carlos</w:t>
            </w:r>
            <w:r w:rsidRPr="00671CDA">
              <w:t>,</w:t>
            </w:r>
            <w:r w:rsidRPr="00671CDA">
              <w:rPr>
                <w:rStyle w:val="negrita6"/>
              </w:rPr>
              <w:t xml:space="preserve"> archiduque de Austria</w:t>
            </w:r>
            <w:r w:rsidRPr="00671CDA">
              <w:t>: era hijo del emperador Leopoldo I y de Margarita de Austria y nieto de Felipe IV.</w:t>
            </w:r>
          </w:p>
          <w:p w:rsidR="00FF1CD2" w:rsidRPr="00671CDA" w:rsidRDefault="00FF1CD2" w:rsidP="00333A82">
            <w:pPr>
              <w:pStyle w:val="tab13"/>
              <w:shd w:val="clear" w:color="auto" w:fill="FFFFFF"/>
            </w:pPr>
            <w:r w:rsidRPr="00671CDA">
              <w:t xml:space="preserve">- </w:t>
            </w:r>
            <w:r w:rsidRPr="00671CDA">
              <w:rPr>
                <w:rStyle w:val="negrita6"/>
              </w:rPr>
              <w:t xml:space="preserve">Felipe, duque de </w:t>
            </w:r>
            <w:proofErr w:type="spellStart"/>
            <w:r w:rsidRPr="00671CDA">
              <w:rPr>
                <w:rStyle w:val="negrita6"/>
              </w:rPr>
              <w:t>Anjou</w:t>
            </w:r>
            <w:proofErr w:type="spellEnd"/>
            <w:r w:rsidRPr="00671CDA">
              <w:t>: era nieto de Luis XIV de Francia y de María Teresa de Austria, y bisnieto de Felipe IV.</w:t>
            </w:r>
          </w:p>
          <w:p w:rsidR="00FF1CD2" w:rsidRPr="00671CDA" w:rsidRDefault="00FF1CD2" w:rsidP="00333A82">
            <w:pPr>
              <w:pStyle w:val="normal3"/>
              <w:shd w:val="clear" w:color="auto" w:fill="FFFFFF"/>
              <w:rPr>
                <w:sz w:val="24"/>
                <w:szCs w:val="24"/>
              </w:rPr>
            </w:pPr>
            <w:r w:rsidRPr="00671CDA">
              <w:rPr>
                <w:sz w:val="24"/>
                <w:szCs w:val="24"/>
              </w:rPr>
              <w:t xml:space="preserve">Finalmente, antes de morir, Carlos II proclamó heredero al </w:t>
            </w:r>
            <w:r w:rsidRPr="00671CDA">
              <w:rPr>
                <w:rStyle w:val="negrita6"/>
              </w:rPr>
              <w:t>candidato francés</w:t>
            </w:r>
            <w:r w:rsidRPr="00671CDA">
              <w:rPr>
                <w:sz w:val="24"/>
                <w:szCs w:val="24"/>
              </w:rPr>
              <w:t xml:space="preserve">, quien recibió la Corona española e inauguró la </w:t>
            </w:r>
            <w:r w:rsidRPr="00671CDA">
              <w:rPr>
                <w:rStyle w:val="negrita6"/>
              </w:rPr>
              <w:t xml:space="preserve">casa de Borbón </w:t>
            </w:r>
            <w:r w:rsidRPr="00671CDA">
              <w:rPr>
                <w:sz w:val="24"/>
                <w:szCs w:val="24"/>
              </w:rPr>
              <w:t xml:space="preserve">en España como </w:t>
            </w:r>
            <w:r w:rsidRPr="00671CDA">
              <w:rPr>
                <w:rStyle w:val="negrita6"/>
              </w:rPr>
              <w:t>Felipe V</w:t>
            </w:r>
            <w:r w:rsidRPr="00671CDA">
              <w:rPr>
                <w:sz w:val="24"/>
                <w:szCs w:val="24"/>
              </w:rPr>
              <w:t>. Reinó de 1700 a 1746. </w:t>
            </w:r>
          </w:p>
          <w:p w:rsidR="00FF1CD2" w:rsidRPr="00707E3B" w:rsidRDefault="00FF1CD2" w:rsidP="00333A82">
            <w:pPr>
              <w:spacing w:before="100" w:beforeAutospacing="1" w:after="210" w:line="270" w:lineRule="atLeast"/>
              <w:rPr>
                <w:rFonts w:ascii="Arial" w:eastAsia="Times New Roman" w:hAnsi="Arial" w:cs="Arial"/>
                <w:color w:val="0D3158"/>
                <w:sz w:val="20"/>
                <w:szCs w:val="20"/>
                <w:lang w:eastAsia="es-CO"/>
              </w:rPr>
            </w:pPr>
          </w:p>
          <w:p w:rsidR="00FF1CD2" w:rsidRDefault="00FF1CD2" w:rsidP="00333A82">
            <w:pPr>
              <w:rPr>
                <w:rFonts w:ascii="Times New Roman" w:hAnsi="Times New Roman" w:cs="Times New Roman"/>
                <w:color w:val="000000"/>
              </w:rPr>
            </w:pPr>
          </w:p>
        </w:tc>
      </w:tr>
      <w:tr w:rsidR="00FF1CD2" w:rsidTr="00F935D0">
        <w:tc>
          <w:tcPr>
            <w:tcW w:w="1126" w:type="dxa"/>
          </w:tcPr>
          <w:p w:rsidR="00FF1CD2" w:rsidRDefault="00F935D0" w:rsidP="00333A82">
            <w:pPr>
              <w:rPr>
                <w:rFonts w:ascii="Times New Roman" w:hAnsi="Times New Roman" w:cs="Times New Roman"/>
                <w:color w:val="000000"/>
              </w:rPr>
            </w:pPr>
            <w:r>
              <w:rPr>
                <w:rFonts w:ascii="Times New Roman" w:hAnsi="Times New Roman" w:cs="Times New Roman"/>
                <w:color w:val="000000"/>
              </w:rPr>
              <w:lastRenderedPageBreak/>
              <w:t>Título</w:t>
            </w:r>
          </w:p>
        </w:tc>
        <w:tc>
          <w:tcPr>
            <w:tcW w:w="7928" w:type="dxa"/>
          </w:tcPr>
          <w:p w:rsidR="00FF1CD2" w:rsidRPr="00F8484C" w:rsidRDefault="00F935D0" w:rsidP="00333A82">
            <w:pPr>
              <w:rPr>
                <w:rFonts w:ascii="Times" w:hAnsi="Times"/>
              </w:rPr>
            </w:pPr>
            <w:r w:rsidRPr="00E937DD">
              <w:rPr>
                <w:rFonts w:ascii="Times New Roman" w:hAnsi="Times New Roman" w:cs="Times New Roman"/>
                <w:kern w:val="36"/>
                <w:sz w:val="24"/>
                <w:szCs w:val="24"/>
              </w:rPr>
              <w:t>El fin de la dinastía de los Austrias</w:t>
            </w:r>
          </w:p>
        </w:tc>
      </w:tr>
      <w:tr w:rsidR="00F935D0" w:rsidTr="00F935D0">
        <w:tc>
          <w:tcPr>
            <w:tcW w:w="1126" w:type="dxa"/>
          </w:tcPr>
          <w:p w:rsidR="00F935D0" w:rsidRPr="00053744" w:rsidRDefault="00F935D0" w:rsidP="00333A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7928" w:type="dxa"/>
          </w:tcPr>
          <w:p w:rsidR="00F935D0" w:rsidRPr="003E6353" w:rsidRDefault="00F935D0" w:rsidP="00333A82">
            <w:pPr>
              <w:rPr>
                <w:rFonts w:ascii="Times" w:hAnsi="Times"/>
              </w:rPr>
            </w:pPr>
            <w:r w:rsidRPr="003E6353">
              <w:rPr>
                <w:rFonts w:ascii="Times New Roman" w:hAnsi="Times New Roman" w:cs="Times New Roman"/>
                <w:sz w:val="24"/>
                <w:szCs w:val="24"/>
              </w:rPr>
              <w:t>Secuencia de imágenes que muestra quiénes eran los pretendientes al trono de España tras la muerte de Carlos II</w:t>
            </w:r>
          </w:p>
        </w:tc>
      </w:tr>
    </w:tbl>
    <w:p w:rsidR="00B549B4" w:rsidRPr="00CB570D" w:rsidRDefault="00B549B4" w:rsidP="00FF1CD2">
      <w:pPr>
        <w:rPr>
          <w:rFonts w:ascii="Times New Roman" w:hAnsi="Times New Roman" w:cs="Times New Roman"/>
          <w:sz w:val="24"/>
          <w:szCs w:val="24"/>
        </w:rPr>
      </w:pPr>
    </w:p>
    <w:p w:rsidR="007C0488" w:rsidRPr="00CB570D" w:rsidRDefault="00B549B4" w:rsidP="00B549B4">
      <w:pPr>
        <w:rPr>
          <w:rFonts w:ascii="Times New Roman" w:hAnsi="Times New Roman" w:cs="Times New Roman"/>
          <w:b/>
          <w:sz w:val="24"/>
          <w:szCs w:val="24"/>
        </w:rPr>
      </w:pPr>
      <w:r w:rsidRPr="00CB570D">
        <w:rPr>
          <w:rFonts w:ascii="Times New Roman" w:hAnsi="Times New Roman" w:cs="Times New Roman"/>
          <w:sz w:val="24"/>
          <w:szCs w:val="24"/>
          <w:highlight w:val="yellow"/>
        </w:rPr>
        <w:t>[SECCIÓN 3]</w:t>
      </w:r>
      <w:r w:rsidRPr="00CB570D">
        <w:rPr>
          <w:rFonts w:ascii="Times New Roman" w:hAnsi="Times New Roman" w:cs="Times New Roman"/>
          <w:sz w:val="24"/>
          <w:szCs w:val="24"/>
        </w:rPr>
        <w:t xml:space="preserve"> </w:t>
      </w:r>
      <w:r>
        <w:rPr>
          <w:rFonts w:ascii="Times New Roman" w:hAnsi="Times New Roman" w:cs="Times New Roman"/>
          <w:sz w:val="24"/>
          <w:szCs w:val="24"/>
        </w:rPr>
        <w:t xml:space="preserve">1.1.1 </w:t>
      </w:r>
      <w:r w:rsidRPr="00CB570D">
        <w:rPr>
          <w:rFonts w:ascii="Times New Roman" w:hAnsi="Times New Roman" w:cs="Times New Roman"/>
          <w:b/>
          <w:sz w:val="24"/>
          <w:szCs w:val="24"/>
        </w:rPr>
        <w:t>Reformas administrativas y económicas</w:t>
      </w:r>
    </w:p>
    <w:p w:rsidR="00F2415B" w:rsidRPr="00CB570D" w:rsidRDefault="00F2415B" w:rsidP="007C0488">
      <w:pPr>
        <w:rPr>
          <w:rFonts w:ascii="Times New Roman" w:hAnsi="Times New Roman" w:cs="Times New Roman"/>
          <w:sz w:val="24"/>
          <w:szCs w:val="24"/>
        </w:rPr>
      </w:pPr>
      <w:r w:rsidRPr="00CB570D">
        <w:rPr>
          <w:rFonts w:ascii="Times New Roman" w:hAnsi="Times New Roman" w:cs="Times New Roman"/>
          <w:sz w:val="24"/>
          <w:szCs w:val="24"/>
        </w:rPr>
        <w:t xml:space="preserve">Con las </w:t>
      </w:r>
      <w:r w:rsidR="00FE1E6E">
        <w:rPr>
          <w:rFonts w:ascii="Times New Roman" w:hAnsi="Times New Roman" w:cs="Times New Roman"/>
          <w:sz w:val="24"/>
          <w:szCs w:val="24"/>
        </w:rPr>
        <w:t>R</w:t>
      </w:r>
      <w:r w:rsidR="00FE1E6E" w:rsidRPr="00CB570D">
        <w:rPr>
          <w:rFonts w:ascii="Times New Roman" w:hAnsi="Times New Roman" w:cs="Times New Roman"/>
          <w:sz w:val="24"/>
          <w:szCs w:val="24"/>
        </w:rPr>
        <w:t xml:space="preserve">eformas </w:t>
      </w:r>
      <w:r w:rsidR="00FE1E6E">
        <w:rPr>
          <w:rFonts w:ascii="Times New Roman" w:hAnsi="Times New Roman" w:cs="Times New Roman"/>
          <w:sz w:val="24"/>
          <w:szCs w:val="24"/>
        </w:rPr>
        <w:t>B</w:t>
      </w:r>
      <w:r w:rsidR="00FE1E6E" w:rsidRPr="00CB570D">
        <w:rPr>
          <w:rFonts w:ascii="Times New Roman" w:hAnsi="Times New Roman" w:cs="Times New Roman"/>
          <w:sz w:val="24"/>
          <w:szCs w:val="24"/>
        </w:rPr>
        <w:t>orbónicas</w:t>
      </w:r>
      <w:r w:rsidRPr="00CB570D">
        <w:rPr>
          <w:rFonts w:ascii="Times New Roman" w:hAnsi="Times New Roman" w:cs="Times New Roman"/>
          <w:sz w:val="24"/>
          <w:szCs w:val="24"/>
        </w:rPr>
        <w:t>,</w:t>
      </w:r>
      <w:r w:rsidR="001D2141" w:rsidRPr="00CB570D">
        <w:rPr>
          <w:rFonts w:ascii="Times New Roman" w:hAnsi="Times New Roman" w:cs="Times New Roman"/>
          <w:sz w:val="24"/>
          <w:szCs w:val="24"/>
        </w:rPr>
        <w:t xml:space="preserve"> se transformó la división administrativa de </w:t>
      </w:r>
      <w:r w:rsidRPr="00CB570D">
        <w:rPr>
          <w:rFonts w:ascii="Times New Roman" w:hAnsi="Times New Roman" w:cs="Times New Roman"/>
          <w:sz w:val="24"/>
          <w:szCs w:val="24"/>
        </w:rPr>
        <w:t>las colonias americanas</w:t>
      </w:r>
      <w:r w:rsidR="007727A4">
        <w:rPr>
          <w:rFonts w:ascii="Times New Roman" w:hAnsi="Times New Roman" w:cs="Times New Roman"/>
          <w:sz w:val="24"/>
          <w:szCs w:val="24"/>
        </w:rPr>
        <w:t xml:space="preserve"> y</w:t>
      </w:r>
      <w:r w:rsidRPr="00CB570D">
        <w:rPr>
          <w:rFonts w:ascii="Times New Roman" w:hAnsi="Times New Roman" w:cs="Times New Roman"/>
          <w:sz w:val="24"/>
          <w:szCs w:val="24"/>
        </w:rPr>
        <w:t xml:space="preserve"> </w:t>
      </w:r>
      <w:r w:rsidR="007727A4">
        <w:rPr>
          <w:rFonts w:ascii="Times New Roman" w:hAnsi="Times New Roman" w:cs="Times New Roman"/>
          <w:sz w:val="24"/>
          <w:szCs w:val="24"/>
        </w:rPr>
        <w:t>f</w:t>
      </w:r>
      <w:r w:rsidR="007727A4" w:rsidRPr="00CB570D">
        <w:rPr>
          <w:rFonts w:ascii="Times New Roman" w:hAnsi="Times New Roman" w:cs="Times New Roman"/>
          <w:sz w:val="24"/>
          <w:szCs w:val="24"/>
        </w:rPr>
        <w:t xml:space="preserve">ueron </w:t>
      </w:r>
      <w:r w:rsidRPr="00CB570D">
        <w:rPr>
          <w:rFonts w:ascii="Times New Roman" w:hAnsi="Times New Roman" w:cs="Times New Roman"/>
          <w:sz w:val="24"/>
          <w:szCs w:val="24"/>
        </w:rPr>
        <w:t>creados</w:t>
      </w:r>
      <w:r w:rsidR="007727A4">
        <w:rPr>
          <w:rFonts w:ascii="Times New Roman" w:hAnsi="Times New Roman" w:cs="Times New Roman"/>
          <w:sz w:val="24"/>
          <w:szCs w:val="24"/>
        </w:rPr>
        <w:t xml:space="preserve"> dos virreinatos</w:t>
      </w:r>
      <w:r w:rsidRPr="00CB570D">
        <w:rPr>
          <w:rFonts w:ascii="Times New Roman" w:hAnsi="Times New Roman" w:cs="Times New Roman"/>
          <w:sz w:val="24"/>
          <w:szCs w:val="24"/>
        </w:rPr>
        <w:t xml:space="preserve">: </w:t>
      </w:r>
    </w:p>
    <w:p w:rsidR="008F4FEC" w:rsidRPr="00CB570D" w:rsidRDefault="007727A4" w:rsidP="00611D59">
      <w:pPr>
        <w:pStyle w:val="Prrafodelista"/>
        <w:numPr>
          <w:ilvl w:val="0"/>
          <w:numId w:val="3"/>
        </w:numPr>
        <w:rPr>
          <w:rFonts w:ascii="Times New Roman" w:eastAsia="Times New Roman" w:hAnsi="Times New Roman" w:cs="Times New Roman"/>
          <w:sz w:val="24"/>
          <w:szCs w:val="24"/>
          <w:lang w:eastAsia="es-CO"/>
        </w:rPr>
      </w:pPr>
      <w:r>
        <w:rPr>
          <w:rFonts w:ascii="Times New Roman" w:hAnsi="Times New Roman" w:cs="Times New Roman"/>
          <w:sz w:val="24"/>
          <w:szCs w:val="24"/>
        </w:rPr>
        <w:t>E</w:t>
      </w:r>
      <w:r w:rsidRPr="00CB570D">
        <w:rPr>
          <w:rFonts w:ascii="Times New Roman" w:hAnsi="Times New Roman" w:cs="Times New Roman"/>
          <w:sz w:val="24"/>
          <w:szCs w:val="24"/>
        </w:rPr>
        <w:t xml:space="preserve">l </w:t>
      </w:r>
      <w:r w:rsidR="00F2415B" w:rsidRPr="00CB570D">
        <w:rPr>
          <w:rFonts w:ascii="Times New Roman" w:eastAsia="Times New Roman" w:hAnsi="Times New Roman" w:cs="Times New Roman"/>
          <w:sz w:val="24"/>
          <w:szCs w:val="24"/>
          <w:lang w:eastAsia="es-CO"/>
        </w:rPr>
        <w:t xml:space="preserve">Virreinato del </w:t>
      </w:r>
      <w:r w:rsidR="00F2415B" w:rsidRPr="00250134">
        <w:rPr>
          <w:rFonts w:ascii="Times New Roman" w:eastAsia="Times New Roman" w:hAnsi="Times New Roman" w:cs="Times New Roman"/>
          <w:b/>
          <w:sz w:val="24"/>
          <w:szCs w:val="24"/>
          <w:lang w:eastAsia="es-CO"/>
        </w:rPr>
        <w:t>Río de la Plata</w:t>
      </w:r>
      <w:r w:rsidR="00F2415B" w:rsidRPr="00CB570D">
        <w:rPr>
          <w:rFonts w:ascii="Times New Roman" w:eastAsia="Times New Roman" w:hAnsi="Times New Roman" w:cs="Times New Roman"/>
          <w:sz w:val="24"/>
          <w:szCs w:val="24"/>
          <w:lang w:eastAsia="es-CO"/>
        </w:rPr>
        <w:t xml:space="preserve">, que reunió a las actuales repúblicas de </w:t>
      </w:r>
      <w:r w:rsidR="00F2415B" w:rsidRPr="00250134">
        <w:rPr>
          <w:rFonts w:ascii="Times New Roman" w:eastAsia="Times New Roman" w:hAnsi="Times New Roman" w:cs="Times New Roman"/>
          <w:b/>
          <w:sz w:val="24"/>
          <w:szCs w:val="24"/>
          <w:lang w:eastAsia="es-CO"/>
        </w:rPr>
        <w:t>Argentina</w:t>
      </w:r>
      <w:r w:rsidR="00F2415B" w:rsidRPr="00CB570D">
        <w:rPr>
          <w:rFonts w:ascii="Times New Roman" w:eastAsia="Times New Roman" w:hAnsi="Times New Roman" w:cs="Times New Roman"/>
          <w:sz w:val="24"/>
          <w:szCs w:val="24"/>
          <w:lang w:eastAsia="es-CO"/>
        </w:rPr>
        <w:t xml:space="preserve">, </w:t>
      </w:r>
      <w:r w:rsidR="00F2415B" w:rsidRPr="00250134">
        <w:rPr>
          <w:rFonts w:ascii="Times New Roman" w:eastAsia="Times New Roman" w:hAnsi="Times New Roman" w:cs="Times New Roman"/>
          <w:b/>
          <w:sz w:val="24"/>
          <w:szCs w:val="24"/>
          <w:lang w:eastAsia="es-CO"/>
        </w:rPr>
        <w:t>Uruguay</w:t>
      </w:r>
      <w:r w:rsidR="00F2415B" w:rsidRPr="00CB570D">
        <w:rPr>
          <w:rFonts w:ascii="Times New Roman" w:eastAsia="Times New Roman" w:hAnsi="Times New Roman" w:cs="Times New Roman"/>
          <w:sz w:val="24"/>
          <w:szCs w:val="24"/>
          <w:lang w:eastAsia="es-CO"/>
        </w:rPr>
        <w:t xml:space="preserve">, </w:t>
      </w:r>
      <w:r w:rsidR="00F2415B" w:rsidRPr="00250134">
        <w:rPr>
          <w:rFonts w:ascii="Times New Roman" w:eastAsia="Times New Roman" w:hAnsi="Times New Roman" w:cs="Times New Roman"/>
          <w:b/>
          <w:sz w:val="24"/>
          <w:szCs w:val="24"/>
          <w:lang w:eastAsia="es-CO"/>
        </w:rPr>
        <w:t>Paraguay</w:t>
      </w:r>
      <w:r w:rsidR="00F2415B" w:rsidRPr="00CB570D">
        <w:rPr>
          <w:rFonts w:ascii="Times New Roman" w:eastAsia="Times New Roman" w:hAnsi="Times New Roman" w:cs="Times New Roman"/>
          <w:sz w:val="24"/>
          <w:szCs w:val="24"/>
          <w:lang w:eastAsia="es-CO"/>
        </w:rPr>
        <w:t xml:space="preserve"> y </w:t>
      </w:r>
      <w:r w:rsidR="00F2415B" w:rsidRPr="00250134">
        <w:rPr>
          <w:rFonts w:ascii="Times New Roman" w:eastAsia="Times New Roman" w:hAnsi="Times New Roman" w:cs="Times New Roman"/>
          <w:b/>
          <w:sz w:val="24"/>
          <w:szCs w:val="24"/>
          <w:lang w:eastAsia="es-CO"/>
        </w:rPr>
        <w:t>Bolivia</w:t>
      </w:r>
      <w:r w:rsidR="001D2141" w:rsidRPr="00CB570D">
        <w:rPr>
          <w:rFonts w:ascii="Times New Roman" w:eastAsia="Times New Roman" w:hAnsi="Times New Roman" w:cs="Times New Roman"/>
          <w:sz w:val="24"/>
          <w:szCs w:val="24"/>
          <w:lang w:eastAsia="es-CO"/>
        </w:rPr>
        <w:t xml:space="preserve">. Su capital era </w:t>
      </w:r>
      <w:r w:rsidR="001D2141" w:rsidRPr="00250134">
        <w:rPr>
          <w:rFonts w:ascii="Times New Roman" w:eastAsia="Times New Roman" w:hAnsi="Times New Roman" w:cs="Times New Roman"/>
          <w:b/>
          <w:sz w:val="24"/>
          <w:szCs w:val="24"/>
          <w:lang w:eastAsia="es-CO"/>
        </w:rPr>
        <w:t>Buenos Aires</w:t>
      </w:r>
      <w:r w:rsidR="001D2141" w:rsidRPr="00CB570D">
        <w:rPr>
          <w:rFonts w:ascii="Times New Roman" w:eastAsia="Times New Roman" w:hAnsi="Times New Roman" w:cs="Times New Roman"/>
          <w:sz w:val="24"/>
          <w:szCs w:val="24"/>
          <w:lang w:eastAsia="es-CO"/>
        </w:rPr>
        <w:t xml:space="preserve">. </w:t>
      </w:r>
    </w:p>
    <w:p w:rsidR="00F2415B" w:rsidRDefault="007727A4" w:rsidP="00611D59">
      <w:pPr>
        <w:pStyle w:val="Prrafodelista"/>
        <w:numPr>
          <w:ilvl w:val="0"/>
          <w:numId w:val="3"/>
        </w:numPr>
        <w:rPr>
          <w:rStyle w:val="Textoennegrita"/>
          <w:rFonts w:ascii="Times New Roman" w:hAnsi="Times New Roman" w:cs="Times New Roman"/>
          <w:sz w:val="24"/>
          <w:szCs w:val="24"/>
        </w:rPr>
      </w:pPr>
      <w:r>
        <w:rPr>
          <w:rFonts w:ascii="Times New Roman" w:eastAsia="Times New Roman" w:hAnsi="Times New Roman" w:cs="Times New Roman"/>
          <w:sz w:val="24"/>
          <w:szCs w:val="24"/>
          <w:lang w:eastAsia="es-CO"/>
        </w:rPr>
        <w:t>E</w:t>
      </w:r>
      <w:r w:rsidRPr="00CB570D">
        <w:rPr>
          <w:rFonts w:ascii="Times New Roman" w:eastAsia="Times New Roman" w:hAnsi="Times New Roman" w:cs="Times New Roman"/>
          <w:sz w:val="24"/>
          <w:szCs w:val="24"/>
          <w:lang w:eastAsia="es-CO"/>
        </w:rPr>
        <w:t xml:space="preserve">l </w:t>
      </w:r>
      <w:r w:rsidR="00F2415B" w:rsidRPr="00CB570D">
        <w:rPr>
          <w:rFonts w:ascii="Times New Roman" w:eastAsia="Times New Roman" w:hAnsi="Times New Roman" w:cs="Times New Roman"/>
          <w:sz w:val="24"/>
          <w:szCs w:val="24"/>
          <w:lang w:eastAsia="es-CO"/>
        </w:rPr>
        <w:t xml:space="preserve">virreinato de </w:t>
      </w:r>
      <w:r w:rsidR="00F2415B" w:rsidRPr="00250134">
        <w:rPr>
          <w:rFonts w:ascii="Times New Roman" w:eastAsia="Times New Roman" w:hAnsi="Times New Roman" w:cs="Times New Roman"/>
          <w:b/>
          <w:sz w:val="24"/>
          <w:szCs w:val="24"/>
          <w:lang w:eastAsia="es-CO"/>
        </w:rPr>
        <w:t>Nueva Granada</w:t>
      </w:r>
      <w:r w:rsidR="00F2415B" w:rsidRPr="00CB570D">
        <w:rPr>
          <w:rFonts w:ascii="Times New Roman" w:eastAsia="Times New Roman" w:hAnsi="Times New Roman" w:cs="Times New Roman"/>
          <w:sz w:val="24"/>
          <w:szCs w:val="24"/>
          <w:lang w:eastAsia="es-CO"/>
        </w:rPr>
        <w:t>, que reunió a las actuales repúblicas de</w:t>
      </w:r>
      <w:r w:rsidR="00F2415B" w:rsidRPr="00CB570D">
        <w:rPr>
          <w:rFonts w:ascii="Times New Roman" w:hAnsi="Times New Roman" w:cs="Times New Roman"/>
          <w:sz w:val="24"/>
          <w:szCs w:val="24"/>
        </w:rPr>
        <w:t xml:space="preserve"> </w:t>
      </w:r>
      <w:r w:rsidR="00F2415B" w:rsidRPr="00250134">
        <w:rPr>
          <w:rFonts w:ascii="Times New Roman" w:hAnsi="Times New Roman" w:cs="Times New Roman"/>
          <w:b/>
          <w:sz w:val="24"/>
          <w:szCs w:val="24"/>
        </w:rPr>
        <w:t>Colombia</w:t>
      </w:r>
      <w:r w:rsidR="00F2415B" w:rsidRPr="00CB570D">
        <w:rPr>
          <w:rFonts w:ascii="Times New Roman" w:hAnsi="Times New Roman" w:cs="Times New Roman"/>
          <w:sz w:val="24"/>
          <w:szCs w:val="24"/>
        </w:rPr>
        <w:t xml:space="preserve">, </w:t>
      </w:r>
      <w:r w:rsidR="00F2415B" w:rsidRPr="00CB570D">
        <w:rPr>
          <w:rStyle w:val="Textoennegrita"/>
          <w:rFonts w:ascii="Times New Roman" w:hAnsi="Times New Roman" w:cs="Times New Roman"/>
          <w:sz w:val="24"/>
          <w:szCs w:val="24"/>
        </w:rPr>
        <w:t>Ecuador</w:t>
      </w:r>
      <w:r w:rsidR="00F2415B" w:rsidRPr="00CB570D">
        <w:rPr>
          <w:rFonts w:ascii="Times New Roman" w:hAnsi="Times New Roman" w:cs="Times New Roman"/>
          <w:sz w:val="24"/>
          <w:szCs w:val="24"/>
        </w:rPr>
        <w:t xml:space="preserve">, </w:t>
      </w:r>
      <w:r w:rsidR="00F2415B" w:rsidRPr="00CB570D">
        <w:rPr>
          <w:rStyle w:val="Textoennegrita"/>
          <w:rFonts w:ascii="Times New Roman" w:hAnsi="Times New Roman" w:cs="Times New Roman"/>
          <w:sz w:val="24"/>
          <w:szCs w:val="24"/>
        </w:rPr>
        <w:t>Panamá</w:t>
      </w:r>
      <w:r w:rsidR="00F2415B" w:rsidRPr="00CB570D">
        <w:rPr>
          <w:rFonts w:ascii="Times New Roman" w:hAnsi="Times New Roman" w:cs="Times New Roman"/>
          <w:sz w:val="24"/>
          <w:szCs w:val="24"/>
        </w:rPr>
        <w:t xml:space="preserve"> y </w:t>
      </w:r>
      <w:r w:rsidR="00F2415B" w:rsidRPr="00CB570D">
        <w:rPr>
          <w:rStyle w:val="Textoennegrita"/>
          <w:rFonts w:ascii="Times New Roman" w:hAnsi="Times New Roman" w:cs="Times New Roman"/>
          <w:sz w:val="24"/>
          <w:szCs w:val="24"/>
        </w:rPr>
        <w:t xml:space="preserve">Venezuela. </w:t>
      </w:r>
      <w:r w:rsidR="00F2415B" w:rsidRPr="00250134">
        <w:rPr>
          <w:rStyle w:val="Textoennegrita"/>
          <w:rFonts w:ascii="Times New Roman" w:hAnsi="Times New Roman" w:cs="Times New Roman"/>
          <w:b w:val="0"/>
          <w:sz w:val="24"/>
          <w:szCs w:val="24"/>
        </w:rPr>
        <w:t xml:space="preserve">Su capital </w:t>
      </w:r>
      <w:r w:rsidR="001D2141" w:rsidRPr="00250134">
        <w:rPr>
          <w:rStyle w:val="Textoennegrita"/>
          <w:rFonts w:ascii="Times New Roman" w:hAnsi="Times New Roman" w:cs="Times New Roman"/>
          <w:b w:val="0"/>
          <w:sz w:val="24"/>
          <w:szCs w:val="24"/>
        </w:rPr>
        <w:t>era</w:t>
      </w:r>
      <w:r w:rsidR="00F2415B" w:rsidRPr="00250134">
        <w:rPr>
          <w:rStyle w:val="Textoennegrita"/>
          <w:rFonts w:ascii="Times New Roman" w:hAnsi="Times New Roman" w:cs="Times New Roman"/>
          <w:b w:val="0"/>
          <w:sz w:val="24"/>
          <w:szCs w:val="24"/>
        </w:rPr>
        <w:t xml:space="preserve"> </w:t>
      </w:r>
      <w:r w:rsidRPr="00250134">
        <w:rPr>
          <w:rStyle w:val="Textoennegrita"/>
          <w:rFonts w:ascii="Times New Roman" w:hAnsi="Times New Roman" w:cs="Times New Roman"/>
          <w:sz w:val="24"/>
          <w:szCs w:val="24"/>
        </w:rPr>
        <w:t>Santa Fe</w:t>
      </w:r>
      <w:r w:rsidR="00FE1E6E" w:rsidRPr="00250134">
        <w:rPr>
          <w:rStyle w:val="Textoennegrita"/>
          <w:rFonts w:ascii="Times New Roman" w:hAnsi="Times New Roman" w:cs="Times New Roman"/>
          <w:sz w:val="24"/>
          <w:szCs w:val="24"/>
        </w:rPr>
        <w:t xml:space="preserve"> de </w:t>
      </w:r>
      <w:r w:rsidR="00E808AC" w:rsidRPr="00250134">
        <w:rPr>
          <w:rStyle w:val="Textoennegrita"/>
          <w:rFonts w:ascii="Times New Roman" w:hAnsi="Times New Roman" w:cs="Times New Roman"/>
          <w:sz w:val="24"/>
          <w:szCs w:val="24"/>
        </w:rPr>
        <w:t>Bogotá</w:t>
      </w:r>
      <w:r w:rsidR="00F2415B" w:rsidRPr="00CB570D">
        <w:rPr>
          <w:rStyle w:val="Textoennegrita"/>
          <w:rFonts w:ascii="Times New Roman" w:hAnsi="Times New Roman" w:cs="Times New Roman"/>
          <w:sz w:val="24"/>
          <w:szCs w:val="24"/>
        </w:rPr>
        <w:t xml:space="preserve">. </w:t>
      </w:r>
    </w:p>
    <w:p w:rsidR="008A68E7" w:rsidRPr="008A68E7" w:rsidRDefault="008A68E7" w:rsidP="008A68E7">
      <w:pPr>
        <w:rPr>
          <w:rStyle w:val="Textoennegrita"/>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F50FF" w:rsidRPr="00BF192C" w:rsidTr="00333A82">
        <w:tc>
          <w:tcPr>
            <w:tcW w:w="9054" w:type="dxa"/>
            <w:gridSpan w:val="2"/>
            <w:shd w:val="clear" w:color="auto" w:fill="000000" w:themeFill="text1"/>
          </w:tcPr>
          <w:p w:rsidR="005F50FF" w:rsidRPr="00BF192C" w:rsidRDefault="005F50FF" w:rsidP="00333A82">
            <w:pPr>
              <w:spacing w:before="2" w:after="2"/>
              <w:jc w:val="center"/>
              <w:rPr>
                <w:b/>
                <w:color w:val="000000" w:themeColor="text1"/>
              </w:rPr>
            </w:pPr>
            <w:r w:rsidRPr="00BF192C">
              <w:rPr>
                <w:b/>
                <w:color w:val="FFFFFF" w:themeColor="background1"/>
              </w:rPr>
              <w:t xml:space="preserve">Practica. Recurso </w:t>
            </w:r>
            <w:r>
              <w:rPr>
                <w:b/>
                <w:color w:val="FFFFFF" w:themeColor="background1"/>
              </w:rPr>
              <w:t>nuevo</w:t>
            </w:r>
          </w:p>
        </w:tc>
      </w:tr>
      <w:tr w:rsidR="005F50FF" w:rsidRPr="00BF192C" w:rsidTr="00333A82">
        <w:tc>
          <w:tcPr>
            <w:tcW w:w="2518" w:type="dxa"/>
          </w:tcPr>
          <w:p w:rsidR="005F50FF" w:rsidRPr="00BF192C" w:rsidRDefault="005F50FF" w:rsidP="00333A82">
            <w:pPr>
              <w:spacing w:before="2" w:after="2"/>
              <w:rPr>
                <w:b/>
                <w:color w:val="000000" w:themeColor="text1"/>
              </w:rPr>
            </w:pPr>
            <w:r w:rsidRPr="00BF192C">
              <w:rPr>
                <w:b/>
                <w:color w:val="000000" w:themeColor="text1"/>
              </w:rPr>
              <w:t>Código</w:t>
            </w:r>
          </w:p>
        </w:tc>
        <w:tc>
          <w:tcPr>
            <w:tcW w:w="6536" w:type="dxa"/>
          </w:tcPr>
          <w:p w:rsidR="005F50FF" w:rsidRPr="00BF192C" w:rsidRDefault="005F50FF" w:rsidP="005F50FF">
            <w:pPr>
              <w:spacing w:before="2" w:after="2"/>
              <w:rPr>
                <w:b/>
                <w:color w:val="000000" w:themeColor="text1"/>
              </w:rPr>
            </w:pPr>
            <w:r w:rsidRPr="00BF192C">
              <w:rPr>
                <w:color w:val="000000" w:themeColor="text1"/>
              </w:rPr>
              <w:t>CS_0</w:t>
            </w:r>
            <w:r>
              <w:rPr>
                <w:color w:val="000000" w:themeColor="text1"/>
              </w:rPr>
              <w:t>8</w:t>
            </w:r>
            <w:r w:rsidRPr="00BF192C">
              <w:rPr>
                <w:color w:val="000000" w:themeColor="text1"/>
              </w:rPr>
              <w:t>_0</w:t>
            </w:r>
            <w:r>
              <w:rPr>
                <w:color w:val="000000" w:themeColor="text1"/>
              </w:rPr>
              <w:t>2</w:t>
            </w:r>
            <w:r w:rsidRPr="00BF192C">
              <w:rPr>
                <w:color w:val="000000" w:themeColor="text1"/>
              </w:rPr>
              <w:t>_REC</w:t>
            </w:r>
            <w:r>
              <w:rPr>
                <w:color w:val="000000" w:themeColor="text1"/>
              </w:rPr>
              <w:t>2</w:t>
            </w:r>
            <w:r w:rsidRPr="00BF192C">
              <w:rPr>
                <w:color w:val="000000" w:themeColor="text1"/>
              </w:rPr>
              <w:t>0</w:t>
            </w:r>
          </w:p>
        </w:tc>
      </w:tr>
      <w:tr w:rsidR="005F50FF" w:rsidRPr="00BF192C" w:rsidTr="00333A82">
        <w:tc>
          <w:tcPr>
            <w:tcW w:w="2518" w:type="dxa"/>
          </w:tcPr>
          <w:p w:rsidR="005F50FF" w:rsidRPr="00BF192C" w:rsidRDefault="005F50FF" w:rsidP="00333A82">
            <w:pPr>
              <w:spacing w:before="2" w:after="2"/>
              <w:rPr>
                <w:b/>
                <w:color w:val="000000" w:themeColor="text1"/>
              </w:rPr>
            </w:pPr>
            <w:r w:rsidRPr="00BF192C">
              <w:rPr>
                <w:b/>
                <w:color w:val="000000" w:themeColor="text1"/>
              </w:rPr>
              <w:t>Título</w:t>
            </w:r>
          </w:p>
        </w:tc>
        <w:tc>
          <w:tcPr>
            <w:tcW w:w="6536" w:type="dxa"/>
          </w:tcPr>
          <w:p w:rsidR="005F50FF" w:rsidRPr="002D39D0" w:rsidRDefault="005F50FF" w:rsidP="00333A82">
            <w:pPr>
              <w:spacing w:before="2" w:after="2"/>
              <w:rPr>
                <w:color w:val="000000" w:themeColor="text1"/>
              </w:rPr>
            </w:pPr>
            <w:r>
              <w:rPr>
                <w:color w:val="000000" w:themeColor="text1"/>
              </w:rPr>
              <w:t xml:space="preserve">Practica: </w:t>
            </w:r>
            <w:r>
              <w:rPr>
                <w:rFonts w:ascii="Arial" w:hAnsi="Arial"/>
                <w:sz w:val="18"/>
                <w:szCs w:val="18"/>
                <w:lang w:val="es-ES_tradnl"/>
              </w:rPr>
              <w:t>Los virreinatos españoles en América</w:t>
            </w:r>
          </w:p>
        </w:tc>
      </w:tr>
      <w:tr w:rsidR="005F50FF" w:rsidRPr="00BF192C" w:rsidTr="00333A82">
        <w:tc>
          <w:tcPr>
            <w:tcW w:w="2518" w:type="dxa"/>
          </w:tcPr>
          <w:p w:rsidR="005F50FF" w:rsidRPr="00BF192C" w:rsidRDefault="005F50FF" w:rsidP="00333A82">
            <w:pPr>
              <w:spacing w:before="2" w:after="2"/>
              <w:rPr>
                <w:b/>
                <w:color w:val="000000" w:themeColor="text1"/>
              </w:rPr>
            </w:pPr>
            <w:r w:rsidRPr="00BF192C">
              <w:rPr>
                <w:b/>
                <w:color w:val="000000" w:themeColor="text1"/>
              </w:rPr>
              <w:t>Descripción</w:t>
            </w:r>
          </w:p>
        </w:tc>
        <w:tc>
          <w:tcPr>
            <w:tcW w:w="6536" w:type="dxa"/>
          </w:tcPr>
          <w:p w:rsidR="005F50FF" w:rsidRPr="002D39D0" w:rsidRDefault="005F50FF" w:rsidP="00333A82">
            <w:pPr>
              <w:spacing w:before="2" w:after="2"/>
              <w:rPr>
                <w:color w:val="000000" w:themeColor="text1"/>
              </w:rPr>
            </w:pPr>
            <w:r>
              <w:rPr>
                <w:rFonts w:ascii="Arial" w:hAnsi="Arial"/>
                <w:sz w:val="18"/>
                <w:szCs w:val="18"/>
                <w:lang w:val="es-ES_tradnl"/>
              </w:rPr>
              <w:t>Interactivo con video que permite establecer los distintos momentos en que fueron creados los</w:t>
            </w:r>
            <w:r w:rsidR="009D4746">
              <w:rPr>
                <w:rFonts w:ascii="Arial" w:hAnsi="Arial"/>
                <w:sz w:val="18"/>
                <w:szCs w:val="18"/>
                <w:lang w:val="es-ES_tradnl"/>
              </w:rPr>
              <w:t xml:space="preserve"> virreinatos en América</w:t>
            </w:r>
          </w:p>
        </w:tc>
      </w:tr>
    </w:tbl>
    <w:p w:rsidR="007A56CF" w:rsidRPr="00CB570D" w:rsidRDefault="007A56CF" w:rsidP="007A56CF">
      <w:pPr>
        <w:rPr>
          <w:rStyle w:val="Textoennegrita"/>
          <w:rFonts w:ascii="Times New Roman" w:hAnsi="Times New Roman" w:cs="Times New Roman"/>
          <w:sz w:val="24"/>
          <w:szCs w:val="24"/>
        </w:rPr>
      </w:pPr>
    </w:p>
    <w:p w:rsidR="00842151" w:rsidRPr="00CB570D" w:rsidRDefault="00DE3D38" w:rsidP="00842151">
      <w:pPr>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t>Además</w:t>
      </w:r>
      <w:r w:rsidR="001D2141" w:rsidRPr="00CB570D">
        <w:rPr>
          <w:rFonts w:ascii="Times New Roman" w:eastAsia="Times New Roman" w:hAnsi="Times New Roman" w:cs="Times New Roman"/>
          <w:sz w:val="24"/>
          <w:szCs w:val="24"/>
          <w:lang w:eastAsia="es-CO"/>
        </w:rPr>
        <w:t xml:space="preserve"> de los virreinatos</w:t>
      </w:r>
      <w:r w:rsidRPr="00CB570D">
        <w:rPr>
          <w:rFonts w:ascii="Times New Roman" w:eastAsia="Times New Roman" w:hAnsi="Times New Roman" w:cs="Times New Roman"/>
          <w:sz w:val="24"/>
          <w:szCs w:val="24"/>
          <w:lang w:eastAsia="es-CO"/>
        </w:rPr>
        <w:t xml:space="preserve"> se crearon intendencias y se centralizaron los impuestos. </w:t>
      </w:r>
      <w:r w:rsidR="00716B80" w:rsidRPr="00CB570D">
        <w:rPr>
          <w:rStyle w:val="Textoennegrita"/>
          <w:rFonts w:ascii="Times New Roman" w:hAnsi="Times New Roman" w:cs="Times New Roman"/>
          <w:sz w:val="24"/>
          <w:szCs w:val="24"/>
        </w:rPr>
        <w:t>Con esta reorgani</w:t>
      </w:r>
      <w:r w:rsidR="00313A52" w:rsidRPr="00CB570D">
        <w:rPr>
          <w:rStyle w:val="Textoennegrita"/>
          <w:rFonts w:ascii="Times New Roman" w:hAnsi="Times New Roman" w:cs="Times New Roman"/>
          <w:sz w:val="24"/>
          <w:szCs w:val="24"/>
        </w:rPr>
        <w:t>z</w:t>
      </w:r>
      <w:r w:rsidR="00716B80" w:rsidRPr="00CB570D">
        <w:rPr>
          <w:rStyle w:val="Textoennegrita"/>
          <w:rFonts w:ascii="Times New Roman" w:hAnsi="Times New Roman" w:cs="Times New Roman"/>
          <w:sz w:val="24"/>
          <w:szCs w:val="24"/>
        </w:rPr>
        <w:t xml:space="preserve">ación España quiso </w:t>
      </w:r>
      <w:r w:rsidR="00CC7726" w:rsidRPr="00CB570D">
        <w:rPr>
          <w:rFonts w:ascii="Times New Roman" w:eastAsia="Times New Roman" w:hAnsi="Times New Roman" w:cs="Times New Roman"/>
          <w:sz w:val="24"/>
          <w:szCs w:val="24"/>
          <w:lang w:eastAsia="es-CO"/>
        </w:rPr>
        <w:t>tener control</w:t>
      </w:r>
      <w:r w:rsidR="00776841" w:rsidRPr="00CB570D">
        <w:rPr>
          <w:rFonts w:ascii="Times New Roman" w:eastAsia="Times New Roman" w:hAnsi="Times New Roman" w:cs="Times New Roman"/>
          <w:sz w:val="24"/>
          <w:szCs w:val="24"/>
          <w:lang w:eastAsia="es-CO"/>
        </w:rPr>
        <w:t xml:space="preserve"> económico, social y burocrático</w:t>
      </w:r>
      <w:r w:rsidR="00842151" w:rsidRPr="00CB570D">
        <w:rPr>
          <w:rFonts w:ascii="Times New Roman" w:eastAsia="Times New Roman" w:hAnsi="Times New Roman" w:cs="Times New Roman"/>
          <w:sz w:val="24"/>
          <w:szCs w:val="24"/>
          <w:lang w:eastAsia="es-CO"/>
        </w:rPr>
        <w:t xml:space="preserve"> sobre sus colonias.</w:t>
      </w:r>
    </w:p>
    <w:p w:rsidR="00B70B2C" w:rsidRPr="00CB570D" w:rsidRDefault="00842151" w:rsidP="00842151">
      <w:pPr>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t xml:space="preserve">También se buscó que las colonias recibieran </w:t>
      </w:r>
      <w:r w:rsidR="007727A4" w:rsidRPr="00CB570D">
        <w:rPr>
          <w:rFonts w:ascii="Times New Roman" w:eastAsia="Times New Roman" w:hAnsi="Times New Roman" w:cs="Times New Roman"/>
          <w:sz w:val="24"/>
          <w:szCs w:val="24"/>
          <w:lang w:eastAsia="es-CO"/>
        </w:rPr>
        <w:t>m</w:t>
      </w:r>
      <w:r w:rsidR="007727A4">
        <w:rPr>
          <w:rFonts w:ascii="Times New Roman" w:eastAsia="Times New Roman" w:hAnsi="Times New Roman" w:cs="Times New Roman"/>
          <w:sz w:val="24"/>
          <w:szCs w:val="24"/>
          <w:lang w:eastAsia="es-CO"/>
        </w:rPr>
        <w:t>ayor cantidad de</w:t>
      </w:r>
      <w:r w:rsidR="007727A4" w:rsidRPr="00CB570D">
        <w:rPr>
          <w:rFonts w:ascii="Times New Roman" w:eastAsia="Times New Roman" w:hAnsi="Times New Roman" w:cs="Times New Roman"/>
          <w:sz w:val="24"/>
          <w:szCs w:val="24"/>
          <w:lang w:eastAsia="es-CO"/>
        </w:rPr>
        <w:t xml:space="preserve"> </w:t>
      </w:r>
      <w:r w:rsidRPr="00CB570D">
        <w:rPr>
          <w:rFonts w:ascii="Times New Roman" w:eastAsia="Times New Roman" w:hAnsi="Times New Roman" w:cs="Times New Roman"/>
          <w:sz w:val="24"/>
          <w:szCs w:val="24"/>
          <w:lang w:eastAsia="es-CO"/>
        </w:rPr>
        <w:t xml:space="preserve">mercancías provenientes de la </w:t>
      </w:r>
      <w:r w:rsidR="0075055D">
        <w:rPr>
          <w:rFonts w:ascii="Times New Roman" w:eastAsia="Times New Roman" w:hAnsi="Times New Roman" w:cs="Times New Roman"/>
          <w:sz w:val="24"/>
          <w:szCs w:val="24"/>
          <w:lang w:eastAsia="es-CO"/>
        </w:rPr>
        <w:t>P</w:t>
      </w:r>
      <w:r w:rsidR="0075055D" w:rsidRPr="00CB570D">
        <w:rPr>
          <w:rFonts w:ascii="Times New Roman" w:eastAsia="Times New Roman" w:hAnsi="Times New Roman" w:cs="Times New Roman"/>
          <w:sz w:val="24"/>
          <w:szCs w:val="24"/>
          <w:lang w:eastAsia="es-CO"/>
        </w:rPr>
        <w:t>enínsula</w:t>
      </w:r>
      <w:r w:rsidR="00B70B2C" w:rsidRPr="00CB570D">
        <w:rPr>
          <w:rFonts w:ascii="Times New Roman" w:eastAsia="Times New Roman" w:hAnsi="Times New Roman" w:cs="Times New Roman"/>
          <w:sz w:val="24"/>
          <w:szCs w:val="24"/>
          <w:lang w:eastAsia="es-CO"/>
        </w:rPr>
        <w:t>.</w:t>
      </w:r>
      <w:r w:rsidRPr="00CB570D">
        <w:rPr>
          <w:rFonts w:ascii="Times New Roman" w:eastAsia="Times New Roman" w:hAnsi="Times New Roman" w:cs="Times New Roman"/>
          <w:sz w:val="24"/>
          <w:szCs w:val="24"/>
          <w:lang w:eastAsia="es-CO"/>
        </w:rPr>
        <w:t xml:space="preserve"> </w:t>
      </w:r>
      <w:r w:rsidR="001D2141" w:rsidRPr="00CB570D">
        <w:rPr>
          <w:rFonts w:ascii="Times New Roman" w:eastAsia="Times New Roman" w:hAnsi="Times New Roman" w:cs="Times New Roman"/>
          <w:sz w:val="24"/>
          <w:szCs w:val="24"/>
          <w:lang w:eastAsia="es-CO"/>
        </w:rPr>
        <w:t xml:space="preserve">Con la ganancia </w:t>
      </w:r>
      <w:r w:rsidRPr="00CB570D">
        <w:rPr>
          <w:rFonts w:ascii="Times New Roman" w:eastAsia="Times New Roman" w:hAnsi="Times New Roman" w:cs="Times New Roman"/>
          <w:sz w:val="24"/>
          <w:szCs w:val="24"/>
          <w:lang w:eastAsia="es-CO"/>
        </w:rPr>
        <w:t xml:space="preserve">por sus ventas </w:t>
      </w:r>
      <w:r w:rsidR="001D2141" w:rsidRPr="00CB570D">
        <w:rPr>
          <w:rFonts w:ascii="Times New Roman" w:eastAsia="Times New Roman" w:hAnsi="Times New Roman" w:cs="Times New Roman"/>
          <w:sz w:val="24"/>
          <w:szCs w:val="24"/>
          <w:lang w:eastAsia="es-CO"/>
        </w:rPr>
        <w:t xml:space="preserve">se quería garantizar el </w:t>
      </w:r>
      <w:r w:rsidR="007C0488" w:rsidRPr="00CB570D">
        <w:rPr>
          <w:rFonts w:ascii="Times New Roman" w:eastAsia="Times New Roman" w:hAnsi="Times New Roman" w:cs="Times New Roman"/>
          <w:sz w:val="24"/>
          <w:szCs w:val="24"/>
          <w:lang w:eastAsia="es-CO"/>
        </w:rPr>
        <w:t xml:space="preserve">desarrollo económico y el poder militar español. </w:t>
      </w:r>
    </w:p>
    <w:p w:rsidR="00057D50" w:rsidRPr="00057D50" w:rsidRDefault="007727A4" w:rsidP="00057D50">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Estos fueron a</w:t>
      </w:r>
      <w:r w:rsidR="00057D50" w:rsidRPr="00057D50">
        <w:rPr>
          <w:rFonts w:ascii="Times New Roman" w:eastAsia="Times New Roman" w:hAnsi="Times New Roman" w:cs="Times New Roman"/>
          <w:sz w:val="24"/>
          <w:szCs w:val="24"/>
          <w:lang w:eastAsia="es-CO"/>
        </w:rPr>
        <w:t>lgunos de los impuestos que se incrementa</w:t>
      </w:r>
      <w:r w:rsidR="00057D50">
        <w:rPr>
          <w:rFonts w:ascii="Times New Roman" w:eastAsia="Times New Roman" w:hAnsi="Times New Roman" w:cs="Times New Roman"/>
          <w:sz w:val="24"/>
          <w:szCs w:val="24"/>
          <w:lang w:eastAsia="es-CO"/>
        </w:rPr>
        <w:t xml:space="preserve">ron con las </w:t>
      </w:r>
      <w:r w:rsidR="00FE1E6E">
        <w:rPr>
          <w:rFonts w:ascii="Times New Roman" w:eastAsia="Times New Roman" w:hAnsi="Times New Roman" w:cs="Times New Roman"/>
          <w:sz w:val="24"/>
          <w:szCs w:val="24"/>
          <w:lang w:eastAsia="es-CO"/>
        </w:rPr>
        <w:t>Reformas Borbónicas</w:t>
      </w:r>
      <w:r w:rsidR="00057D50">
        <w:rPr>
          <w:rFonts w:ascii="Times New Roman" w:eastAsia="Times New Roman" w:hAnsi="Times New Roman" w:cs="Times New Roman"/>
          <w:sz w:val="24"/>
          <w:szCs w:val="24"/>
          <w:lang w:eastAsia="es-CO"/>
        </w:rPr>
        <w:t>:</w:t>
      </w:r>
    </w:p>
    <w:p w:rsidR="00057D50" w:rsidRPr="00057D50" w:rsidRDefault="00057D50" w:rsidP="00842151">
      <w:pPr>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4489"/>
        <w:gridCol w:w="4489"/>
      </w:tblGrid>
      <w:tr w:rsidR="00057D50" w:rsidRPr="00057D50" w:rsidTr="00057D50">
        <w:tc>
          <w:tcPr>
            <w:tcW w:w="4489" w:type="dxa"/>
          </w:tcPr>
          <w:p w:rsidR="00057D50" w:rsidRPr="00057D50" w:rsidRDefault="00057D50" w:rsidP="00842151">
            <w:pPr>
              <w:rPr>
                <w:rFonts w:ascii="Times New Roman" w:eastAsia="Times New Roman" w:hAnsi="Times New Roman" w:cs="Times New Roman"/>
                <w:sz w:val="24"/>
                <w:szCs w:val="24"/>
                <w:lang w:eastAsia="es-CO"/>
              </w:rPr>
            </w:pPr>
            <w:r w:rsidRPr="00057D50">
              <w:rPr>
                <w:rFonts w:ascii="Times New Roman" w:eastAsia="Times New Roman" w:hAnsi="Times New Roman" w:cs="Times New Roman"/>
                <w:b/>
                <w:sz w:val="24"/>
                <w:szCs w:val="24"/>
                <w:lang w:eastAsia="es-CO"/>
              </w:rPr>
              <w:t>Estanco</w:t>
            </w:r>
          </w:p>
        </w:tc>
        <w:tc>
          <w:tcPr>
            <w:tcW w:w="4489" w:type="dxa"/>
          </w:tcPr>
          <w:p w:rsidR="00057D50" w:rsidRPr="00057D50" w:rsidRDefault="00057D50" w:rsidP="00057D50">
            <w:pPr>
              <w:rPr>
                <w:rFonts w:ascii="Times New Roman" w:eastAsia="Times New Roman" w:hAnsi="Times New Roman" w:cs="Times New Roman"/>
                <w:sz w:val="24"/>
                <w:szCs w:val="24"/>
                <w:lang w:eastAsia="es-CO"/>
              </w:rPr>
            </w:pPr>
            <w:r w:rsidRPr="00057D50">
              <w:rPr>
                <w:rFonts w:ascii="Times New Roman" w:eastAsia="Times New Roman" w:hAnsi="Times New Roman" w:cs="Times New Roman"/>
                <w:sz w:val="24"/>
                <w:szCs w:val="24"/>
                <w:lang w:eastAsia="es-CO"/>
              </w:rPr>
              <w:t>España monopolizó y controló, por la ley y por la fuerza, las ventas de tabaco, naipes, aguardiente y pólvora. Los productores y consumidores se vieron afectados; los primeros porque se les impedía producir libremente y los segundos porque el costo de los productos aumentó.</w:t>
            </w:r>
          </w:p>
          <w:p w:rsidR="00057D50" w:rsidRPr="00057D50" w:rsidRDefault="00057D50" w:rsidP="00842151">
            <w:pPr>
              <w:rPr>
                <w:rFonts w:ascii="Times New Roman" w:eastAsia="Times New Roman" w:hAnsi="Times New Roman" w:cs="Times New Roman"/>
                <w:sz w:val="24"/>
                <w:szCs w:val="24"/>
                <w:lang w:eastAsia="es-CO"/>
              </w:rPr>
            </w:pPr>
          </w:p>
        </w:tc>
      </w:tr>
      <w:tr w:rsidR="00057D50" w:rsidRPr="00057D50" w:rsidTr="00057D50">
        <w:tc>
          <w:tcPr>
            <w:tcW w:w="4489" w:type="dxa"/>
          </w:tcPr>
          <w:p w:rsidR="00057D50" w:rsidRPr="00057D50" w:rsidRDefault="00057D50" w:rsidP="00057D50">
            <w:pPr>
              <w:rPr>
                <w:rFonts w:ascii="Times New Roman" w:eastAsia="Times New Roman" w:hAnsi="Times New Roman" w:cs="Times New Roman"/>
                <w:sz w:val="24"/>
                <w:szCs w:val="24"/>
                <w:lang w:eastAsia="es-CO"/>
              </w:rPr>
            </w:pPr>
            <w:r w:rsidRPr="00057D50">
              <w:rPr>
                <w:rFonts w:ascii="Times New Roman" w:eastAsia="Times New Roman" w:hAnsi="Times New Roman" w:cs="Times New Roman"/>
                <w:b/>
                <w:sz w:val="24"/>
                <w:szCs w:val="24"/>
                <w:lang w:eastAsia="es-CO"/>
              </w:rPr>
              <w:t>Alcabala</w:t>
            </w:r>
          </w:p>
          <w:p w:rsidR="00057D50" w:rsidRPr="00057D50" w:rsidRDefault="00057D50" w:rsidP="00842151">
            <w:pPr>
              <w:rPr>
                <w:rFonts w:ascii="Times New Roman" w:eastAsia="Times New Roman" w:hAnsi="Times New Roman" w:cs="Times New Roman"/>
                <w:sz w:val="24"/>
                <w:szCs w:val="24"/>
                <w:lang w:eastAsia="es-CO"/>
              </w:rPr>
            </w:pPr>
          </w:p>
        </w:tc>
        <w:tc>
          <w:tcPr>
            <w:tcW w:w="4489" w:type="dxa"/>
          </w:tcPr>
          <w:p w:rsidR="00057D50" w:rsidRPr="00057D50" w:rsidRDefault="0075055D" w:rsidP="00842151">
            <w:pPr>
              <w:rPr>
                <w:rFonts w:ascii="Times New Roman" w:eastAsia="Times New Roman" w:hAnsi="Times New Roman" w:cs="Times New Roman"/>
                <w:sz w:val="24"/>
                <w:szCs w:val="24"/>
                <w:lang w:eastAsia="es-CO"/>
              </w:rPr>
            </w:pPr>
            <w:r w:rsidRPr="00057D50">
              <w:rPr>
                <w:rFonts w:ascii="Times New Roman" w:eastAsia="Times New Roman" w:hAnsi="Times New Roman" w:cs="Times New Roman"/>
                <w:sz w:val="24"/>
                <w:szCs w:val="24"/>
                <w:lang w:eastAsia="es-CO"/>
              </w:rPr>
              <w:t>Impuesto</w:t>
            </w:r>
            <w:r w:rsidR="00057D50" w:rsidRPr="00057D50">
              <w:rPr>
                <w:rFonts w:ascii="Times New Roman" w:eastAsia="Times New Roman" w:hAnsi="Times New Roman" w:cs="Times New Roman"/>
                <w:sz w:val="24"/>
                <w:szCs w:val="24"/>
                <w:lang w:eastAsia="es-CO"/>
              </w:rPr>
              <w:t xml:space="preserve"> a las ventas.</w:t>
            </w:r>
          </w:p>
        </w:tc>
      </w:tr>
      <w:tr w:rsidR="00057D50" w:rsidRPr="00057D50" w:rsidTr="00057D50">
        <w:tc>
          <w:tcPr>
            <w:tcW w:w="4489" w:type="dxa"/>
          </w:tcPr>
          <w:p w:rsidR="00057D50" w:rsidRPr="00057D50" w:rsidRDefault="00057D50" w:rsidP="00057D50">
            <w:pPr>
              <w:rPr>
                <w:rFonts w:ascii="Times New Roman" w:hAnsi="Times New Roman" w:cs="Times New Roman"/>
                <w:sz w:val="24"/>
                <w:szCs w:val="24"/>
              </w:rPr>
            </w:pPr>
            <w:r w:rsidRPr="00057D50">
              <w:rPr>
                <w:rFonts w:ascii="Times New Roman" w:eastAsia="Times New Roman" w:hAnsi="Times New Roman" w:cs="Times New Roman"/>
                <w:b/>
                <w:sz w:val="24"/>
                <w:szCs w:val="24"/>
                <w:lang w:eastAsia="es-CO"/>
              </w:rPr>
              <w:t xml:space="preserve">Impuesto de la </w:t>
            </w:r>
            <w:r w:rsidRPr="00057D50">
              <w:rPr>
                <w:rFonts w:ascii="Times New Roman" w:hAnsi="Times New Roman" w:cs="Times New Roman"/>
                <w:b/>
                <w:sz w:val="24"/>
                <w:szCs w:val="24"/>
              </w:rPr>
              <w:t>Armada de Barlovento</w:t>
            </w:r>
            <w:r w:rsidRPr="00057D50">
              <w:rPr>
                <w:rFonts w:ascii="Times New Roman" w:hAnsi="Times New Roman" w:cs="Times New Roman"/>
                <w:sz w:val="24"/>
                <w:szCs w:val="24"/>
              </w:rPr>
              <w:t xml:space="preserve"> </w:t>
            </w:r>
          </w:p>
          <w:p w:rsidR="00057D50" w:rsidRPr="00057D50" w:rsidRDefault="00057D50" w:rsidP="00842151">
            <w:pPr>
              <w:rPr>
                <w:rFonts w:ascii="Times New Roman" w:eastAsia="Times New Roman" w:hAnsi="Times New Roman" w:cs="Times New Roman"/>
                <w:sz w:val="24"/>
                <w:szCs w:val="24"/>
                <w:lang w:eastAsia="es-CO"/>
              </w:rPr>
            </w:pPr>
          </w:p>
        </w:tc>
        <w:tc>
          <w:tcPr>
            <w:tcW w:w="4489" w:type="dxa"/>
          </w:tcPr>
          <w:p w:rsidR="00057D50" w:rsidRPr="00057D50" w:rsidRDefault="00057D50" w:rsidP="0075055D">
            <w:pPr>
              <w:rPr>
                <w:rFonts w:ascii="Times New Roman" w:eastAsia="Times New Roman" w:hAnsi="Times New Roman" w:cs="Times New Roman"/>
                <w:sz w:val="24"/>
                <w:szCs w:val="24"/>
                <w:lang w:eastAsia="es-CO"/>
              </w:rPr>
            </w:pPr>
            <w:r w:rsidRPr="00057D50">
              <w:rPr>
                <w:rFonts w:ascii="Times New Roman" w:hAnsi="Times New Roman" w:cs="Times New Roman"/>
                <w:sz w:val="24"/>
                <w:szCs w:val="24"/>
              </w:rPr>
              <w:t xml:space="preserve">España aumentó el impuesto a los artículos de mayor consumo. La ganancia obtenida estuvo destinada a fortalecer la </w:t>
            </w:r>
            <w:r w:rsidR="0075055D">
              <w:rPr>
                <w:rFonts w:ascii="Times New Roman" w:hAnsi="Times New Roman" w:cs="Times New Roman"/>
                <w:sz w:val="24"/>
                <w:szCs w:val="24"/>
              </w:rPr>
              <w:t>A</w:t>
            </w:r>
            <w:r w:rsidR="0075055D" w:rsidRPr="00057D50">
              <w:rPr>
                <w:rFonts w:ascii="Times New Roman" w:hAnsi="Times New Roman" w:cs="Times New Roman"/>
                <w:sz w:val="24"/>
                <w:szCs w:val="24"/>
              </w:rPr>
              <w:t xml:space="preserve">rmada </w:t>
            </w:r>
            <w:r w:rsidRPr="00057D50">
              <w:rPr>
                <w:rFonts w:ascii="Times New Roman" w:hAnsi="Times New Roman" w:cs="Times New Roman"/>
                <w:sz w:val="24"/>
                <w:szCs w:val="24"/>
              </w:rPr>
              <w:t>de Barlovento que había sido creada en 1635 para defender a las colonias de la presencia de corsarios y piratas.</w:t>
            </w:r>
          </w:p>
        </w:tc>
      </w:tr>
      <w:tr w:rsidR="00057D50" w:rsidRPr="00057D50" w:rsidTr="00057D50">
        <w:tc>
          <w:tcPr>
            <w:tcW w:w="4489" w:type="dxa"/>
          </w:tcPr>
          <w:p w:rsidR="00057D50" w:rsidRPr="00057D50" w:rsidRDefault="00057D50" w:rsidP="00057D50">
            <w:pPr>
              <w:rPr>
                <w:rFonts w:ascii="Times New Roman" w:eastAsia="Times New Roman" w:hAnsi="Times New Roman" w:cs="Times New Roman"/>
                <w:sz w:val="24"/>
                <w:szCs w:val="24"/>
                <w:lang w:eastAsia="es-CO"/>
              </w:rPr>
            </w:pPr>
            <w:r w:rsidRPr="00057D50">
              <w:rPr>
                <w:rFonts w:ascii="Times New Roman" w:hAnsi="Times New Roman" w:cs="Times New Roman"/>
                <w:b/>
                <w:sz w:val="24"/>
                <w:szCs w:val="24"/>
              </w:rPr>
              <w:t xml:space="preserve">El </w:t>
            </w:r>
            <w:r w:rsidRPr="00057D50">
              <w:rPr>
                <w:rFonts w:ascii="Times New Roman" w:hAnsi="Times New Roman" w:cs="Times New Roman"/>
                <w:b/>
                <w:bCs/>
                <w:sz w:val="24"/>
                <w:szCs w:val="24"/>
              </w:rPr>
              <w:t>quinto real</w:t>
            </w:r>
          </w:p>
          <w:p w:rsidR="00057D50" w:rsidRPr="00057D50" w:rsidRDefault="00057D50" w:rsidP="00057D50">
            <w:pPr>
              <w:rPr>
                <w:rFonts w:ascii="Times New Roman" w:eastAsia="Times New Roman" w:hAnsi="Times New Roman" w:cs="Times New Roman"/>
                <w:sz w:val="24"/>
                <w:szCs w:val="24"/>
                <w:lang w:eastAsia="es-CO"/>
              </w:rPr>
            </w:pPr>
          </w:p>
        </w:tc>
        <w:tc>
          <w:tcPr>
            <w:tcW w:w="4489" w:type="dxa"/>
          </w:tcPr>
          <w:p w:rsidR="00057D50" w:rsidRPr="00057D50" w:rsidRDefault="0075055D" w:rsidP="00842151">
            <w:pPr>
              <w:rPr>
                <w:rFonts w:ascii="Times New Roman" w:eastAsia="Times New Roman" w:hAnsi="Times New Roman" w:cs="Times New Roman"/>
                <w:sz w:val="24"/>
                <w:szCs w:val="24"/>
                <w:lang w:eastAsia="es-CO"/>
              </w:rPr>
            </w:pPr>
            <w:r w:rsidRPr="00057D50">
              <w:rPr>
                <w:rFonts w:ascii="Times New Roman" w:hAnsi="Times New Roman" w:cs="Times New Roman"/>
                <w:sz w:val="24"/>
                <w:szCs w:val="24"/>
                <w:lang w:val="es-ES"/>
              </w:rPr>
              <w:t>Impuesto</w:t>
            </w:r>
            <w:r w:rsidR="00057D50" w:rsidRPr="00057D50">
              <w:rPr>
                <w:rFonts w:ascii="Times New Roman" w:hAnsi="Times New Roman" w:cs="Times New Roman"/>
                <w:sz w:val="24"/>
                <w:szCs w:val="24"/>
                <w:lang w:val="es-ES"/>
              </w:rPr>
              <w:t xml:space="preserve"> sobre la explotación de las minas, especialmente de oro y de plata.</w:t>
            </w:r>
          </w:p>
        </w:tc>
      </w:tr>
    </w:tbl>
    <w:p w:rsidR="00BF2F3C" w:rsidRPr="00CB570D" w:rsidRDefault="00BF2F3C" w:rsidP="00842151">
      <w:pPr>
        <w:rPr>
          <w:rFonts w:ascii="Times New Roman" w:eastAsia="Times New Roman" w:hAnsi="Times New Roman" w:cs="Times New Roman"/>
          <w:sz w:val="24"/>
          <w:szCs w:val="24"/>
          <w:highlight w:val="yellow"/>
          <w:lang w:eastAsia="es-CO"/>
        </w:rPr>
      </w:pPr>
    </w:p>
    <w:p w:rsidR="00BA4E2D" w:rsidRPr="00CB570D" w:rsidRDefault="00CE661B" w:rsidP="00426A73">
      <w:pPr>
        <w:rPr>
          <w:rFonts w:ascii="Times New Roman" w:eastAsia="Times New Roman" w:hAnsi="Times New Roman" w:cs="Times New Roman"/>
          <w:sz w:val="24"/>
          <w:szCs w:val="24"/>
          <w:lang w:eastAsia="es-CO"/>
        </w:rPr>
      </w:pPr>
      <w:r w:rsidRPr="00CB570D">
        <w:rPr>
          <w:rFonts w:ascii="Times New Roman" w:hAnsi="Times New Roman" w:cs="Times New Roman"/>
          <w:sz w:val="24"/>
          <w:szCs w:val="24"/>
        </w:rPr>
        <w:t xml:space="preserve"> </w:t>
      </w:r>
      <w:r w:rsidR="00426A73" w:rsidRPr="00CB570D">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1283"/>
        <w:gridCol w:w="7771"/>
      </w:tblGrid>
      <w:tr w:rsidR="00BA4E2D" w:rsidRPr="00FC750D" w:rsidTr="005319C0">
        <w:tc>
          <w:tcPr>
            <w:tcW w:w="9054" w:type="dxa"/>
            <w:gridSpan w:val="2"/>
            <w:shd w:val="clear" w:color="auto" w:fill="000000" w:themeFill="text1"/>
          </w:tcPr>
          <w:p w:rsidR="00BA4E2D" w:rsidRPr="00FC750D" w:rsidRDefault="00BA4E2D" w:rsidP="005319C0">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Destacado</w:t>
            </w:r>
          </w:p>
        </w:tc>
      </w:tr>
      <w:tr w:rsidR="00BA4E2D" w:rsidRPr="00FC750D" w:rsidTr="00BA4E2D">
        <w:tc>
          <w:tcPr>
            <w:tcW w:w="1242" w:type="dxa"/>
          </w:tcPr>
          <w:p w:rsidR="00BA4E2D" w:rsidRPr="00FC750D" w:rsidRDefault="00BA4E2D" w:rsidP="005319C0">
            <w:pPr>
              <w:rPr>
                <w:rFonts w:ascii="Times New Roman" w:hAnsi="Times New Roman" w:cs="Times New Roman"/>
                <w:b/>
                <w:color w:val="000000" w:themeColor="text1"/>
                <w:sz w:val="24"/>
                <w:szCs w:val="24"/>
              </w:rPr>
            </w:pPr>
            <w:r w:rsidRPr="00FC750D">
              <w:rPr>
                <w:rFonts w:ascii="Times New Roman" w:hAnsi="Times New Roman" w:cs="Times New Roman"/>
                <w:b/>
                <w:color w:val="000000" w:themeColor="text1"/>
                <w:sz w:val="24"/>
                <w:szCs w:val="24"/>
              </w:rPr>
              <w:t>Título</w:t>
            </w:r>
          </w:p>
        </w:tc>
        <w:tc>
          <w:tcPr>
            <w:tcW w:w="7812" w:type="dxa"/>
          </w:tcPr>
          <w:p w:rsidR="00BA4E2D" w:rsidRPr="00FC750D" w:rsidRDefault="00BA4E2D" w:rsidP="005319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Las reparticiones forzadas </w:t>
            </w:r>
          </w:p>
        </w:tc>
      </w:tr>
      <w:tr w:rsidR="00BA4E2D" w:rsidRPr="00FC750D" w:rsidTr="00BA4E2D">
        <w:tc>
          <w:tcPr>
            <w:tcW w:w="1242" w:type="dxa"/>
            <w:shd w:val="clear" w:color="auto" w:fill="auto"/>
          </w:tcPr>
          <w:p w:rsidR="00BA4E2D" w:rsidRPr="008F00B5" w:rsidRDefault="008F00B5" w:rsidP="00BA4E2D">
            <w:pPr>
              <w:rPr>
                <w:rFonts w:ascii="Times New Roman" w:hAnsi="Times New Roman" w:cs="Times New Roman"/>
                <w:b/>
                <w:sz w:val="24"/>
                <w:szCs w:val="24"/>
              </w:rPr>
            </w:pPr>
            <w:r w:rsidRPr="008F00B5">
              <w:rPr>
                <w:rFonts w:ascii="Times New Roman" w:hAnsi="Times New Roman" w:cs="Times New Roman"/>
                <w:b/>
                <w:sz w:val="24"/>
                <w:szCs w:val="24"/>
              </w:rPr>
              <w:t>Contenido</w:t>
            </w:r>
          </w:p>
        </w:tc>
        <w:tc>
          <w:tcPr>
            <w:tcW w:w="7812" w:type="dxa"/>
            <w:shd w:val="clear" w:color="auto" w:fill="auto"/>
          </w:tcPr>
          <w:p w:rsidR="00BA4E2D" w:rsidRPr="00CB570D" w:rsidRDefault="00BA4E2D" w:rsidP="00BA4E2D">
            <w:pPr>
              <w:spacing w:before="240" w:line="285" w:lineRule="atLeast"/>
              <w:jc w:val="both"/>
              <w:rPr>
                <w:rFonts w:ascii="Times New Roman" w:eastAsia="Times New Roman" w:hAnsi="Times New Roman" w:cs="Times New Roman"/>
                <w:sz w:val="24"/>
                <w:szCs w:val="24"/>
                <w:lang w:eastAsia="es-CO"/>
              </w:rPr>
            </w:pPr>
            <w:r w:rsidRPr="00BA4E2D">
              <w:rPr>
                <w:rFonts w:ascii="Times New Roman" w:eastAsia="Times New Roman" w:hAnsi="Times New Roman" w:cs="Times New Roman"/>
                <w:sz w:val="24"/>
                <w:szCs w:val="24"/>
                <w:lang w:eastAsia="es-CO"/>
              </w:rPr>
              <w:t xml:space="preserve">Con las </w:t>
            </w:r>
            <w:r w:rsidR="00FE1E6E">
              <w:rPr>
                <w:rFonts w:ascii="Times New Roman" w:eastAsia="Times New Roman" w:hAnsi="Times New Roman" w:cs="Times New Roman"/>
                <w:sz w:val="24"/>
                <w:szCs w:val="24"/>
                <w:lang w:eastAsia="es-CO"/>
              </w:rPr>
              <w:t>R</w:t>
            </w:r>
            <w:r w:rsidR="00FE1E6E" w:rsidRPr="00BA4E2D">
              <w:rPr>
                <w:rFonts w:ascii="Times New Roman" w:eastAsia="Times New Roman" w:hAnsi="Times New Roman" w:cs="Times New Roman"/>
                <w:sz w:val="24"/>
                <w:szCs w:val="24"/>
                <w:lang w:eastAsia="es-CO"/>
              </w:rPr>
              <w:t xml:space="preserve">eformas </w:t>
            </w:r>
            <w:r w:rsidR="00FE1E6E">
              <w:rPr>
                <w:rFonts w:ascii="Times New Roman" w:eastAsia="Times New Roman" w:hAnsi="Times New Roman" w:cs="Times New Roman"/>
                <w:sz w:val="24"/>
                <w:szCs w:val="24"/>
                <w:lang w:eastAsia="es-CO"/>
              </w:rPr>
              <w:t>B</w:t>
            </w:r>
            <w:r w:rsidR="00FE1E6E" w:rsidRPr="00BA4E2D">
              <w:rPr>
                <w:rFonts w:ascii="Times New Roman" w:eastAsia="Times New Roman" w:hAnsi="Times New Roman" w:cs="Times New Roman"/>
                <w:sz w:val="24"/>
                <w:szCs w:val="24"/>
                <w:lang w:eastAsia="es-CO"/>
              </w:rPr>
              <w:t>orbónicas</w:t>
            </w:r>
            <w:r w:rsidRPr="00BA4E2D">
              <w:rPr>
                <w:rFonts w:ascii="Times New Roman" w:eastAsia="Times New Roman" w:hAnsi="Times New Roman" w:cs="Times New Roman"/>
                <w:sz w:val="24"/>
                <w:szCs w:val="24"/>
                <w:lang w:eastAsia="es-CO"/>
              </w:rPr>
              <w:t xml:space="preserve">, España empezó a enviar </w:t>
            </w:r>
            <w:r w:rsidR="007727A4">
              <w:rPr>
                <w:rFonts w:ascii="Times New Roman" w:eastAsia="Times New Roman" w:hAnsi="Times New Roman" w:cs="Times New Roman"/>
                <w:sz w:val="24"/>
                <w:szCs w:val="24"/>
                <w:lang w:eastAsia="es-CO"/>
              </w:rPr>
              <w:t>gran cantidad de</w:t>
            </w:r>
            <w:r w:rsidR="007727A4" w:rsidRPr="00BA4E2D">
              <w:rPr>
                <w:rFonts w:ascii="Times New Roman" w:eastAsia="Times New Roman" w:hAnsi="Times New Roman" w:cs="Times New Roman"/>
                <w:sz w:val="24"/>
                <w:szCs w:val="24"/>
                <w:lang w:eastAsia="es-CO"/>
              </w:rPr>
              <w:t xml:space="preserve"> </w:t>
            </w:r>
            <w:r w:rsidRPr="00BA4E2D">
              <w:rPr>
                <w:rFonts w:ascii="Times New Roman" w:eastAsia="Times New Roman" w:hAnsi="Times New Roman" w:cs="Times New Roman"/>
                <w:sz w:val="24"/>
                <w:szCs w:val="24"/>
                <w:lang w:eastAsia="es-CO"/>
              </w:rPr>
              <w:t>mercancías para que estas fueran compradas en las colonias. Con ello, la Corona quería aumentar sus ingresos. Pero la población criolla no tenía suficiente capacidad de consumo</w:t>
            </w:r>
            <w:r w:rsidR="007727A4">
              <w:rPr>
                <w:rFonts w:ascii="Times New Roman" w:eastAsia="Times New Roman" w:hAnsi="Times New Roman" w:cs="Times New Roman"/>
                <w:sz w:val="24"/>
                <w:szCs w:val="24"/>
                <w:lang w:eastAsia="es-CO"/>
              </w:rPr>
              <w:t>,</w:t>
            </w:r>
            <w:r w:rsidRPr="00BA4E2D">
              <w:rPr>
                <w:rFonts w:ascii="Times New Roman" w:eastAsia="Times New Roman" w:hAnsi="Times New Roman" w:cs="Times New Roman"/>
                <w:sz w:val="24"/>
                <w:szCs w:val="24"/>
                <w:lang w:eastAsia="es-CO"/>
              </w:rPr>
              <w:t xml:space="preserve"> ante lo cual España tomó una medida extrema: las </w:t>
            </w:r>
            <w:r w:rsidRPr="00BA4E2D">
              <w:rPr>
                <w:rFonts w:ascii="Times New Roman" w:eastAsia="Times New Roman" w:hAnsi="Times New Roman" w:cs="Times New Roman"/>
                <w:b/>
                <w:sz w:val="24"/>
                <w:szCs w:val="24"/>
                <w:lang w:eastAsia="es-CO"/>
              </w:rPr>
              <w:t>reparticiones forzosas</w:t>
            </w:r>
            <w:r w:rsidRPr="00BA4E2D">
              <w:rPr>
                <w:rFonts w:ascii="Times New Roman" w:eastAsia="Times New Roman" w:hAnsi="Times New Roman" w:cs="Times New Roman"/>
                <w:sz w:val="24"/>
                <w:szCs w:val="24"/>
                <w:lang w:eastAsia="es-CO"/>
              </w:rPr>
              <w:t xml:space="preserve">. Con ellas, los indígenas se vieron obligados a comprar y consumir. Además, la venta de productos americanos se hizo más difícil porque, además de estar gravados con nuevos impuestos, </w:t>
            </w:r>
            <w:r w:rsidRPr="00BA4E2D">
              <w:rPr>
                <w:rFonts w:ascii="Times New Roman" w:eastAsia="Times New Roman" w:hAnsi="Times New Roman" w:cs="Times New Roman"/>
                <w:sz w:val="24"/>
                <w:szCs w:val="24"/>
                <w:lang w:eastAsia="es-CO"/>
              </w:rPr>
              <w:lastRenderedPageBreak/>
              <w:t>tenían que competir con los productos españoles.</w:t>
            </w:r>
          </w:p>
          <w:p w:rsidR="00BA4E2D" w:rsidRPr="00FC750D" w:rsidRDefault="00BA4E2D" w:rsidP="005319C0">
            <w:pPr>
              <w:rPr>
                <w:rFonts w:ascii="Times New Roman" w:hAnsi="Times New Roman" w:cs="Times New Roman"/>
                <w:color w:val="000000" w:themeColor="text1"/>
                <w:sz w:val="24"/>
                <w:szCs w:val="24"/>
              </w:rPr>
            </w:pPr>
          </w:p>
        </w:tc>
      </w:tr>
    </w:tbl>
    <w:p w:rsidR="00B549B4" w:rsidRPr="00CB570D" w:rsidRDefault="00B549B4" w:rsidP="00B549B4">
      <w:pPr>
        <w:rPr>
          <w:rFonts w:ascii="Times New Roman" w:hAnsi="Times New Roman" w:cs="Times New Roman"/>
          <w:sz w:val="24"/>
          <w:szCs w:val="24"/>
        </w:rPr>
      </w:pPr>
    </w:p>
    <w:p w:rsidR="00B549B4" w:rsidRPr="00CB570D" w:rsidRDefault="00B549B4" w:rsidP="00B549B4">
      <w:pPr>
        <w:rPr>
          <w:rFonts w:ascii="Times New Roman" w:hAnsi="Times New Roman" w:cs="Times New Roman"/>
          <w:b/>
          <w:sz w:val="24"/>
          <w:szCs w:val="24"/>
        </w:rPr>
      </w:pPr>
      <w:r>
        <w:rPr>
          <w:rFonts w:ascii="Times New Roman" w:hAnsi="Times New Roman" w:cs="Times New Roman"/>
          <w:sz w:val="24"/>
          <w:szCs w:val="24"/>
        </w:rPr>
        <w:t xml:space="preserve"> </w:t>
      </w:r>
    </w:p>
    <w:p w:rsidR="00B549B4" w:rsidRDefault="00B549B4" w:rsidP="00B549B4">
      <w:pPr>
        <w:rPr>
          <w:rFonts w:ascii="Times New Roman" w:hAnsi="Times New Roman" w:cs="Times New Roman"/>
          <w:sz w:val="24"/>
          <w:szCs w:val="24"/>
        </w:rPr>
      </w:pPr>
      <w:r w:rsidRPr="00CB570D">
        <w:rPr>
          <w:rFonts w:ascii="Times New Roman" w:hAnsi="Times New Roman" w:cs="Times New Roman"/>
          <w:sz w:val="24"/>
          <w:szCs w:val="24"/>
          <w:highlight w:val="yellow"/>
        </w:rPr>
        <w:t>[SECCIÓN 3]</w:t>
      </w:r>
      <w:r w:rsidRPr="00CB570D">
        <w:rPr>
          <w:rFonts w:ascii="Times New Roman" w:hAnsi="Times New Roman" w:cs="Times New Roman"/>
          <w:sz w:val="24"/>
          <w:szCs w:val="24"/>
        </w:rPr>
        <w:t xml:space="preserve"> </w:t>
      </w:r>
      <w:r>
        <w:rPr>
          <w:rFonts w:ascii="Times New Roman" w:hAnsi="Times New Roman" w:cs="Times New Roman"/>
          <w:sz w:val="24"/>
          <w:szCs w:val="24"/>
        </w:rPr>
        <w:t xml:space="preserve">1.1.2 </w:t>
      </w:r>
      <w:r w:rsidRPr="00CB570D">
        <w:rPr>
          <w:rFonts w:ascii="Times New Roman" w:hAnsi="Times New Roman" w:cs="Times New Roman"/>
          <w:b/>
          <w:sz w:val="24"/>
          <w:szCs w:val="24"/>
        </w:rPr>
        <w:t xml:space="preserve">Reforma eclesiástica </w:t>
      </w:r>
    </w:p>
    <w:p w:rsidR="00D30314" w:rsidRPr="00CB570D" w:rsidRDefault="007C509B" w:rsidP="00D30314">
      <w:pPr>
        <w:rPr>
          <w:rFonts w:ascii="Times New Roman" w:hAnsi="Times New Roman" w:cs="Times New Roman"/>
          <w:sz w:val="24"/>
          <w:szCs w:val="24"/>
        </w:rPr>
      </w:pPr>
      <w:r w:rsidRPr="00CB570D">
        <w:rPr>
          <w:rFonts w:ascii="Times New Roman" w:hAnsi="Times New Roman" w:cs="Times New Roman"/>
          <w:sz w:val="24"/>
          <w:szCs w:val="24"/>
        </w:rPr>
        <w:t xml:space="preserve">El despotismo ilustrado llevó a que la Corona eliminara algunos privilegios de la Iglesia, particularmente porque </w:t>
      </w:r>
      <w:r w:rsidR="00FB614A" w:rsidRPr="00CB570D">
        <w:rPr>
          <w:rFonts w:ascii="Times New Roman" w:hAnsi="Times New Roman" w:cs="Times New Roman"/>
          <w:sz w:val="24"/>
          <w:szCs w:val="24"/>
        </w:rPr>
        <w:t>e</w:t>
      </w:r>
      <w:r w:rsidRPr="00CB570D">
        <w:rPr>
          <w:rFonts w:ascii="Times New Roman" w:hAnsi="Times New Roman" w:cs="Times New Roman"/>
          <w:sz w:val="24"/>
          <w:szCs w:val="24"/>
        </w:rPr>
        <w:t xml:space="preserve">sta representaba una amenaza </w:t>
      </w:r>
      <w:r w:rsidR="0004748F" w:rsidRPr="00CB570D">
        <w:rPr>
          <w:rFonts w:ascii="Times New Roman" w:hAnsi="Times New Roman" w:cs="Times New Roman"/>
          <w:sz w:val="24"/>
          <w:szCs w:val="24"/>
        </w:rPr>
        <w:t>ya que</w:t>
      </w:r>
      <w:r w:rsidRPr="00CB570D">
        <w:rPr>
          <w:rFonts w:ascii="Times New Roman" w:hAnsi="Times New Roman" w:cs="Times New Roman"/>
          <w:sz w:val="24"/>
          <w:szCs w:val="24"/>
        </w:rPr>
        <w:t xml:space="preserve"> h</w:t>
      </w:r>
      <w:r w:rsidR="00223547" w:rsidRPr="00CB570D">
        <w:rPr>
          <w:rFonts w:ascii="Times New Roman" w:hAnsi="Times New Roman" w:cs="Times New Roman"/>
          <w:sz w:val="24"/>
          <w:szCs w:val="24"/>
        </w:rPr>
        <w:t>abía adquirido poder, bienes</w:t>
      </w:r>
      <w:r w:rsidR="0004748F" w:rsidRPr="00CB570D">
        <w:rPr>
          <w:rFonts w:ascii="Times New Roman" w:hAnsi="Times New Roman" w:cs="Times New Roman"/>
          <w:sz w:val="24"/>
          <w:szCs w:val="24"/>
        </w:rPr>
        <w:t xml:space="preserve">, tierras </w:t>
      </w:r>
      <w:r w:rsidR="00223547" w:rsidRPr="00CB570D">
        <w:rPr>
          <w:rFonts w:ascii="Times New Roman" w:hAnsi="Times New Roman" w:cs="Times New Roman"/>
          <w:sz w:val="24"/>
          <w:szCs w:val="24"/>
        </w:rPr>
        <w:t xml:space="preserve">y riquezas. Una de las principales acciones que ejecutó Carlos III fue la </w:t>
      </w:r>
      <w:r w:rsidR="00223547" w:rsidRPr="00CB570D">
        <w:rPr>
          <w:rFonts w:ascii="Times New Roman" w:hAnsi="Times New Roman" w:cs="Times New Roman"/>
          <w:b/>
          <w:sz w:val="24"/>
          <w:szCs w:val="24"/>
        </w:rPr>
        <w:t>expulsión</w:t>
      </w:r>
      <w:r w:rsidR="00223547" w:rsidRPr="00CB570D">
        <w:rPr>
          <w:rFonts w:ascii="Times New Roman" w:hAnsi="Times New Roman" w:cs="Times New Roman"/>
          <w:sz w:val="24"/>
          <w:szCs w:val="24"/>
        </w:rPr>
        <w:t xml:space="preserve"> </w:t>
      </w:r>
      <w:r w:rsidR="0004748F" w:rsidRPr="00CB570D">
        <w:rPr>
          <w:rFonts w:ascii="Times New Roman" w:hAnsi="Times New Roman" w:cs="Times New Roman"/>
          <w:sz w:val="24"/>
          <w:szCs w:val="24"/>
        </w:rPr>
        <w:t xml:space="preserve">en </w:t>
      </w:r>
      <w:r w:rsidR="00FB614A" w:rsidRPr="00CB570D">
        <w:rPr>
          <w:rFonts w:ascii="Times New Roman" w:hAnsi="Times New Roman" w:cs="Times New Roman"/>
          <w:sz w:val="24"/>
          <w:szCs w:val="24"/>
        </w:rPr>
        <w:t xml:space="preserve">la </w:t>
      </w:r>
      <w:r w:rsidR="00223547" w:rsidRPr="00CB570D">
        <w:rPr>
          <w:rFonts w:ascii="Times New Roman" w:hAnsi="Times New Roman" w:cs="Times New Roman"/>
          <w:sz w:val="24"/>
          <w:szCs w:val="24"/>
        </w:rPr>
        <w:t xml:space="preserve">totalidad de las colonias americanas de la </w:t>
      </w:r>
      <w:r w:rsidR="00223547" w:rsidRPr="00CB570D">
        <w:rPr>
          <w:rFonts w:ascii="Times New Roman" w:hAnsi="Times New Roman" w:cs="Times New Roman"/>
          <w:b/>
          <w:sz w:val="24"/>
          <w:szCs w:val="24"/>
        </w:rPr>
        <w:t>Compañía de Jes</w:t>
      </w:r>
      <w:r w:rsidR="00FB614A" w:rsidRPr="00CB570D">
        <w:rPr>
          <w:rFonts w:ascii="Times New Roman" w:hAnsi="Times New Roman" w:cs="Times New Roman"/>
          <w:b/>
          <w:sz w:val="24"/>
          <w:szCs w:val="24"/>
        </w:rPr>
        <w:t>ú</w:t>
      </w:r>
      <w:r w:rsidR="00223547" w:rsidRPr="00CB570D">
        <w:rPr>
          <w:rFonts w:ascii="Times New Roman" w:hAnsi="Times New Roman" w:cs="Times New Roman"/>
          <w:b/>
          <w:sz w:val="24"/>
          <w:szCs w:val="24"/>
        </w:rPr>
        <w:t>s</w:t>
      </w:r>
      <w:r w:rsidR="00797DCC" w:rsidRPr="00CB570D">
        <w:rPr>
          <w:rFonts w:ascii="Times New Roman" w:hAnsi="Times New Roman" w:cs="Times New Roman"/>
          <w:b/>
          <w:sz w:val="24"/>
          <w:szCs w:val="24"/>
        </w:rPr>
        <w:t xml:space="preserve"> [</w:t>
      </w:r>
      <w:hyperlink r:id="rId17" w:history="1">
        <w:r w:rsidR="008A68E7" w:rsidRPr="008A68E7">
          <w:rPr>
            <w:rStyle w:val="Hipervnculo"/>
            <w:rFonts w:ascii="Times New Roman" w:hAnsi="Times New Roman" w:cs="Times New Roman"/>
            <w:b/>
            <w:sz w:val="24"/>
            <w:szCs w:val="24"/>
          </w:rPr>
          <w:t>VER</w:t>
        </w:r>
      </w:hyperlink>
      <w:r w:rsidR="00797DCC" w:rsidRPr="00CB570D">
        <w:rPr>
          <w:rFonts w:ascii="Times New Roman" w:hAnsi="Times New Roman" w:cs="Times New Roman"/>
          <w:b/>
          <w:sz w:val="24"/>
          <w:szCs w:val="24"/>
        </w:rPr>
        <w:t>]</w:t>
      </w:r>
      <w:r w:rsidR="00223547" w:rsidRPr="00CB570D">
        <w:rPr>
          <w:rFonts w:ascii="Times New Roman" w:hAnsi="Times New Roman" w:cs="Times New Roman"/>
          <w:sz w:val="24"/>
          <w:szCs w:val="24"/>
        </w:rPr>
        <w:t xml:space="preserve">. Aquella acción provocó fuertes reacciones en </w:t>
      </w:r>
      <w:r w:rsidR="0004748F" w:rsidRPr="00CB570D">
        <w:rPr>
          <w:rFonts w:ascii="Times New Roman" w:hAnsi="Times New Roman" w:cs="Times New Roman"/>
          <w:sz w:val="24"/>
          <w:szCs w:val="24"/>
        </w:rPr>
        <w:t>distintos puntos del continente.</w:t>
      </w:r>
      <w:r w:rsidR="00223547" w:rsidRPr="00CB570D">
        <w:rPr>
          <w:rFonts w:ascii="Times New Roman" w:hAnsi="Times New Roman" w:cs="Times New Roman"/>
          <w:sz w:val="24"/>
          <w:szCs w:val="24"/>
        </w:rPr>
        <w:t xml:space="preserve"> </w:t>
      </w:r>
    </w:p>
    <w:p w:rsidR="00FB614A" w:rsidRPr="00CB570D" w:rsidRDefault="00FB614A" w:rsidP="00D30314">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D5D49" w:rsidRPr="00FC750D" w:rsidTr="005319C0">
        <w:tc>
          <w:tcPr>
            <w:tcW w:w="9054" w:type="dxa"/>
            <w:gridSpan w:val="2"/>
            <w:shd w:val="clear" w:color="auto" w:fill="0D0D0D" w:themeFill="text1" w:themeFillTint="F2"/>
          </w:tcPr>
          <w:p w:rsidR="001D5D49" w:rsidRPr="00FC750D" w:rsidRDefault="001D5D49" w:rsidP="005319C0">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1D5D49" w:rsidRPr="00FC750D" w:rsidTr="005319C0">
        <w:tc>
          <w:tcPr>
            <w:tcW w:w="1668" w:type="dxa"/>
          </w:tcPr>
          <w:p w:rsidR="001D5D49" w:rsidRPr="00FC750D" w:rsidRDefault="001D5D49" w:rsidP="005319C0">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1D5D49" w:rsidRPr="00FC750D" w:rsidRDefault="001D5D49" w:rsidP="00077BE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w:t>
            </w:r>
            <w:r w:rsidR="00077BE5">
              <w:rPr>
                <w:rFonts w:ascii="Times New Roman" w:hAnsi="Times New Roman" w:cs="Times New Roman"/>
                <w:color w:val="000000"/>
                <w:sz w:val="24"/>
                <w:szCs w:val="24"/>
              </w:rPr>
              <w:t>8</w:t>
            </w:r>
            <w:r w:rsidRPr="00FC750D">
              <w:rPr>
                <w:rFonts w:ascii="Times New Roman" w:hAnsi="Times New Roman" w:cs="Times New Roman"/>
                <w:color w:val="000000"/>
                <w:sz w:val="24"/>
                <w:szCs w:val="24"/>
              </w:rPr>
              <w:t>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_IMG0</w:t>
            </w:r>
            <w:r>
              <w:rPr>
                <w:rFonts w:ascii="Times New Roman" w:hAnsi="Times New Roman" w:cs="Times New Roman"/>
                <w:color w:val="000000"/>
                <w:sz w:val="24"/>
                <w:szCs w:val="24"/>
              </w:rPr>
              <w:t>3</w:t>
            </w:r>
          </w:p>
        </w:tc>
      </w:tr>
      <w:tr w:rsidR="001D5D49" w:rsidRPr="00FC750D" w:rsidTr="005319C0">
        <w:tc>
          <w:tcPr>
            <w:tcW w:w="1668" w:type="dxa"/>
          </w:tcPr>
          <w:p w:rsidR="001D5D49" w:rsidRPr="00FC750D" w:rsidRDefault="001D5D49"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1D5D49" w:rsidRPr="00FC750D" w:rsidRDefault="00D77926" w:rsidP="001D5D49">
            <w:pPr>
              <w:rPr>
                <w:rFonts w:ascii="Times New Roman" w:hAnsi="Times New Roman" w:cs="Times New Roman"/>
                <w:color w:val="000000"/>
                <w:sz w:val="24"/>
                <w:szCs w:val="24"/>
              </w:rPr>
            </w:pPr>
            <w:r>
              <w:rPr>
                <w:rStyle w:val="un"/>
                <w:rFonts w:ascii="Times New Roman" w:hAnsi="Times New Roman" w:cs="Times New Roman"/>
                <w:sz w:val="24"/>
                <w:szCs w:val="24"/>
                <w:lang w:val="es-ES"/>
              </w:rPr>
              <w:t>Expulsión</w:t>
            </w:r>
            <w:r w:rsidR="001D5D49">
              <w:rPr>
                <w:rStyle w:val="un"/>
                <w:rFonts w:ascii="Times New Roman" w:hAnsi="Times New Roman" w:cs="Times New Roman"/>
                <w:sz w:val="24"/>
                <w:szCs w:val="24"/>
                <w:lang w:val="es-ES"/>
              </w:rPr>
              <w:t xml:space="preserve"> de los jesuitas</w:t>
            </w:r>
          </w:p>
        </w:tc>
      </w:tr>
      <w:tr w:rsidR="001D5D49" w:rsidRPr="000B4AF8" w:rsidTr="005319C0">
        <w:tc>
          <w:tcPr>
            <w:tcW w:w="1668" w:type="dxa"/>
          </w:tcPr>
          <w:p w:rsidR="001D5D49" w:rsidRPr="00FC750D" w:rsidRDefault="001D5D49"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t>AulaPlaneta</w:t>
            </w:r>
            <w:proofErr w:type="spellEnd"/>
            <w:r w:rsidRPr="00FC750D">
              <w:rPr>
                <w:rFonts w:ascii="Times New Roman" w:hAnsi="Times New Roman" w:cs="Times New Roman"/>
                <w:b/>
                <w:color w:val="000000"/>
                <w:sz w:val="24"/>
                <w:szCs w:val="24"/>
              </w:rPr>
              <w:t>)</w:t>
            </w:r>
          </w:p>
        </w:tc>
        <w:tc>
          <w:tcPr>
            <w:tcW w:w="7386" w:type="dxa"/>
          </w:tcPr>
          <w:p w:rsidR="001D5D49" w:rsidRPr="00D77926" w:rsidRDefault="001D5D49" w:rsidP="005319C0">
            <w:pPr>
              <w:rPr>
                <w:noProof/>
                <w:color w:val="0000FF"/>
                <w:lang w:val="es-CO" w:eastAsia="es-CO"/>
              </w:rPr>
            </w:pPr>
          </w:p>
          <w:p w:rsidR="001D5D49" w:rsidRPr="008A68E7" w:rsidRDefault="00814557" w:rsidP="005319C0">
            <w:pPr>
              <w:rPr>
                <w:rFonts w:ascii="Times New Roman" w:hAnsi="Times New Roman" w:cs="Times New Roman"/>
                <w:sz w:val="24"/>
                <w:szCs w:val="24"/>
                <w:lang w:val="fr-FR"/>
              </w:rPr>
            </w:pPr>
            <w:r w:rsidRPr="008A68E7">
              <w:rPr>
                <w:rFonts w:ascii="Times New Roman" w:hAnsi="Times New Roman" w:cs="Times New Roman"/>
                <w:sz w:val="24"/>
                <w:szCs w:val="24"/>
                <w:lang w:val="fr-FR"/>
              </w:rPr>
              <w:t xml:space="preserve">Wiki </w:t>
            </w:r>
            <w:proofErr w:type="spellStart"/>
            <w:r w:rsidRPr="008A68E7">
              <w:rPr>
                <w:rFonts w:ascii="Times New Roman" w:hAnsi="Times New Roman" w:cs="Times New Roman"/>
                <w:sz w:val="24"/>
                <w:szCs w:val="24"/>
                <w:lang w:val="fr-FR"/>
              </w:rPr>
              <w:t>commons</w:t>
            </w:r>
            <w:proofErr w:type="spellEnd"/>
            <w:r w:rsidRPr="008A68E7">
              <w:rPr>
                <w:rFonts w:ascii="Times New Roman" w:hAnsi="Times New Roman" w:cs="Times New Roman"/>
                <w:sz w:val="24"/>
                <w:szCs w:val="24"/>
                <w:lang w:val="fr-FR"/>
              </w:rPr>
              <w:t>.</w:t>
            </w:r>
          </w:p>
          <w:p w:rsidR="001D5D49" w:rsidRPr="008A68E7" w:rsidRDefault="00281921" w:rsidP="001D5D49">
            <w:pPr>
              <w:rPr>
                <w:rStyle w:val="Hipervnculo"/>
                <w:rFonts w:ascii="Times New Roman" w:eastAsia="Times New Roman" w:hAnsi="Times New Roman" w:cs="Times New Roman"/>
                <w:color w:val="auto"/>
                <w:sz w:val="24"/>
                <w:szCs w:val="24"/>
                <w:lang w:val="fr-FR" w:eastAsia="es-CO"/>
              </w:rPr>
            </w:pPr>
            <w:hyperlink r:id="rId18" w:history="1"/>
            <w:r w:rsidR="001D5D49" w:rsidRPr="008A68E7">
              <w:rPr>
                <w:rStyle w:val="Hipervnculo"/>
                <w:rFonts w:ascii="Times New Roman" w:eastAsia="Times New Roman" w:hAnsi="Times New Roman" w:cs="Times New Roman"/>
                <w:color w:val="auto"/>
                <w:sz w:val="24"/>
                <w:szCs w:val="24"/>
                <w:lang w:val="fr-FR" w:eastAsia="es-CO"/>
              </w:rPr>
              <w:t xml:space="preserve"> </w:t>
            </w:r>
            <w:hyperlink r:id="rId19" w:history="1">
              <w:r w:rsidR="008A68E7" w:rsidRPr="00FE3679">
                <w:rPr>
                  <w:rStyle w:val="Hipervnculo"/>
                  <w:rFonts w:ascii="Times New Roman" w:eastAsia="Times New Roman" w:hAnsi="Times New Roman" w:cs="Times New Roman"/>
                  <w:sz w:val="24"/>
                  <w:szCs w:val="24"/>
                  <w:lang w:val="fr-FR" w:eastAsia="es-CO"/>
                </w:rPr>
                <w:t>http://www.google.com.co/url?sa=i&amp;rct=j&amp;q=&amp;esrc=s&amp;frm=1&amp;source=images&amp;cd=&amp;ved=0CAcQjRw&amp;url=http%3A%2F%2Fcommons.wikimedia.org%2Fwiki%2FFile%3AJesuitas_Cuzco.jpg&amp;ei=1pwEVZLEKcqWgwT7q4KQCA&amp;bvm=bv.88198703,d.eXY&amp;psig=AFQjCNFD2b__r94Hmo35qCeDYnLDYlVw2g&amp;ust=1426451863046092</w:t>
              </w:r>
            </w:hyperlink>
          </w:p>
          <w:p w:rsidR="00814557" w:rsidRPr="008A68E7" w:rsidRDefault="00814557" w:rsidP="001D5D49">
            <w:pPr>
              <w:rPr>
                <w:rStyle w:val="Hipervnculo"/>
                <w:rFonts w:ascii="Times New Roman" w:eastAsia="Times New Roman" w:hAnsi="Times New Roman" w:cs="Times New Roman"/>
                <w:color w:val="auto"/>
                <w:sz w:val="24"/>
                <w:szCs w:val="24"/>
                <w:lang w:val="fr-FR" w:eastAsia="es-CO"/>
              </w:rPr>
            </w:pPr>
          </w:p>
          <w:p w:rsidR="004F40EE" w:rsidRPr="008A68E7" w:rsidRDefault="004F40EE" w:rsidP="001D5D49">
            <w:pPr>
              <w:rPr>
                <w:rStyle w:val="Hipervnculo"/>
                <w:rFonts w:ascii="Times New Roman" w:hAnsi="Times New Roman" w:cs="Times New Roman"/>
                <w:sz w:val="24"/>
                <w:szCs w:val="24"/>
                <w:lang w:val="fr-FR"/>
              </w:rPr>
            </w:pPr>
          </w:p>
          <w:p w:rsidR="004F40EE" w:rsidRPr="008A68E7" w:rsidRDefault="004F40EE" w:rsidP="001D5D49">
            <w:pPr>
              <w:rPr>
                <w:rFonts w:ascii="Times New Roman" w:hAnsi="Times New Roman" w:cs="Times New Roman"/>
                <w:color w:val="000000"/>
                <w:sz w:val="24"/>
                <w:szCs w:val="24"/>
                <w:lang w:val="fr-FR"/>
              </w:rPr>
            </w:pPr>
          </w:p>
          <w:p w:rsidR="00605F07" w:rsidRPr="008A68E7" w:rsidRDefault="00605F07" w:rsidP="001D5D49">
            <w:pPr>
              <w:rPr>
                <w:rFonts w:ascii="Times New Roman" w:hAnsi="Times New Roman" w:cs="Times New Roman"/>
                <w:color w:val="000000"/>
                <w:sz w:val="24"/>
                <w:szCs w:val="24"/>
                <w:lang w:val="fr-FR"/>
              </w:rPr>
            </w:pPr>
          </w:p>
          <w:p w:rsidR="00605F07" w:rsidRDefault="00605F07" w:rsidP="001D5D49">
            <w:r>
              <w:t>Jesuitas en el Cuzco (detalle de Serie del Corpus Christi)</w:t>
            </w:r>
          </w:p>
          <w:p w:rsidR="004F40EE" w:rsidRDefault="004F40EE" w:rsidP="001D5D49"/>
          <w:p w:rsidR="004F40EE" w:rsidRDefault="002D39D0" w:rsidP="001D5D49">
            <w:r>
              <w:rPr>
                <w:rFonts w:ascii="Times New Roman" w:hAnsi="Times New Roman" w:cs="Times New Roman"/>
                <w:color w:val="000000"/>
                <w:sz w:val="24"/>
                <w:szCs w:val="24"/>
              </w:rPr>
              <w:t xml:space="preserve">  </w:t>
            </w:r>
          </w:p>
          <w:p w:rsidR="004F40EE" w:rsidRDefault="004F40EE" w:rsidP="001D5D49"/>
          <w:p w:rsidR="004F40EE" w:rsidRDefault="004F40EE" w:rsidP="001D5D49"/>
          <w:p w:rsidR="004F40EE" w:rsidRPr="00D77926" w:rsidRDefault="004F40EE" w:rsidP="001D5D49">
            <w:pPr>
              <w:rPr>
                <w:rFonts w:ascii="Times New Roman" w:hAnsi="Times New Roman" w:cs="Times New Roman"/>
                <w:color w:val="000000"/>
                <w:sz w:val="24"/>
                <w:szCs w:val="24"/>
              </w:rPr>
            </w:pPr>
            <w:r w:rsidRPr="00D77926">
              <w:rPr>
                <w:rFonts w:ascii="Times New Roman" w:hAnsi="Times New Roman" w:cs="Times New Roman"/>
                <w:color w:val="000000"/>
                <w:sz w:val="24"/>
                <w:szCs w:val="24"/>
              </w:rPr>
              <w:t>http://images.fineartamerica.com/images-medium-large/spain-expulsion-of-jesuits-granger.jpg</w:t>
            </w:r>
          </w:p>
        </w:tc>
      </w:tr>
      <w:tr w:rsidR="001D5D49" w:rsidRPr="00FC750D" w:rsidTr="005319C0">
        <w:tc>
          <w:tcPr>
            <w:tcW w:w="1668" w:type="dxa"/>
          </w:tcPr>
          <w:p w:rsidR="001D5D49" w:rsidRPr="00FC750D" w:rsidRDefault="001D5D49"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1D5D49" w:rsidRDefault="001D5D49" w:rsidP="005319C0">
            <w:pPr>
              <w:ind w:left="708" w:hanging="708"/>
            </w:pPr>
            <w:r>
              <w:t xml:space="preserve"> </w:t>
            </w:r>
          </w:p>
          <w:p w:rsidR="001D5D49" w:rsidRPr="00CB570D" w:rsidRDefault="001D5D49" w:rsidP="005319C0">
            <w:pPr>
              <w:rPr>
                <w:rFonts w:ascii="Times New Roman" w:hAnsi="Times New Roman" w:cs="Times New Roman"/>
                <w:sz w:val="24"/>
                <w:szCs w:val="24"/>
              </w:rPr>
            </w:pPr>
            <w:r>
              <w:rPr>
                <w:rFonts w:ascii="Times New Roman" w:eastAsia="Times New Roman" w:hAnsi="Times New Roman" w:cs="Times New Roman"/>
                <w:sz w:val="24"/>
                <w:szCs w:val="24"/>
                <w:lang w:val="es-ES" w:eastAsia="es-CO"/>
              </w:rPr>
              <w:t xml:space="preserve"> </w:t>
            </w:r>
          </w:p>
          <w:p w:rsidR="001D5D49" w:rsidRPr="00FC750D" w:rsidRDefault="00605F07" w:rsidP="005319C0">
            <w:pPr>
              <w:rPr>
                <w:rFonts w:ascii="Times New Roman" w:hAnsi="Times New Roman" w:cs="Times New Roman"/>
                <w:i/>
                <w:iCs/>
                <w:sz w:val="24"/>
                <w:szCs w:val="24"/>
                <w:lang w:val="es-ES"/>
              </w:rPr>
            </w:pPr>
            <w:r>
              <w:t xml:space="preserve">Jesuitas en el Cuzco (detalle de Serie del Corpus Christi). </w:t>
            </w:r>
            <w:r w:rsidR="001D5D49">
              <w:rPr>
                <w:rFonts w:ascii="Times New Roman" w:hAnsi="Times New Roman" w:cs="Times New Roman"/>
                <w:i/>
                <w:iCs/>
                <w:sz w:val="24"/>
                <w:szCs w:val="24"/>
                <w:lang w:val="es-ES"/>
              </w:rPr>
              <w:t>La Compañía de Jesús fue expulsada de las colonias americanas. Esta fue una medida que tomó Carlos III para concentrar el poder.</w:t>
            </w:r>
          </w:p>
          <w:p w:rsidR="001D5D49" w:rsidRPr="00FC750D" w:rsidRDefault="001D5D49" w:rsidP="005319C0">
            <w:pPr>
              <w:rPr>
                <w:rFonts w:ascii="Times New Roman" w:hAnsi="Times New Roman" w:cs="Times New Roman"/>
                <w:color w:val="000000"/>
                <w:sz w:val="24"/>
                <w:szCs w:val="24"/>
                <w:lang w:val="es-ES"/>
              </w:rPr>
            </w:pPr>
          </w:p>
        </w:tc>
      </w:tr>
    </w:tbl>
    <w:p w:rsidR="00F3766B" w:rsidRPr="00CB570D" w:rsidRDefault="00F3766B" w:rsidP="00D30314">
      <w:pPr>
        <w:rPr>
          <w:rFonts w:ascii="Times New Roman" w:hAnsi="Times New Roman" w:cs="Times New Roman"/>
          <w:sz w:val="24"/>
          <w:szCs w:val="24"/>
        </w:rPr>
      </w:pPr>
    </w:p>
    <w:p w:rsidR="00B549B4" w:rsidRPr="00764537" w:rsidRDefault="00B549B4" w:rsidP="00B549B4">
      <w:pPr>
        <w:rPr>
          <w:rFonts w:ascii="Times New Roman" w:hAnsi="Times New Roman" w:cs="Times New Roman"/>
          <w:sz w:val="24"/>
          <w:szCs w:val="24"/>
        </w:rPr>
      </w:pPr>
      <w:r w:rsidRPr="00CB570D">
        <w:rPr>
          <w:rFonts w:ascii="Times New Roman" w:hAnsi="Times New Roman" w:cs="Times New Roman"/>
          <w:sz w:val="24"/>
          <w:szCs w:val="24"/>
          <w:highlight w:val="yellow"/>
        </w:rPr>
        <w:lastRenderedPageBreak/>
        <w:t>[SECCIÓN 3]</w:t>
      </w:r>
      <w:r w:rsidRPr="00CB570D">
        <w:rPr>
          <w:rFonts w:ascii="Times New Roman" w:hAnsi="Times New Roman" w:cs="Times New Roman"/>
          <w:sz w:val="24"/>
          <w:szCs w:val="24"/>
        </w:rPr>
        <w:t xml:space="preserve"> </w:t>
      </w:r>
      <w:r w:rsidRPr="005F50FF">
        <w:rPr>
          <w:rFonts w:ascii="Times New Roman" w:hAnsi="Times New Roman" w:cs="Times New Roman"/>
          <w:b/>
          <w:sz w:val="24"/>
          <w:szCs w:val="24"/>
        </w:rPr>
        <w:t>1.1.3</w:t>
      </w:r>
      <w:r>
        <w:rPr>
          <w:rFonts w:ascii="Times New Roman" w:hAnsi="Times New Roman" w:cs="Times New Roman"/>
          <w:sz w:val="24"/>
          <w:szCs w:val="24"/>
        </w:rPr>
        <w:t xml:space="preserve"> </w:t>
      </w:r>
      <w:r w:rsidRPr="00CB570D">
        <w:rPr>
          <w:rFonts w:ascii="Times New Roman" w:hAnsi="Times New Roman" w:cs="Times New Roman"/>
          <w:b/>
          <w:sz w:val="24"/>
          <w:szCs w:val="24"/>
        </w:rPr>
        <w:t>Reforma educativa</w:t>
      </w:r>
    </w:p>
    <w:p w:rsidR="00223547" w:rsidRPr="00CB570D" w:rsidRDefault="00223547" w:rsidP="00D30314">
      <w:pPr>
        <w:rPr>
          <w:rFonts w:ascii="Times New Roman" w:hAnsi="Times New Roman" w:cs="Times New Roman"/>
          <w:sz w:val="24"/>
          <w:szCs w:val="24"/>
        </w:rPr>
      </w:pPr>
      <w:r w:rsidRPr="00CB570D">
        <w:rPr>
          <w:rFonts w:ascii="Times New Roman" w:hAnsi="Times New Roman" w:cs="Times New Roman"/>
          <w:sz w:val="24"/>
          <w:szCs w:val="24"/>
        </w:rPr>
        <w:t xml:space="preserve">Con la reforma eclesiástica </w:t>
      </w:r>
      <w:r w:rsidR="00274C1C" w:rsidRPr="00CB570D">
        <w:rPr>
          <w:rFonts w:ascii="Times New Roman" w:hAnsi="Times New Roman" w:cs="Times New Roman"/>
          <w:sz w:val="24"/>
          <w:szCs w:val="24"/>
        </w:rPr>
        <w:t xml:space="preserve">y la limitación de la acción de la Iglesia </w:t>
      </w:r>
      <w:r w:rsidRPr="00CB570D">
        <w:rPr>
          <w:rFonts w:ascii="Times New Roman" w:hAnsi="Times New Roman" w:cs="Times New Roman"/>
          <w:sz w:val="24"/>
          <w:szCs w:val="24"/>
        </w:rPr>
        <w:t xml:space="preserve">llegó la reforma educativa, que estuvo inspirada en la </w:t>
      </w:r>
      <w:r w:rsidRPr="00250134">
        <w:rPr>
          <w:rFonts w:ascii="Times New Roman" w:hAnsi="Times New Roman" w:cs="Times New Roman"/>
          <w:b/>
          <w:sz w:val="24"/>
          <w:szCs w:val="24"/>
        </w:rPr>
        <w:t>Ilustración</w:t>
      </w:r>
      <w:r w:rsidRPr="00CB570D">
        <w:rPr>
          <w:rFonts w:ascii="Times New Roman" w:hAnsi="Times New Roman" w:cs="Times New Roman"/>
          <w:sz w:val="24"/>
          <w:szCs w:val="24"/>
        </w:rPr>
        <w:t xml:space="preserve">. Se crearon </w:t>
      </w:r>
      <w:r w:rsidR="00274C1C" w:rsidRPr="00CB570D">
        <w:rPr>
          <w:rFonts w:ascii="Times New Roman" w:hAnsi="Times New Roman" w:cs="Times New Roman"/>
          <w:sz w:val="24"/>
          <w:szCs w:val="24"/>
        </w:rPr>
        <w:t xml:space="preserve">algunas </w:t>
      </w:r>
      <w:r w:rsidRPr="00CB570D">
        <w:rPr>
          <w:rFonts w:ascii="Times New Roman" w:hAnsi="Times New Roman" w:cs="Times New Roman"/>
          <w:sz w:val="24"/>
          <w:szCs w:val="24"/>
        </w:rPr>
        <w:t>universidades, periódicos y bib</w:t>
      </w:r>
      <w:r w:rsidR="00274C1C" w:rsidRPr="00CB570D">
        <w:rPr>
          <w:rFonts w:ascii="Times New Roman" w:hAnsi="Times New Roman" w:cs="Times New Roman"/>
          <w:sz w:val="24"/>
          <w:szCs w:val="24"/>
        </w:rPr>
        <w:t xml:space="preserve">liotecas y se estimuló la investigación </w:t>
      </w:r>
      <w:r w:rsidR="000A6B5E">
        <w:rPr>
          <w:rFonts w:ascii="Times New Roman" w:hAnsi="Times New Roman" w:cs="Times New Roman"/>
          <w:sz w:val="24"/>
          <w:szCs w:val="24"/>
        </w:rPr>
        <w:t>con el fin de</w:t>
      </w:r>
      <w:r w:rsidR="000A6B5E" w:rsidRPr="00CB570D">
        <w:rPr>
          <w:rFonts w:ascii="Times New Roman" w:hAnsi="Times New Roman" w:cs="Times New Roman"/>
          <w:sz w:val="24"/>
          <w:szCs w:val="24"/>
        </w:rPr>
        <w:t xml:space="preserve"> </w:t>
      </w:r>
      <w:r w:rsidR="00E36B9D" w:rsidRPr="00CB570D">
        <w:rPr>
          <w:rFonts w:ascii="Times New Roman" w:hAnsi="Times New Roman" w:cs="Times New Roman"/>
          <w:sz w:val="24"/>
          <w:szCs w:val="24"/>
        </w:rPr>
        <w:t>mejorar la explotación minera.</w:t>
      </w:r>
      <w:r w:rsidR="00DD02B3" w:rsidRPr="00CB570D">
        <w:rPr>
          <w:rFonts w:ascii="Times New Roman" w:hAnsi="Times New Roman" w:cs="Times New Roman"/>
          <w:sz w:val="24"/>
          <w:szCs w:val="24"/>
        </w:rPr>
        <w:t xml:space="preserve"> Aunque con las </w:t>
      </w:r>
      <w:r w:rsidR="00FE1E6E">
        <w:rPr>
          <w:rFonts w:ascii="Times New Roman" w:hAnsi="Times New Roman" w:cs="Times New Roman"/>
          <w:sz w:val="24"/>
          <w:szCs w:val="24"/>
        </w:rPr>
        <w:t>R</w:t>
      </w:r>
      <w:r w:rsidR="00FE1E6E" w:rsidRPr="00CB570D">
        <w:rPr>
          <w:rFonts w:ascii="Times New Roman" w:hAnsi="Times New Roman" w:cs="Times New Roman"/>
          <w:sz w:val="24"/>
          <w:szCs w:val="24"/>
        </w:rPr>
        <w:t xml:space="preserve">eformas </w:t>
      </w:r>
      <w:r w:rsidR="00FE1E6E">
        <w:rPr>
          <w:rFonts w:ascii="Times New Roman" w:hAnsi="Times New Roman" w:cs="Times New Roman"/>
          <w:sz w:val="24"/>
          <w:szCs w:val="24"/>
        </w:rPr>
        <w:t>B</w:t>
      </w:r>
      <w:r w:rsidR="00FE1E6E" w:rsidRPr="00CB570D">
        <w:rPr>
          <w:rFonts w:ascii="Times New Roman" w:hAnsi="Times New Roman" w:cs="Times New Roman"/>
          <w:sz w:val="24"/>
          <w:szCs w:val="24"/>
        </w:rPr>
        <w:t xml:space="preserve">orbónicas </w:t>
      </w:r>
      <w:r w:rsidR="00DD02B3" w:rsidRPr="00CB570D">
        <w:rPr>
          <w:rFonts w:ascii="Times New Roman" w:hAnsi="Times New Roman" w:cs="Times New Roman"/>
          <w:sz w:val="24"/>
          <w:szCs w:val="24"/>
        </w:rPr>
        <w:t>se buscó fortalecer el poder de la Corona en las colonias, sin proponérselo la reforma educativa permitió el ingreso de los ideale</w:t>
      </w:r>
      <w:r w:rsidR="00797DCC" w:rsidRPr="00CB570D">
        <w:rPr>
          <w:rFonts w:ascii="Times New Roman" w:hAnsi="Times New Roman" w:cs="Times New Roman"/>
          <w:sz w:val="24"/>
          <w:szCs w:val="24"/>
        </w:rPr>
        <w:t xml:space="preserve">s de </w:t>
      </w:r>
      <w:r w:rsidR="00F2090B">
        <w:rPr>
          <w:rFonts w:ascii="Times New Roman" w:hAnsi="Times New Roman" w:cs="Times New Roman"/>
          <w:sz w:val="24"/>
          <w:szCs w:val="24"/>
        </w:rPr>
        <w:t>i</w:t>
      </w:r>
      <w:r w:rsidR="00F2090B" w:rsidRPr="00CB570D">
        <w:rPr>
          <w:rFonts w:ascii="Times New Roman" w:hAnsi="Times New Roman" w:cs="Times New Roman"/>
          <w:sz w:val="24"/>
          <w:szCs w:val="24"/>
        </w:rPr>
        <w:t xml:space="preserve">gualdad </w:t>
      </w:r>
      <w:r w:rsidR="00797DCC" w:rsidRPr="00CB570D">
        <w:rPr>
          <w:rFonts w:ascii="Times New Roman" w:hAnsi="Times New Roman" w:cs="Times New Roman"/>
          <w:sz w:val="24"/>
          <w:szCs w:val="24"/>
        </w:rPr>
        <w:t xml:space="preserve">y </w:t>
      </w:r>
      <w:r w:rsidR="00F2090B">
        <w:rPr>
          <w:rFonts w:ascii="Times New Roman" w:hAnsi="Times New Roman" w:cs="Times New Roman"/>
          <w:sz w:val="24"/>
          <w:szCs w:val="24"/>
        </w:rPr>
        <w:t>l</w:t>
      </w:r>
      <w:r w:rsidR="00F2090B" w:rsidRPr="00CB570D">
        <w:rPr>
          <w:rFonts w:ascii="Times New Roman" w:hAnsi="Times New Roman" w:cs="Times New Roman"/>
          <w:sz w:val="24"/>
          <w:szCs w:val="24"/>
        </w:rPr>
        <w:t xml:space="preserve">ibertad </w:t>
      </w:r>
      <w:r w:rsidR="00797DCC" w:rsidRPr="00CB570D">
        <w:rPr>
          <w:rFonts w:ascii="Times New Roman" w:hAnsi="Times New Roman" w:cs="Times New Roman"/>
          <w:sz w:val="24"/>
          <w:szCs w:val="24"/>
        </w:rPr>
        <w:t>del pe</w:t>
      </w:r>
      <w:r w:rsidR="00DD02B3" w:rsidRPr="00CB570D">
        <w:rPr>
          <w:rFonts w:ascii="Times New Roman" w:hAnsi="Times New Roman" w:cs="Times New Roman"/>
          <w:sz w:val="24"/>
          <w:szCs w:val="24"/>
        </w:rPr>
        <w:t>nsamiento ilustrado</w:t>
      </w:r>
      <w:r w:rsidR="00FE1E6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518"/>
        <w:gridCol w:w="6460"/>
      </w:tblGrid>
      <w:tr w:rsidR="008F00B5" w:rsidRPr="00FC750D" w:rsidTr="005319C0">
        <w:tc>
          <w:tcPr>
            <w:tcW w:w="8978" w:type="dxa"/>
            <w:gridSpan w:val="2"/>
            <w:shd w:val="clear" w:color="auto" w:fill="000000" w:themeFill="text1"/>
          </w:tcPr>
          <w:p w:rsidR="008F00B5" w:rsidRPr="00FC750D" w:rsidRDefault="008F00B5" w:rsidP="005319C0">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Recuerda</w:t>
            </w:r>
          </w:p>
        </w:tc>
      </w:tr>
      <w:tr w:rsidR="008F00B5" w:rsidRPr="00FC750D" w:rsidTr="005319C0">
        <w:tc>
          <w:tcPr>
            <w:tcW w:w="2518" w:type="dxa"/>
          </w:tcPr>
          <w:p w:rsidR="008F00B5" w:rsidRPr="00FC750D" w:rsidRDefault="008F00B5" w:rsidP="005319C0">
            <w:pPr>
              <w:rPr>
                <w:rFonts w:ascii="Times New Roman" w:hAnsi="Times New Roman" w:cs="Times New Roman"/>
                <w:b/>
                <w:sz w:val="24"/>
                <w:szCs w:val="24"/>
              </w:rPr>
            </w:pPr>
            <w:r w:rsidRPr="00FC750D">
              <w:rPr>
                <w:rFonts w:ascii="Times New Roman" w:hAnsi="Times New Roman" w:cs="Times New Roman"/>
                <w:b/>
                <w:sz w:val="24"/>
                <w:szCs w:val="24"/>
              </w:rPr>
              <w:t>Contenido</w:t>
            </w:r>
          </w:p>
        </w:tc>
        <w:tc>
          <w:tcPr>
            <w:tcW w:w="6460" w:type="dxa"/>
          </w:tcPr>
          <w:p w:rsidR="008F00B5" w:rsidRPr="008F00B5" w:rsidRDefault="008F00B5" w:rsidP="00FE1E6E">
            <w:pPr>
              <w:rPr>
                <w:rFonts w:ascii="Times New Roman" w:hAnsi="Times New Roman" w:cs="Times New Roman"/>
                <w:sz w:val="24"/>
                <w:szCs w:val="24"/>
              </w:rPr>
            </w:pPr>
            <w:r w:rsidRPr="008F00B5">
              <w:rPr>
                <w:rFonts w:ascii="Times New Roman" w:hAnsi="Times New Roman" w:cs="Times New Roman"/>
                <w:sz w:val="24"/>
                <w:szCs w:val="24"/>
              </w:rPr>
              <w:t xml:space="preserve">Aunque la reforma educativa tuvo como fin que en las colonias se </w:t>
            </w:r>
            <w:r w:rsidR="00F2090B">
              <w:rPr>
                <w:rFonts w:ascii="Times New Roman" w:hAnsi="Times New Roman" w:cs="Times New Roman"/>
                <w:sz w:val="24"/>
                <w:szCs w:val="24"/>
              </w:rPr>
              <w:t>adelant</w:t>
            </w:r>
            <w:r w:rsidR="00F2090B" w:rsidRPr="008F00B5">
              <w:rPr>
                <w:rFonts w:ascii="Times New Roman" w:hAnsi="Times New Roman" w:cs="Times New Roman"/>
                <w:sz w:val="24"/>
                <w:szCs w:val="24"/>
              </w:rPr>
              <w:t xml:space="preserve">aran </w:t>
            </w:r>
            <w:r w:rsidRPr="008F00B5">
              <w:rPr>
                <w:rFonts w:ascii="Times New Roman" w:hAnsi="Times New Roman" w:cs="Times New Roman"/>
                <w:sz w:val="24"/>
                <w:szCs w:val="24"/>
              </w:rPr>
              <w:t xml:space="preserve">investigaciones y avances científicos para mejorar la productividad y la extracción de minerales, esta fue la vía que permitió el ingreso de los ideales de la </w:t>
            </w:r>
            <w:r w:rsidR="000A6B5E">
              <w:rPr>
                <w:rFonts w:ascii="Times New Roman" w:hAnsi="Times New Roman" w:cs="Times New Roman"/>
                <w:sz w:val="24"/>
                <w:szCs w:val="24"/>
              </w:rPr>
              <w:t>I</w:t>
            </w:r>
            <w:r w:rsidR="000A6B5E" w:rsidRPr="008F00B5">
              <w:rPr>
                <w:rFonts w:ascii="Times New Roman" w:hAnsi="Times New Roman" w:cs="Times New Roman"/>
                <w:sz w:val="24"/>
                <w:szCs w:val="24"/>
              </w:rPr>
              <w:t xml:space="preserve">lustración </w:t>
            </w:r>
            <w:r w:rsidRPr="008F00B5">
              <w:rPr>
                <w:rFonts w:ascii="Times New Roman" w:hAnsi="Times New Roman" w:cs="Times New Roman"/>
                <w:sz w:val="24"/>
                <w:szCs w:val="24"/>
              </w:rPr>
              <w:t xml:space="preserve">y de la Revolución </w:t>
            </w:r>
            <w:r w:rsidR="00FE1E6E">
              <w:rPr>
                <w:rFonts w:ascii="Times New Roman" w:hAnsi="Times New Roman" w:cs="Times New Roman"/>
                <w:sz w:val="24"/>
                <w:szCs w:val="24"/>
              </w:rPr>
              <w:t>F</w:t>
            </w:r>
            <w:r w:rsidR="00FE1E6E" w:rsidRPr="008F00B5">
              <w:rPr>
                <w:rFonts w:ascii="Times New Roman" w:hAnsi="Times New Roman" w:cs="Times New Roman"/>
                <w:sz w:val="24"/>
                <w:szCs w:val="24"/>
              </w:rPr>
              <w:t>rancesa</w:t>
            </w:r>
            <w:r w:rsidRPr="008F00B5">
              <w:rPr>
                <w:rFonts w:ascii="Times New Roman" w:hAnsi="Times New Roman" w:cs="Times New Roman"/>
                <w:sz w:val="24"/>
                <w:szCs w:val="24"/>
              </w:rPr>
              <w:t xml:space="preserve">. </w:t>
            </w:r>
            <w:r w:rsidR="000A6B5E">
              <w:rPr>
                <w:rFonts w:ascii="Times New Roman" w:hAnsi="Times New Roman" w:cs="Times New Roman"/>
                <w:sz w:val="24"/>
                <w:szCs w:val="24"/>
              </w:rPr>
              <w:t>Aquell</w:t>
            </w:r>
            <w:r w:rsidR="000A6B5E" w:rsidRPr="008F00B5">
              <w:rPr>
                <w:rFonts w:ascii="Times New Roman" w:hAnsi="Times New Roman" w:cs="Times New Roman"/>
                <w:sz w:val="24"/>
                <w:szCs w:val="24"/>
              </w:rPr>
              <w:t xml:space="preserve">os </w:t>
            </w:r>
            <w:r w:rsidRPr="008F00B5">
              <w:rPr>
                <w:rFonts w:ascii="Times New Roman" w:hAnsi="Times New Roman" w:cs="Times New Roman"/>
                <w:sz w:val="24"/>
                <w:szCs w:val="24"/>
              </w:rPr>
              <w:t xml:space="preserve">criollos que pudieron acceder a la educación universitaria y que desarrollaron su espíritu científico </w:t>
            </w:r>
            <w:r w:rsidR="00CA1A8C">
              <w:rPr>
                <w:rFonts w:ascii="Times New Roman" w:hAnsi="Times New Roman" w:cs="Times New Roman"/>
                <w:sz w:val="24"/>
                <w:szCs w:val="24"/>
              </w:rPr>
              <w:t>s</w:t>
            </w:r>
            <w:r w:rsidR="00CA1A8C" w:rsidRPr="008F00B5">
              <w:rPr>
                <w:rFonts w:ascii="Times New Roman" w:hAnsi="Times New Roman" w:cs="Times New Roman"/>
                <w:sz w:val="24"/>
                <w:szCs w:val="24"/>
              </w:rPr>
              <w:t>e</w:t>
            </w:r>
            <w:r w:rsidR="00CA1A8C">
              <w:rPr>
                <w:rFonts w:ascii="Times New Roman" w:hAnsi="Times New Roman" w:cs="Times New Roman"/>
                <w:sz w:val="24"/>
                <w:szCs w:val="24"/>
              </w:rPr>
              <w:t xml:space="preserve"> convirtie</w:t>
            </w:r>
            <w:r w:rsidR="00CA1A8C" w:rsidRPr="008F00B5">
              <w:rPr>
                <w:rFonts w:ascii="Times New Roman" w:hAnsi="Times New Roman" w:cs="Times New Roman"/>
                <w:sz w:val="24"/>
                <w:szCs w:val="24"/>
              </w:rPr>
              <w:t xml:space="preserve">ron </w:t>
            </w:r>
            <w:r w:rsidR="00CA1A8C">
              <w:rPr>
                <w:rFonts w:ascii="Times New Roman" w:hAnsi="Times New Roman" w:cs="Times New Roman"/>
                <w:sz w:val="24"/>
                <w:szCs w:val="24"/>
              </w:rPr>
              <w:t xml:space="preserve">en </w:t>
            </w:r>
            <w:r w:rsidRPr="008F00B5">
              <w:rPr>
                <w:rFonts w:ascii="Times New Roman" w:hAnsi="Times New Roman" w:cs="Times New Roman"/>
                <w:sz w:val="24"/>
                <w:szCs w:val="24"/>
              </w:rPr>
              <w:t xml:space="preserve">protagonistas </w:t>
            </w:r>
            <w:r w:rsidR="00CA1A8C">
              <w:rPr>
                <w:rFonts w:ascii="Times New Roman" w:hAnsi="Times New Roman" w:cs="Times New Roman"/>
                <w:sz w:val="24"/>
                <w:szCs w:val="24"/>
              </w:rPr>
              <w:t>de</w:t>
            </w:r>
            <w:r w:rsidR="00CA1A8C" w:rsidRPr="008F00B5">
              <w:rPr>
                <w:rFonts w:ascii="Times New Roman" w:hAnsi="Times New Roman" w:cs="Times New Roman"/>
                <w:sz w:val="24"/>
                <w:szCs w:val="24"/>
              </w:rPr>
              <w:t xml:space="preserve"> </w:t>
            </w:r>
            <w:r w:rsidRPr="008F00B5">
              <w:rPr>
                <w:rFonts w:ascii="Times New Roman" w:hAnsi="Times New Roman" w:cs="Times New Roman"/>
                <w:sz w:val="24"/>
                <w:szCs w:val="24"/>
              </w:rPr>
              <w:t>los procesos de independencia</w:t>
            </w:r>
            <w:r w:rsidR="00F2090B">
              <w:rPr>
                <w:rFonts w:ascii="Times New Roman" w:hAnsi="Times New Roman" w:cs="Times New Roman"/>
                <w:sz w:val="24"/>
                <w:szCs w:val="24"/>
              </w:rPr>
              <w:t>.</w:t>
            </w:r>
          </w:p>
        </w:tc>
      </w:tr>
    </w:tbl>
    <w:p w:rsidR="00D570B3" w:rsidRPr="00CB570D" w:rsidRDefault="00D570B3" w:rsidP="00D3031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2D39D0" w:rsidRPr="00BF192C" w:rsidTr="00333A82">
        <w:tc>
          <w:tcPr>
            <w:tcW w:w="9054" w:type="dxa"/>
            <w:gridSpan w:val="2"/>
            <w:shd w:val="clear" w:color="auto" w:fill="000000" w:themeFill="text1"/>
          </w:tcPr>
          <w:p w:rsidR="002D39D0" w:rsidRPr="00BF192C" w:rsidRDefault="002D39D0" w:rsidP="002D39D0">
            <w:pPr>
              <w:spacing w:before="2" w:after="2"/>
              <w:jc w:val="center"/>
              <w:rPr>
                <w:b/>
                <w:color w:val="000000" w:themeColor="text1"/>
              </w:rPr>
            </w:pPr>
            <w:r w:rsidRPr="00BF192C">
              <w:rPr>
                <w:b/>
                <w:color w:val="FFFFFF" w:themeColor="background1"/>
              </w:rPr>
              <w:t xml:space="preserve">Practica. Recurso </w:t>
            </w:r>
            <w:r>
              <w:rPr>
                <w:b/>
                <w:color w:val="FFFFFF" w:themeColor="background1"/>
              </w:rPr>
              <w:t>nuevo</w:t>
            </w:r>
          </w:p>
        </w:tc>
      </w:tr>
      <w:tr w:rsidR="002D39D0" w:rsidRPr="00BF192C" w:rsidTr="00333A82">
        <w:tc>
          <w:tcPr>
            <w:tcW w:w="2518" w:type="dxa"/>
          </w:tcPr>
          <w:p w:rsidR="002D39D0" w:rsidRPr="00BF192C" w:rsidRDefault="002D39D0" w:rsidP="00333A82">
            <w:pPr>
              <w:spacing w:before="2" w:after="2"/>
              <w:rPr>
                <w:b/>
                <w:color w:val="000000" w:themeColor="text1"/>
              </w:rPr>
            </w:pPr>
            <w:r w:rsidRPr="00BF192C">
              <w:rPr>
                <w:b/>
                <w:color w:val="000000" w:themeColor="text1"/>
              </w:rPr>
              <w:t>Código</w:t>
            </w:r>
          </w:p>
        </w:tc>
        <w:tc>
          <w:tcPr>
            <w:tcW w:w="6536" w:type="dxa"/>
          </w:tcPr>
          <w:p w:rsidR="002D39D0" w:rsidRPr="00BF192C" w:rsidRDefault="002D39D0" w:rsidP="002D39D0">
            <w:pPr>
              <w:spacing w:before="2" w:after="2"/>
              <w:rPr>
                <w:b/>
                <w:color w:val="000000" w:themeColor="text1"/>
              </w:rPr>
            </w:pPr>
            <w:r w:rsidRPr="00BF192C">
              <w:rPr>
                <w:color w:val="000000" w:themeColor="text1"/>
              </w:rPr>
              <w:t>CS_0</w:t>
            </w:r>
            <w:r>
              <w:rPr>
                <w:color w:val="000000" w:themeColor="text1"/>
              </w:rPr>
              <w:t>8</w:t>
            </w:r>
            <w:r w:rsidRPr="00BF192C">
              <w:rPr>
                <w:color w:val="000000" w:themeColor="text1"/>
              </w:rPr>
              <w:t>_0</w:t>
            </w:r>
            <w:r>
              <w:rPr>
                <w:color w:val="000000" w:themeColor="text1"/>
              </w:rPr>
              <w:t>2</w:t>
            </w:r>
            <w:r w:rsidRPr="00BF192C">
              <w:rPr>
                <w:color w:val="000000" w:themeColor="text1"/>
              </w:rPr>
              <w:t>_REC</w:t>
            </w:r>
            <w:r>
              <w:rPr>
                <w:color w:val="000000" w:themeColor="text1"/>
              </w:rPr>
              <w:t>3</w:t>
            </w:r>
            <w:r w:rsidRPr="00BF192C">
              <w:rPr>
                <w:color w:val="000000" w:themeColor="text1"/>
              </w:rPr>
              <w:t>0</w:t>
            </w:r>
          </w:p>
        </w:tc>
      </w:tr>
      <w:tr w:rsidR="002D39D0" w:rsidRPr="00BF192C" w:rsidTr="00333A82">
        <w:tc>
          <w:tcPr>
            <w:tcW w:w="2518" w:type="dxa"/>
          </w:tcPr>
          <w:p w:rsidR="002D39D0" w:rsidRPr="00BF192C" w:rsidRDefault="002D39D0" w:rsidP="00333A82">
            <w:pPr>
              <w:spacing w:before="2" w:after="2"/>
              <w:rPr>
                <w:b/>
                <w:color w:val="000000" w:themeColor="text1"/>
              </w:rPr>
            </w:pPr>
            <w:r w:rsidRPr="00BF192C">
              <w:rPr>
                <w:b/>
                <w:color w:val="000000" w:themeColor="text1"/>
              </w:rPr>
              <w:t>Título</w:t>
            </w:r>
          </w:p>
        </w:tc>
        <w:tc>
          <w:tcPr>
            <w:tcW w:w="6536" w:type="dxa"/>
          </w:tcPr>
          <w:p w:rsidR="002D39D0" w:rsidRPr="002D39D0" w:rsidRDefault="002D39D0" w:rsidP="00333A82">
            <w:pPr>
              <w:spacing w:before="2" w:after="2"/>
              <w:rPr>
                <w:color w:val="000000" w:themeColor="text1"/>
              </w:rPr>
            </w:pPr>
            <w:r w:rsidRPr="002D39D0">
              <w:rPr>
                <w:color w:val="000000" w:themeColor="text1"/>
              </w:rPr>
              <w:t xml:space="preserve"> </w:t>
            </w:r>
            <w:r w:rsidRPr="002D39D0">
              <w:rPr>
                <w:bCs/>
              </w:rPr>
              <w:t>Refuerza tu aprendizaje: las rebeliones del siglo XVIII</w:t>
            </w:r>
          </w:p>
        </w:tc>
      </w:tr>
      <w:tr w:rsidR="002D39D0" w:rsidRPr="00BF192C" w:rsidTr="00333A82">
        <w:tc>
          <w:tcPr>
            <w:tcW w:w="2518" w:type="dxa"/>
          </w:tcPr>
          <w:p w:rsidR="002D39D0" w:rsidRPr="00BF192C" w:rsidRDefault="002D39D0" w:rsidP="00333A82">
            <w:pPr>
              <w:spacing w:before="2" w:after="2"/>
              <w:rPr>
                <w:b/>
                <w:color w:val="000000" w:themeColor="text1"/>
              </w:rPr>
            </w:pPr>
            <w:r w:rsidRPr="00BF192C">
              <w:rPr>
                <w:b/>
                <w:color w:val="000000" w:themeColor="text1"/>
              </w:rPr>
              <w:t>Descripción</w:t>
            </w:r>
          </w:p>
        </w:tc>
        <w:tc>
          <w:tcPr>
            <w:tcW w:w="6536" w:type="dxa"/>
          </w:tcPr>
          <w:p w:rsidR="002D39D0" w:rsidRPr="002D39D0" w:rsidRDefault="002D39D0" w:rsidP="002D39D0">
            <w:pPr>
              <w:spacing w:before="2" w:after="2"/>
              <w:rPr>
                <w:color w:val="000000" w:themeColor="text1"/>
              </w:rPr>
            </w:pPr>
            <w:r w:rsidRPr="002D39D0">
              <w:rPr>
                <w:color w:val="000000" w:themeColor="text1"/>
              </w:rPr>
              <w:t xml:space="preserve">  </w:t>
            </w:r>
            <w:r w:rsidRPr="002D39D0">
              <w:rPr>
                <w:lang w:val="es-ES_tradnl"/>
              </w:rPr>
              <w:t>Actividad sobre las rebeliones del siglo XVIII</w:t>
            </w:r>
          </w:p>
        </w:tc>
      </w:tr>
    </w:tbl>
    <w:p w:rsidR="00B549B4" w:rsidRDefault="00B549B4" w:rsidP="00B549B4">
      <w:pPr>
        <w:rPr>
          <w:rFonts w:ascii="Times New Roman" w:hAnsi="Times New Roman" w:cs="Times New Roman"/>
          <w:b/>
          <w:sz w:val="24"/>
          <w:szCs w:val="24"/>
        </w:rPr>
      </w:pPr>
    </w:p>
    <w:p w:rsidR="005F50FF" w:rsidRPr="00CB570D" w:rsidRDefault="005F50FF" w:rsidP="00B549B4">
      <w:pPr>
        <w:rPr>
          <w:rFonts w:ascii="Times New Roman" w:hAnsi="Times New Roman" w:cs="Times New Roman"/>
          <w:b/>
          <w:sz w:val="24"/>
          <w:szCs w:val="24"/>
        </w:rPr>
      </w:pPr>
    </w:p>
    <w:p w:rsidR="00B549B4" w:rsidRPr="00CB570D" w:rsidRDefault="00B549B4" w:rsidP="00B549B4">
      <w:pPr>
        <w:rPr>
          <w:rFonts w:ascii="Times New Roman" w:hAnsi="Times New Roman" w:cs="Times New Roman"/>
          <w:b/>
          <w:sz w:val="24"/>
          <w:szCs w:val="24"/>
        </w:rPr>
      </w:pPr>
      <w:r w:rsidRPr="00CB570D">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2</w:t>
      </w:r>
      <w:r w:rsidRPr="00CB570D">
        <w:rPr>
          <w:rFonts w:ascii="Times New Roman" w:hAnsi="Times New Roman" w:cs="Times New Roman"/>
          <w:sz w:val="24"/>
          <w:szCs w:val="24"/>
          <w:highlight w:val="yellow"/>
        </w:rPr>
        <w:t>]</w:t>
      </w:r>
      <w:r w:rsidRPr="00CB570D">
        <w:rPr>
          <w:rFonts w:ascii="Times New Roman" w:hAnsi="Times New Roman" w:cs="Times New Roman"/>
          <w:sz w:val="24"/>
          <w:szCs w:val="24"/>
        </w:rPr>
        <w:t xml:space="preserve"> </w:t>
      </w:r>
      <w:r w:rsidRPr="00CB570D">
        <w:rPr>
          <w:rFonts w:ascii="Times New Roman" w:hAnsi="Times New Roman" w:cs="Times New Roman"/>
          <w:b/>
          <w:sz w:val="24"/>
          <w:szCs w:val="24"/>
        </w:rPr>
        <w:t xml:space="preserve">1.2 La Revolución </w:t>
      </w:r>
      <w:r w:rsidR="001E185E">
        <w:rPr>
          <w:rFonts w:ascii="Times New Roman" w:hAnsi="Times New Roman" w:cs="Times New Roman"/>
          <w:b/>
          <w:sz w:val="24"/>
          <w:szCs w:val="24"/>
        </w:rPr>
        <w:t>F</w:t>
      </w:r>
      <w:r w:rsidR="001E185E" w:rsidRPr="00CB570D">
        <w:rPr>
          <w:rFonts w:ascii="Times New Roman" w:hAnsi="Times New Roman" w:cs="Times New Roman"/>
          <w:b/>
          <w:sz w:val="24"/>
          <w:szCs w:val="24"/>
        </w:rPr>
        <w:t xml:space="preserve">rancesa </w:t>
      </w:r>
      <w:r w:rsidRPr="00CB570D">
        <w:rPr>
          <w:rFonts w:ascii="Times New Roman" w:hAnsi="Times New Roman" w:cs="Times New Roman"/>
          <w:b/>
          <w:sz w:val="24"/>
          <w:szCs w:val="24"/>
        </w:rPr>
        <w:t>y la independencia de Estados Unidos</w:t>
      </w:r>
    </w:p>
    <w:p w:rsidR="00B549B4" w:rsidRPr="00B549B4" w:rsidRDefault="001D05B1" w:rsidP="00B549B4">
      <w:pPr>
        <w:rPr>
          <w:rFonts w:ascii="Times New Roman" w:hAnsi="Times New Roman" w:cs="Times New Roman"/>
          <w:sz w:val="24"/>
          <w:szCs w:val="24"/>
        </w:rPr>
      </w:pPr>
      <w:r w:rsidRPr="00CB570D">
        <w:rPr>
          <w:rFonts w:ascii="Times New Roman" w:hAnsi="Times New Roman" w:cs="Times New Roman"/>
          <w:sz w:val="24"/>
          <w:szCs w:val="24"/>
        </w:rPr>
        <w:t xml:space="preserve">A las </w:t>
      </w:r>
      <w:r w:rsidR="00994A4E" w:rsidRPr="00CB570D">
        <w:rPr>
          <w:rFonts w:ascii="Times New Roman" w:hAnsi="Times New Roman" w:cs="Times New Roman"/>
          <w:sz w:val="24"/>
          <w:szCs w:val="24"/>
        </w:rPr>
        <w:t xml:space="preserve">rebeliones </w:t>
      </w:r>
      <w:r w:rsidR="005036CA" w:rsidRPr="00CB570D">
        <w:rPr>
          <w:rFonts w:ascii="Times New Roman" w:hAnsi="Times New Roman" w:cs="Times New Roman"/>
          <w:sz w:val="24"/>
          <w:szCs w:val="24"/>
        </w:rPr>
        <w:t>que ocurriero</w:t>
      </w:r>
      <w:r w:rsidRPr="00CB570D">
        <w:rPr>
          <w:rFonts w:ascii="Times New Roman" w:hAnsi="Times New Roman" w:cs="Times New Roman"/>
          <w:sz w:val="24"/>
          <w:szCs w:val="24"/>
        </w:rPr>
        <w:t xml:space="preserve">n </w:t>
      </w:r>
      <w:r w:rsidR="00994A4E" w:rsidRPr="00CB570D">
        <w:rPr>
          <w:rFonts w:ascii="Times New Roman" w:hAnsi="Times New Roman" w:cs="Times New Roman"/>
          <w:sz w:val="24"/>
          <w:szCs w:val="24"/>
        </w:rPr>
        <w:t>en disti</w:t>
      </w:r>
      <w:r w:rsidR="005036CA" w:rsidRPr="00CB570D">
        <w:rPr>
          <w:rFonts w:ascii="Times New Roman" w:hAnsi="Times New Roman" w:cs="Times New Roman"/>
          <w:sz w:val="24"/>
          <w:szCs w:val="24"/>
        </w:rPr>
        <w:t>n</w:t>
      </w:r>
      <w:r w:rsidR="00994A4E" w:rsidRPr="00CB570D">
        <w:rPr>
          <w:rFonts w:ascii="Times New Roman" w:hAnsi="Times New Roman" w:cs="Times New Roman"/>
          <w:sz w:val="24"/>
          <w:szCs w:val="24"/>
        </w:rPr>
        <w:t xml:space="preserve">tos rincones del continente </w:t>
      </w:r>
      <w:r w:rsidRPr="00CB570D">
        <w:rPr>
          <w:rFonts w:ascii="Times New Roman" w:hAnsi="Times New Roman" w:cs="Times New Roman"/>
          <w:sz w:val="24"/>
          <w:szCs w:val="24"/>
        </w:rPr>
        <w:t xml:space="preserve">a mediados </w:t>
      </w:r>
      <w:r w:rsidR="00D97B69" w:rsidRPr="00CB570D">
        <w:rPr>
          <w:rFonts w:ascii="Times New Roman" w:hAnsi="Times New Roman" w:cs="Times New Roman"/>
          <w:sz w:val="24"/>
          <w:szCs w:val="24"/>
        </w:rPr>
        <w:t xml:space="preserve">del siglo </w:t>
      </w:r>
      <w:r w:rsidR="005036CA" w:rsidRPr="00CB570D">
        <w:rPr>
          <w:rFonts w:ascii="Times New Roman" w:hAnsi="Times New Roman" w:cs="Times New Roman"/>
          <w:sz w:val="24"/>
          <w:szCs w:val="24"/>
        </w:rPr>
        <w:t>VIII, se sumó la i</w:t>
      </w:r>
      <w:r w:rsidRPr="00CB570D">
        <w:rPr>
          <w:rFonts w:ascii="Times New Roman" w:hAnsi="Times New Roman" w:cs="Times New Roman"/>
          <w:sz w:val="24"/>
          <w:szCs w:val="24"/>
        </w:rPr>
        <w:t>ndepende</w:t>
      </w:r>
      <w:r w:rsidR="005036CA" w:rsidRPr="00CB570D">
        <w:rPr>
          <w:rFonts w:ascii="Times New Roman" w:hAnsi="Times New Roman" w:cs="Times New Roman"/>
          <w:sz w:val="24"/>
          <w:szCs w:val="24"/>
        </w:rPr>
        <w:t>n</w:t>
      </w:r>
      <w:r w:rsidRPr="00CB570D">
        <w:rPr>
          <w:rFonts w:ascii="Times New Roman" w:hAnsi="Times New Roman" w:cs="Times New Roman"/>
          <w:sz w:val="24"/>
          <w:szCs w:val="24"/>
        </w:rPr>
        <w:t xml:space="preserve">cia de las trece colonias británicas (1776) y </w:t>
      </w:r>
      <w:r w:rsidR="00D97B69" w:rsidRPr="00CB570D">
        <w:rPr>
          <w:rFonts w:ascii="Times New Roman" w:hAnsi="Times New Roman" w:cs="Times New Roman"/>
          <w:sz w:val="24"/>
          <w:szCs w:val="24"/>
        </w:rPr>
        <w:t xml:space="preserve">el triunfo de la Revolución </w:t>
      </w:r>
      <w:r w:rsidR="001E185E">
        <w:rPr>
          <w:rFonts w:ascii="Times New Roman" w:hAnsi="Times New Roman" w:cs="Times New Roman"/>
          <w:sz w:val="24"/>
          <w:szCs w:val="24"/>
        </w:rPr>
        <w:t>F</w:t>
      </w:r>
      <w:r w:rsidR="001E185E" w:rsidRPr="00CB570D">
        <w:rPr>
          <w:rFonts w:ascii="Times New Roman" w:hAnsi="Times New Roman" w:cs="Times New Roman"/>
          <w:sz w:val="24"/>
          <w:szCs w:val="24"/>
        </w:rPr>
        <w:t xml:space="preserve">rancesa </w:t>
      </w:r>
      <w:r w:rsidR="00D97B69" w:rsidRPr="00CB570D">
        <w:rPr>
          <w:rFonts w:ascii="Times New Roman" w:hAnsi="Times New Roman" w:cs="Times New Roman"/>
          <w:sz w:val="24"/>
          <w:szCs w:val="24"/>
        </w:rPr>
        <w:t>(1789)</w:t>
      </w:r>
      <w:r w:rsidR="00B23E02" w:rsidRPr="00CB570D">
        <w:rPr>
          <w:rFonts w:ascii="Times New Roman" w:hAnsi="Times New Roman" w:cs="Times New Roman"/>
          <w:sz w:val="24"/>
          <w:szCs w:val="24"/>
        </w:rPr>
        <w:t xml:space="preserve">. Los ideales de </w:t>
      </w:r>
      <w:r w:rsidR="00857FA6">
        <w:rPr>
          <w:rFonts w:ascii="Times New Roman" w:hAnsi="Times New Roman" w:cs="Times New Roman"/>
          <w:sz w:val="24"/>
          <w:szCs w:val="24"/>
        </w:rPr>
        <w:t>l</w:t>
      </w:r>
      <w:r w:rsidR="00857FA6" w:rsidRPr="00CB570D">
        <w:rPr>
          <w:rFonts w:ascii="Times New Roman" w:hAnsi="Times New Roman" w:cs="Times New Roman"/>
          <w:sz w:val="24"/>
          <w:szCs w:val="24"/>
        </w:rPr>
        <w:t xml:space="preserve">ibertad </w:t>
      </w:r>
      <w:r w:rsidR="00B23E02" w:rsidRPr="00CB570D">
        <w:rPr>
          <w:rFonts w:ascii="Times New Roman" w:hAnsi="Times New Roman" w:cs="Times New Roman"/>
          <w:sz w:val="24"/>
          <w:szCs w:val="24"/>
        </w:rPr>
        <w:t xml:space="preserve">e </w:t>
      </w:r>
      <w:r w:rsidR="00857FA6">
        <w:rPr>
          <w:rFonts w:ascii="Times New Roman" w:hAnsi="Times New Roman" w:cs="Times New Roman"/>
          <w:sz w:val="24"/>
          <w:szCs w:val="24"/>
        </w:rPr>
        <w:t>i</w:t>
      </w:r>
      <w:r w:rsidR="00857FA6" w:rsidRPr="00CB570D">
        <w:rPr>
          <w:rFonts w:ascii="Times New Roman" w:hAnsi="Times New Roman" w:cs="Times New Roman"/>
          <w:sz w:val="24"/>
          <w:szCs w:val="24"/>
        </w:rPr>
        <w:t xml:space="preserve">gualdad </w:t>
      </w:r>
      <w:r w:rsidR="00D97B69" w:rsidRPr="00CB570D">
        <w:rPr>
          <w:rFonts w:ascii="Times New Roman" w:hAnsi="Times New Roman" w:cs="Times New Roman"/>
          <w:sz w:val="24"/>
          <w:szCs w:val="24"/>
        </w:rPr>
        <w:t xml:space="preserve">de la revolución </w:t>
      </w:r>
      <w:r w:rsidR="00B23E02" w:rsidRPr="00CB570D">
        <w:rPr>
          <w:rFonts w:ascii="Times New Roman" w:hAnsi="Times New Roman" w:cs="Times New Roman"/>
          <w:sz w:val="24"/>
          <w:szCs w:val="24"/>
        </w:rPr>
        <w:t>fueron ta</w:t>
      </w:r>
      <w:r w:rsidR="00742550" w:rsidRPr="00CB570D">
        <w:rPr>
          <w:rFonts w:ascii="Times New Roman" w:hAnsi="Times New Roman" w:cs="Times New Roman"/>
          <w:sz w:val="24"/>
          <w:szCs w:val="24"/>
        </w:rPr>
        <w:t xml:space="preserve">mbién asumidos por los criollos, </w:t>
      </w:r>
      <w:r w:rsidR="00B01010">
        <w:rPr>
          <w:rFonts w:ascii="Times New Roman" w:hAnsi="Times New Roman" w:cs="Times New Roman"/>
          <w:sz w:val="24"/>
          <w:szCs w:val="24"/>
        </w:rPr>
        <w:t xml:space="preserve">y según sus particularidades y condiciones, por los </w:t>
      </w:r>
      <w:r w:rsidR="00742550" w:rsidRPr="00CB570D">
        <w:rPr>
          <w:rFonts w:ascii="Times New Roman" w:hAnsi="Times New Roman" w:cs="Times New Roman"/>
          <w:sz w:val="24"/>
          <w:szCs w:val="24"/>
        </w:rPr>
        <w:t xml:space="preserve">mestizos, negros, mulatos e indios de </w:t>
      </w:r>
      <w:r w:rsidR="00B23E02" w:rsidRPr="00CB570D">
        <w:rPr>
          <w:rFonts w:ascii="Times New Roman" w:hAnsi="Times New Roman" w:cs="Times New Roman"/>
          <w:sz w:val="24"/>
          <w:szCs w:val="24"/>
        </w:rPr>
        <w:t xml:space="preserve">las colonias. </w:t>
      </w:r>
      <w:r w:rsidR="00D97B69" w:rsidRPr="00CB570D">
        <w:rPr>
          <w:rFonts w:ascii="Times New Roman" w:hAnsi="Times New Roman" w:cs="Times New Roman"/>
          <w:sz w:val="24"/>
          <w:szCs w:val="24"/>
        </w:rPr>
        <w:t>A raíz de ello, e</w:t>
      </w:r>
      <w:r w:rsidR="00B23E02" w:rsidRPr="00CB570D">
        <w:rPr>
          <w:rFonts w:ascii="Times New Roman" w:hAnsi="Times New Roman" w:cs="Times New Roman"/>
          <w:sz w:val="24"/>
          <w:szCs w:val="24"/>
        </w:rPr>
        <w:t>l continente se debat</w:t>
      </w:r>
      <w:r w:rsidR="00D97B69" w:rsidRPr="00CB570D">
        <w:rPr>
          <w:rFonts w:ascii="Times New Roman" w:hAnsi="Times New Roman" w:cs="Times New Roman"/>
          <w:sz w:val="24"/>
          <w:szCs w:val="24"/>
        </w:rPr>
        <w:t>ió</w:t>
      </w:r>
      <w:r w:rsidR="00B23E02" w:rsidRPr="00CB570D">
        <w:rPr>
          <w:rFonts w:ascii="Times New Roman" w:hAnsi="Times New Roman" w:cs="Times New Roman"/>
          <w:sz w:val="24"/>
          <w:szCs w:val="24"/>
        </w:rPr>
        <w:t xml:space="preserve"> entre el contro</w:t>
      </w:r>
      <w:r w:rsidR="00D97B69" w:rsidRPr="00CB570D">
        <w:rPr>
          <w:rFonts w:ascii="Times New Roman" w:hAnsi="Times New Roman" w:cs="Times New Roman"/>
          <w:sz w:val="24"/>
          <w:szCs w:val="24"/>
        </w:rPr>
        <w:t>l</w:t>
      </w:r>
      <w:r w:rsidR="00B23E02" w:rsidRPr="00CB570D">
        <w:rPr>
          <w:rFonts w:ascii="Times New Roman" w:hAnsi="Times New Roman" w:cs="Times New Roman"/>
          <w:sz w:val="24"/>
          <w:szCs w:val="24"/>
        </w:rPr>
        <w:t xml:space="preserve"> que quería ejercer la Corona española, por medio de las </w:t>
      </w:r>
      <w:r w:rsidR="006476B3">
        <w:rPr>
          <w:rFonts w:ascii="Times New Roman" w:hAnsi="Times New Roman" w:cs="Times New Roman"/>
          <w:sz w:val="24"/>
          <w:szCs w:val="24"/>
        </w:rPr>
        <w:t>R</w:t>
      </w:r>
      <w:r w:rsidR="006476B3" w:rsidRPr="00CB570D">
        <w:rPr>
          <w:rFonts w:ascii="Times New Roman" w:hAnsi="Times New Roman" w:cs="Times New Roman"/>
          <w:sz w:val="24"/>
          <w:szCs w:val="24"/>
        </w:rPr>
        <w:t xml:space="preserve">eformas </w:t>
      </w:r>
      <w:r w:rsidR="006476B3">
        <w:rPr>
          <w:rFonts w:ascii="Times New Roman" w:hAnsi="Times New Roman" w:cs="Times New Roman"/>
          <w:sz w:val="24"/>
          <w:szCs w:val="24"/>
        </w:rPr>
        <w:t>B</w:t>
      </w:r>
      <w:r w:rsidR="006476B3" w:rsidRPr="00CB570D">
        <w:rPr>
          <w:rFonts w:ascii="Times New Roman" w:hAnsi="Times New Roman" w:cs="Times New Roman"/>
          <w:sz w:val="24"/>
          <w:szCs w:val="24"/>
        </w:rPr>
        <w:t>orbónicas</w:t>
      </w:r>
      <w:r w:rsidR="00D97B69" w:rsidRPr="00CB570D">
        <w:rPr>
          <w:rFonts w:ascii="Times New Roman" w:hAnsi="Times New Roman" w:cs="Times New Roman"/>
          <w:sz w:val="24"/>
          <w:szCs w:val="24"/>
        </w:rPr>
        <w:t>,</w:t>
      </w:r>
      <w:r w:rsidR="00B23E02" w:rsidRPr="00CB570D">
        <w:rPr>
          <w:rFonts w:ascii="Times New Roman" w:hAnsi="Times New Roman" w:cs="Times New Roman"/>
          <w:sz w:val="24"/>
          <w:szCs w:val="24"/>
        </w:rPr>
        <w:t xml:space="preserve"> y el avance de ideas que reivind</w:t>
      </w:r>
      <w:r w:rsidR="00B549B4">
        <w:rPr>
          <w:rFonts w:ascii="Times New Roman" w:hAnsi="Times New Roman" w:cs="Times New Roman"/>
          <w:sz w:val="24"/>
          <w:szCs w:val="24"/>
        </w:rPr>
        <w:t xml:space="preserve">icaban la razón y el progreso. </w:t>
      </w:r>
    </w:p>
    <w:p w:rsidR="00B549B4" w:rsidRPr="00CB570D" w:rsidRDefault="00B549B4" w:rsidP="00B549B4">
      <w:pPr>
        <w:rPr>
          <w:rFonts w:ascii="Times New Roman" w:hAnsi="Times New Roman" w:cs="Times New Roman"/>
          <w:b/>
          <w:sz w:val="24"/>
          <w:szCs w:val="24"/>
        </w:rPr>
      </w:pPr>
      <w:r w:rsidRPr="00CB570D">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2</w:t>
      </w:r>
      <w:r w:rsidRPr="00CB570D">
        <w:rPr>
          <w:rFonts w:ascii="Times New Roman" w:hAnsi="Times New Roman" w:cs="Times New Roman"/>
          <w:sz w:val="24"/>
          <w:szCs w:val="24"/>
          <w:highlight w:val="yellow"/>
        </w:rPr>
        <w:t>]</w:t>
      </w:r>
      <w:r w:rsidRPr="00CB570D">
        <w:rPr>
          <w:rFonts w:ascii="Times New Roman" w:hAnsi="Times New Roman" w:cs="Times New Roman"/>
          <w:sz w:val="24"/>
          <w:szCs w:val="24"/>
        </w:rPr>
        <w:t xml:space="preserve"> </w:t>
      </w:r>
      <w:r w:rsidRPr="00CB570D">
        <w:rPr>
          <w:rFonts w:ascii="Times New Roman" w:hAnsi="Times New Roman" w:cs="Times New Roman"/>
          <w:b/>
          <w:sz w:val="24"/>
          <w:szCs w:val="24"/>
        </w:rPr>
        <w:t>1.3 Las invasiones napoleónicas</w:t>
      </w:r>
    </w:p>
    <w:p w:rsidR="00DF0156" w:rsidRPr="00CB570D" w:rsidRDefault="00F221B8" w:rsidP="00DF0156">
      <w:pPr>
        <w:rPr>
          <w:rFonts w:ascii="Times New Roman" w:eastAsia="Times New Roman" w:hAnsi="Times New Roman" w:cs="Times New Roman"/>
          <w:sz w:val="24"/>
          <w:szCs w:val="24"/>
          <w:lang w:val="es-ES" w:eastAsia="es-CO"/>
        </w:rPr>
      </w:pPr>
      <w:r w:rsidRPr="00CB570D">
        <w:rPr>
          <w:rFonts w:ascii="Times New Roman" w:hAnsi="Times New Roman" w:cs="Times New Roman"/>
          <w:sz w:val="24"/>
          <w:szCs w:val="24"/>
        </w:rPr>
        <w:t xml:space="preserve">En 1808, la noticia de la </w:t>
      </w:r>
      <w:r w:rsidRPr="00250134">
        <w:rPr>
          <w:rFonts w:ascii="Times New Roman" w:hAnsi="Times New Roman" w:cs="Times New Roman"/>
          <w:b/>
          <w:sz w:val="24"/>
          <w:szCs w:val="24"/>
        </w:rPr>
        <w:t>invasión</w:t>
      </w:r>
      <w:r w:rsidRPr="00CB570D">
        <w:rPr>
          <w:rFonts w:ascii="Times New Roman" w:hAnsi="Times New Roman" w:cs="Times New Roman"/>
          <w:sz w:val="24"/>
          <w:szCs w:val="24"/>
        </w:rPr>
        <w:t xml:space="preserve"> de </w:t>
      </w:r>
      <w:r w:rsidRPr="00250134">
        <w:rPr>
          <w:rFonts w:ascii="Times New Roman" w:hAnsi="Times New Roman" w:cs="Times New Roman"/>
          <w:b/>
          <w:sz w:val="24"/>
          <w:szCs w:val="24"/>
        </w:rPr>
        <w:t>Napoleón Bonaparte</w:t>
      </w:r>
      <w:r w:rsidRPr="00CB570D">
        <w:rPr>
          <w:rFonts w:ascii="Times New Roman" w:hAnsi="Times New Roman" w:cs="Times New Roman"/>
          <w:sz w:val="24"/>
          <w:szCs w:val="24"/>
        </w:rPr>
        <w:t xml:space="preserve"> a España</w:t>
      </w:r>
      <w:r w:rsidR="0026353E" w:rsidRPr="0026353E">
        <w:rPr>
          <w:rFonts w:ascii="Times New Roman" w:hAnsi="Times New Roman" w:cs="Times New Roman"/>
          <w:sz w:val="24"/>
          <w:szCs w:val="24"/>
        </w:rPr>
        <w:t xml:space="preserve"> </w:t>
      </w:r>
      <w:r w:rsidR="0026353E">
        <w:rPr>
          <w:rFonts w:ascii="Times New Roman" w:hAnsi="Times New Roman" w:cs="Times New Roman"/>
          <w:sz w:val="24"/>
          <w:szCs w:val="24"/>
        </w:rPr>
        <w:t xml:space="preserve">se difundió en </w:t>
      </w:r>
      <w:r w:rsidR="0026353E" w:rsidRPr="00CB570D">
        <w:rPr>
          <w:rFonts w:ascii="Times New Roman" w:hAnsi="Times New Roman" w:cs="Times New Roman"/>
          <w:sz w:val="24"/>
          <w:szCs w:val="24"/>
        </w:rPr>
        <w:t>las colonias americanas</w:t>
      </w:r>
      <w:r w:rsidRPr="00CB570D">
        <w:rPr>
          <w:rFonts w:ascii="Times New Roman" w:hAnsi="Times New Roman" w:cs="Times New Roman"/>
          <w:sz w:val="24"/>
          <w:szCs w:val="24"/>
        </w:rPr>
        <w:t xml:space="preserve">. </w:t>
      </w:r>
      <w:r w:rsidR="0026353E">
        <w:rPr>
          <w:rFonts w:ascii="Times New Roman" w:hAnsi="Times New Roman" w:cs="Times New Roman"/>
          <w:sz w:val="24"/>
          <w:szCs w:val="24"/>
        </w:rPr>
        <w:t xml:space="preserve"> Como</w:t>
      </w:r>
      <w:r w:rsidR="0026353E">
        <w:rPr>
          <w:rFonts w:ascii="Times New Roman" w:eastAsia="Times New Roman" w:hAnsi="Times New Roman" w:cs="Times New Roman"/>
          <w:sz w:val="24"/>
          <w:szCs w:val="24"/>
          <w:lang w:eastAsia="es-CO"/>
        </w:rPr>
        <w:t xml:space="preserve"> </w:t>
      </w:r>
      <w:r w:rsidRPr="00CB570D">
        <w:rPr>
          <w:rFonts w:ascii="Times New Roman" w:eastAsia="Times New Roman" w:hAnsi="Times New Roman" w:cs="Times New Roman"/>
          <w:sz w:val="24"/>
          <w:szCs w:val="24"/>
          <w:lang w:val="es-ES" w:eastAsia="es-CO"/>
        </w:rPr>
        <w:t xml:space="preserve">Napoleón </w:t>
      </w:r>
      <w:r w:rsidR="0026353E" w:rsidRPr="00CB570D">
        <w:rPr>
          <w:rFonts w:ascii="Times New Roman" w:eastAsia="Times New Roman" w:hAnsi="Times New Roman" w:cs="Times New Roman"/>
          <w:sz w:val="24"/>
          <w:szCs w:val="24"/>
          <w:lang w:val="es-ES" w:eastAsia="es-CO"/>
        </w:rPr>
        <w:t>busc</w:t>
      </w:r>
      <w:r w:rsidR="0026353E">
        <w:rPr>
          <w:rFonts w:ascii="Times New Roman" w:eastAsia="Times New Roman" w:hAnsi="Times New Roman" w:cs="Times New Roman"/>
          <w:sz w:val="24"/>
          <w:szCs w:val="24"/>
          <w:lang w:val="es-ES" w:eastAsia="es-CO"/>
        </w:rPr>
        <w:t>aba</w:t>
      </w:r>
      <w:r w:rsidR="0026353E" w:rsidRPr="00CB570D">
        <w:rPr>
          <w:rFonts w:ascii="Times New Roman" w:eastAsia="Times New Roman" w:hAnsi="Times New Roman" w:cs="Times New Roman"/>
          <w:sz w:val="24"/>
          <w:szCs w:val="24"/>
          <w:lang w:val="es-ES" w:eastAsia="es-CO"/>
        </w:rPr>
        <w:t xml:space="preserve"> </w:t>
      </w:r>
      <w:r w:rsidRPr="00CB570D">
        <w:rPr>
          <w:rFonts w:ascii="Times New Roman" w:eastAsia="Times New Roman" w:hAnsi="Times New Roman" w:cs="Times New Roman"/>
          <w:sz w:val="24"/>
          <w:szCs w:val="24"/>
          <w:lang w:val="es-ES" w:eastAsia="es-CO"/>
        </w:rPr>
        <w:t>h</w:t>
      </w:r>
      <w:r w:rsidR="00DD02B3" w:rsidRPr="00CB570D">
        <w:rPr>
          <w:rFonts w:ascii="Times New Roman" w:eastAsia="Times New Roman" w:hAnsi="Times New Roman" w:cs="Times New Roman"/>
          <w:sz w:val="24"/>
          <w:szCs w:val="24"/>
          <w:lang w:val="es-ES" w:eastAsia="es-CO"/>
        </w:rPr>
        <w:t>acer de Francia un gran</w:t>
      </w:r>
      <w:r w:rsidR="00DF0156" w:rsidRPr="00CB570D">
        <w:rPr>
          <w:rFonts w:ascii="Times New Roman" w:eastAsia="Times New Roman" w:hAnsi="Times New Roman" w:cs="Times New Roman"/>
          <w:sz w:val="24"/>
          <w:szCs w:val="24"/>
          <w:lang w:val="es-ES" w:eastAsia="es-CO"/>
        </w:rPr>
        <w:t xml:space="preserve"> imperio</w:t>
      </w:r>
      <w:r w:rsidR="00B01010">
        <w:rPr>
          <w:rFonts w:ascii="Times New Roman" w:eastAsia="Times New Roman" w:hAnsi="Times New Roman" w:cs="Times New Roman"/>
          <w:sz w:val="24"/>
          <w:szCs w:val="24"/>
          <w:lang w:val="es-ES" w:eastAsia="es-CO"/>
        </w:rPr>
        <w:t xml:space="preserve"> [</w:t>
      </w:r>
      <w:hyperlink r:id="rId20" w:history="1">
        <w:r w:rsidR="00B01010" w:rsidRPr="00B01010">
          <w:rPr>
            <w:rStyle w:val="Hipervnculo"/>
            <w:rFonts w:ascii="Times New Roman" w:eastAsia="Times New Roman" w:hAnsi="Times New Roman" w:cs="Times New Roman"/>
            <w:sz w:val="24"/>
            <w:szCs w:val="24"/>
            <w:lang w:val="es-ES" w:eastAsia="es-CO"/>
          </w:rPr>
          <w:t>VER</w:t>
        </w:r>
      </w:hyperlink>
      <w:r w:rsidR="00B01010">
        <w:rPr>
          <w:rFonts w:ascii="Times New Roman" w:eastAsia="Times New Roman" w:hAnsi="Times New Roman" w:cs="Times New Roman"/>
          <w:sz w:val="24"/>
          <w:szCs w:val="24"/>
          <w:lang w:val="es-ES" w:eastAsia="es-CO"/>
        </w:rPr>
        <w:t>]</w:t>
      </w:r>
      <w:r w:rsidR="00DD02B3" w:rsidRPr="00CB570D">
        <w:rPr>
          <w:rFonts w:ascii="Times New Roman" w:eastAsia="Times New Roman" w:hAnsi="Times New Roman" w:cs="Times New Roman"/>
          <w:sz w:val="24"/>
          <w:szCs w:val="24"/>
          <w:lang w:val="es-ES" w:eastAsia="es-CO"/>
        </w:rPr>
        <w:t xml:space="preserve"> que se extendiera por toda Europa</w:t>
      </w:r>
      <w:r w:rsidR="0026353E">
        <w:rPr>
          <w:rFonts w:ascii="Times New Roman" w:eastAsia="Times New Roman" w:hAnsi="Times New Roman" w:cs="Times New Roman"/>
          <w:sz w:val="24"/>
          <w:szCs w:val="24"/>
          <w:lang w:val="es-ES" w:eastAsia="es-CO"/>
        </w:rPr>
        <w:t>;</w:t>
      </w:r>
      <w:r w:rsidR="00DF0156" w:rsidRPr="00CB570D">
        <w:rPr>
          <w:rFonts w:ascii="Times New Roman" w:eastAsia="Times New Roman" w:hAnsi="Times New Roman" w:cs="Times New Roman"/>
          <w:sz w:val="24"/>
          <w:szCs w:val="24"/>
          <w:lang w:val="es-ES" w:eastAsia="es-CO"/>
        </w:rPr>
        <w:t xml:space="preserve"> </w:t>
      </w:r>
      <w:r w:rsidR="0026353E">
        <w:rPr>
          <w:rFonts w:ascii="Times New Roman" w:eastAsia="Times New Roman" w:hAnsi="Times New Roman" w:cs="Times New Roman"/>
          <w:sz w:val="24"/>
          <w:szCs w:val="24"/>
          <w:lang w:val="es-ES" w:eastAsia="es-CO"/>
        </w:rPr>
        <w:t>p</w:t>
      </w:r>
      <w:r w:rsidR="0026353E" w:rsidRPr="00CB570D">
        <w:rPr>
          <w:rFonts w:ascii="Times New Roman" w:eastAsia="Times New Roman" w:hAnsi="Times New Roman" w:cs="Times New Roman"/>
          <w:sz w:val="24"/>
          <w:szCs w:val="24"/>
          <w:lang w:val="es-ES" w:eastAsia="es-CO"/>
        </w:rPr>
        <w:t xml:space="preserve">or </w:t>
      </w:r>
      <w:r w:rsidR="00DF0156" w:rsidRPr="00CB570D">
        <w:rPr>
          <w:rFonts w:ascii="Times New Roman" w:eastAsia="Times New Roman" w:hAnsi="Times New Roman" w:cs="Times New Roman"/>
          <w:sz w:val="24"/>
          <w:szCs w:val="24"/>
          <w:lang w:val="es-ES" w:eastAsia="es-CO"/>
        </w:rPr>
        <w:t xml:space="preserve">ello </w:t>
      </w:r>
      <w:r w:rsidRPr="00CB570D">
        <w:rPr>
          <w:rFonts w:ascii="Times New Roman" w:eastAsia="Times New Roman" w:hAnsi="Times New Roman" w:cs="Times New Roman"/>
          <w:sz w:val="24"/>
          <w:szCs w:val="24"/>
          <w:lang w:val="es-ES" w:eastAsia="es-CO"/>
        </w:rPr>
        <w:t>envió a sus tropas</w:t>
      </w:r>
      <w:r w:rsidR="00DF0156" w:rsidRPr="00CB570D">
        <w:rPr>
          <w:rFonts w:ascii="Times New Roman" w:eastAsia="Times New Roman" w:hAnsi="Times New Roman" w:cs="Times New Roman"/>
          <w:sz w:val="24"/>
          <w:szCs w:val="24"/>
          <w:lang w:val="es-ES" w:eastAsia="es-CO"/>
        </w:rPr>
        <w:t xml:space="preserve"> </w:t>
      </w:r>
      <w:r w:rsidR="00D97B69" w:rsidRPr="00CB570D">
        <w:rPr>
          <w:rFonts w:ascii="Times New Roman" w:eastAsia="Times New Roman" w:hAnsi="Times New Roman" w:cs="Times New Roman"/>
          <w:sz w:val="24"/>
          <w:szCs w:val="24"/>
          <w:lang w:val="es-ES" w:eastAsia="es-CO"/>
        </w:rPr>
        <w:t xml:space="preserve">a </w:t>
      </w:r>
      <w:r w:rsidR="0026353E">
        <w:rPr>
          <w:rFonts w:ascii="Times New Roman" w:eastAsia="Times New Roman" w:hAnsi="Times New Roman" w:cs="Times New Roman"/>
          <w:sz w:val="24"/>
          <w:szCs w:val="24"/>
          <w:lang w:val="es-ES" w:eastAsia="es-CO"/>
        </w:rPr>
        <w:t>esta nación</w:t>
      </w:r>
      <w:r w:rsidR="0026353E" w:rsidRPr="00CB570D">
        <w:rPr>
          <w:rFonts w:ascii="Times New Roman" w:eastAsia="Times New Roman" w:hAnsi="Times New Roman" w:cs="Times New Roman"/>
          <w:sz w:val="24"/>
          <w:szCs w:val="24"/>
          <w:lang w:val="es-ES" w:eastAsia="es-CO"/>
        </w:rPr>
        <w:t xml:space="preserve"> </w:t>
      </w:r>
      <w:r w:rsidRPr="00CB570D">
        <w:rPr>
          <w:rFonts w:ascii="Times New Roman" w:eastAsia="Times New Roman" w:hAnsi="Times New Roman" w:cs="Times New Roman"/>
          <w:sz w:val="24"/>
          <w:szCs w:val="24"/>
          <w:lang w:val="es-ES" w:eastAsia="es-CO"/>
        </w:rPr>
        <w:t>con la</w:t>
      </w:r>
      <w:r w:rsidR="00DD02B3" w:rsidRPr="00CB570D">
        <w:rPr>
          <w:rFonts w:ascii="Times New Roman" w:eastAsia="Times New Roman" w:hAnsi="Times New Roman" w:cs="Times New Roman"/>
          <w:sz w:val="24"/>
          <w:szCs w:val="24"/>
          <w:lang w:val="es-ES" w:eastAsia="es-CO"/>
        </w:rPr>
        <w:t xml:space="preserve"> </w:t>
      </w:r>
      <w:r w:rsidRPr="00CB570D">
        <w:rPr>
          <w:rFonts w:ascii="Times New Roman" w:eastAsia="Times New Roman" w:hAnsi="Times New Roman" w:cs="Times New Roman"/>
          <w:sz w:val="24"/>
          <w:szCs w:val="24"/>
          <w:lang w:val="es-ES" w:eastAsia="es-CO"/>
        </w:rPr>
        <w:t xml:space="preserve">intención de pasar </w:t>
      </w:r>
      <w:r w:rsidR="0026353E">
        <w:rPr>
          <w:rFonts w:ascii="Times New Roman" w:eastAsia="Times New Roman" w:hAnsi="Times New Roman" w:cs="Times New Roman"/>
          <w:sz w:val="24"/>
          <w:szCs w:val="24"/>
          <w:lang w:val="es-ES" w:eastAsia="es-CO"/>
        </w:rPr>
        <w:t>posteriormente</w:t>
      </w:r>
      <w:r w:rsidR="0026353E" w:rsidRPr="00CB570D">
        <w:rPr>
          <w:rFonts w:ascii="Times New Roman" w:eastAsia="Times New Roman" w:hAnsi="Times New Roman" w:cs="Times New Roman"/>
          <w:sz w:val="24"/>
          <w:szCs w:val="24"/>
          <w:lang w:val="es-ES" w:eastAsia="es-CO"/>
        </w:rPr>
        <w:t xml:space="preserve"> </w:t>
      </w:r>
      <w:r w:rsidRPr="00CB570D">
        <w:rPr>
          <w:rFonts w:ascii="Times New Roman" w:eastAsia="Times New Roman" w:hAnsi="Times New Roman" w:cs="Times New Roman"/>
          <w:sz w:val="24"/>
          <w:szCs w:val="24"/>
          <w:lang w:val="es-ES" w:eastAsia="es-CO"/>
        </w:rPr>
        <w:t>a Portugal.</w:t>
      </w:r>
      <w:r w:rsidR="00DF0156" w:rsidRPr="00CB570D">
        <w:rPr>
          <w:rFonts w:ascii="Times New Roman" w:eastAsia="Times New Roman" w:hAnsi="Times New Roman" w:cs="Times New Roman"/>
          <w:sz w:val="24"/>
          <w:szCs w:val="24"/>
          <w:lang w:val="es-ES" w:eastAsia="es-CO"/>
        </w:rPr>
        <w:t xml:space="preserve"> </w:t>
      </w:r>
    </w:p>
    <w:p w:rsidR="00F454E1" w:rsidRPr="00CB570D" w:rsidRDefault="001D5D49" w:rsidP="00DF0156">
      <w:pPr>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lastRenderedPageBreak/>
        <w:t xml:space="preserve"> </w:t>
      </w:r>
      <w:r w:rsidR="00F454E1" w:rsidRPr="00CB570D">
        <w:rPr>
          <w:rFonts w:ascii="Times New Roman" w:eastAsia="Times New Roman" w:hAnsi="Times New Roman" w:cs="Times New Roman"/>
          <w:sz w:val="24"/>
          <w:szCs w:val="24"/>
          <w:lang w:val="es-ES" w:eastAsia="es-CO"/>
        </w:rPr>
        <w:t xml:space="preserve">  </w:t>
      </w:r>
    </w:p>
    <w:p w:rsidR="00742550" w:rsidRDefault="00742550" w:rsidP="00DF0156">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8F00B5" w:rsidRPr="00FC750D" w:rsidTr="005319C0">
        <w:tc>
          <w:tcPr>
            <w:tcW w:w="9054" w:type="dxa"/>
            <w:gridSpan w:val="2"/>
            <w:shd w:val="clear" w:color="auto" w:fill="0D0D0D" w:themeFill="text1" w:themeFillTint="F2"/>
          </w:tcPr>
          <w:p w:rsidR="008F00B5" w:rsidRPr="00FC750D" w:rsidRDefault="008F00B5" w:rsidP="005319C0">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8F00B5" w:rsidRPr="00FC750D" w:rsidTr="005319C0">
        <w:tc>
          <w:tcPr>
            <w:tcW w:w="1668" w:type="dxa"/>
          </w:tcPr>
          <w:p w:rsidR="008F00B5" w:rsidRPr="00FC750D" w:rsidRDefault="008F00B5" w:rsidP="005319C0">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8F00B5" w:rsidRPr="00FC750D" w:rsidRDefault="008F00B5" w:rsidP="00077BE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w:t>
            </w:r>
            <w:r w:rsidR="00077BE5">
              <w:rPr>
                <w:rFonts w:ascii="Times New Roman" w:hAnsi="Times New Roman" w:cs="Times New Roman"/>
                <w:color w:val="000000"/>
                <w:sz w:val="24"/>
                <w:szCs w:val="24"/>
              </w:rPr>
              <w:t>8</w:t>
            </w:r>
            <w:r w:rsidRPr="00FC750D">
              <w:rPr>
                <w:rFonts w:ascii="Times New Roman" w:hAnsi="Times New Roman" w:cs="Times New Roman"/>
                <w:color w:val="000000"/>
                <w:sz w:val="24"/>
                <w:szCs w:val="24"/>
              </w:rPr>
              <w:t>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_IMG0</w:t>
            </w:r>
            <w:r w:rsidR="00695653">
              <w:rPr>
                <w:rFonts w:ascii="Times New Roman" w:hAnsi="Times New Roman" w:cs="Times New Roman"/>
                <w:color w:val="000000"/>
                <w:sz w:val="24"/>
                <w:szCs w:val="24"/>
              </w:rPr>
              <w:t>4</w:t>
            </w:r>
          </w:p>
        </w:tc>
      </w:tr>
      <w:tr w:rsidR="008F00B5" w:rsidRPr="00FC750D" w:rsidTr="005319C0">
        <w:tc>
          <w:tcPr>
            <w:tcW w:w="1668" w:type="dxa"/>
          </w:tcPr>
          <w:p w:rsidR="008F00B5" w:rsidRPr="00FC750D" w:rsidRDefault="008F00B5"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8F00B5" w:rsidRPr="00FC750D" w:rsidRDefault="008F00B5" w:rsidP="00814557">
            <w:pPr>
              <w:rPr>
                <w:rFonts w:ascii="Times New Roman" w:hAnsi="Times New Roman" w:cs="Times New Roman"/>
                <w:color w:val="000000"/>
                <w:sz w:val="24"/>
                <w:szCs w:val="24"/>
              </w:rPr>
            </w:pPr>
            <w:r>
              <w:rPr>
                <w:rStyle w:val="un"/>
                <w:rFonts w:ascii="Times New Roman" w:hAnsi="Times New Roman" w:cs="Times New Roman"/>
                <w:sz w:val="24"/>
                <w:szCs w:val="24"/>
                <w:lang w:val="es-ES"/>
              </w:rPr>
              <w:t>Na</w:t>
            </w:r>
            <w:r w:rsidR="001D5D49">
              <w:rPr>
                <w:rStyle w:val="un"/>
                <w:rFonts w:ascii="Times New Roman" w:hAnsi="Times New Roman" w:cs="Times New Roman"/>
                <w:sz w:val="24"/>
                <w:szCs w:val="24"/>
                <w:lang w:val="es-ES"/>
              </w:rPr>
              <w:t>pole</w:t>
            </w:r>
            <w:r w:rsidR="00814557">
              <w:rPr>
                <w:rStyle w:val="un"/>
                <w:rFonts w:ascii="Times New Roman" w:hAnsi="Times New Roman" w:cs="Times New Roman"/>
                <w:sz w:val="24"/>
                <w:szCs w:val="24"/>
                <w:lang w:val="es-ES"/>
              </w:rPr>
              <w:t>ó</w:t>
            </w:r>
            <w:r w:rsidR="001D5D49">
              <w:rPr>
                <w:rStyle w:val="un"/>
                <w:rFonts w:ascii="Times New Roman" w:hAnsi="Times New Roman" w:cs="Times New Roman"/>
                <w:sz w:val="24"/>
                <w:szCs w:val="24"/>
                <w:lang w:val="es-ES"/>
              </w:rPr>
              <w:t>n</w:t>
            </w:r>
          </w:p>
        </w:tc>
      </w:tr>
      <w:tr w:rsidR="008F00B5" w:rsidRPr="000B4AF8" w:rsidTr="005319C0">
        <w:tc>
          <w:tcPr>
            <w:tcW w:w="1668" w:type="dxa"/>
          </w:tcPr>
          <w:p w:rsidR="008F00B5" w:rsidRPr="00FC750D" w:rsidRDefault="008F00B5"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t>AulaPlaneta</w:t>
            </w:r>
            <w:proofErr w:type="spellEnd"/>
            <w:r w:rsidRPr="00FC750D">
              <w:rPr>
                <w:rFonts w:ascii="Times New Roman" w:hAnsi="Times New Roman" w:cs="Times New Roman"/>
                <w:b/>
                <w:color w:val="000000"/>
                <w:sz w:val="24"/>
                <w:szCs w:val="24"/>
              </w:rPr>
              <w:t>)</w:t>
            </w:r>
          </w:p>
        </w:tc>
        <w:tc>
          <w:tcPr>
            <w:tcW w:w="7386" w:type="dxa"/>
          </w:tcPr>
          <w:p w:rsidR="008F00B5" w:rsidRPr="00D77926" w:rsidRDefault="008F00B5" w:rsidP="005319C0">
            <w:pPr>
              <w:rPr>
                <w:noProof/>
                <w:color w:val="0000FF"/>
                <w:lang w:val="es-CO" w:eastAsia="es-CO"/>
              </w:rPr>
            </w:pPr>
          </w:p>
          <w:p w:rsidR="008F00B5" w:rsidRPr="00D77926" w:rsidRDefault="008F00B5" w:rsidP="005319C0">
            <w:pPr>
              <w:rPr>
                <w:rFonts w:ascii="Times New Roman" w:hAnsi="Times New Roman" w:cs="Times New Roman"/>
                <w:sz w:val="24"/>
                <w:szCs w:val="24"/>
                <w:lang w:val="es-CO"/>
              </w:rPr>
            </w:pPr>
          </w:p>
          <w:p w:rsidR="008F00B5" w:rsidRPr="00D77926" w:rsidRDefault="00281921" w:rsidP="005319C0">
            <w:pPr>
              <w:rPr>
                <w:lang w:val="es-CO"/>
              </w:rPr>
            </w:pPr>
            <w:hyperlink r:id="rId21" w:history="1">
              <w:r w:rsidR="00412F1A" w:rsidRPr="00D77926">
                <w:rPr>
                  <w:rStyle w:val="Hipervnculo"/>
                  <w:lang w:val="es-CO"/>
                </w:rPr>
                <w:t>http://aulaplaneta.planetasaber.com/encyclopedia/default.asp?idpack=9&amp;idpil=00096A01&amp;ruta=Buscador</w:t>
              </w:r>
            </w:hyperlink>
          </w:p>
          <w:p w:rsidR="00412F1A" w:rsidRDefault="00412F1A" w:rsidP="005319C0">
            <w:pPr>
              <w:rPr>
                <w:rFonts w:ascii="Georgia" w:hAnsi="Georgia"/>
                <w:color w:val="000000"/>
                <w:sz w:val="18"/>
                <w:szCs w:val="18"/>
              </w:rPr>
            </w:pPr>
            <w:r>
              <w:rPr>
                <w:rFonts w:ascii="Georgia" w:hAnsi="Georgia"/>
                <w:color w:val="000000"/>
                <w:sz w:val="18"/>
                <w:szCs w:val="18"/>
              </w:rPr>
              <w:t xml:space="preserve">Detalle de </w:t>
            </w:r>
            <w:r>
              <w:rPr>
                <w:rStyle w:val="cursiva1"/>
                <w:rFonts w:ascii="Georgia" w:hAnsi="Georgia"/>
                <w:color w:val="000000"/>
                <w:sz w:val="18"/>
                <w:szCs w:val="18"/>
              </w:rPr>
              <w:t>La coronación de Napoleón</w:t>
            </w:r>
            <w:r>
              <w:rPr>
                <w:rFonts w:ascii="Georgia" w:hAnsi="Georgia"/>
                <w:color w:val="000000"/>
                <w:sz w:val="18"/>
                <w:szCs w:val="18"/>
              </w:rPr>
              <w:t>, por Jacques Louis David (Museo del Louvre, París)</w:t>
            </w:r>
          </w:p>
          <w:p w:rsidR="00412F1A" w:rsidRPr="00412F1A" w:rsidRDefault="007F761B" w:rsidP="005319C0">
            <w:pPr>
              <w:rPr>
                <w:rFonts w:ascii="Times New Roman" w:hAnsi="Times New Roman" w:cs="Times New Roman"/>
                <w:color w:val="000000"/>
                <w:sz w:val="24"/>
                <w:szCs w:val="24"/>
              </w:rPr>
            </w:pPr>
            <w:r>
              <w:rPr>
                <w:noProof/>
                <w:lang w:eastAsia="es-CO"/>
              </w:rPr>
              <w:drawing>
                <wp:inline distT="0" distB="0" distL="0" distR="0" wp14:anchorId="2CDC9BF1" wp14:editId="26573190">
                  <wp:extent cx="2483141" cy="1564836"/>
                  <wp:effectExtent l="0" t="0" r="0" b="0"/>
                  <wp:docPr id="12" name="Imagen 12" descr="Jacques-Louis David 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cques-Louis David 00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3196" cy="1564871"/>
                          </a:xfrm>
                          <a:prstGeom prst="rect">
                            <a:avLst/>
                          </a:prstGeom>
                          <a:noFill/>
                          <a:ln>
                            <a:noFill/>
                          </a:ln>
                        </pic:spPr>
                      </pic:pic>
                    </a:graphicData>
                  </a:graphic>
                </wp:inline>
              </w:drawing>
            </w:r>
          </w:p>
        </w:tc>
      </w:tr>
      <w:tr w:rsidR="008F00B5" w:rsidRPr="00FC750D" w:rsidTr="005319C0">
        <w:tc>
          <w:tcPr>
            <w:tcW w:w="1668" w:type="dxa"/>
          </w:tcPr>
          <w:p w:rsidR="008F00B5" w:rsidRPr="00FC750D" w:rsidRDefault="008F00B5"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8F00B5" w:rsidRDefault="008F00B5" w:rsidP="005319C0">
            <w:pPr>
              <w:ind w:left="708" w:hanging="708"/>
            </w:pPr>
            <w:r>
              <w:t xml:space="preserve"> </w:t>
            </w:r>
          </w:p>
          <w:p w:rsidR="008F00B5" w:rsidRPr="00CB570D" w:rsidRDefault="00695653" w:rsidP="008F00B5">
            <w:pPr>
              <w:rPr>
                <w:rFonts w:ascii="Times New Roman" w:hAnsi="Times New Roman" w:cs="Times New Roman"/>
                <w:sz w:val="24"/>
                <w:szCs w:val="24"/>
              </w:rPr>
            </w:pPr>
            <w:r>
              <w:rPr>
                <w:rFonts w:ascii="Times New Roman" w:eastAsia="Times New Roman" w:hAnsi="Times New Roman" w:cs="Times New Roman"/>
                <w:sz w:val="24"/>
                <w:szCs w:val="24"/>
                <w:lang w:val="es-ES" w:eastAsia="es-CO"/>
              </w:rPr>
              <w:t xml:space="preserve"> </w:t>
            </w:r>
            <w:r w:rsidR="001D5D49" w:rsidRPr="00CB570D">
              <w:rPr>
                <w:rFonts w:ascii="Times New Roman" w:hAnsi="Times New Roman" w:cs="Times New Roman"/>
                <w:sz w:val="24"/>
                <w:szCs w:val="24"/>
              </w:rPr>
              <w:t xml:space="preserve">Detalle de </w:t>
            </w:r>
            <w:r w:rsidR="001D5D49" w:rsidRPr="00CB570D">
              <w:rPr>
                <w:rStyle w:val="cursiva1"/>
                <w:rFonts w:ascii="Times New Roman" w:hAnsi="Times New Roman" w:cs="Times New Roman"/>
                <w:sz w:val="24"/>
                <w:szCs w:val="24"/>
              </w:rPr>
              <w:t>La coronación de Napoleón</w:t>
            </w:r>
            <w:r w:rsidR="001D5D49" w:rsidRPr="00CB570D">
              <w:rPr>
                <w:rFonts w:ascii="Times New Roman" w:hAnsi="Times New Roman" w:cs="Times New Roman"/>
                <w:sz w:val="24"/>
                <w:szCs w:val="24"/>
              </w:rPr>
              <w:t>, por Jacques Louis David (Museo del Louvre, París).</w:t>
            </w:r>
            <w:r w:rsidR="00B01010">
              <w:rPr>
                <w:rFonts w:ascii="Times New Roman" w:hAnsi="Times New Roman" w:cs="Times New Roman"/>
                <w:sz w:val="24"/>
                <w:szCs w:val="24"/>
              </w:rPr>
              <w:t xml:space="preserve"> </w:t>
            </w:r>
          </w:p>
          <w:p w:rsidR="008F00B5" w:rsidRPr="00FC750D" w:rsidRDefault="008F00B5" w:rsidP="005319C0">
            <w:pPr>
              <w:rPr>
                <w:rFonts w:ascii="Times New Roman" w:hAnsi="Times New Roman" w:cs="Times New Roman"/>
                <w:i/>
                <w:iCs/>
                <w:sz w:val="24"/>
                <w:szCs w:val="24"/>
                <w:lang w:val="es-ES"/>
              </w:rPr>
            </w:pPr>
          </w:p>
          <w:p w:rsidR="008F00B5" w:rsidRPr="00FC750D" w:rsidRDefault="008F00B5" w:rsidP="005319C0">
            <w:pPr>
              <w:rPr>
                <w:rFonts w:ascii="Times New Roman" w:hAnsi="Times New Roman" w:cs="Times New Roman"/>
                <w:color w:val="000000"/>
                <w:sz w:val="24"/>
                <w:szCs w:val="24"/>
                <w:lang w:val="es-ES"/>
              </w:rPr>
            </w:pPr>
          </w:p>
        </w:tc>
      </w:tr>
    </w:tbl>
    <w:p w:rsidR="008F00B5" w:rsidRPr="00B01010" w:rsidRDefault="008F00B5" w:rsidP="00DF0156">
      <w:pPr>
        <w:rPr>
          <w:rFonts w:ascii="Times New Roman" w:hAnsi="Times New Roman" w:cs="Times New Roman"/>
          <w:sz w:val="24"/>
          <w:szCs w:val="24"/>
        </w:rPr>
      </w:pPr>
    </w:p>
    <w:p w:rsidR="001D5D49" w:rsidRPr="00CB570D" w:rsidRDefault="00695653" w:rsidP="001D5D49">
      <w:pPr>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Con el uso de la fuerza,</w:t>
      </w:r>
      <w:r w:rsidR="0026353E">
        <w:rPr>
          <w:rFonts w:ascii="Times New Roman" w:eastAsia="Times New Roman" w:hAnsi="Times New Roman" w:cs="Times New Roman"/>
          <w:sz w:val="24"/>
          <w:szCs w:val="24"/>
          <w:lang w:val="es-ES" w:eastAsia="es-CO"/>
        </w:rPr>
        <w:t xml:space="preserve"> </w:t>
      </w:r>
      <w:r w:rsidR="001D5D49" w:rsidRPr="00CB570D">
        <w:rPr>
          <w:rFonts w:ascii="Times New Roman" w:eastAsia="Times New Roman" w:hAnsi="Times New Roman" w:cs="Times New Roman"/>
          <w:sz w:val="24"/>
          <w:szCs w:val="24"/>
          <w:lang w:val="es-ES" w:eastAsia="es-CO"/>
        </w:rPr>
        <w:t>Napoleón logró la abdicación del rey Fernando VII y lo retuvo en la ciudad francesa de Bayona. La invasión de Napoleón a España y la abdicación del rey Fernando desataron la resistencia del pueblo español y la consecuente represión de las fuerzas francesas.</w:t>
      </w:r>
    </w:p>
    <w:tbl>
      <w:tblPr>
        <w:tblStyle w:val="Tablaconcuadrcula"/>
        <w:tblW w:w="0" w:type="auto"/>
        <w:tblLayout w:type="fixed"/>
        <w:tblLook w:val="04A0" w:firstRow="1" w:lastRow="0" w:firstColumn="1" w:lastColumn="0" w:noHBand="0" w:noVBand="1"/>
      </w:tblPr>
      <w:tblGrid>
        <w:gridCol w:w="1668"/>
        <w:gridCol w:w="7386"/>
      </w:tblGrid>
      <w:tr w:rsidR="007F761B" w:rsidRPr="00FC750D" w:rsidTr="005319C0">
        <w:tc>
          <w:tcPr>
            <w:tcW w:w="9054" w:type="dxa"/>
            <w:gridSpan w:val="2"/>
            <w:shd w:val="clear" w:color="auto" w:fill="0D0D0D" w:themeFill="text1" w:themeFillTint="F2"/>
          </w:tcPr>
          <w:p w:rsidR="007F761B" w:rsidRPr="00FC750D" w:rsidRDefault="007F761B" w:rsidP="005319C0">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7F761B" w:rsidRPr="00FC750D" w:rsidTr="005319C0">
        <w:tc>
          <w:tcPr>
            <w:tcW w:w="1668" w:type="dxa"/>
          </w:tcPr>
          <w:p w:rsidR="007F761B" w:rsidRPr="00FC750D" w:rsidRDefault="007F761B" w:rsidP="005319C0">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695653" w:rsidRPr="00695653" w:rsidRDefault="007F761B" w:rsidP="00077BE5">
            <w:pPr>
              <w:rPr>
                <w:rFonts w:ascii="Times New Roman" w:hAnsi="Times New Roman" w:cs="Times New Roman"/>
                <w:color w:val="000000"/>
                <w:sz w:val="24"/>
                <w:szCs w:val="24"/>
              </w:rPr>
            </w:pPr>
            <w:r w:rsidRPr="00FC750D">
              <w:rPr>
                <w:rFonts w:ascii="Times New Roman" w:hAnsi="Times New Roman" w:cs="Times New Roman"/>
                <w:color w:val="000000"/>
                <w:sz w:val="24"/>
                <w:szCs w:val="24"/>
              </w:rPr>
              <w:t>CS_0</w:t>
            </w:r>
            <w:r w:rsidR="00077BE5">
              <w:rPr>
                <w:rFonts w:ascii="Times New Roman" w:hAnsi="Times New Roman" w:cs="Times New Roman"/>
                <w:color w:val="000000"/>
                <w:sz w:val="24"/>
                <w:szCs w:val="24"/>
              </w:rPr>
              <w:t>8</w:t>
            </w:r>
            <w:r w:rsidRPr="00FC750D">
              <w:rPr>
                <w:rFonts w:ascii="Times New Roman" w:hAnsi="Times New Roman" w:cs="Times New Roman"/>
                <w:color w:val="000000"/>
                <w:sz w:val="24"/>
                <w:szCs w:val="24"/>
              </w:rPr>
              <w:t>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_IMG0</w:t>
            </w:r>
            <w:r w:rsidR="00695653">
              <w:rPr>
                <w:rFonts w:ascii="Times New Roman" w:hAnsi="Times New Roman" w:cs="Times New Roman"/>
                <w:color w:val="000000"/>
                <w:sz w:val="24"/>
                <w:szCs w:val="24"/>
              </w:rPr>
              <w:t>5</w:t>
            </w:r>
          </w:p>
        </w:tc>
      </w:tr>
      <w:tr w:rsidR="007F761B" w:rsidRPr="00FC750D" w:rsidTr="005319C0">
        <w:tc>
          <w:tcPr>
            <w:tcW w:w="1668" w:type="dxa"/>
          </w:tcPr>
          <w:p w:rsidR="007F761B" w:rsidRPr="00FC750D" w:rsidRDefault="007F761B"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7F761B" w:rsidRPr="00FC750D" w:rsidRDefault="007F761B" w:rsidP="007F761B">
            <w:pPr>
              <w:rPr>
                <w:rFonts w:ascii="Times New Roman" w:hAnsi="Times New Roman" w:cs="Times New Roman"/>
                <w:color w:val="000000"/>
                <w:sz w:val="24"/>
                <w:szCs w:val="24"/>
              </w:rPr>
            </w:pPr>
            <w:r>
              <w:rPr>
                <w:rStyle w:val="un"/>
                <w:rFonts w:ascii="Times New Roman" w:hAnsi="Times New Roman" w:cs="Times New Roman"/>
                <w:sz w:val="24"/>
                <w:szCs w:val="24"/>
                <w:lang w:val="es-ES"/>
              </w:rPr>
              <w:t>Fernando VII</w:t>
            </w:r>
          </w:p>
        </w:tc>
      </w:tr>
      <w:tr w:rsidR="007F761B" w:rsidRPr="000B4AF8" w:rsidTr="005319C0">
        <w:tc>
          <w:tcPr>
            <w:tcW w:w="1668" w:type="dxa"/>
          </w:tcPr>
          <w:p w:rsidR="007F761B" w:rsidRPr="00FC750D" w:rsidRDefault="007F761B"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t>AulaPlaneta</w:t>
            </w:r>
            <w:proofErr w:type="spellEnd"/>
            <w:r w:rsidRPr="00FC750D">
              <w:rPr>
                <w:rFonts w:ascii="Times New Roman" w:hAnsi="Times New Roman" w:cs="Times New Roman"/>
                <w:b/>
                <w:color w:val="000000"/>
                <w:sz w:val="24"/>
                <w:szCs w:val="24"/>
              </w:rPr>
              <w:t>)</w:t>
            </w:r>
          </w:p>
        </w:tc>
        <w:tc>
          <w:tcPr>
            <w:tcW w:w="7386" w:type="dxa"/>
          </w:tcPr>
          <w:p w:rsidR="007F761B" w:rsidRPr="00D77926" w:rsidRDefault="004145A7" w:rsidP="005319C0">
            <w:pPr>
              <w:rPr>
                <w:noProof/>
                <w:color w:val="0000FF"/>
                <w:lang w:val="es-CO" w:eastAsia="es-CO"/>
              </w:rPr>
            </w:pPr>
            <w:r w:rsidRPr="00D77926">
              <w:rPr>
                <w:noProof/>
                <w:color w:val="0000FF"/>
                <w:lang w:val="es-CO" w:eastAsia="es-CO"/>
              </w:rPr>
              <w:t>Aula Planeta</w:t>
            </w:r>
            <w:r>
              <w:t xml:space="preserve"> </w:t>
            </w:r>
            <w:r w:rsidRPr="00D77926">
              <w:rPr>
                <w:noProof/>
                <w:color w:val="0000FF"/>
                <w:lang w:val="es-CO" w:eastAsia="es-CO"/>
              </w:rPr>
              <w:t>http://aulaplaneta.planetasaber.com/encyclopedia/default.asp?idpack=9&amp;idpil=0001J001&amp;ruta=Buscador</w:t>
            </w:r>
          </w:p>
          <w:p w:rsidR="007F761B" w:rsidRPr="00D77926" w:rsidRDefault="007F761B" w:rsidP="005319C0">
            <w:pPr>
              <w:rPr>
                <w:rFonts w:ascii="Times New Roman" w:hAnsi="Times New Roman" w:cs="Times New Roman"/>
                <w:sz w:val="24"/>
                <w:szCs w:val="24"/>
                <w:lang w:val="es-CO"/>
              </w:rPr>
            </w:pPr>
          </w:p>
          <w:p w:rsidR="007F761B" w:rsidRPr="00412F1A" w:rsidRDefault="004145A7" w:rsidP="007F761B">
            <w:pPr>
              <w:rPr>
                <w:rFonts w:ascii="Times New Roman" w:hAnsi="Times New Roman" w:cs="Times New Roman"/>
                <w:color w:val="000000"/>
                <w:sz w:val="24"/>
                <w:szCs w:val="24"/>
              </w:rPr>
            </w:pPr>
            <w:r>
              <w:rPr>
                <w:noProof/>
                <w:lang w:eastAsia="es-CO"/>
              </w:rPr>
              <w:lastRenderedPageBreak/>
              <w:drawing>
                <wp:inline distT="0" distB="0" distL="0" distR="0" wp14:anchorId="7A151FF3" wp14:editId="1777A7CA">
                  <wp:extent cx="1241570" cy="1819663"/>
                  <wp:effectExtent l="0" t="0" r="0" b="9525"/>
                  <wp:docPr id="14" name="Imagen 14" descr="http://upload.wikimedia.org/wikipedia/commons/thumb/4/4d/Ferdinand_VII_of_Spain_%281814%29_by_Goya.jpg/320px-Ferdinand_VII_of_Spain_%281814%29_by_Go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d/Ferdinand_VII_of_Spain_%281814%29_by_Goya.jpg/320px-Ferdinand_VII_of_Spain_%281814%29_by_Goya.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41610" cy="1819721"/>
                          </a:xfrm>
                          <a:prstGeom prst="rect">
                            <a:avLst/>
                          </a:prstGeom>
                          <a:noFill/>
                          <a:ln>
                            <a:noFill/>
                          </a:ln>
                        </pic:spPr>
                      </pic:pic>
                    </a:graphicData>
                  </a:graphic>
                </wp:inline>
              </w:drawing>
            </w:r>
          </w:p>
        </w:tc>
      </w:tr>
      <w:tr w:rsidR="007F761B" w:rsidRPr="00FC750D" w:rsidTr="005319C0">
        <w:tc>
          <w:tcPr>
            <w:tcW w:w="1668" w:type="dxa"/>
          </w:tcPr>
          <w:p w:rsidR="007F761B" w:rsidRPr="00FC750D" w:rsidRDefault="007F761B" w:rsidP="005319C0">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lastRenderedPageBreak/>
              <w:t>Pie de imagen</w:t>
            </w:r>
          </w:p>
        </w:tc>
        <w:tc>
          <w:tcPr>
            <w:tcW w:w="7386" w:type="dxa"/>
          </w:tcPr>
          <w:p w:rsidR="007F761B" w:rsidRPr="00CB570D" w:rsidRDefault="007F761B" w:rsidP="007F761B">
            <w:pPr>
              <w:ind w:left="708" w:hanging="708"/>
              <w:rPr>
                <w:rFonts w:ascii="Times New Roman" w:hAnsi="Times New Roman" w:cs="Times New Roman"/>
                <w:sz w:val="24"/>
                <w:szCs w:val="24"/>
              </w:rPr>
            </w:pPr>
            <w:r>
              <w:t xml:space="preserve">  </w:t>
            </w:r>
          </w:p>
          <w:p w:rsidR="007F761B" w:rsidRPr="00FC750D" w:rsidRDefault="007F761B" w:rsidP="005319C0">
            <w:pPr>
              <w:rPr>
                <w:rFonts w:ascii="Times New Roman" w:hAnsi="Times New Roman" w:cs="Times New Roman"/>
                <w:i/>
                <w:iCs/>
                <w:sz w:val="24"/>
                <w:szCs w:val="24"/>
                <w:lang w:val="es-ES"/>
              </w:rPr>
            </w:pPr>
            <w:r>
              <w:rPr>
                <w:rFonts w:ascii="Georgia" w:hAnsi="Georgia"/>
                <w:color w:val="000000"/>
                <w:sz w:val="18"/>
                <w:szCs w:val="18"/>
              </w:rPr>
              <w:t xml:space="preserve">Retrato de Fernando VII en un campamento, </w:t>
            </w:r>
            <w:r w:rsidR="0025080D" w:rsidRPr="00B01010">
              <w:rPr>
                <w:rFonts w:ascii="Georgia" w:hAnsi="Georgia"/>
                <w:bCs/>
                <w:color w:val="000000"/>
                <w:sz w:val="18"/>
                <w:szCs w:val="18"/>
              </w:rPr>
              <w:t>por Francisco de Goya</w:t>
            </w:r>
            <w:r>
              <w:rPr>
                <w:rFonts w:ascii="Georgia" w:hAnsi="Georgia"/>
                <w:color w:val="000000"/>
                <w:sz w:val="18"/>
                <w:szCs w:val="18"/>
              </w:rPr>
              <w:t xml:space="preserve"> (Museo del Prado, Madrid, España)</w:t>
            </w:r>
            <w:r w:rsidR="0026353E">
              <w:rPr>
                <w:rFonts w:ascii="Georgia" w:hAnsi="Georgia"/>
                <w:color w:val="000000"/>
                <w:sz w:val="18"/>
                <w:szCs w:val="18"/>
              </w:rPr>
              <w:t>.</w:t>
            </w:r>
            <w:r w:rsidR="00B01010">
              <w:rPr>
                <w:rFonts w:ascii="Georgia" w:hAnsi="Georgia"/>
                <w:color w:val="000000"/>
                <w:sz w:val="18"/>
                <w:szCs w:val="18"/>
              </w:rPr>
              <w:t xml:space="preserve"> </w:t>
            </w:r>
          </w:p>
          <w:p w:rsidR="007F761B" w:rsidRPr="00FC750D" w:rsidRDefault="007F761B" w:rsidP="005319C0">
            <w:pPr>
              <w:rPr>
                <w:rFonts w:ascii="Times New Roman" w:hAnsi="Times New Roman" w:cs="Times New Roman"/>
                <w:color w:val="000000"/>
                <w:sz w:val="24"/>
                <w:szCs w:val="24"/>
                <w:lang w:val="es-ES"/>
              </w:rPr>
            </w:pPr>
          </w:p>
        </w:tc>
      </w:tr>
    </w:tbl>
    <w:p w:rsidR="00742550" w:rsidRPr="007F761B" w:rsidRDefault="00742550" w:rsidP="00742550">
      <w:pPr>
        <w:rPr>
          <w:rFonts w:ascii="Times New Roman" w:eastAsia="Times New Roman" w:hAnsi="Times New Roman" w:cs="Times New Roman"/>
          <w:sz w:val="24"/>
          <w:szCs w:val="24"/>
          <w:lang w:eastAsia="es-CO"/>
        </w:rPr>
      </w:pPr>
    </w:p>
    <w:p w:rsidR="00742550" w:rsidRPr="00CB570D" w:rsidRDefault="007F761B" w:rsidP="00742550">
      <w:pPr>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 xml:space="preserve"> </w:t>
      </w:r>
    </w:p>
    <w:p w:rsidR="00742550" w:rsidRDefault="00742550" w:rsidP="00DD02B3">
      <w:pPr>
        <w:rPr>
          <w:rFonts w:ascii="Times New Roman" w:eastAsia="Times New Roman" w:hAnsi="Times New Roman" w:cs="Times New Roman"/>
          <w:sz w:val="24"/>
          <w:szCs w:val="24"/>
          <w:lang w:val="es-ES" w:eastAsia="es-CO"/>
        </w:rPr>
      </w:pPr>
    </w:p>
    <w:tbl>
      <w:tblPr>
        <w:tblStyle w:val="Tablaconcuadrcula"/>
        <w:tblW w:w="0" w:type="auto"/>
        <w:tblLook w:val="04A0" w:firstRow="1" w:lastRow="0" w:firstColumn="1" w:lastColumn="0" w:noHBand="0" w:noVBand="1"/>
      </w:tblPr>
      <w:tblGrid>
        <w:gridCol w:w="1126"/>
        <w:gridCol w:w="7928"/>
      </w:tblGrid>
      <w:tr w:rsidR="00B01010" w:rsidRPr="005D1738" w:rsidTr="00333A82">
        <w:tc>
          <w:tcPr>
            <w:tcW w:w="9054" w:type="dxa"/>
            <w:gridSpan w:val="2"/>
            <w:shd w:val="clear" w:color="auto" w:fill="000000" w:themeFill="text1"/>
          </w:tcPr>
          <w:p w:rsidR="00B01010" w:rsidRPr="005D1738" w:rsidRDefault="00B01010" w:rsidP="00333A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Profundiza: recurso </w:t>
            </w:r>
            <w:r>
              <w:rPr>
                <w:rFonts w:ascii="Times New Roman" w:hAnsi="Times New Roman" w:cs="Times New Roman"/>
                <w:b/>
                <w:color w:val="FFFFFF" w:themeColor="background1"/>
              </w:rPr>
              <w:t>aprovechado</w:t>
            </w:r>
          </w:p>
        </w:tc>
      </w:tr>
      <w:tr w:rsidR="00B01010" w:rsidTr="00333A82">
        <w:tc>
          <w:tcPr>
            <w:tcW w:w="881" w:type="dxa"/>
          </w:tcPr>
          <w:p w:rsidR="00B01010" w:rsidRPr="00053744" w:rsidRDefault="00B01010" w:rsidP="00333A8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73" w:type="dxa"/>
          </w:tcPr>
          <w:p w:rsidR="00B01010" w:rsidRPr="00053744" w:rsidRDefault="00B01010" w:rsidP="009D4746">
            <w:pPr>
              <w:rPr>
                <w:rFonts w:ascii="Times New Roman" w:hAnsi="Times New Roman" w:cs="Times New Roman"/>
                <w:b/>
                <w:color w:val="000000"/>
                <w:sz w:val="18"/>
                <w:szCs w:val="18"/>
              </w:rPr>
            </w:pPr>
            <w:r>
              <w:rPr>
                <w:rFonts w:ascii="Times New Roman" w:hAnsi="Times New Roman" w:cs="Times New Roman"/>
                <w:color w:val="000000"/>
              </w:rPr>
              <w:t>CS_08_02_ REC</w:t>
            </w:r>
            <w:r w:rsidR="009D4746">
              <w:rPr>
                <w:rFonts w:ascii="Times New Roman" w:hAnsi="Times New Roman" w:cs="Times New Roman"/>
                <w:color w:val="000000"/>
              </w:rPr>
              <w:t>4</w:t>
            </w:r>
            <w:r>
              <w:rPr>
                <w:rFonts w:ascii="Times New Roman" w:hAnsi="Times New Roman" w:cs="Times New Roman"/>
                <w:color w:val="000000"/>
              </w:rPr>
              <w:t>0</w:t>
            </w:r>
          </w:p>
        </w:tc>
      </w:tr>
      <w:tr w:rsidR="00B01010" w:rsidTr="00333A82">
        <w:trPr>
          <w:trHeight w:val="675"/>
        </w:trPr>
        <w:tc>
          <w:tcPr>
            <w:tcW w:w="881" w:type="dxa"/>
          </w:tcPr>
          <w:p w:rsidR="00B01010" w:rsidRPr="00BF192C" w:rsidRDefault="00B01010" w:rsidP="00333A82">
            <w:pPr>
              <w:rPr>
                <w:b/>
                <w:color w:val="000000" w:themeColor="text1"/>
              </w:rPr>
            </w:pPr>
            <w:proofErr w:type="spellStart"/>
            <w:r>
              <w:rPr>
                <w:b/>
                <w:color w:val="000000" w:themeColor="text1"/>
              </w:rPr>
              <w:t>Ubicacion</w:t>
            </w:r>
            <w:proofErr w:type="spellEnd"/>
          </w:p>
        </w:tc>
        <w:tc>
          <w:tcPr>
            <w:tcW w:w="8173" w:type="dxa"/>
          </w:tcPr>
          <w:p w:rsidR="00B01010" w:rsidRDefault="00695653" w:rsidP="00333A82">
            <w:pPr>
              <w:rPr>
                <w:rFonts w:ascii="Times New Roman" w:hAnsi="Times New Roman" w:cs="Times New Roman"/>
                <w:color w:val="000000"/>
              </w:rPr>
            </w:pPr>
            <w:r>
              <w:t xml:space="preserve"> </w:t>
            </w:r>
          </w:p>
          <w:p w:rsidR="00993640" w:rsidRDefault="00993640" w:rsidP="00993640">
            <w:pPr>
              <w:rPr>
                <w:rFonts w:ascii="Times New Roman" w:hAnsi="Times New Roman" w:cs="Times New Roman"/>
                <w:color w:val="000000"/>
              </w:rPr>
            </w:pPr>
            <w:r>
              <w:rPr>
                <w:rFonts w:ascii="Times New Roman" w:hAnsi="Times New Roman" w:cs="Times New Roman"/>
                <w:color w:val="000000"/>
              </w:rPr>
              <w:t>4</w:t>
            </w:r>
            <w:r w:rsidR="00FF4233">
              <w:rPr>
                <w:rFonts w:ascii="Times New Roman" w:hAnsi="Times New Roman" w:cs="Times New Roman"/>
                <w:color w:val="000000"/>
              </w:rPr>
              <w:t>º ESO Ciencias sociales, geografía e historia</w:t>
            </w:r>
            <w:r>
              <w:rPr>
                <w:rFonts w:ascii="Times New Roman" w:hAnsi="Times New Roman" w:cs="Times New Roman"/>
                <w:color w:val="000000"/>
              </w:rPr>
              <w:t>/ España: del Antiguo régimen al liberalismo/ L</w:t>
            </w:r>
            <w:r w:rsidR="003A1E63">
              <w:rPr>
                <w:rFonts w:ascii="Times New Roman" w:hAnsi="Times New Roman" w:cs="Times New Roman"/>
                <w:color w:val="000000"/>
              </w:rPr>
              <w:t>a guerra de la independencia en nuestro territorio/</w:t>
            </w:r>
            <w:r>
              <w:rPr>
                <w:rFonts w:ascii="Times New Roman" w:hAnsi="Times New Roman" w:cs="Times New Roman"/>
                <w:color w:val="000000"/>
              </w:rPr>
              <w:t>a independencia española</w:t>
            </w:r>
          </w:p>
        </w:tc>
      </w:tr>
      <w:tr w:rsidR="00B01010" w:rsidTr="00333A82">
        <w:tc>
          <w:tcPr>
            <w:tcW w:w="881" w:type="dxa"/>
          </w:tcPr>
          <w:p w:rsidR="00B01010" w:rsidRDefault="00B01010" w:rsidP="00333A82">
            <w:pPr>
              <w:rPr>
                <w:rFonts w:ascii="Times New Roman" w:hAnsi="Times New Roman" w:cs="Times New Roman"/>
                <w:color w:val="000000"/>
              </w:rPr>
            </w:pPr>
            <w:r>
              <w:rPr>
                <w:rFonts w:ascii="Times New Roman" w:hAnsi="Times New Roman" w:cs="Times New Roman"/>
                <w:b/>
                <w:color w:val="000000"/>
                <w:sz w:val="18"/>
                <w:szCs w:val="18"/>
              </w:rPr>
              <w:t xml:space="preserve">Descripción </w:t>
            </w:r>
          </w:p>
        </w:tc>
        <w:tc>
          <w:tcPr>
            <w:tcW w:w="8173" w:type="dxa"/>
          </w:tcPr>
          <w:p w:rsidR="00B01010" w:rsidRPr="00281921" w:rsidRDefault="00B01010" w:rsidP="00281921">
            <w:pPr>
              <w:rPr>
                <w:rFonts w:ascii="Times New Roman" w:hAnsi="Times New Roman" w:cs="Times New Roman"/>
                <w:kern w:val="36"/>
                <w:sz w:val="24"/>
                <w:szCs w:val="24"/>
              </w:rPr>
            </w:pPr>
            <w:r w:rsidRPr="00DF5E42">
              <w:rPr>
                <w:rFonts w:ascii="Arial" w:hAnsi="Arial" w:cs="Arial"/>
                <w:kern w:val="36"/>
                <w:sz w:val="24"/>
                <w:szCs w:val="24"/>
              </w:rPr>
              <w:t xml:space="preserve"> </w:t>
            </w:r>
            <w:r w:rsidRPr="00DF5E42">
              <w:rPr>
                <w:b/>
                <w:color w:val="000000" w:themeColor="text1"/>
              </w:rPr>
              <w:t xml:space="preserve">FICHA DEL DOCENTE </w:t>
            </w:r>
          </w:p>
          <w:p w:rsidR="00B01010" w:rsidRPr="00DF5E42" w:rsidRDefault="00B01010" w:rsidP="00333A82">
            <w:pPr>
              <w:pStyle w:val="u"/>
              <w:shd w:val="clear" w:color="auto" w:fill="FFFFFF"/>
              <w:spacing w:before="0" w:beforeAutospacing="0" w:after="0" w:afterAutospacing="0"/>
              <w:rPr>
                <w:b/>
                <w:color w:val="000000" w:themeColor="text1"/>
              </w:rPr>
            </w:pPr>
          </w:p>
          <w:p w:rsidR="00B01010" w:rsidRPr="00DF5E42" w:rsidRDefault="00B01010" w:rsidP="00333A82">
            <w:pPr>
              <w:rPr>
                <w:sz w:val="24"/>
                <w:szCs w:val="24"/>
              </w:rPr>
            </w:pPr>
            <w:r w:rsidRPr="00DF5E42">
              <w:rPr>
                <w:rFonts w:ascii="Times New Roman" w:hAnsi="Times New Roman" w:cs="Times New Roman"/>
                <w:b/>
                <w:color w:val="000000" w:themeColor="text1"/>
                <w:sz w:val="24"/>
                <w:szCs w:val="24"/>
              </w:rPr>
              <w:t>Título</w:t>
            </w:r>
            <w:r w:rsidRPr="00281921">
              <w:rPr>
                <w:rFonts w:ascii="Times New Roman" w:hAnsi="Times New Roman" w:cs="Times New Roman"/>
                <w:color w:val="000000" w:themeColor="text1"/>
                <w:kern w:val="36"/>
                <w:sz w:val="24"/>
                <w:szCs w:val="24"/>
              </w:rPr>
              <w:t>:</w:t>
            </w:r>
            <w:r w:rsidRPr="00281921">
              <w:rPr>
                <w:rFonts w:ascii="Times New Roman" w:hAnsi="Times New Roman" w:cs="Times New Roman"/>
                <w:sz w:val="24"/>
                <w:szCs w:val="24"/>
              </w:rPr>
              <w:t xml:space="preserve"> </w:t>
            </w:r>
            <w:r w:rsidR="00695653" w:rsidRPr="00281921">
              <w:rPr>
                <w:rFonts w:ascii="Times New Roman" w:hAnsi="Times New Roman" w:cs="Times New Roman"/>
                <w:kern w:val="36"/>
                <w:sz w:val="24"/>
                <w:szCs w:val="24"/>
              </w:rPr>
              <w:t>La guerra de la Independencia españo</w:t>
            </w:r>
            <w:r w:rsidR="00281921" w:rsidRPr="00281921">
              <w:rPr>
                <w:rFonts w:ascii="Times New Roman" w:hAnsi="Times New Roman" w:cs="Times New Roman"/>
                <w:kern w:val="36"/>
                <w:sz w:val="24"/>
                <w:szCs w:val="24"/>
              </w:rPr>
              <w:t>l</w:t>
            </w:r>
            <w:r w:rsidR="00695653" w:rsidRPr="00281921">
              <w:rPr>
                <w:rFonts w:ascii="Times New Roman" w:hAnsi="Times New Roman" w:cs="Times New Roman"/>
                <w:kern w:val="36"/>
                <w:sz w:val="24"/>
                <w:szCs w:val="24"/>
              </w:rPr>
              <w:t>a</w:t>
            </w:r>
          </w:p>
          <w:p w:rsidR="00B01010" w:rsidRPr="00DF5E42" w:rsidRDefault="00B01010" w:rsidP="00333A82">
            <w:pPr>
              <w:pStyle w:val="u"/>
              <w:shd w:val="clear" w:color="auto" w:fill="FFFFFF"/>
              <w:spacing w:before="0" w:beforeAutospacing="0" w:after="0" w:afterAutospacing="0"/>
              <w:rPr>
                <w:kern w:val="36"/>
              </w:rPr>
            </w:pPr>
            <w:r w:rsidRPr="009D4746">
              <w:rPr>
                <w:b/>
                <w:kern w:val="36"/>
              </w:rPr>
              <w:t>Temporalización:</w:t>
            </w:r>
            <w:r w:rsidRPr="00DF5E42">
              <w:rPr>
                <w:kern w:val="36"/>
              </w:rPr>
              <w:t xml:space="preserve"> 30 minutos</w:t>
            </w:r>
          </w:p>
          <w:p w:rsidR="00695653" w:rsidRPr="00281921" w:rsidRDefault="00B01010" w:rsidP="00333A82">
            <w:pPr>
              <w:pStyle w:val="u"/>
              <w:shd w:val="clear" w:color="auto" w:fill="FFFFFF"/>
              <w:spacing w:before="0" w:beforeAutospacing="0" w:after="0" w:afterAutospacing="0"/>
              <w:rPr>
                <w:b/>
                <w:color w:val="000000" w:themeColor="text1"/>
                <w:sz w:val="22"/>
                <w:szCs w:val="22"/>
              </w:rPr>
            </w:pPr>
            <w:r w:rsidRPr="00DF5E42">
              <w:rPr>
                <w:b/>
              </w:rPr>
              <w:t xml:space="preserve">Descripción: </w:t>
            </w:r>
            <w:r w:rsidR="00695653" w:rsidRPr="00281921">
              <w:rPr>
                <w:color w:val="000000" w:themeColor="text1"/>
                <w:sz w:val="22"/>
                <w:szCs w:val="22"/>
              </w:rPr>
              <w:t>V</w:t>
            </w:r>
            <w:r w:rsidR="00281921" w:rsidRPr="00281921">
              <w:rPr>
                <w:color w:val="000000" w:themeColor="text1"/>
                <w:sz w:val="22"/>
                <w:szCs w:val="22"/>
              </w:rPr>
              <w:t>i</w:t>
            </w:r>
            <w:r w:rsidR="00695653" w:rsidRPr="00281921">
              <w:rPr>
                <w:color w:val="000000" w:themeColor="text1"/>
                <w:sz w:val="22"/>
                <w:szCs w:val="22"/>
              </w:rPr>
              <w:t>deo sobre el desarrollo de la guerra de Independencia española, sus causas y consecuencias</w:t>
            </w:r>
            <w:r w:rsidR="00695653" w:rsidRPr="00281921">
              <w:rPr>
                <w:b/>
                <w:color w:val="000000" w:themeColor="text1"/>
                <w:sz w:val="22"/>
                <w:szCs w:val="22"/>
              </w:rPr>
              <w:t xml:space="preserve"> </w:t>
            </w:r>
          </w:p>
          <w:p w:rsidR="00B01010" w:rsidRPr="00281921" w:rsidRDefault="00B01010" w:rsidP="00333A82">
            <w:pPr>
              <w:pStyle w:val="u"/>
              <w:shd w:val="clear" w:color="auto" w:fill="FFFFFF"/>
              <w:spacing w:before="0" w:beforeAutospacing="0" w:after="0" w:afterAutospacing="0"/>
              <w:rPr>
                <w:color w:val="000000" w:themeColor="text1"/>
                <w:sz w:val="22"/>
                <w:szCs w:val="22"/>
              </w:rPr>
            </w:pPr>
            <w:r w:rsidRPr="00281921">
              <w:rPr>
                <w:b/>
                <w:color w:val="000000" w:themeColor="text1"/>
                <w:sz w:val="22"/>
                <w:szCs w:val="22"/>
              </w:rPr>
              <w:t>Tipo de recurso</w:t>
            </w:r>
            <w:r w:rsidRPr="00281921">
              <w:rPr>
                <w:color w:val="000000" w:themeColor="text1"/>
                <w:sz w:val="22"/>
                <w:szCs w:val="22"/>
              </w:rPr>
              <w:t xml:space="preserve">: Video  </w:t>
            </w:r>
          </w:p>
          <w:p w:rsidR="00B01010" w:rsidRPr="00DF5E42" w:rsidRDefault="00B01010" w:rsidP="00333A82">
            <w:pPr>
              <w:pStyle w:val="u"/>
              <w:shd w:val="clear" w:color="auto" w:fill="FFFFFF"/>
              <w:spacing w:before="0" w:beforeAutospacing="0" w:after="0" w:afterAutospacing="0"/>
              <w:rPr>
                <w:color w:val="000000" w:themeColor="text1"/>
              </w:rPr>
            </w:pPr>
            <w:r w:rsidRPr="00DF5E42">
              <w:rPr>
                <w:b/>
                <w:color w:val="000000" w:themeColor="text1"/>
              </w:rPr>
              <w:t>Acción didáctica</w:t>
            </w:r>
            <w:r w:rsidRPr="00DF5E42">
              <w:rPr>
                <w:color w:val="000000" w:themeColor="text1"/>
              </w:rPr>
              <w:t>:   Exposición</w:t>
            </w:r>
          </w:p>
          <w:p w:rsidR="00B01010" w:rsidRPr="00DF5E42" w:rsidRDefault="00B01010" w:rsidP="00333A82">
            <w:pPr>
              <w:rPr>
                <w:rFonts w:ascii="Times New Roman" w:hAnsi="Times New Roman" w:cs="Times New Roman"/>
                <w:color w:val="000000" w:themeColor="text1"/>
                <w:sz w:val="24"/>
                <w:szCs w:val="24"/>
              </w:rPr>
            </w:pPr>
            <w:r w:rsidRPr="00DF5E42">
              <w:rPr>
                <w:rFonts w:ascii="Times New Roman" w:hAnsi="Times New Roman" w:cs="Times New Roman"/>
                <w:b/>
                <w:color w:val="000000" w:themeColor="text1"/>
                <w:sz w:val="24"/>
                <w:szCs w:val="24"/>
              </w:rPr>
              <w:t>Competencia relacionada con el recurso</w:t>
            </w:r>
            <w:r w:rsidRPr="00DF5E42">
              <w:rPr>
                <w:rFonts w:ascii="Times New Roman" w:hAnsi="Times New Roman" w:cs="Times New Roman"/>
                <w:color w:val="000000" w:themeColor="text1"/>
                <w:sz w:val="24"/>
                <w:szCs w:val="24"/>
              </w:rPr>
              <w:t>: Competencia social y ciudadana</w:t>
            </w:r>
          </w:p>
          <w:p w:rsidR="00B01010" w:rsidRPr="00DF5E42" w:rsidRDefault="00B01010" w:rsidP="00333A82">
            <w:pPr>
              <w:rPr>
                <w:rFonts w:ascii="Times New Roman" w:hAnsi="Times New Roman" w:cs="Times New Roman"/>
                <w:color w:val="000000"/>
                <w:sz w:val="24"/>
                <w:szCs w:val="24"/>
              </w:rPr>
            </w:pPr>
          </w:p>
          <w:p w:rsidR="00B01010" w:rsidRPr="00DF5E42" w:rsidRDefault="00B01010" w:rsidP="00333A82">
            <w:pPr>
              <w:rPr>
                <w:rFonts w:ascii="Times New Roman" w:hAnsi="Times New Roman" w:cs="Times New Roman"/>
                <w:color w:val="000000"/>
                <w:sz w:val="24"/>
                <w:szCs w:val="24"/>
              </w:rPr>
            </w:pPr>
          </w:p>
          <w:p w:rsidR="00B01010" w:rsidRPr="00DF5E42" w:rsidRDefault="00B01010" w:rsidP="00333A82">
            <w:pPr>
              <w:rPr>
                <w:rFonts w:ascii="Times New Roman" w:hAnsi="Times New Roman" w:cs="Times New Roman"/>
                <w:b/>
                <w:color w:val="000000"/>
                <w:sz w:val="24"/>
                <w:szCs w:val="24"/>
              </w:rPr>
            </w:pPr>
            <w:r w:rsidRPr="00DF5E42">
              <w:rPr>
                <w:rFonts w:ascii="Times New Roman" w:hAnsi="Times New Roman" w:cs="Times New Roman"/>
                <w:b/>
                <w:color w:val="000000"/>
                <w:sz w:val="24"/>
                <w:szCs w:val="24"/>
              </w:rPr>
              <w:t>Objetivo</w:t>
            </w:r>
          </w:p>
          <w:p w:rsidR="00B01010" w:rsidRPr="00DF5E42" w:rsidRDefault="00B01010" w:rsidP="00333A82">
            <w:pPr>
              <w:rPr>
                <w:rFonts w:ascii="Times New Roman" w:hAnsi="Times New Roman" w:cs="Times New Roman"/>
                <w:color w:val="000000"/>
                <w:sz w:val="24"/>
                <w:szCs w:val="24"/>
              </w:rPr>
            </w:pPr>
            <w:r w:rsidRPr="00DF5E42">
              <w:rPr>
                <w:rFonts w:ascii="Times New Roman" w:hAnsi="Times New Roman" w:cs="Times New Roman"/>
                <w:color w:val="000000"/>
                <w:sz w:val="24"/>
                <w:szCs w:val="24"/>
              </w:rPr>
              <w:t xml:space="preserve">Con esta actividad, los estudiantes conocerán algunos detalles de la invasión napoleónica a España y reflexionarán sobre las posibles incidencias que pudo tener en las colonias. </w:t>
            </w:r>
          </w:p>
          <w:p w:rsidR="00B01010" w:rsidRPr="00DF5E42" w:rsidRDefault="00B01010" w:rsidP="00333A82">
            <w:pPr>
              <w:spacing w:before="100" w:beforeAutospacing="1" w:after="210" w:line="270" w:lineRule="atLeast"/>
              <w:rPr>
                <w:rFonts w:ascii="Times New Roman" w:eastAsia="Times New Roman" w:hAnsi="Times New Roman" w:cs="Times New Roman"/>
                <w:b/>
                <w:color w:val="000000" w:themeColor="text1"/>
                <w:sz w:val="24"/>
                <w:szCs w:val="24"/>
                <w:lang w:eastAsia="es-CO"/>
              </w:rPr>
            </w:pPr>
            <w:r w:rsidRPr="00DF5E42">
              <w:rPr>
                <w:rFonts w:ascii="Times New Roman" w:eastAsia="Times New Roman" w:hAnsi="Times New Roman" w:cs="Times New Roman"/>
                <w:b/>
                <w:color w:val="000000" w:themeColor="text1"/>
                <w:sz w:val="24"/>
                <w:szCs w:val="24"/>
                <w:lang w:eastAsia="es-CO"/>
              </w:rPr>
              <w:t>Antes de la presentación</w:t>
            </w:r>
          </w:p>
          <w:p w:rsidR="00B01010" w:rsidRPr="00DF5E42" w:rsidRDefault="00B01010" w:rsidP="00333A82">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DF5E42">
              <w:rPr>
                <w:rFonts w:ascii="Times New Roman" w:eastAsia="Times New Roman" w:hAnsi="Times New Roman" w:cs="Times New Roman"/>
                <w:color w:val="000000" w:themeColor="text1"/>
                <w:sz w:val="24"/>
                <w:szCs w:val="24"/>
                <w:lang w:eastAsia="es-CO"/>
              </w:rPr>
              <w:t xml:space="preserve">Pregunte a sus estudiantes qué saben sobre la independencia de España frente a Francia: </w:t>
            </w:r>
          </w:p>
          <w:p w:rsidR="00B01010" w:rsidRPr="00B645E6" w:rsidRDefault="00B01010" w:rsidP="00B01010">
            <w:pPr>
              <w:pStyle w:val="Prrafodelista"/>
              <w:numPr>
                <w:ilvl w:val="0"/>
                <w:numId w:val="9"/>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lastRenderedPageBreak/>
              <w:t>¿Cuándo y cómo ocurrió?</w:t>
            </w:r>
          </w:p>
          <w:p w:rsidR="00B01010" w:rsidRPr="00B645E6" w:rsidRDefault="00B01010" w:rsidP="00B01010">
            <w:pPr>
              <w:pStyle w:val="Prrafodelista"/>
              <w:numPr>
                <w:ilvl w:val="0"/>
                <w:numId w:val="9"/>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¿Qui</w:t>
            </w:r>
            <w:r>
              <w:rPr>
                <w:rFonts w:ascii="Times New Roman" w:eastAsia="Times New Roman" w:hAnsi="Times New Roman" w:cs="Times New Roman"/>
                <w:color w:val="000000" w:themeColor="text1"/>
                <w:sz w:val="24"/>
                <w:szCs w:val="24"/>
                <w:lang w:eastAsia="es-CO"/>
              </w:rPr>
              <w:t>é</w:t>
            </w:r>
            <w:r w:rsidRPr="00B645E6">
              <w:rPr>
                <w:rFonts w:ascii="Times New Roman" w:eastAsia="Times New Roman" w:hAnsi="Times New Roman" w:cs="Times New Roman"/>
                <w:color w:val="000000" w:themeColor="text1"/>
                <w:sz w:val="24"/>
                <w:szCs w:val="24"/>
                <w:lang w:eastAsia="es-CO"/>
              </w:rPr>
              <w:t>nes fueron los principales protagonistas?</w:t>
            </w:r>
          </w:p>
          <w:p w:rsidR="00B01010" w:rsidRPr="00B645E6" w:rsidRDefault="00B01010" w:rsidP="00B01010">
            <w:pPr>
              <w:pStyle w:val="Prrafodelista"/>
              <w:numPr>
                <w:ilvl w:val="0"/>
                <w:numId w:val="9"/>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 xml:space="preserve">Pídales que reflexionen sobre la manera cómo pudo incidir </w:t>
            </w:r>
            <w:r>
              <w:rPr>
                <w:rFonts w:ascii="Times New Roman" w:eastAsia="Times New Roman" w:hAnsi="Times New Roman" w:cs="Times New Roman"/>
                <w:color w:val="000000" w:themeColor="text1"/>
                <w:sz w:val="24"/>
                <w:szCs w:val="24"/>
                <w:lang w:eastAsia="es-CO"/>
              </w:rPr>
              <w:t>la</w:t>
            </w:r>
            <w:r w:rsidRPr="00B645E6">
              <w:rPr>
                <w:rFonts w:ascii="Times New Roman" w:eastAsia="Times New Roman" w:hAnsi="Times New Roman" w:cs="Times New Roman"/>
                <w:color w:val="000000" w:themeColor="text1"/>
                <w:sz w:val="24"/>
                <w:szCs w:val="24"/>
                <w:lang w:eastAsia="es-CO"/>
              </w:rPr>
              <w:t xml:space="preserve"> invasión de Napoleón en las colonias.</w:t>
            </w:r>
          </w:p>
          <w:p w:rsidR="00B01010" w:rsidRPr="00DF5E42" w:rsidRDefault="00B01010" w:rsidP="00333A82">
            <w:pPr>
              <w:spacing w:before="100" w:beforeAutospacing="1" w:after="210" w:line="270" w:lineRule="atLeast"/>
              <w:rPr>
                <w:rFonts w:ascii="Times New Roman" w:eastAsia="Times New Roman" w:hAnsi="Times New Roman" w:cs="Times New Roman"/>
                <w:color w:val="000000" w:themeColor="text1"/>
                <w:sz w:val="24"/>
                <w:szCs w:val="24"/>
                <w:lang w:eastAsia="es-CO"/>
              </w:rPr>
            </w:pPr>
          </w:p>
          <w:p w:rsidR="00B01010" w:rsidRDefault="00B01010" w:rsidP="00333A82">
            <w:pPr>
              <w:spacing w:before="100" w:beforeAutospacing="1" w:after="210" w:line="270" w:lineRule="atLeast"/>
              <w:rPr>
                <w:rFonts w:ascii="Times New Roman" w:eastAsia="Times New Roman" w:hAnsi="Times New Roman" w:cs="Times New Roman"/>
                <w:b/>
                <w:color w:val="000000" w:themeColor="text1"/>
                <w:sz w:val="24"/>
                <w:szCs w:val="24"/>
                <w:lang w:eastAsia="es-CO"/>
              </w:rPr>
            </w:pPr>
            <w:r w:rsidRPr="00B645E6">
              <w:rPr>
                <w:rFonts w:ascii="Times New Roman" w:eastAsia="Times New Roman" w:hAnsi="Times New Roman" w:cs="Times New Roman"/>
                <w:b/>
                <w:color w:val="000000" w:themeColor="text1"/>
                <w:sz w:val="24"/>
                <w:szCs w:val="24"/>
                <w:lang w:eastAsia="es-CO"/>
              </w:rPr>
              <w:t>Después de la presentación</w:t>
            </w:r>
          </w:p>
          <w:p w:rsidR="00B01010" w:rsidRPr="00B645E6" w:rsidRDefault="00B01010" w:rsidP="00B01010">
            <w:pPr>
              <w:pStyle w:val="Prrafodelista"/>
              <w:numPr>
                <w:ilvl w:val="0"/>
                <w:numId w:val="8"/>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Pida a sus estudiantes que trabajen en parejas y se preparen para un debate en el que responderán las siguientes preguntas.</w:t>
            </w:r>
          </w:p>
          <w:p w:rsidR="00B01010" w:rsidRPr="00B645E6" w:rsidRDefault="00B01010" w:rsidP="00B01010">
            <w:pPr>
              <w:pStyle w:val="Prrafodelista"/>
              <w:numPr>
                <w:ilvl w:val="0"/>
                <w:numId w:val="8"/>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¿Cuál es la relación que puede existir entre la independencia de España  y la de las colonias americanas?</w:t>
            </w:r>
          </w:p>
          <w:p w:rsidR="00B01010" w:rsidRPr="00B645E6" w:rsidRDefault="00B01010" w:rsidP="00B01010">
            <w:pPr>
              <w:pStyle w:val="Prrafodelista"/>
              <w:numPr>
                <w:ilvl w:val="0"/>
                <w:numId w:val="8"/>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Si Napoleón venía de Francia, es decir del país que acababa de hacer una revolución con ideales liberales, ¿por qué trató tan duramente a España?</w:t>
            </w:r>
          </w:p>
          <w:p w:rsidR="00B01010" w:rsidRPr="00B645E6" w:rsidRDefault="00B01010" w:rsidP="00B01010">
            <w:pPr>
              <w:pStyle w:val="Prrafodelista"/>
              <w:numPr>
                <w:ilvl w:val="0"/>
                <w:numId w:val="8"/>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¿Cómo respondieron los españoles a la invasión napoleónica?</w:t>
            </w:r>
          </w:p>
          <w:p w:rsidR="00281921" w:rsidRPr="00281921" w:rsidRDefault="00B01010" w:rsidP="00281921">
            <w:pPr>
              <w:pStyle w:val="Prrafodelista"/>
              <w:numPr>
                <w:ilvl w:val="0"/>
                <w:numId w:val="8"/>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 xml:space="preserve">¿Qué harían si hoy en día su país fuera invadido?  </w:t>
            </w:r>
          </w:p>
          <w:p w:rsidR="00281921" w:rsidRPr="00281921" w:rsidRDefault="00281921" w:rsidP="00281921">
            <w:pPr>
              <w:pStyle w:val="Prrafodelista"/>
              <w:numPr>
                <w:ilvl w:val="0"/>
                <w:numId w:val="8"/>
              </w:numPr>
              <w:spacing w:before="100" w:beforeAutospacing="1" w:after="210" w:line="270" w:lineRule="atLeast"/>
              <w:rPr>
                <w:rFonts w:ascii="Times New Roman" w:eastAsia="Times New Roman" w:hAnsi="Times New Roman" w:cs="Times New Roman"/>
                <w:color w:val="000000" w:themeColor="text1"/>
                <w:lang w:eastAsia="es-CO"/>
              </w:rPr>
            </w:pPr>
            <w:r w:rsidRPr="00281921">
              <w:rPr>
                <w:rFonts w:ascii="Times New Roman" w:eastAsia="Times New Roman" w:hAnsi="Times New Roman" w:cs="Times New Roman"/>
                <w:color w:val="000000" w:themeColor="text1"/>
                <w:lang w:eastAsia="es-CO"/>
              </w:rPr>
              <w:t>Para ampliar los conocimientos de los estudiantes sobre este per</w:t>
            </w:r>
            <w:r>
              <w:rPr>
                <w:rFonts w:ascii="Times New Roman" w:eastAsia="Times New Roman" w:hAnsi="Times New Roman" w:cs="Times New Roman"/>
                <w:color w:val="000000" w:themeColor="text1"/>
                <w:lang w:eastAsia="es-CO"/>
              </w:rPr>
              <w:t>i</w:t>
            </w:r>
            <w:r w:rsidRPr="00281921">
              <w:rPr>
                <w:rFonts w:ascii="Times New Roman" w:eastAsia="Times New Roman" w:hAnsi="Times New Roman" w:cs="Times New Roman"/>
                <w:color w:val="000000" w:themeColor="text1"/>
                <w:lang w:eastAsia="es-CO"/>
              </w:rPr>
              <w:t xml:space="preserve">odo de la historia de España, le sugerimos realizar una actividad en torno a algunos grabados de la serie </w:t>
            </w:r>
            <w:r w:rsidRPr="00281921">
              <w:rPr>
                <w:rFonts w:ascii="Times New Roman" w:eastAsia="Times New Roman" w:hAnsi="Times New Roman" w:cs="Times New Roman"/>
                <w:i/>
                <w:iCs/>
                <w:color w:val="000000" w:themeColor="text1"/>
                <w:lang w:eastAsia="es-CO"/>
              </w:rPr>
              <w:t xml:space="preserve">Los desastres de la guerra </w:t>
            </w:r>
            <w:r w:rsidRPr="00281921">
              <w:rPr>
                <w:rFonts w:ascii="Times New Roman" w:eastAsia="Times New Roman" w:hAnsi="Times New Roman" w:cs="Times New Roman"/>
                <w:color w:val="000000" w:themeColor="text1"/>
                <w:lang w:eastAsia="es-CO"/>
              </w:rPr>
              <w:t>(1810-1820), de Francisco de Goya y Lucientes. Podrá encontrar las imágenes en exposición virtual "Miradas sobre la guerra de la Independencia", de la Biblioteca Nacional de España [</w:t>
            </w:r>
            <w:hyperlink r:id="rId24" w:tgtFrame="_blank" w:history="1">
              <w:r w:rsidRPr="00281921">
                <w:rPr>
                  <w:rFonts w:ascii="Times New Roman" w:eastAsia="Times New Roman" w:hAnsi="Times New Roman" w:cs="Times New Roman"/>
                  <w:color w:val="000000" w:themeColor="text1"/>
                  <w:u w:val="single"/>
                  <w:lang w:eastAsia="es-CO"/>
                </w:rPr>
                <w:t>V</w:t>
              </w:r>
              <w:r w:rsidRPr="00281921">
                <w:rPr>
                  <w:rFonts w:ascii="Times New Roman" w:eastAsia="Times New Roman" w:hAnsi="Times New Roman" w:cs="Times New Roman"/>
                  <w:color w:val="000000" w:themeColor="text1"/>
                  <w:u w:val="single"/>
                  <w:lang w:eastAsia="es-CO"/>
                </w:rPr>
                <w:t>E</w:t>
              </w:r>
              <w:r w:rsidRPr="00281921">
                <w:rPr>
                  <w:rFonts w:ascii="Times New Roman" w:eastAsia="Times New Roman" w:hAnsi="Times New Roman" w:cs="Times New Roman"/>
                  <w:color w:val="000000" w:themeColor="text1"/>
                  <w:u w:val="single"/>
                  <w:lang w:eastAsia="es-CO"/>
                </w:rPr>
                <w:t>R</w:t>
              </w:r>
            </w:hyperlink>
            <w:r w:rsidRPr="00281921">
              <w:rPr>
                <w:rFonts w:ascii="Times New Roman" w:eastAsia="Times New Roman" w:hAnsi="Times New Roman" w:cs="Times New Roman"/>
                <w:color w:val="000000" w:themeColor="text1"/>
                <w:lang w:eastAsia="es-CO"/>
              </w:rPr>
              <w:t xml:space="preserve">]. </w:t>
            </w:r>
          </w:p>
          <w:p w:rsidR="00281921" w:rsidRPr="00281921" w:rsidRDefault="00281921" w:rsidP="00281921">
            <w:pPr>
              <w:pStyle w:val="Prrafodelista"/>
              <w:numPr>
                <w:ilvl w:val="0"/>
                <w:numId w:val="8"/>
              </w:numPr>
              <w:spacing w:before="100" w:beforeAutospacing="1" w:after="210" w:line="270" w:lineRule="atLeast"/>
              <w:rPr>
                <w:rFonts w:ascii="Times New Roman" w:eastAsia="Times New Roman" w:hAnsi="Times New Roman" w:cs="Times New Roman"/>
                <w:color w:val="000000" w:themeColor="text1"/>
                <w:lang w:eastAsia="es-CO"/>
              </w:rPr>
            </w:pPr>
            <w:r w:rsidRPr="00281921">
              <w:rPr>
                <w:rFonts w:ascii="Times New Roman" w:eastAsia="Times New Roman" w:hAnsi="Times New Roman" w:cs="Times New Roman"/>
                <w:color w:val="000000" w:themeColor="text1"/>
                <w:lang w:eastAsia="es-CO"/>
              </w:rPr>
              <w:t>Forme grupos de tres estudiantes para que comenten alguno de los grabados del artista aragonés. Pídales que respondan las siguientes preguntas</w:t>
            </w:r>
          </w:p>
          <w:p w:rsidR="00281921" w:rsidRPr="00281921" w:rsidRDefault="00281921" w:rsidP="00281921">
            <w:pPr>
              <w:spacing w:before="100" w:beforeAutospacing="1" w:after="210" w:line="270" w:lineRule="atLeast"/>
              <w:ind w:left="708"/>
              <w:rPr>
                <w:rFonts w:ascii="Times New Roman" w:eastAsia="Times New Roman" w:hAnsi="Times New Roman" w:cs="Times New Roman"/>
                <w:color w:val="000000" w:themeColor="text1"/>
                <w:lang w:eastAsia="es-CO"/>
              </w:rPr>
            </w:pPr>
            <w:r w:rsidRPr="00281921">
              <w:rPr>
                <w:rFonts w:ascii="Times New Roman" w:eastAsia="Times New Roman" w:hAnsi="Times New Roman" w:cs="Times New Roman"/>
                <w:color w:val="000000" w:themeColor="text1"/>
                <w:lang w:eastAsia="es-CO"/>
              </w:rPr>
              <w:t>- ¿Qué personajes observan en la lámina?</w:t>
            </w:r>
          </w:p>
          <w:p w:rsidR="00281921" w:rsidRPr="00281921" w:rsidRDefault="00281921" w:rsidP="00281921">
            <w:pPr>
              <w:spacing w:before="100" w:beforeAutospacing="1" w:after="210" w:line="270" w:lineRule="atLeast"/>
              <w:ind w:left="708"/>
              <w:rPr>
                <w:rFonts w:ascii="Times New Roman" w:eastAsia="Times New Roman" w:hAnsi="Times New Roman" w:cs="Times New Roman"/>
                <w:color w:val="000000" w:themeColor="text1"/>
                <w:lang w:eastAsia="es-CO"/>
              </w:rPr>
            </w:pPr>
            <w:r w:rsidRPr="00281921">
              <w:rPr>
                <w:rFonts w:ascii="Times New Roman" w:eastAsia="Times New Roman" w:hAnsi="Times New Roman" w:cs="Times New Roman"/>
                <w:color w:val="000000" w:themeColor="text1"/>
                <w:lang w:eastAsia="es-CO"/>
              </w:rPr>
              <w:t xml:space="preserve">- ¿Qué hacen los personajes representados? </w:t>
            </w:r>
          </w:p>
          <w:p w:rsidR="00281921" w:rsidRPr="00072F3A" w:rsidRDefault="00281921" w:rsidP="00281921">
            <w:pPr>
              <w:shd w:val="clear" w:color="auto" w:fill="DDDDDD"/>
              <w:spacing w:before="100" w:beforeAutospacing="1" w:after="210" w:line="270" w:lineRule="atLeast"/>
              <w:rPr>
                <w:rFonts w:ascii="Times New Roman" w:eastAsia="Times New Roman" w:hAnsi="Times New Roman" w:cs="Times New Roman"/>
                <w:color w:val="0D3158"/>
                <w:sz w:val="24"/>
                <w:szCs w:val="24"/>
                <w:lang w:eastAsia="es-CO"/>
              </w:rPr>
            </w:pPr>
            <w:r w:rsidRPr="00072F3A">
              <w:rPr>
                <w:rFonts w:ascii="Times New Roman" w:eastAsia="Times New Roman" w:hAnsi="Times New Roman" w:cs="Times New Roman"/>
                <w:color w:val="0D3158"/>
                <w:sz w:val="24"/>
                <w:szCs w:val="24"/>
                <w:lang w:eastAsia="es-CO"/>
              </w:rPr>
              <w:t xml:space="preserve">Si le interesa mostrar en qué consistió el Dos de Mayo, le recomendamos utilizar la reconstrucción que ofreció la edición digital de </w:t>
            </w:r>
            <w:r w:rsidRPr="00072F3A">
              <w:rPr>
                <w:rFonts w:ascii="Times New Roman" w:eastAsia="Times New Roman" w:hAnsi="Times New Roman" w:cs="Times New Roman"/>
                <w:i/>
                <w:iCs/>
                <w:color w:val="0D3158"/>
                <w:sz w:val="24"/>
                <w:szCs w:val="24"/>
                <w:lang w:eastAsia="es-CO"/>
              </w:rPr>
              <w:t xml:space="preserve">El País </w:t>
            </w:r>
            <w:r w:rsidRPr="00072F3A">
              <w:rPr>
                <w:rFonts w:ascii="Times New Roman" w:eastAsia="Times New Roman" w:hAnsi="Times New Roman" w:cs="Times New Roman"/>
                <w:color w:val="0D3158"/>
                <w:sz w:val="24"/>
                <w:szCs w:val="24"/>
                <w:lang w:eastAsia="es-CO"/>
              </w:rPr>
              <w:t>para conmemorar el bicentenario de este acontecimiento clave en la historia de España [</w:t>
            </w:r>
            <w:r w:rsidRPr="00072F3A">
              <w:rPr>
                <w:rFonts w:ascii="Times New Roman" w:eastAsia="Times New Roman" w:hAnsi="Times New Roman" w:cs="Times New Roman"/>
                <w:color w:val="000044"/>
                <w:sz w:val="24"/>
                <w:szCs w:val="24"/>
                <w:highlight w:val="yellow"/>
                <w:u w:val="single"/>
                <w:lang w:eastAsia="es-CO"/>
              </w:rPr>
              <w:t>VER</w:t>
            </w:r>
            <w:r w:rsidRPr="00072F3A">
              <w:rPr>
                <w:rFonts w:ascii="Times New Roman" w:eastAsia="Times New Roman" w:hAnsi="Times New Roman" w:cs="Times New Roman"/>
                <w:color w:val="0D3158"/>
                <w:sz w:val="24"/>
                <w:szCs w:val="24"/>
                <w:lang w:eastAsia="es-CO"/>
              </w:rPr>
              <w:t>].</w:t>
            </w:r>
          </w:p>
          <w:p w:rsidR="00281921" w:rsidRPr="00072F3A" w:rsidRDefault="00281921" w:rsidP="00281921">
            <w:pPr>
              <w:spacing w:before="375" w:after="120" w:line="270" w:lineRule="atLeast"/>
              <w:rPr>
                <w:rFonts w:ascii="Times New Roman" w:eastAsia="Times New Roman" w:hAnsi="Times New Roman" w:cs="Times New Roman"/>
                <w:b/>
                <w:bCs/>
                <w:color w:val="000000" w:themeColor="text1"/>
                <w:sz w:val="24"/>
                <w:szCs w:val="24"/>
                <w:lang w:eastAsia="es-CO"/>
              </w:rPr>
            </w:pPr>
            <w:r w:rsidRPr="00072F3A">
              <w:rPr>
                <w:rFonts w:ascii="Times New Roman" w:eastAsia="Times New Roman" w:hAnsi="Times New Roman" w:cs="Times New Roman"/>
                <w:b/>
                <w:bCs/>
                <w:color w:val="000000" w:themeColor="text1"/>
                <w:sz w:val="24"/>
                <w:szCs w:val="24"/>
                <w:lang w:eastAsia="es-CO"/>
              </w:rPr>
              <w:t>Vocabulario del video</w:t>
            </w:r>
          </w:p>
          <w:p w:rsidR="00281921" w:rsidRPr="00072F3A" w:rsidRDefault="00281921" w:rsidP="00281921">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072F3A">
              <w:rPr>
                <w:rFonts w:ascii="Times New Roman" w:eastAsia="Times New Roman" w:hAnsi="Times New Roman" w:cs="Times New Roman"/>
                <w:color w:val="000000" w:themeColor="text1"/>
                <w:sz w:val="24"/>
                <w:szCs w:val="24"/>
                <w:lang w:eastAsia="es-CO"/>
              </w:rPr>
              <w:t xml:space="preserve">- </w:t>
            </w:r>
            <w:r w:rsidRPr="00072F3A">
              <w:rPr>
                <w:rFonts w:ascii="Times New Roman" w:eastAsia="Times New Roman" w:hAnsi="Times New Roman" w:cs="Times New Roman"/>
                <w:b/>
                <w:bCs/>
                <w:color w:val="000000" w:themeColor="text1"/>
                <w:sz w:val="24"/>
                <w:szCs w:val="24"/>
                <w:lang w:eastAsia="es-CO"/>
              </w:rPr>
              <w:t>Abdicación</w:t>
            </w:r>
            <w:r w:rsidRPr="00072F3A">
              <w:rPr>
                <w:rFonts w:ascii="Times New Roman" w:eastAsia="Times New Roman" w:hAnsi="Times New Roman" w:cs="Times New Roman"/>
                <w:color w:val="000000" w:themeColor="text1"/>
                <w:sz w:val="24"/>
                <w:szCs w:val="24"/>
                <w:lang w:eastAsia="es-CO"/>
              </w:rPr>
              <w:t>: renuncia de un rey al trono.</w:t>
            </w:r>
          </w:p>
          <w:p w:rsidR="00281921" w:rsidRPr="00072F3A" w:rsidRDefault="00281921" w:rsidP="00281921">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072F3A">
              <w:rPr>
                <w:rFonts w:ascii="Times New Roman" w:eastAsia="Times New Roman" w:hAnsi="Times New Roman" w:cs="Times New Roman"/>
                <w:color w:val="000000" w:themeColor="text1"/>
                <w:sz w:val="24"/>
                <w:szCs w:val="24"/>
                <w:lang w:eastAsia="es-CO"/>
              </w:rPr>
              <w:t xml:space="preserve">- </w:t>
            </w:r>
            <w:r w:rsidRPr="00072F3A">
              <w:rPr>
                <w:rFonts w:ascii="Times New Roman" w:eastAsia="Times New Roman" w:hAnsi="Times New Roman" w:cs="Times New Roman"/>
                <w:b/>
                <w:bCs/>
                <w:color w:val="000000" w:themeColor="text1"/>
                <w:sz w:val="24"/>
                <w:szCs w:val="24"/>
                <w:lang w:eastAsia="es-CO"/>
              </w:rPr>
              <w:t>Sublevación</w:t>
            </w:r>
            <w:r w:rsidRPr="00072F3A">
              <w:rPr>
                <w:rFonts w:ascii="Times New Roman" w:eastAsia="Times New Roman" w:hAnsi="Times New Roman" w:cs="Times New Roman"/>
                <w:color w:val="000000" w:themeColor="text1"/>
                <w:sz w:val="24"/>
                <w:szCs w:val="24"/>
                <w:lang w:eastAsia="es-CO"/>
              </w:rPr>
              <w:t>: motín, protesta o revuelta.</w:t>
            </w:r>
          </w:p>
          <w:p w:rsidR="00281921" w:rsidRPr="00072F3A" w:rsidRDefault="00281921" w:rsidP="00281921">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072F3A">
              <w:rPr>
                <w:rFonts w:ascii="Times New Roman" w:eastAsia="Times New Roman" w:hAnsi="Times New Roman" w:cs="Times New Roman"/>
                <w:color w:val="000000" w:themeColor="text1"/>
                <w:sz w:val="24"/>
                <w:szCs w:val="24"/>
                <w:lang w:eastAsia="es-CO"/>
              </w:rPr>
              <w:t xml:space="preserve">- </w:t>
            </w:r>
            <w:r w:rsidRPr="00072F3A">
              <w:rPr>
                <w:rFonts w:ascii="Times New Roman" w:eastAsia="Times New Roman" w:hAnsi="Times New Roman" w:cs="Times New Roman"/>
                <w:b/>
                <w:bCs/>
                <w:color w:val="000000" w:themeColor="text1"/>
                <w:sz w:val="24"/>
                <w:szCs w:val="24"/>
                <w:lang w:eastAsia="es-CO"/>
              </w:rPr>
              <w:t>Sitio</w:t>
            </w:r>
            <w:r w:rsidRPr="00072F3A">
              <w:rPr>
                <w:rFonts w:ascii="Times New Roman" w:eastAsia="Times New Roman" w:hAnsi="Times New Roman" w:cs="Times New Roman"/>
                <w:color w:val="000000" w:themeColor="text1"/>
                <w:sz w:val="24"/>
                <w:szCs w:val="24"/>
                <w:lang w:eastAsia="es-CO"/>
              </w:rPr>
              <w:t>: asedio.</w:t>
            </w:r>
          </w:p>
          <w:p w:rsidR="00281921" w:rsidRPr="00072F3A" w:rsidRDefault="00281921" w:rsidP="00281921">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072F3A">
              <w:rPr>
                <w:rFonts w:ascii="Times New Roman" w:eastAsia="Times New Roman" w:hAnsi="Times New Roman" w:cs="Times New Roman"/>
                <w:color w:val="000000" w:themeColor="text1"/>
                <w:sz w:val="24"/>
                <w:szCs w:val="24"/>
                <w:lang w:eastAsia="es-CO"/>
              </w:rPr>
              <w:t xml:space="preserve">- </w:t>
            </w:r>
            <w:r w:rsidRPr="00072F3A">
              <w:rPr>
                <w:rFonts w:ascii="Times New Roman" w:eastAsia="Times New Roman" w:hAnsi="Times New Roman" w:cs="Times New Roman"/>
                <w:b/>
                <w:bCs/>
                <w:color w:val="000000" w:themeColor="text1"/>
                <w:sz w:val="24"/>
                <w:szCs w:val="24"/>
                <w:lang w:eastAsia="es-CO"/>
              </w:rPr>
              <w:t>Junta de gobierno</w:t>
            </w:r>
            <w:r w:rsidRPr="00072F3A">
              <w:rPr>
                <w:rFonts w:ascii="Times New Roman" w:eastAsia="Times New Roman" w:hAnsi="Times New Roman" w:cs="Times New Roman"/>
                <w:color w:val="000000" w:themeColor="text1"/>
                <w:sz w:val="24"/>
                <w:szCs w:val="24"/>
                <w:lang w:eastAsia="es-CO"/>
              </w:rPr>
              <w:t xml:space="preserve">: grupo de individuos reunidos para gobernar. En España surgieron para cubrir el vacío de poder dejado por la ausencia de Fernando VII </w:t>
            </w:r>
            <w:r w:rsidRPr="00072F3A">
              <w:rPr>
                <w:rFonts w:ascii="Times New Roman" w:eastAsia="Times New Roman" w:hAnsi="Times New Roman" w:cs="Times New Roman"/>
                <w:color w:val="000000" w:themeColor="text1"/>
                <w:sz w:val="24"/>
                <w:szCs w:val="24"/>
                <w:lang w:eastAsia="es-CO"/>
              </w:rPr>
              <w:lastRenderedPageBreak/>
              <w:t>durante la guerra de la Independencia.</w:t>
            </w:r>
          </w:p>
          <w:p w:rsidR="00281921" w:rsidRPr="00072F3A" w:rsidRDefault="00281921" w:rsidP="00281921">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072F3A">
              <w:rPr>
                <w:rFonts w:ascii="Times New Roman" w:eastAsia="Times New Roman" w:hAnsi="Times New Roman" w:cs="Times New Roman"/>
                <w:color w:val="000000" w:themeColor="text1"/>
                <w:sz w:val="24"/>
                <w:szCs w:val="24"/>
                <w:lang w:eastAsia="es-CO"/>
              </w:rPr>
              <w:t xml:space="preserve">- </w:t>
            </w:r>
            <w:r w:rsidRPr="00072F3A">
              <w:rPr>
                <w:rFonts w:ascii="Times New Roman" w:eastAsia="Times New Roman" w:hAnsi="Times New Roman" w:cs="Times New Roman"/>
                <w:b/>
                <w:bCs/>
                <w:color w:val="000000" w:themeColor="text1"/>
                <w:sz w:val="24"/>
                <w:szCs w:val="24"/>
                <w:lang w:eastAsia="es-CO"/>
              </w:rPr>
              <w:t>Cortes constituyentes</w:t>
            </w:r>
            <w:r w:rsidRPr="00072F3A">
              <w:rPr>
                <w:rFonts w:ascii="Times New Roman" w:eastAsia="Times New Roman" w:hAnsi="Times New Roman" w:cs="Times New Roman"/>
                <w:color w:val="000000" w:themeColor="text1"/>
                <w:sz w:val="24"/>
                <w:szCs w:val="24"/>
                <w:lang w:eastAsia="es-CO"/>
              </w:rPr>
              <w:t>: Parlamento surgido para la redacción de una Constitución.</w:t>
            </w:r>
          </w:p>
          <w:p w:rsidR="00281921" w:rsidRPr="00072F3A" w:rsidRDefault="00281921" w:rsidP="00281921">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072F3A">
              <w:rPr>
                <w:rFonts w:ascii="Times New Roman" w:eastAsia="Times New Roman" w:hAnsi="Times New Roman" w:cs="Times New Roman"/>
                <w:color w:val="000000" w:themeColor="text1"/>
                <w:sz w:val="24"/>
                <w:szCs w:val="24"/>
                <w:lang w:eastAsia="es-CO"/>
              </w:rPr>
              <w:t xml:space="preserve">- </w:t>
            </w:r>
            <w:r w:rsidRPr="00072F3A">
              <w:rPr>
                <w:rFonts w:ascii="Times New Roman" w:eastAsia="Times New Roman" w:hAnsi="Times New Roman" w:cs="Times New Roman"/>
                <w:b/>
                <w:bCs/>
                <w:color w:val="000000" w:themeColor="text1"/>
                <w:sz w:val="24"/>
                <w:szCs w:val="24"/>
                <w:lang w:eastAsia="es-CO"/>
              </w:rPr>
              <w:t>Constitución</w:t>
            </w:r>
            <w:r w:rsidRPr="00072F3A">
              <w:rPr>
                <w:rFonts w:ascii="Times New Roman" w:eastAsia="Times New Roman" w:hAnsi="Times New Roman" w:cs="Times New Roman"/>
                <w:color w:val="000000" w:themeColor="text1"/>
                <w:sz w:val="24"/>
                <w:szCs w:val="24"/>
                <w:lang w:eastAsia="es-CO"/>
              </w:rPr>
              <w:t>: Ley Suprema que rige un país.</w:t>
            </w:r>
          </w:p>
          <w:p w:rsidR="00281921" w:rsidRPr="00072F3A" w:rsidRDefault="00281921" w:rsidP="00281921">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072F3A">
              <w:rPr>
                <w:rFonts w:ascii="Times New Roman" w:eastAsia="Times New Roman" w:hAnsi="Times New Roman" w:cs="Times New Roman"/>
                <w:color w:val="000000" w:themeColor="text1"/>
                <w:sz w:val="24"/>
                <w:szCs w:val="24"/>
                <w:lang w:eastAsia="es-CO"/>
              </w:rPr>
              <w:t xml:space="preserve">- </w:t>
            </w:r>
            <w:r w:rsidRPr="00072F3A">
              <w:rPr>
                <w:rFonts w:ascii="Times New Roman" w:eastAsia="Times New Roman" w:hAnsi="Times New Roman" w:cs="Times New Roman"/>
                <w:b/>
                <w:bCs/>
                <w:color w:val="000000" w:themeColor="text1"/>
                <w:sz w:val="24"/>
                <w:szCs w:val="24"/>
                <w:lang w:eastAsia="es-CO"/>
              </w:rPr>
              <w:t>Guerrilla</w:t>
            </w:r>
            <w:r w:rsidRPr="00072F3A">
              <w:rPr>
                <w:rFonts w:ascii="Times New Roman" w:eastAsia="Times New Roman" w:hAnsi="Times New Roman" w:cs="Times New Roman"/>
                <w:color w:val="000000" w:themeColor="text1"/>
                <w:sz w:val="24"/>
                <w:szCs w:val="24"/>
                <w:lang w:eastAsia="es-CO"/>
              </w:rPr>
              <w:t>: grupo de gente armada que combate a un enemigo.</w:t>
            </w:r>
          </w:p>
          <w:p w:rsidR="00B01010" w:rsidRPr="00DF5E42" w:rsidRDefault="00B01010" w:rsidP="00333A82">
            <w:pPr>
              <w:spacing w:before="100" w:beforeAutospacing="1" w:after="210" w:line="270" w:lineRule="atLeast"/>
              <w:rPr>
                <w:rFonts w:ascii="Arial" w:eastAsia="Times New Roman" w:hAnsi="Arial" w:cs="Arial"/>
                <w:color w:val="0D3158"/>
                <w:sz w:val="24"/>
                <w:szCs w:val="24"/>
                <w:lang w:eastAsia="es-CO"/>
              </w:rPr>
            </w:pPr>
          </w:p>
          <w:p w:rsidR="00B01010" w:rsidRPr="00DF5E42" w:rsidRDefault="00B01010" w:rsidP="00333A82">
            <w:pPr>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F</w:t>
            </w:r>
            <w:r w:rsidRPr="00DF5E42">
              <w:rPr>
                <w:rFonts w:ascii="Times New Roman" w:eastAsia="Times New Roman" w:hAnsi="Times New Roman" w:cs="Times New Roman"/>
                <w:b/>
                <w:sz w:val="24"/>
                <w:szCs w:val="24"/>
                <w:lang w:val="es-ES" w:eastAsia="es-CO"/>
              </w:rPr>
              <w:t>ICHA DEL ESTUDIANTE</w:t>
            </w:r>
          </w:p>
          <w:p w:rsidR="00B01010" w:rsidRPr="00DF5E42" w:rsidRDefault="00B01010" w:rsidP="00333A82">
            <w:pPr>
              <w:rPr>
                <w:rFonts w:ascii="Times New Roman" w:eastAsia="Times New Roman" w:hAnsi="Times New Roman" w:cs="Times New Roman"/>
                <w:b/>
                <w:sz w:val="24"/>
                <w:szCs w:val="24"/>
                <w:lang w:val="es-ES" w:eastAsia="es-CO"/>
              </w:rPr>
            </w:pPr>
          </w:p>
          <w:p w:rsidR="00B01010" w:rsidRPr="00DF5E42" w:rsidRDefault="00B01010" w:rsidP="00333A82">
            <w:pPr>
              <w:rPr>
                <w:rFonts w:ascii="Times New Roman" w:hAnsi="Times New Roman" w:cs="Times New Roman"/>
                <w:b/>
                <w:bCs/>
                <w:sz w:val="24"/>
                <w:szCs w:val="24"/>
              </w:rPr>
            </w:pPr>
            <w:r w:rsidRPr="00DF5E42">
              <w:rPr>
                <w:rFonts w:ascii="Times New Roman" w:hAnsi="Times New Roman" w:cs="Times New Roman"/>
                <w:b/>
                <w:bCs/>
                <w:sz w:val="24"/>
                <w:szCs w:val="24"/>
              </w:rPr>
              <w:t xml:space="preserve">La </w:t>
            </w:r>
            <w:r w:rsidRPr="00DF5E42">
              <w:rPr>
                <w:rStyle w:val="negrita1"/>
                <w:rFonts w:ascii="Times New Roman" w:hAnsi="Times New Roman" w:cs="Times New Roman"/>
                <w:sz w:val="24"/>
                <w:szCs w:val="24"/>
              </w:rPr>
              <w:t>guerra de la Independencia española</w:t>
            </w:r>
          </w:p>
          <w:p w:rsidR="00B01010" w:rsidRPr="00DF5E42" w:rsidRDefault="00B01010" w:rsidP="00333A82">
            <w:pPr>
              <w:rPr>
                <w:rFonts w:ascii="Times New Roman" w:hAnsi="Times New Roman" w:cs="Times New Roman"/>
                <w:bCs/>
                <w:sz w:val="24"/>
                <w:szCs w:val="24"/>
              </w:rPr>
            </w:pPr>
            <w:r w:rsidRPr="00DF5E42">
              <w:rPr>
                <w:rFonts w:ascii="Times New Roman" w:hAnsi="Times New Roman" w:cs="Times New Roman"/>
                <w:bCs/>
                <w:sz w:val="24"/>
                <w:szCs w:val="24"/>
              </w:rPr>
              <w:t xml:space="preserve">Esta guerra se desencadenó como reacción a la invasión francesa y la posterior imposición de un monarca francés, </w:t>
            </w:r>
            <w:r w:rsidRPr="00DF5E42">
              <w:rPr>
                <w:rStyle w:val="negrita1"/>
                <w:rFonts w:ascii="Times New Roman" w:hAnsi="Times New Roman" w:cs="Times New Roman"/>
                <w:sz w:val="24"/>
                <w:szCs w:val="24"/>
              </w:rPr>
              <w:t>José I Bonaparte (apodado Pepe Botella)</w:t>
            </w:r>
            <w:r w:rsidRPr="00DF5E42">
              <w:rPr>
                <w:rFonts w:ascii="Times New Roman" w:hAnsi="Times New Roman" w:cs="Times New Roman"/>
                <w:bCs/>
                <w:sz w:val="24"/>
                <w:szCs w:val="24"/>
              </w:rPr>
              <w:t xml:space="preserve">, en el trono de España. Se prolongó desde 1808 hasta 1814 y fue un enfrentamiento entre los partidarios de expulsar a los franceses y las tropas enviadas por </w:t>
            </w:r>
            <w:r w:rsidRPr="00DF5E42">
              <w:rPr>
                <w:rStyle w:val="negrita1"/>
                <w:rFonts w:ascii="Times New Roman" w:hAnsi="Times New Roman" w:cs="Times New Roman"/>
                <w:sz w:val="24"/>
                <w:szCs w:val="24"/>
              </w:rPr>
              <w:t>Napoleón</w:t>
            </w:r>
            <w:r w:rsidRPr="00DF5E42">
              <w:rPr>
                <w:rFonts w:ascii="Times New Roman" w:hAnsi="Times New Roman" w:cs="Times New Roman"/>
                <w:bCs/>
                <w:sz w:val="24"/>
                <w:szCs w:val="24"/>
              </w:rPr>
              <w:t xml:space="preserve"> a la Península. </w:t>
            </w:r>
          </w:p>
          <w:p w:rsidR="00B01010" w:rsidRPr="00DF5E42" w:rsidRDefault="00B01010" w:rsidP="00333A82">
            <w:pPr>
              <w:spacing w:line="384"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b/>
                <w:bCs/>
                <w:sz w:val="24"/>
                <w:szCs w:val="24"/>
                <w:lang w:eastAsia="es-CO"/>
              </w:rPr>
              <w:t>Las guerrillas</w:t>
            </w:r>
          </w:p>
          <w:p w:rsidR="00B01010" w:rsidRPr="00DF5E42" w:rsidRDefault="00B01010" w:rsidP="00333A82">
            <w:pPr>
              <w:spacing w:line="285"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sz w:val="24"/>
                <w:szCs w:val="24"/>
                <w:lang w:eastAsia="es-CO"/>
              </w:rPr>
              <w:t xml:space="preserve">Durante el periodo de dominio militar napoleónico, en muchos lugares de España, ante la falta de un ejército regular suficiente, aparecieron grupos espontáneos de combatientes. Los guerrilleros eran buenos conocedores del territorio, hostigaban de manera constante a las tropas invasora e impedían la comunicación entre los distintos cuarteles franceses.  </w:t>
            </w:r>
          </w:p>
          <w:p w:rsidR="00B01010" w:rsidRPr="00DF5E42" w:rsidRDefault="00B01010" w:rsidP="00333A82">
            <w:pPr>
              <w:rPr>
                <w:rFonts w:ascii="Times New Roman" w:hAnsi="Times New Roman" w:cs="Times New Roman"/>
                <w:b/>
                <w:bCs/>
                <w:sz w:val="24"/>
                <w:szCs w:val="24"/>
              </w:rPr>
            </w:pPr>
          </w:p>
          <w:p w:rsidR="00B01010" w:rsidRPr="00DF5E42" w:rsidRDefault="00B01010" w:rsidP="00333A82">
            <w:pPr>
              <w:spacing w:line="384"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b/>
                <w:bCs/>
                <w:sz w:val="24"/>
                <w:szCs w:val="24"/>
                <w:lang w:eastAsia="es-CO"/>
              </w:rPr>
              <w:t>La derrota de los ejércitos de Napoleón</w:t>
            </w:r>
          </w:p>
          <w:p w:rsidR="00B01010" w:rsidRPr="00DF5E42" w:rsidRDefault="00B01010" w:rsidP="00333A82">
            <w:pPr>
              <w:spacing w:line="285"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sz w:val="24"/>
                <w:szCs w:val="24"/>
                <w:lang w:eastAsia="es-CO"/>
              </w:rPr>
              <w:t>En mayo de 1813, Napoleón sufrió una gran derrota en Rusia, que l</w:t>
            </w:r>
            <w:r>
              <w:rPr>
                <w:rFonts w:ascii="Times New Roman" w:eastAsia="Times New Roman" w:hAnsi="Times New Roman" w:cs="Times New Roman"/>
                <w:sz w:val="24"/>
                <w:szCs w:val="24"/>
                <w:lang w:eastAsia="es-CO"/>
              </w:rPr>
              <w:t>o</w:t>
            </w:r>
            <w:r w:rsidRPr="00DF5E42">
              <w:rPr>
                <w:rFonts w:ascii="Times New Roman" w:eastAsia="Times New Roman" w:hAnsi="Times New Roman" w:cs="Times New Roman"/>
                <w:sz w:val="24"/>
                <w:szCs w:val="24"/>
                <w:lang w:eastAsia="es-CO"/>
              </w:rPr>
              <w:t xml:space="preserve"> obligó a suspender las operaciones en España. En ese momento, las fuerzas francesas se encontraban por completo arrinconadas. Con la ayuda de los ingleses</w:t>
            </w:r>
            <w:r>
              <w:rPr>
                <w:rFonts w:ascii="Times New Roman" w:eastAsia="Times New Roman" w:hAnsi="Times New Roman" w:cs="Times New Roman"/>
                <w:sz w:val="24"/>
                <w:szCs w:val="24"/>
                <w:lang w:eastAsia="es-CO"/>
              </w:rPr>
              <w:t>,</w:t>
            </w:r>
            <w:r w:rsidRPr="00DF5E42">
              <w:rPr>
                <w:rFonts w:ascii="Times New Roman" w:eastAsia="Times New Roman" w:hAnsi="Times New Roman" w:cs="Times New Roman"/>
                <w:sz w:val="24"/>
                <w:szCs w:val="24"/>
                <w:lang w:eastAsia="es-CO"/>
              </w:rPr>
              <w:t xml:space="preserve"> con el duque de Wellington a la cabeza, los españoles recuperaron Madrid, Valladolid y Burgos y derrotaron a los franceses en Vitoria (junio de 1813). José I tuvo que retirarse a Francia con todo su séquito. El 11 de diciembre de 1813, Napoleón firmó el </w:t>
            </w:r>
            <w:r w:rsidRPr="00DF5E42">
              <w:rPr>
                <w:rFonts w:ascii="Times New Roman" w:eastAsia="Times New Roman" w:hAnsi="Times New Roman" w:cs="Times New Roman"/>
                <w:b/>
                <w:bCs/>
                <w:sz w:val="24"/>
                <w:szCs w:val="24"/>
                <w:lang w:eastAsia="es-CO"/>
              </w:rPr>
              <w:t xml:space="preserve">tratado de </w:t>
            </w:r>
            <w:proofErr w:type="spellStart"/>
            <w:r w:rsidRPr="00DF5E42">
              <w:rPr>
                <w:rFonts w:ascii="Times New Roman" w:eastAsia="Times New Roman" w:hAnsi="Times New Roman" w:cs="Times New Roman"/>
                <w:b/>
                <w:bCs/>
                <w:sz w:val="24"/>
                <w:szCs w:val="24"/>
                <w:lang w:eastAsia="es-CO"/>
              </w:rPr>
              <w:t>Valençay</w:t>
            </w:r>
            <w:proofErr w:type="spellEnd"/>
            <w:r w:rsidRPr="00DF5E42">
              <w:rPr>
                <w:rFonts w:ascii="Times New Roman" w:eastAsia="Times New Roman" w:hAnsi="Times New Roman" w:cs="Times New Roman"/>
                <w:sz w:val="24"/>
                <w:szCs w:val="24"/>
                <w:lang w:eastAsia="es-CO"/>
              </w:rPr>
              <w:t xml:space="preserve">, en virtud del cual Fernando VII recuperó la </w:t>
            </w:r>
            <w:r>
              <w:rPr>
                <w:rFonts w:ascii="Times New Roman" w:eastAsia="Times New Roman" w:hAnsi="Times New Roman" w:cs="Times New Roman"/>
                <w:sz w:val="24"/>
                <w:szCs w:val="24"/>
                <w:lang w:eastAsia="es-CO"/>
              </w:rPr>
              <w:t>C</w:t>
            </w:r>
            <w:r w:rsidRPr="00DF5E42">
              <w:rPr>
                <w:rFonts w:ascii="Times New Roman" w:eastAsia="Times New Roman" w:hAnsi="Times New Roman" w:cs="Times New Roman"/>
                <w:sz w:val="24"/>
                <w:szCs w:val="24"/>
                <w:lang w:eastAsia="es-CO"/>
              </w:rPr>
              <w:t xml:space="preserve">orona de España.  </w:t>
            </w:r>
          </w:p>
          <w:p w:rsidR="00B01010" w:rsidRPr="00DF5E42" w:rsidRDefault="00B01010" w:rsidP="00333A82">
            <w:pPr>
              <w:spacing w:line="285" w:lineRule="atLeast"/>
              <w:jc w:val="both"/>
              <w:rPr>
                <w:rFonts w:ascii="Times New Roman" w:eastAsia="Times New Roman" w:hAnsi="Times New Roman" w:cs="Times New Roman"/>
                <w:sz w:val="24"/>
                <w:szCs w:val="24"/>
                <w:lang w:eastAsia="es-CO"/>
              </w:rPr>
            </w:pPr>
          </w:p>
          <w:p w:rsidR="00B01010" w:rsidRPr="00707E3B" w:rsidRDefault="00B01010" w:rsidP="00333A82">
            <w:pPr>
              <w:spacing w:before="100" w:beforeAutospacing="1" w:after="210" w:line="270" w:lineRule="atLeast"/>
              <w:rPr>
                <w:rFonts w:ascii="Arial" w:eastAsia="Times New Roman" w:hAnsi="Arial" w:cs="Arial"/>
                <w:color w:val="0D3158"/>
                <w:sz w:val="24"/>
                <w:szCs w:val="24"/>
                <w:lang w:eastAsia="es-CO"/>
              </w:rPr>
            </w:pPr>
            <w:r w:rsidRPr="00DF5E42">
              <w:rPr>
                <w:rFonts w:ascii="Times New Roman" w:eastAsia="Times New Roman" w:hAnsi="Times New Roman" w:cs="Times New Roman"/>
                <w:sz w:val="24"/>
                <w:szCs w:val="24"/>
                <w:lang w:eastAsia="es-CO"/>
              </w:rPr>
              <w:t xml:space="preserve">En marzo de 1814 Fernando VII entró en España </w:t>
            </w:r>
            <w:r w:rsidR="00072F3A">
              <w:rPr>
                <w:rFonts w:ascii="Times New Roman" w:eastAsia="Times New Roman" w:hAnsi="Times New Roman" w:cs="Times New Roman"/>
                <w:sz w:val="24"/>
                <w:szCs w:val="24"/>
                <w:lang w:eastAsia="es-CO"/>
              </w:rPr>
              <w:t xml:space="preserve">y recuperó el </w:t>
            </w:r>
            <w:r w:rsidRPr="00DF5E42">
              <w:rPr>
                <w:rFonts w:ascii="Times New Roman" w:eastAsia="Times New Roman" w:hAnsi="Times New Roman" w:cs="Times New Roman"/>
                <w:sz w:val="24"/>
                <w:szCs w:val="24"/>
                <w:lang w:eastAsia="es-CO"/>
              </w:rPr>
              <w:t>trono.</w:t>
            </w:r>
          </w:p>
          <w:p w:rsidR="00B01010" w:rsidRPr="00DF5E42" w:rsidRDefault="00B01010" w:rsidP="00333A82">
            <w:pPr>
              <w:rPr>
                <w:rFonts w:ascii="Times New Roman" w:hAnsi="Times New Roman" w:cs="Times New Roman"/>
                <w:color w:val="000000"/>
                <w:sz w:val="24"/>
                <w:szCs w:val="24"/>
              </w:rPr>
            </w:pPr>
          </w:p>
        </w:tc>
      </w:tr>
      <w:tr w:rsidR="00B01010" w:rsidTr="00333A82">
        <w:tc>
          <w:tcPr>
            <w:tcW w:w="881" w:type="dxa"/>
          </w:tcPr>
          <w:p w:rsidR="00B01010" w:rsidRDefault="009D4746" w:rsidP="00333A82">
            <w:pPr>
              <w:rPr>
                <w:rFonts w:ascii="Times New Roman" w:hAnsi="Times New Roman" w:cs="Times New Roman"/>
                <w:color w:val="000000"/>
              </w:rPr>
            </w:pPr>
            <w:r>
              <w:rPr>
                <w:rFonts w:ascii="Times New Roman" w:hAnsi="Times New Roman" w:cs="Times New Roman"/>
                <w:color w:val="000000"/>
              </w:rPr>
              <w:lastRenderedPageBreak/>
              <w:t>Título</w:t>
            </w:r>
          </w:p>
        </w:tc>
        <w:tc>
          <w:tcPr>
            <w:tcW w:w="8173" w:type="dxa"/>
          </w:tcPr>
          <w:p w:rsidR="00B01010" w:rsidRPr="00DF5E42" w:rsidRDefault="00072F3A" w:rsidP="00333A82">
            <w:pPr>
              <w:rPr>
                <w:rFonts w:ascii="Times" w:hAnsi="Times"/>
                <w:sz w:val="24"/>
                <w:szCs w:val="24"/>
              </w:rPr>
            </w:pPr>
            <w:r w:rsidRPr="00281921">
              <w:rPr>
                <w:rFonts w:ascii="Times New Roman" w:hAnsi="Times New Roman" w:cs="Times New Roman"/>
                <w:kern w:val="36"/>
                <w:sz w:val="24"/>
                <w:szCs w:val="24"/>
              </w:rPr>
              <w:t>La guerra de la Independencia española</w:t>
            </w:r>
            <w:r w:rsidRPr="00DF5E42">
              <w:rPr>
                <w:rFonts w:ascii="Times" w:hAnsi="Times"/>
                <w:sz w:val="24"/>
                <w:szCs w:val="24"/>
              </w:rPr>
              <w:t xml:space="preserve"> </w:t>
            </w:r>
          </w:p>
        </w:tc>
      </w:tr>
      <w:tr w:rsidR="009D4746" w:rsidTr="00333A82">
        <w:tc>
          <w:tcPr>
            <w:tcW w:w="881" w:type="dxa"/>
          </w:tcPr>
          <w:p w:rsidR="009D4746" w:rsidRDefault="009D4746" w:rsidP="00333A8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8173" w:type="dxa"/>
          </w:tcPr>
          <w:p w:rsidR="009D4746" w:rsidRPr="00DF5E42" w:rsidRDefault="00B05274" w:rsidP="00333A82">
            <w:pPr>
              <w:rPr>
                <w:rFonts w:ascii="Times" w:hAnsi="Times"/>
                <w:sz w:val="24"/>
                <w:szCs w:val="24"/>
              </w:rPr>
            </w:pPr>
            <w:r w:rsidRPr="00281921">
              <w:rPr>
                <w:color w:val="000000" w:themeColor="text1"/>
              </w:rPr>
              <w:t>Video sobre el desarrollo de la guerra de Independencia española, sus causas y consecuencias</w:t>
            </w:r>
            <w:r w:rsidRPr="00281921">
              <w:rPr>
                <w:b/>
                <w:color w:val="000000" w:themeColor="text1"/>
              </w:rPr>
              <w:t xml:space="preserve"> </w:t>
            </w:r>
          </w:p>
        </w:tc>
      </w:tr>
    </w:tbl>
    <w:p w:rsidR="00B01010" w:rsidRDefault="00B01010" w:rsidP="00B01010"/>
    <w:p w:rsidR="00013353" w:rsidRDefault="00013353" w:rsidP="000A4AC5">
      <w:pPr>
        <w:spacing w:after="0" w:line="285" w:lineRule="atLeast"/>
        <w:jc w:val="both"/>
        <w:rPr>
          <w:rFonts w:ascii="Times New Roman" w:eastAsia="Times New Roman" w:hAnsi="Times New Roman" w:cs="Times New Roman"/>
          <w:sz w:val="24"/>
          <w:szCs w:val="24"/>
          <w:lang w:val="es-ES" w:eastAsia="es-CO"/>
        </w:rPr>
      </w:pPr>
    </w:p>
    <w:p w:rsidR="00B01010" w:rsidRPr="00CB570D" w:rsidRDefault="00B01010" w:rsidP="000A4AC5">
      <w:pPr>
        <w:spacing w:after="0" w:line="285" w:lineRule="atLeast"/>
        <w:jc w:val="both"/>
        <w:rPr>
          <w:rFonts w:ascii="Times New Roman" w:eastAsia="Times New Roman" w:hAnsi="Times New Roman" w:cs="Times New Roman"/>
          <w:sz w:val="24"/>
          <w:szCs w:val="24"/>
          <w:lang w:eastAsia="es-CO"/>
        </w:rPr>
      </w:pPr>
    </w:p>
    <w:p w:rsidR="00B549B4" w:rsidRPr="00CB570D" w:rsidRDefault="00B549B4" w:rsidP="00B549B4">
      <w:pPr>
        <w:spacing w:after="0" w:line="285" w:lineRule="atLeast"/>
        <w:jc w:val="both"/>
        <w:rPr>
          <w:rFonts w:ascii="Times New Roman" w:hAnsi="Times New Roman" w:cs="Times New Roman"/>
          <w:b/>
          <w:sz w:val="24"/>
          <w:szCs w:val="24"/>
        </w:rPr>
      </w:pPr>
      <w:r>
        <w:rPr>
          <w:rFonts w:ascii="Times New Roman" w:hAnsi="Times New Roman" w:cs="Times New Roman"/>
          <w:sz w:val="24"/>
          <w:szCs w:val="24"/>
          <w:highlight w:val="yellow"/>
        </w:rPr>
        <w:t>[SECCIÓN 2</w:t>
      </w:r>
      <w:r w:rsidRPr="00242DC2">
        <w:rPr>
          <w:rFonts w:ascii="Times New Roman" w:hAnsi="Times New Roman" w:cs="Times New Roman"/>
          <w:sz w:val="24"/>
          <w:szCs w:val="24"/>
          <w:highlight w:val="yellow"/>
        </w:rPr>
        <w:t>]</w:t>
      </w:r>
      <w:r>
        <w:rPr>
          <w:rFonts w:ascii="Times New Roman" w:hAnsi="Times New Roman" w:cs="Times New Roman"/>
          <w:b/>
          <w:sz w:val="24"/>
          <w:szCs w:val="24"/>
        </w:rPr>
        <w:t xml:space="preserve"> </w:t>
      </w:r>
      <w:r w:rsidRPr="00242DC2">
        <w:rPr>
          <w:rFonts w:ascii="Times New Roman" w:hAnsi="Times New Roman" w:cs="Times New Roman"/>
          <w:b/>
          <w:sz w:val="24"/>
          <w:szCs w:val="24"/>
        </w:rPr>
        <w:t>1.</w:t>
      </w:r>
      <w:r>
        <w:rPr>
          <w:rFonts w:ascii="Times New Roman" w:hAnsi="Times New Roman" w:cs="Times New Roman"/>
          <w:b/>
          <w:sz w:val="24"/>
          <w:szCs w:val="24"/>
        </w:rPr>
        <w:t>4</w:t>
      </w:r>
      <w:r w:rsidRPr="00242DC2">
        <w:rPr>
          <w:rFonts w:ascii="Times New Roman" w:hAnsi="Times New Roman" w:cs="Times New Roman"/>
          <w:b/>
          <w:sz w:val="24"/>
          <w:szCs w:val="24"/>
        </w:rPr>
        <w:t xml:space="preserve"> </w:t>
      </w:r>
      <w:r w:rsidRPr="00CB570D">
        <w:rPr>
          <w:rFonts w:ascii="Times New Roman" w:hAnsi="Times New Roman" w:cs="Times New Roman"/>
          <w:b/>
          <w:sz w:val="24"/>
          <w:szCs w:val="24"/>
        </w:rPr>
        <w:t>Las Cortes de Cádiz</w:t>
      </w:r>
    </w:p>
    <w:p w:rsidR="00B549B4" w:rsidRDefault="00B549B4" w:rsidP="000A4AC5">
      <w:pPr>
        <w:spacing w:after="0" w:line="285" w:lineRule="atLeast"/>
        <w:jc w:val="both"/>
        <w:rPr>
          <w:rFonts w:ascii="Times New Roman" w:hAnsi="Times New Roman" w:cs="Times New Roman"/>
          <w:sz w:val="24"/>
          <w:szCs w:val="24"/>
        </w:rPr>
      </w:pPr>
    </w:p>
    <w:p w:rsidR="00E24BD6" w:rsidRDefault="00517B61" w:rsidP="000A4AC5">
      <w:pPr>
        <w:spacing w:after="0" w:line="285" w:lineRule="atLeast"/>
        <w:jc w:val="both"/>
        <w:rPr>
          <w:rFonts w:ascii="Times New Roman" w:hAnsi="Times New Roman" w:cs="Times New Roman"/>
          <w:sz w:val="24"/>
          <w:szCs w:val="24"/>
        </w:rPr>
      </w:pPr>
      <w:r>
        <w:rPr>
          <w:rFonts w:ascii="Times New Roman" w:hAnsi="Times New Roman" w:cs="Times New Roman"/>
          <w:sz w:val="24"/>
          <w:szCs w:val="24"/>
        </w:rPr>
        <w:t>L</w:t>
      </w:r>
      <w:r w:rsidR="00013353" w:rsidRPr="00CB570D">
        <w:rPr>
          <w:rFonts w:ascii="Times New Roman" w:hAnsi="Times New Roman" w:cs="Times New Roman"/>
          <w:sz w:val="24"/>
          <w:szCs w:val="24"/>
        </w:rPr>
        <w:t xml:space="preserve">a </w:t>
      </w:r>
      <w:r w:rsidR="00013353" w:rsidRPr="00250134">
        <w:rPr>
          <w:rFonts w:ascii="Times New Roman" w:hAnsi="Times New Roman" w:cs="Times New Roman"/>
          <w:b/>
          <w:sz w:val="24"/>
          <w:szCs w:val="24"/>
        </w:rPr>
        <w:t>invasión</w:t>
      </w:r>
      <w:r w:rsidR="00013353" w:rsidRPr="00CB570D">
        <w:rPr>
          <w:rFonts w:ascii="Times New Roman" w:hAnsi="Times New Roman" w:cs="Times New Roman"/>
          <w:sz w:val="24"/>
          <w:szCs w:val="24"/>
        </w:rPr>
        <w:t xml:space="preserve"> de los franceses, no solo </w:t>
      </w:r>
      <w:r>
        <w:rPr>
          <w:rFonts w:ascii="Times New Roman" w:hAnsi="Times New Roman" w:cs="Times New Roman"/>
          <w:sz w:val="24"/>
          <w:szCs w:val="24"/>
        </w:rPr>
        <w:t xml:space="preserve">produjo la </w:t>
      </w:r>
      <w:r w:rsidRPr="00CB570D">
        <w:rPr>
          <w:rFonts w:ascii="Times New Roman" w:hAnsi="Times New Roman" w:cs="Times New Roman"/>
          <w:sz w:val="24"/>
          <w:szCs w:val="24"/>
        </w:rPr>
        <w:t>abdic</w:t>
      </w:r>
      <w:r>
        <w:rPr>
          <w:rFonts w:ascii="Times New Roman" w:hAnsi="Times New Roman" w:cs="Times New Roman"/>
          <w:sz w:val="24"/>
          <w:szCs w:val="24"/>
        </w:rPr>
        <w:t>ación de</w:t>
      </w:r>
      <w:r w:rsidRPr="00CB570D">
        <w:rPr>
          <w:rFonts w:ascii="Times New Roman" w:hAnsi="Times New Roman" w:cs="Times New Roman"/>
          <w:sz w:val="24"/>
          <w:szCs w:val="24"/>
        </w:rPr>
        <w:t xml:space="preserve"> </w:t>
      </w:r>
      <w:r w:rsidR="00013353" w:rsidRPr="00CB570D">
        <w:rPr>
          <w:rFonts w:ascii="Times New Roman" w:hAnsi="Times New Roman" w:cs="Times New Roman"/>
          <w:sz w:val="24"/>
          <w:szCs w:val="24"/>
        </w:rPr>
        <w:t xml:space="preserve">Fernando VII, sino que </w:t>
      </w:r>
      <w:r w:rsidR="000A4AC5" w:rsidRPr="00CB570D">
        <w:rPr>
          <w:rFonts w:ascii="Times New Roman" w:hAnsi="Times New Roman" w:cs="Times New Roman"/>
          <w:sz w:val="24"/>
          <w:szCs w:val="24"/>
        </w:rPr>
        <w:t xml:space="preserve">el gobierno español </w:t>
      </w:r>
      <w:r w:rsidR="00013353" w:rsidRPr="00CB570D">
        <w:rPr>
          <w:rFonts w:ascii="Times New Roman" w:hAnsi="Times New Roman" w:cs="Times New Roman"/>
          <w:sz w:val="24"/>
          <w:szCs w:val="24"/>
        </w:rPr>
        <w:t xml:space="preserve">tuvo </w:t>
      </w:r>
      <w:r w:rsidR="000A4AC5" w:rsidRPr="00CB570D">
        <w:rPr>
          <w:rFonts w:ascii="Times New Roman" w:hAnsi="Times New Roman" w:cs="Times New Roman"/>
          <w:sz w:val="24"/>
          <w:szCs w:val="24"/>
        </w:rPr>
        <w:t xml:space="preserve">que </w:t>
      </w:r>
      <w:r w:rsidR="00013353" w:rsidRPr="00CB570D">
        <w:rPr>
          <w:rFonts w:ascii="Times New Roman" w:hAnsi="Times New Roman" w:cs="Times New Roman"/>
          <w:sz w:val="24"/>
          <w:szCs w:val="24"/>
        </w:rPr>
        <w:t xml:space="preserve">trasladarse a </w:t>
      </w:r>
      <w:r w:rsidR="00E24BD6" w:rsidRPr="00CB570D">
        <w:rPr>
          <w:rFonts w:ascii="Times New Roman" w:hAnsi="Times New Roman" w:cs="Times New Roman"/>
          <w:sz w:val="24"/>
          <w:szCs w:val="24"/>
        </w:rPr>
        <w:t xml:space="preserve">la ciudad de </w:t>
      </w:r>
      <w:r w:rsidR="000A4AC5" w:rsidRPr="00250134">
        <w:rPr>
          <w:rFonts w:ascii="Times New Roman" w:hAnsi="Times New Roman" w:cs="Times New Roman"/>
          <w:b/>
          <w:sz w:val="24"/>
          <w:szCs w:val="24"/>
        </w:rPr>
        <w:t>Cádiz</w:t>
      </w:r>
      <w:r w:rsidR="0058060A" w:rsidRPr="00CB570D">
        <w:rPr>
          <w:rFonts w:ascii="Times New Roman" w:hAnsi="Times New Roman" w:cs="Times New Roman"/>
          <w:sz w:val="24"/>
          <w:szCs w:val="24"/>
        </w:rPr>
        <w:t xml:space="preserve">. </w:t>
      </w:r>
      <w:r w:rsidR="000A4AC5" w:rsidRPr="00CB570D">
        <w:rPr>
          <w:rFonts w:ascii="Times New Roman" w:hAnsi="Times New Roman" w:cs="Times New Roman"/>
          <w:sz w:val="24"/>
          <w:szCs w:val="24"/>
        </w:rPr>
        <w:t xml:space="preserve">Las llamadas </w:t>
      </w:r>
      <w:r w:rsidR="000A4AC5" w:rsidRPr="00250134">
        <w:rPr>
          <w:rStyle w:val="oblique1"/>
          <w:rFonts w:ascii="Times New Roman" w:hAnsi="Times New Roman" w:cs="Times New Roman"/>
          <w:b/>
          <w:sz w:val="24"/>
          <w:szCs w:val="24"/>
        </w:rPr>
        <w:t>Cortes</w:t>
      </w:r>
      <w:r w:rsidR="0058060A" w:rsidRPr="00CB570D">
        <w:rPr>
          <w:rStyle w:val="oblique1"/>
          <w:rFonts w:ascii="Times New Roman" w:hAnsi="Times New Roman" w:cs="Times New Roman"/>
          <w:i w:val="0"/>
          <w:sz w:val="24"/>
          <w:szCs w:val="24"/>
        </w:rPr>
        <w:t>,</w:t>
      </w:r>
      <w:r w:rsidR="000A4AC5" w:rsidRPr="00CB570D">
        <w:rPr>
          <w:rStyle w:val="oblique1"/>
          <w:rFonts w:ascii="Times New Roman" w:hAnsi="Times New Roman" w:cs="Times New Roman"/>
          <w:sz w:val="24"/>
          <w:szCs w:val="24"/>
        </w:rPr>
        <w:t xml:space="preserve"> </w:t>
      </w:r>
      <w:r w:rsidR="0058060A" w:rsidRPr="00CB570D">
        <w:rPr>
          <w:rStyle w:val="oblique1"/>
          <w:rFonts w:ascii="Times New Roman" w:hAnsi="Times New Roman" w:cs="Times New Roman"/>
          <w:i w:val="0"/>
          <w:sz w:val="24"/>
          <w:szCs w:val="24"/>
        </w:rPr>
        <w:t xml:space="preserve">que eran una figura similar al </w:t>
      </w:r>
      <w:r>
        <w:rPr>
          <w:rStyle w:val="oblique1"/>
          <w:rFonts w:ascii="Times New Roman" w:hAnsi="Times New Roman" w:cs="Times New Roman"/>
          <w:i w:val="0"/>
          <w:sz w:val="24"/>
          <w:szCs w:val="24"/>
        </w:rPr>
        <w:t>P</w:t>
      </w:r>
      <w:r w:rsidRPr="00CB570D">
        <w:rPr>
          <w:rStyle w:val="oblique1"/>
          <w:rFonts w:ascii="Times New Roman" w:hAnsi="Times New Roman" w:cs="Times New Roman"/>
          <w:i w:val="0"/>
          <w:sz w:val="24"/>
          <w:szCs w:val="24"/>
        </w:rPr>
        <w:t>arlamento</w:t>
      </w:r>
      <w:r w:rsidR="000A4AC5" w:rsidRPr="00CB570D">
        <w:rPr>
          <w:rFonts w:ascii="Times New Roman" w:hAnsi="Times New Roman" w:cs="Times New Roman"/>
          <w:sz w:val="24"/>
          <w:szCs w:val="24"/>
        </w:rPr>
        <w:t>,</w:t>
      </w:r>
      <w:r w:rsidR="0058060A" w:rsidRPr="00CB570D">
        <w:rPr>
          <w:rFonts w:ascii="Times New Roman" w:hAnsi="Times New Roman" w:cs="Times New Roman"/>
          <w:sz w:val="24"/>
          <w:szCs w:val="24"/>
        </w:rPr>
        <w:t xml:space="preserve"> proclamaron </w:t>
      </w:r>
      <w:r w:rsidR="000A4AC5" w:rsidRPr="00CB570D">
        <w:rPr>
          <w:rFonts w:ascii="Times New Roman" w:hAnsi="Times New Roman" w:cs="Times New Roman"/>
          <w:sz w:val="24"/>
          <w:szCs w:val="24"/>
        </w:rPr>
        <w:t>la soberanía nacional, decretaron una ley de imprenta que abol</w:t>
      </w:r>
      <w:r w:rsidR="00BB4FD6" w:rsidRPr="00CB570D">
        <w:rPr>
          <w:rFonts w:ascii="Times New Roman" w:hAnsi="Times New Roman" w:cs="Times New Roman"/>
          <w:sz w:val="24"/>
          <w:szCs w:val="24"/>
        </w:rPr>
        <w:t>ió</w:t>
      </w:r>
      <w:r w:rsidR="000A4AC5" w:rsidRPr="00CB570D">
        <w:rPr>
          <w:rFonts w:ascii="Times New Roman" w:hAnsi="Times New Roman" w:cs="Times New Roman"/>
          <w:sz w:val="24"/>
          <w:szCs w:val="24"/>
        </w:rPr>
        <w:t xml:space="preserve"> la censura</w:t>
      </w:r>
      <w:r w:rsidR="00BB4FD6" w:rsidRPr="00CB570D">
        <w:rPr>
          <w:rFonts w:ascii="Times New Roman" w:hAnsi="Times New Roman" w:cs="Times New Roman"/>
          <w:sz w:val="24"/>
          <w:szCs w:val="24"/>
        </w:rPr>
        <w:t xml:space="preserve">, </w:t>
      </w:r>
      <w:r w:rsidR="000A4AC5" w:rsidRPr="00CB570D">
        <w:rPr>
          <w:rFonts w:ascii="Times New Roman" w:hAnsi="Times New Roman" w:cs="Times New Roman"/>
          <w:sz w:val="24"/>
          <w:szCs w:val="24"/>
        </w:rPr>
        <w:t>el feudalismo</w:t>
      </w:r>
      <w:r>
        <w:rPr>
          <w:rFonts w:ascii="Times New Roman" w:hAnsi="Times New Roman" w:cs="Times New Roman"/>
          <w:sz w:val="24"/>
          <w:szCs w:val="24"/>
        </w:rPr>
        <w:t>,</w:t>
      </w:r>
      <w:r w:rsidR="000A4AC5" w:rsidRPr="00CB570D">
        <w:rPr>
          <w:rFonts w:ascii="Times New Roman" w:hAnsi="Times New Roman" w:cs="Times New Roman"/>
          <w:sz w:val="24"/>
          <w:szCs w:val="24"/>
        </w:rPr>
        <w:t xml:space="preserve"> </w:t>
      </w:r>
      <w:r w:rsidR="00BB4FD6" w:rsidRPr="00CB570D">
        <w:rPr>
          <w:rFonts w:ascii="Times New Roman" w:hAnsi="Times New Roman" w:cs="Times New Roman"/>
          <w:sz w:val="24"/>
          <w:szCs w:val="24"/>
        </w:rPr>
        <w:t xml:space="preserve">y suprimieron </w:t>
      </w:r>
      <w:r w:rsidR="000A4AC5" w:rsidRPr="00CB570D">
        <w:rPr>
          <w:rFonts w:ascii="Times New Roman" w:hAnsi="Times New Roman" w:cs="Times New Roman"/>
          <w:sz w:val="24"/>
          <w:szCs w:val="24"/>
        </w:rPr>
        <w:t xml:space="preserve">la Inquisición. </w:t>
      </w:r>
      <w:r w:rsidR="00BB4FD6" w:rsidRPr="00CB570D">
        <w:rPr>
          <w:rFonts w:ascii="Times New Roman" w:hAnsi="Times New Roman" w:cs="Times New Roman"/>
          <w:sz w:val="24"/>
          <w:szCs w:val="24"/>
        </w:rPr>
        <w:t>Igualmente, r</w:t>
      </w:r>
      <w:r w:rsidR="000A4AC5" w:rsidRPr="00CB570D">
        <w:rPr>
          <w:rFonts w:ascii="Times New Roman" w:hAnsi="Times New Roman" w:cs="Times New Roman"/>
          <w:sz w:val="24"/>
          <w:szCs w:val="24"/>
        </w:rPr>
        <w:t>edactaron</w:t>
      </w:r>
      <w:r w:rsidR="00BB4FD6" w:rsidRPr="00CB570D">
        <w:rPr>
          <w:rFonts w:ascii="Times New Roman" w:hAnsi="Times New Roman" w:cs="Times New Roman"/>
          <w:sz w:val="24"/>
          <w:szCs w:val="24"/>
        </w:rPr>
        <w:t xml:space="preserve"> </w:t>
      </w:r>
      <w:r w:rsidR="000A4AC5" w:rsidRPr="00CB570D">
        <w:rPr>
          <w:rFonts w:ascii="Times New Roman" w:hAnsi="Times New Roman" w:cs="Times New Roman"/>
          <w:sz w:val="24"/>
          <w:szCs w:val="24"/>
        </w:rPr>
        <w:t xml:space="preserve">la </w:t>
      </w:r>
      <w:r w:rsidR="000A4AC5" w:rsidRPr="00CB570D">
        <w:rPr>
          <w:rStyle w:val="oblique1"/>
          <w:rFonts w:ascii="Times New Roman" w:hAnsi="Times New Roman" w:cs="Times New Roman"/>
          <w:sz w:val="24"/>
          <w:szCs w:val="24"/>
        </w:rPr>
        <w:t>Constitución política de la monarquía española</w:t>
      </w:r>
      <w:r w:rsidR="000A4AC5" w:rsidRPr="00CB570D">
        <w:rPr>
          <w:rFonts w:ascii="Times New Roman" w:hAnsi="Times New Roman" w:cs="Times New Roman"/>
          <w:sz w:val="24"/>
          <w:szCs w:val="24"/>
        </w:rPr>
        <w:t xml:space="preserve">. </w:t>
      </w:r>
    </w:p>
    <w:p w:rsidR="00113C40" w:rsidRDefault="00113C40" w:rsidP="000A4AC5">
      <w:pPr>
        <w:spacing w:after="0" w:line="285" w:lineRule="atLeast"/>
        <w:jc w:val="both"/>
        <w:rPr>
          <w:rFonts w:ascii="Times New Roman" w:hAnsi="Times New Roman" w:cs="Times New Roman"/>
          <w:sz w:val="24"/>
          <w:szCs w:val="24"/>
        </w:rPr>
      </w:pPr>
    </w:p>
    <w:p w:rsidR="00113C40" w:rsidRPr="00CB570D" w:rsidRDefault="00113C40" w:rsidP="00113C40">
      <w:pPr>
        <w:spacing w:after="0" w:line="285" w:lineRule="atLeast"/>
        <w:jc w:val="both"/>
        <w:rPr>
          <w:rFonts w:ascii="Times New Roman" w:hAnsi="Times New Roman" w:cs="Times New Roman"/>
          <w:sz w:val="24"/>
          <w:szCs w:val="24"/>
        </w:rPr>
      </w:pPr>
      <w:r w:rsidRPr="00CB570D">
        <w:rPr>
          <w:rFonts w:ascii="Times New Roman" w:hAnsi="Times New Roman" w:cs="Times New Roman"/>
          <w:b/>
          <w:sz w:val="24"/>
          <w:szCs w:val="24"/>
        </w:rPr>
        <w:t>En conclusión:</w:t>
      </w:r>
      <w:r w:rsidRPr="00CB570D">
        <w:rPr>
          <w:rFonts w:ascii="Times New Roman" w:hAnsi="Times New Roman" w:cs="Times New Roman"/>
          <w:sz w:val="24"/>
          <w:szCs w:val="24"/>
        </w:rPr>
        <w:t xml:space="preserve"> con la invasión de Napoleón los españoles vivieron  una guerra cruel. No obstante, la abdicación de Fernando VII fue la oportunidad para que las Cortes redactaran una </w:t>
      </w:r>
      <w:r>
        <w:rPr>
          <w:rFonts w:ascii="Times New Roman" w:hAnsi="Times New Roman" w:cs="Times New Roman"/>
          <w:sz w:val="24"/>
          <w:szCs w:val="24"/>
        </w:rPr>
        <w:t>C</w:t>
      </w:r>
      <w:r w:rsidRPr="00CB570D">
        <w:rPr>
          <w:rFonts w:ascii="Times New Roman" w:hAnsi="Times New Roman" w:cs="Times New Roman"/>
          <w:sz w:val="24"/>
          <w:szCs w:val="24"/>
        </w:rPr>
        <w:t>onstitución liberal que buscó terminar con el Antiguo Régimen.</w:t>
      </w:r>
    </w:p>
    <w:p w:rsidR="00113C40" w:rsidRDefault="00113C40" w:rsidP="000A4AC5">
      <w:pPr>
        <w:spacing w:after="0" w:line="285" w:lineRule="atLeast"/>
        <w:jc w:val="both"/>
        <w:rPr>
          <w:rFonts w:ascii="Times New Roman" w:hAnsi="Times New Roman" w:cs="Times New Roman"/>
          <w:sz w:val="24"/>
          <w:szCs w:val="24"/>
        </w:rPr>
      </w:pPr>
    </w:p>
    <w:p w:rsidR="00C11C8A" w:rsidRDefault="00C11C8A" w:rsidP="000A4AC5">
      <w:pPr>
        <w:spacing w:after="0" w:line="285" w:lineRule="atLeast"/>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9616E" w:rsidRPr="00BF192C" w:rsidTr="00333A82">
        <w:tc>
          <w:tcPr>
            <w:tcW w:w="9054" w:type="dxa"/>
            <w:gridSpan w:val="2"/>
            <w:shd w:val="clear" w:color="auto" w:fill="000000" w:themeFill="text1"/>
          </w:tcPr>
          <w:p w:rsidR="0059616E" w:rsidRPr="00BF192C" w:rsidRDefault="0059616E" w:rsidP="00333A82">
            <w:pPr>
              <w:spacing w:before="2" w:after="2"/>
              <w:jc w:val="center"/>
              <w:rPr>
                <w:b/>
                <w:color w:val="000000" w:themeColor="text1"/>
              </w:rPr>
            </w:pPr>
            <w:r w:rsidRPr="00BF192C">
              <w:rPr>
                <w:b/>
                <w:color w:val="FFFFFF" w:themeColor="background1"/>
              </w:rPr>
              <w:t xml:space="preserve">Practica. Recurso </w:t>
            </w:r>
            <w:r>
              <w:rPr>
                <w:b/>
                <w:color w:val="FFFFFF" w:themeColor="background1"/>
              </w:rPr>
              <w:t>nuevo</w:t>
            </w:r>
          </w:p>
        </w:tc>
      </w:tr>
      <w:tr w:rsidR="0059616E" w:rsidRPr="00BF192C" w:rsidTr="00333A82">
        <w:tc>
          <w:tcPr>
            <w:tcW w:w="2518" w:type="dxa"/>
          </w:tcPr>
          <w:p w:rsidR="0059616E" w:rsidRPr="00BF192C" w:rsidRDefault="0059616E" w:rsidP="00333A82">
            <w:pPr>
              <w:spacing w:before="2" w:after="2"/>
              <w:rPr>
                <w:b/>
                <w:color w:val="000000" w:themeColor="text1"/>
              </w:rPr>
            </w:pPr>
            <w:r w:rsidRPr="00BF192C">
              <w:rPr>
                <w:b/>
                <w:color w:val="000000" w:themeColor="text1"/>
              </w:rPr>
              <w:t>Código</w:t>
            </w:r>
          </w:p>
        </w:tc>
        <w:tc>
          <w:tcPr>
            <w:tcW w:w="6536" w:type="dxa"/>
          </w:tcPr>
          <w:p w:rsidR="0059616E" w:rsidRDefault="0059616E" w:rsidP="0059616E">
            <w:pPr>
              <w:spacing w:before="2" w:after="2"/>
              <w:rPr>
                <w:ins w:id="0" w:author="ANA MARIA LARA" w:date="2015-03-23T17:57:00Z"/>
                <w:color w:val="000000" w:themeColor="text1"/>
              </w:rPr>
            </w:pPr>
            <w:r w:rsidRPr="00BF192C">
              <w:rPr>
                <w:color w:val="000000" w:themeColor="text1"/>
              </w:rPr>
              <w:t>CS_0</w:t>
            </w:r>
            <w:r>
              <w:rPr>
                <w:color w:val="000000" w:themeColor="text1"/>
              </w:rPr>
              <w:t>8</w:t>
            </w:r>
            <w:r w:rsidRPr="00BF192C">
              <w:rPr>
                <w:color w:val="000000" w:themeColor="text1"/>
              </w:rPr>
              <w:t>_0</w:t>
            </w:r>
            <w:r>
              <w:rPr>
                <w:color w:val="000000" w:themeColor="text1"/>
              </w:rPr>
              <w:t>2</w:t>
            </w:r>
            <w:r w:rsidRPr="00BF192C">
              <w:rPr>
                <w:color w:val="000000" w:themeColor="text1"/>
              </w:rPr>
              <w:t>_REC</w:t>
            </w:r>
            <w:r>
              <w:rPr>
                <w:color w:val="000000" w:themeColor="text1"/>
              </w:rPr>
              <w:t>50</w:t>
            </w:r>
          </w:p>
          <w:p w:rsidR="00333A82" w:rsidRPr="00BF192C" w:rsidRDefault="00333A82" w:rsidP="0059616E">
            <w:pPr>
              <w:spacing w:before="2" w:after="2"/>
              <w:rPr>
                <w:b/>
                <w:color w:val="000000" w:themeColor="text1"/>
              </w:rPr>
            </w:pPr>
          </w:p>
        </w:tc>
      </w:tr>
      <w:tr w:rsidR="0059616E" w:rsidRPr="00BF192C" w:rsidTr="00333A82">
        <w:tc>
          <w:tcPr>
            <w:tcW w:w="2518" w:type="dxa"/>
          </w:tcPr>
          <w:p w:rsidR="0059616E" w:rsidRPr="00BF192C" w:rsidRDefault="0059616E" w:rsidP="00333A82">
            <w:pPr>
              <w:spacing w:before="2" w:after="2"/>
              <w:rPr>
                <w:b/>
                <w:color w:val="000000" w:themeColor="text1"/>
              </w:rPr>
            </w:pPr>
            <w:r w:rsidRPr="00BF192C">
              <w:rPr>
                <w:b/>
                <w:color w:val="000000" w:themeColor="text1"/>
              </w:rPr>
              <w:t>Título</w:t>
            </w:r>
          </w:p>
        </w:tc>
        <w:tc>
          <w:tcPr>
            <w:tcW w:w="6536" w:type="dxa"/>
          </w:tcPr>
          <w:p w:rsidR="0059616E" w:rsidRPr="004572D4" w:rsidDel="0059616E" w:rsidRDefault="0059616E" w:rsidP="0059616E">
            <w:pPr>
              <w:pStyle w:val="NormalWeb"/>
              <w:rPr>
                <w:del w:id="1" w:author="ANA MARIA LARA" w:date="2015-03-23T17:56:00Z"/>
                <w:b/>
                <w:bCs/>
                <w:highlight w:val="red"/>
              </w:rPr>
            </w:pPr>
            <w:r w:rsidRPr="002D39D0">
              <w:rPr>
                <w:color w:val="000000" w:themeColor="text1"/>
              </w:rPr>
              <w:t xml:space="preserve"> </w:t>
            </w:r>
            <w:r>
              <w:rPr>
                <w:color w:val="000000" w:themeColor="text1"/>
              </w:rPr>
              <w:t xml:space="preserve">Refuerza tu aprendizaje: </w:t>
            </w:r>
            <w:r w:rsidRPr="00DC0FA1">
              <w:rPr>
                <w:bCs/>
              </w:rPr>
              <w:t>Descubre las características de la Constitución de Cádiz</w:t>
            </w:r>
          </w:p>
          <w:p w:rsidR="0059616E" w:rsidRPr="002D39D0" w:rsidRDefault="0059616E" w:rsidP="0059616E">
            <w:pPr>
              <w:spacing w:before="2" w:after="2"/>
              <w:rPr>
                <w:color w:val="000000" w:themeColor="text1"/>
              </w:rPr>
            </w:pPr>
          </w:p>
        </w:tc>
      </w:tr>
      <w:tr w:rsidR="0059616E" w:rsidRPr="00BF192C" w:rsidTr="00333A82">
        <w:tc>
          <w:tcPr>
            <w:tcW w:w="2518" w:type="dxa"/>
          </w:tcPr>
          <w:p w:rsidR="0059616E" w:rsidRPr="00BF192C" w:rsidRDefault="0059616E" w:rsidP="00333A82">
            <w:pPr>
              <w:spacing w:before="2" w:after="2"/>
              <w:rPr>
                <w:b/>
                <w:color w:val="000000" w:themeColor="text1"/>
              </w:rPr>
            </w:pPr>
            <w:r w:rsidRPr="00BF192C">
              <w:rPr>
                <w:b/>
                <w:color w:val="000000" w:themeColor="text1"/>
              </w:rPr>
              <w:t>Descripción</w:t>
            </w:r>
          </w:p>
        </w:tc>
        <w:tc>
          <w:tcPr>
            <w:tcW w:w="6536" w:type="dxa"/>
          </w:tcPr>
          <w:p w:rsidR="0059616E" w:rsidRPr="002D39D0" w:rsidRDefault="0059616E" w:rsidP="0059616E">
            <w:pPr>
              <w:spacing w:before="2" w:after="2"/>
              <w:rPr>
                <w:color w:val="000000" w:themeColor="text1"/>
              </w:rPr>
            </w:pPr>
            <w:r w:rsidRPr="002D39D0">
              <w:rPr>
                <w:color w:val="000000" w:themeColor="text1"/>
              </w:rPr>
              <w:t xml:space="preserve">  </w:t>
            </w:r>
            <w:r w:rsidRPr="004572D4">
              <w:rPr>
                <w:lang w:val="es-ES_tradnl"/>
              </w:rPr>
              <w:t xml:space="preserve">Interactivo con el que se busca comprender las características que hacen de la Constitución de Cádiz una </w:t>
            </w:r>
            <w:r>
              <w:rPr>
                <w:lang w:val="es-ES_tradnl"/>
              </w:rPr>
              <w:t>c</w:t>
            </w:r>
            <w:r w:rsidRPr="004572D4">
              <w:rPr>
                <w:lang w:val="es-ES_tradnl"/>
              </w:rPr>
              <w:t>onstitución libera</w:t>
            </w:r>
            <w:r w:rsidRPr="004572D4">
              <w:rPr>
                <w:lang w:val="es-ES_tradnl"/>
              </w:rPr>
              <w:t>l</w:t>
            </w:r>
          </w:p>
        </w:tc>
      </w:tr>
    </w:tbl>
    <w:p w:rsidR="00241027" w:rsidRPr="00CB570D" w:rsidRDefault="00241027" w:rsidP="00241027">
      <w:pPr>
        <w:spacing w:after="0" w:line="285" w:lineRule="atLeast"/>
        <w:jc w:val="both"/>
        <w:rPr>
          <w:rFonts w:ascii="Times New Roman" w:hAnsi="Times New Roman" w:cs="Times New Roman"/>
          <w:sz w:val="24"/>
          <w:szCs w:val="24"/>
        </w:rPr>
      </w:pPr>
    </w:p>
    <w:p w:rsidR="00C11C8A" w:rsidRPr="00CB570D" w:rsidRDefault="00C11C8A" w:rsidP="00C11C8A">
      <w:pPr>
        <w:pStyle w:val="NormalWeb"/>
        <w:rPr>
          <w:b/>
          <w:bCs/>
        </w:rPr>
      </w:pPr>
    </w:p>
    <w:tbl>
      <w:tblPr>
        <w:tblStyle w:val="Tablaconcuadrcula"/>
        <w:tblW w:w="0" w:type="auto"/>
        <w:tblLook w:val="04A0" w:firstRow="1" w:lastRow="0" w:firstColumn="1" w:lastColumn="0" w:noHBand="0" w:noVBand="1"/>
      </w:tblPr>
      <w:tblGrid>
        <w:gridCol w:w="1283"/>
        <w:gridCol w:w="7771"/>
      </w:tblGrid>
      <w:tr w:rsidR="00475F42" w:rsidRPr="00FC750D" w:rsidTr="0075055D">
        <w:tc>
          <w:tcPr>
            <w:tcW w:w="9054" w:type="dxa"/>
            <w:gridSpan w:val="2"/>
            <w:shd w:val="clear" w:color="auto" w:fill="000000" w:themeFill="text1"/>
          </w:tcPr>
          <w:p w:rsidR="00475F42" w:rsidRPr="00FC750D" w:rsidRDefault="00475F42" w:rsidP="0075055D">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Destacado</w:t>
            </w:r>
          </w:p>
        </w:tc>
      </w:tr>
      <w:tr w:rsidR="00475F42" w:rsidRPr="00FC750D" w:rsidTr="0075055D">
        <w:tc>
          <w:tcPr>
            <w:tcW w:w="1242" w:type="dxa"/>
          </w:tcPr>
          <w:p w:rsidR="00475F42" w:rsidRPr="00FC750D" w:rsidRDefault="00475F42" w:rsidP="0075055D">
            <w:pPr>
              <w:rPr>
                <w:rFonts w:ascii="Times New Roman" w:hAnsi="Times New Roman" w:cs="Times New Roman"/>
                <w:b/>
                <w:color w:val="000000" w:themeColor="text1"/>
                <w:sz w:val="24"/>
                <w:szCs w:val="24"/>
              </w:rPr>
            </w:pPr>
            <w:r w:rsidRPr="00FC750D">
              <w:rPr>
                <w:rFonts w:ascii="Times New Roman" w:hAnsi="Times New Roman" w:cs="Times New Roman"/>
                <w:b/>
                <w:color w:val="000000" w:themeColor="text1"/>
                <w:sz w:val="24"/>
                <w:szCs w:val="24"/>
              </w:rPr>
              <w:t>Título</w:t>
            </w:r>
          </w:p>
        </w:tc>
        <w:tc>
          <w:tcPr>
            <w:tcW w:w="7812" w:type="dxa"/>
          </w:tcPr>
          <w:p w:rsidR="00475F42" w:rsidRPr="00FC750D" w:rsidRDefault="00475F42" w:rsidP="008B2EB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8B2EB4">
              <w:rPr>
                <w:rFonts w:ascii="Times New Roman" w:hAnsi="Times New Roman" w:cs="Times New Roman"/>
                <w:b/>
                <w:color w:val="000000" w:themeColor="text1"/>
                <w:sz w:val="24"/>
                <w:szCs w:val="24"/>
              </w:rPr>
              <w:t>Juntas autónomas o Juntas de gobierno</w:t>
            </w:r>
          </w:p>
        </w:tc>
      </w:tr>
      <w:tr w:rsidR="00475F42" w:rsidRPr="00FC750D" w:rsidTr="0075055D">
        <w:tc>
          <w:tcPr>
            <w:tcW w:w="1242" w:type="dxa"/>
            <w:shd w:val="clear" w:color="auto" w:fill="auto"/>
          </w:tcPr>
          <w:p w:rsidR="00475F42" w:rsidRPr="008F00B5" w:rsidRDefault="00475F42" w:rsidP="0075055D">
            <w:pPr>
              <w:rPr>
                <w:rFonts w:ascii="Times New Roman" w:hAnsi="Times New Roman" w:cs="Times New Roman"/>
                <w:b/>
                <w:sz w:val="24"/>
                <w:szCs w:val="24"/>
              </w:rPr>
            </w:pPr>
            <w:r w:rsidRPr="008F00B5">
              <w:rPr>
                <w:rFonts w:ascii="Times New Roman" w:hAnsi="Times New Roman" w:cs="Times New Roman"/>
                <w:b/>
                <w:sz w:val="24"/>
                <w:szCs w:val="24"/>
              </w:rPr>
              <w:t>Contenido</w:t>
            </w:r>
          </w:p>
        </w:tc>
        <w:tc>
          <w:tcPr>
            <w:tcW w:w="7812" w:type="dxa"/>
            <w:shd w:val="clear" w:color="auto" w:fill="auto"/>
          </w:tcPr>
          <w:p w:rsidR="00475F42" w:rsidRPr="00CB570D" w:rsidRDefault="00475F42" w:rsidP="008B2EB4">
            <w:pPr>
              <w:spacing w:before="240" w:line="285" w:lineRule="atLeast"/>
              <w:jc w:val="both"/>
            </w:pPr>
            <w:r>
              <w:t>U</w:t>
            </w:r>
            <w:r w:rsidRPr="00475F42">
              <w:t xml:space="preserve">na vez se supo del vacío de poder en España, debido a la invasión napoleónica y la abdicación de Fernando VII, surgieron distintas juntas de gobierno en </w:t>
            </w:r>
            <w:r w:rsidR="00517B61" w:rsidRPr="00475F42">
              <w:t>di</w:t>
            </w:r>
            <w:r w:rsidR="00517B61">
              <w:t>ferente</w:t>
            </w:r>
            <w:r w:rsidR="00517B61" w:rsidRPr="00475F42">
              <w:t xml:space="preserve">s </w:t>
            </w:r>
            <w:r w:rsidRPr="00475F42">
              <w:t>puntos del continente. Inicialmente estas juntas se declararon leales a Fernando VII y representaban el afán de autonomía de los criollos frente al poder español.</w:t>
            </w:r>
          </w:p>
          <w:p w:rsidR="00475F42" w:rsidRPr="00CB570D" w:rsidRDefault="00475F42" w:rsidP="00475F42">
            <w:pPr>
              <w:spacing w:line="285" w:lineRule="atLeast"/>
              <w:jc w:val="both"/>
              <w:rPr>
                <w:rFonts w:ascii="Times New Roman" w:hAnsi="Times New Roman" w:cs="Times New Roman"/>
                <w:sz w:val="24"/>
                <w:szCs w:val="24"/>
              </w:rPr>
            </w:pPr>
          </w:p>
          <w:p w:rsidR="00475F42" w:rsidRPr="00FC750D" w:rsidRDefault="00475F42" w:rsidP="0075055D">
            <w:pPr>
              <w:rPr>
                <w:rFonts w:ascii="Times New Roman" w:hAnsi="Times New Roman" w:cs="Times New Roman"/>
                <w:color w:val="000000" w:themeColor="text1"/>
                <w:sz w:val="24"/>
                <w:szCs w:val="24"/>
              </w:rPr>
            </w:pPr>
          </w:p>
        </w:tc>
      </w:tr>
    </w:tbl>
    <w:p w:rsidR="004956EA" w:rsidRDefault="00475F42" w:rsidP="00B05274">
      <w:pPr>
        <w:rPr>
          <w:rFonts w:ascii="Times New Roman" w:hAnsi="Times New Roman" w:cs="Times New Roman"/>
          <w:sz w:val="24"/>
          <w:szCs w:val="24"/>
          <w:highlight w:val="red"/>
        </w:rPr>
      </w:pPr>
      <w:r>
        <w:rPr>
          <w:rFonts w:ascii="Times New Roman" w:hAnsi="Times New Roman" w:cs="Times New Roman"/>
          <w:sz w:val="24"/>
          <w:szCs w:val="24"/>
        </w:rPr>
        <w:t xml:space="preserve"> </w:t>
      </w:r>
    </w:p>
    <w:p w:rsidR="00B05274" w:rsidRDefault="00B05274" w:rsidP="00524059">
      <w:pPr>
        <w:spacing w:before="100" w:beforeAutospacing="1" w:after="210" w:line="270" w:lineRule="atLeast"/>
        <w:rPr>
          <w:rFonts w:ascii="Times New Roman" w:eastAsia="Times New Roman" w:hAnsi="Times New Roman" w:cs="Times New Roman"/>
          <w:b/>
          <w:bCs/>
          <w:sz w:val="24"/>
          <w:szCs w:val="24"/>
          <w:highlight w:val="red"/>
          <w:lang w:eastAsia="es-CO"/>
        </w:rPr>
      </w:pPr>
    </w:p>
    <w:p w:rsidR="00B05274" w:rsidRDefault="00B05274" w:rsidP="000A4AC5">
      <w:pPr>
        <w:spacing w:after="0" w:line="285" w:lineRule="atLeast"/>
        <w:jc w:val="both"/>
        <w:rPr>
          <w:rFonts w:ascii="Times New Roman" w:eastAsia="Times New Roman" w:hAnsi="Times New Roman" w:cs="Times New Roman"/>
          <w:sz w:val="24"/>
          <w:szCs w:val="24"/>
          <w:lang w:eastAsia="es-CO"/>
        </w:rPr>
      </w:pPr>
    </w:p>
    <w:p w:rsidR="00B05274" w:rsidRDefault="00B05274" w:rsidP="00891F4A">
      <w:pPr>
        <w:spacing w:after="0" w:line="285" w:lineRule="atLeast"/>
        <w:jc w:val="both"/>
        <w:rPr>
          <w:rFonts w:ascii="Times New Roman" w:eastAsia="Times New Roman" w:hAnsi="Times New Roman" w:cs="Times New Roman"/>
          <w:sz w:val="24"/>
          <w:szCs w:val="24"/>
          <w:lang w:eastAsia="es-CO"/>
        </w:rPr>
      </w:pPr>
    </w:p>
    <w:p w:rsidR="00891F4A" w:rsidRDefault="00891F4A" w:rsidP="00891F4A">
      <w:pPr>
        <w:spacing w:after="0" w:line="285" w:lineRule="atLeast"/>
        <w:jc w:val="both"/>
        <w:rPr>
          <w:rFonts w:ascii="Times New Roman" w:hAnsi="Times New Roman" w:cs="Times New Roman"/>
          <w:sz w:val="24"/>
          <w:szCs w:val="24"/>
        </w:rPr>
      </w:pPr>
    </w:p>
    <w:p w:rsidR="00B05274" w:rsidRDefault="00B05274" w:rsidP="00891F4A">
      <w:pPr>
        <w:spacing w:after="0" w:line="285" w:lineRule="atLeast"/>
        <w:jc w:val="both"/>
        <w:rPr>
          <w:rFonts w:ascii="Times New Roman" w:hAnsi="Times New Roman" w:cs="Times New Roman"/>
          <w:sz w:val="24"/>
          <w:szCs w:val="24"/>
        </w:rPr>
      </w:pPr>
    </w:p>
    <w:p w:rsidR="000009C6" w:rsidRDefault="000009C6" w:rsidP="000009C6">
      <w:pPr>
        <w:shd w:val="clear" w:color="auto" w:fill="FFFFFF"/>
        <w:spacing w:before="100" w:beforeAutospacing="1" w:after="100" w:afterAutospacing="1"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475F42" w:rsidRPr="00FC750D" w:rsidTr="0075055D">
        <w:tc>
          <w:tcPr>
            <w:tcW w:w="9054" w:type="dxa"/>
            <w:shd w:val="clear" w:color="auto" w:fill="000000" w:themeFill="text1"/>
          </w:tcPr>
          <w:p w:rsidR="00475F42" w:rsidRPr="00FC750D" w:rsidRDefault="00475F42" w:rsidP="007505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475F42" w:rsidRPr="00FC750D" w:rsidTr="0075055D">
        <w:tc>
          <w:tcPr>
            <w:tcW w:w="9054" w:type="dxa"/>
            <w:shd w:val="clear" w:color="auto" w:fill="auto"/>
          </w:tcPr>
          <w:p w:rsidR="00475F42" w:rsidRPr="00FC750D" w:rsidRDefault="00475F42" w:rsidP="009524BC">
            <w:pPr>
              <w:spacing w:before="240" w:line="285" w:lineRule="atLeast"/>
              <w:jc w:val="both"/>
              <w:rPr>
                <w:rFonts w:ascii="Times New Roman" w:hAnsi="Times New Roman" w:cs="Times New Roman"/>
                <w:color w:val="000000" w:themeColor="text1"/>
                <w:sz w:val="24"/>
                <w:szCs w:val="24"/>
              </w:rPr>
            </w:pPr>
            <w:r w:rsidRPr="00475F42">
              <w:rPr>
                <w:rFonts w:ascii="Times New Roman" w:hAnsi="Times New Roman" w:cs="Times New Roman"/>
                <w:sz w:val="24"/>
                <w:szCs w:val="24"/>
              </w:rPr>
              <w:t xml:space="preserve">En 1808, ocurrió la invasión napoleónica a España que obligó al rey Fernando VII a abdicar a favor </w:t>
            </w:r>
            <w:r w:rsidR="009524BC">
              <w:rPr>
                <w:rFonts w:ascii="Times New Roman" w:hAnsi="Times New Roman" w:cs="Times New Roman"/>
                <w:sz w:val="24"/>
                <w:szCs w:val="24"/>
              </w:rPr>
              <w:t xml:space="preserve">de </w:t>
            </w:r>
            <w:r w:rsidRPr="00475F42">
              <w:rPr>
                <w:rFonts w:ascii="Times New Roman" w:hAnsi="Times New Roman" w:cs="Times New Roman"/>
                <w:sz w:val="24"/>
                <w:szCs w:val="24"/>
              </w:rPr>
              <w:t>Napoleón –quien luego pasó su trono a José Bonaparte</w:t>
            </w:r>
            <w:r w:rsidR="0073765D" w:rsidRPr="00475F42">
              <w:rPr>
                <w:rFonts w:ascii="Times New Roman" w:hAnsi="Times New Roman" w:cs="Times New Roman"/>
                <w:sz w:val="24"/>
                <w:szCs w:val="24"/>
              </w:rPr>
              <w:t>–</w:t>
            </w:r>
            <w:r w:rsidRPr="00475F42">
              <w:rPr>
                <w:rFonts w:ascii="Times New Roman" w:hAnsi="Times New Roman" w:cs="Times New Roman"/>
                <w:sz w:val="24"/>
                <w:szCs w:val="24"/>
              </w:rPr>
              <w:t xml:space="preserve">. Con ello el </w:t>
            </w:r>
            <w:r w:rsidR="009524BC">
              <w:rPr>
                <w:rFonts w:ascii="Times New Roman" w:hAnsi="Times New Roman" w:cs="Times New Roman"/>
                <w:sz w:val="24"/>
                <w:szCs w:val="24"/>
              </w:rPr>
              <w:t>I</w:t>
            </w:r>
            <w:r w:rsidR="009524BC" w:rsidRPr="00475F42">
              <w:rPr>
                <w:rFonts w:ascii="Times New Roman" w:hAnsi="Times New Roman" w:cs="Times New Roman"/>
                <w:sz w:val="24"/>
                <w:szCs w:val="24"/>
              </w:rPr>
              <w:t xml:space="preserve">mperio </w:t>
            </w:r>
            <w:r w:rsidRPr="00475F42">
              <w:rPr>
                <w:rFonts w:ascii="Times New Roman" w:hAnsi="Times New Roman" w:cs="Times New Roman"/>
                <w:sz w:val="24"/>
                <w:szCs w:val="24"/>
              </w:rPr>
              <w:t>español se sumió en una crisis interna que se reflejó hacia todos los demás territorios colonizados.</w:t>
            </w:r>
            <w:r w:rsidRPr="00CB570D">
              <w:rPr>
                <w:rFonts w:ascii="Times New Roman" w:hAnsi="Times New Roman" w:cs="Times New Roman"/>
                <w:sz w:val="24"/>
                <w:szCs w:val="24"/>
              </w:rPr>
              <w:t xml:space="preserve">   </w:t>
            </w:r>
          </w:p>
        </w:tc>
      </w:tr>
    </w:tbl>
    <w:p w:rsidR="00250134" w:rsidRPr="00CB570D" w:rsidRDefault="00250134" w:rsidP="00250134">
      <w:pPr>
        <w:spacing w:after="0" w:line="285" w:lineRule="atLeast"/>
        <w:jc w:val="both"/>
        <w:rPr>
          <w:rFonts w:ascii="Times New Roman" w:eastAsia="Times New Roman" w:hAnsi="Times New Roman" w:cs="Times New Roman"/>
          <w:sz w:val="24"/>
          <w:szCs w:val="24"/>
          <w:lang w:eastAsia="es-CO"/>
        </w:rPr>
      </w:pPr>
    </w:p>
    <w:p w:rsidR="00833BC1" w:rsidRPr="00250134" w:rsidRDefault="00250134" w:rsidP="00250134">
      <w:pPr>
        <w:spacing w:after="0" w:line="285" w:lineRule="atLeast"/>
        <w:jc w:val="both"/>
        <w:rPr>
          <w:rFonts w:ascii="Times New Roman" w:hAnsi="Times New Roman" w:cs="Times New Roman"/>
          <w:b/>
          <w:sz w:val="24"/>
          <w:szCs w:val="24"/>
        </w:rPr>
      </w:pPr>
      <w:r>
        <w:rPr>
          <w:rFonts w:ascii="Times New Roman" w:hAnsi="Times New Roman" w:cs="Times New Roman"/>
          <w:sz w:val="24"/>
          <w:szCs w:val="24"/>
          <w:highlight w:val="yellow"/>
        </w:rPr>
        <w:t>[SECCIÓN 2</w:t>
      </w:r>
      <w:r w:rsidRPr="00242DC2">
        <w:rPr>
          <w:rFonts w:ascii="Times New Roman" w:hAnsi="Times New Roman" w:cs="Times New Roman"/>
          <w:sz w:val="24"/>
          <w:szCs w:val="24"/>
          <w:highlight w:val="yellow"/>
        </w:rPr>
        <w:t>]</w:t>
      </w:r>
      <w:r>
        <w:rPr>
          <w:rFonts w:ascii="Times New Roman" w:hAnsi="Times New Roman" w:cs="Times New Roman"/>
          <w:b/>
          <w:sz w:val="24"/>
          <w:szCs w:val="24"/>
        </w:rPr>
        <w:t xml:space="preserve"> </w:t>
      </w:r>
      <w:r w:rsidRPr="00242DC2">
        <w:rPr>
          <w:rFonts w:ascii="Times New Roman" w:hAnsi="Times New Roman" w:cs="Times New Roman"/>
          <w:b/>
          <w:sz w:val="24"/>
          <w:szCs w:val="24"/>
        </w:rPr>
        <w:t>1.</w:t>
      </w:r>
      <w:r>
        <w:rPr>
          <w:rFonts w:ascii="Times New Roman" w:hAnsi="Times New Roman" w:cs="Times New Roman"/>
          <w:b/>
          <w:sz w:val="24"/>
          <w:szCs w:val="24"/>
        </w:rPr>
        <w:t>5</w:t>
      </w:r>
      <w:r w:rsidRPr="00242DC2">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250134" w:rsidRPr="00250134" w:rsidRDefault="00250134" w:rsidP="00250134">
      <w:pPr>
        <w:shd w:val="clear" w:color="auto" w:fill="FFFFFF"/>
        <w:spacing w:before="100" w:beforeAutospacing="1" w:after="100" w:afterAutospacing="1"/>
        <w:rPr>
          <w:rFonts w:ascii="Times New Roman" w:hAnsi="Times New Roman" w:cs="Times New Roman"/>
          <w:b/>
          <w:sz w:val="24"/>
          <w:szCs w:val="24"/>
          <w:lang w:val="es-ES"/>
        </w:rPr>
      </w:pPr>
      <w:r w:rsidRPr="00250134">
        <w:rPr>
          <w:rStyle w:val="un"/>
          <w:rFonts w:ascii="Times New Roman" w:hAnsi="Times New Roman" w:cs="Times New Roman"/>
          <w:sz w:val="24"/>
          <w:szCs w:val="24"/>
          <w:lang w:val="es-ES"/>
        </w:rPr>
        <w:t>Actividades para consolidar lo que has aprendido en esta sección.</w:t>
      </w:r>
    </w:p>
    <w:p w:rsidR="00833BC1" w:rsidRPr="00241027" w:rsidRDefault="00241027" w:rsidP="00833BC1">
      <w:pPr>
        <w:spacing w:after="0" w:line="285" w:lineRule="atLeast"/>
        <w:jc w:val="both"/>
        <w:rPr>
          <w:rFonts w:ascii="Times New Roman" w:hAnsi="Times New Roman" w:cs="Times New Roman"/>
          <w:sz w:val="24"/>
          <w:szCs w:val="24"/>
          <w:highlight w:val="green"/>
        </w:rPr>
      </w:pPr>
      <w:r w:rsidRPr="00241027">
        <w:rPr>
          <w:rFonts w:ascii="Times New Roman" w:hAnsi="Times New Roman" w:cs="Times New Roman"/>
          <w:sz w:val="24"/>
          <w:szCs w:val="24"/>
          <w:highlight w:val="green"/>
        </w:rPr>
        <w:t xml:space="preserve"> </w:t>
      </w:r>
    </w:p>
    <w:tbl>
      <w:tblPr>
        <w:tblStyle w:val="Tablaconcuadrcula"/>
        <w:tblW w:w="0" w:type="auto"/>
        <w:tblLook w:val="04A0" w:firstRow="1" w:lastRow="0" w:firstColumn="1" w:lastColumn="0" w:noHBand="0" w:noVBand="1"/>
      </w:tblPr>
      <w:tblGrid>
        <w:gridCol w:w="2518"/>
        <w:gridCol w:w="6536"/>
      </w:tblGrid>
      <w:tr w:rsidR="00250134" w:rsidRPr="00BF192C" w:rsidTr="00B06776">
        <w:tc>
          <w:tcPr>
            <w:tcW w:w="9054" w:type="dxa"/>
            <w:gridSpan w:val="2"/>
            <w:shd w:val="clear" w:color="auto" w:fill="000000" w:themeFill="text1"/>
          </w:tcPr>
          <w:p w:rsidR="00250134" w:rsidRPr="00BF192C" w:rsidRDefault="00250134" w:rsidP="00B06776">
            <w:pPr>
              <w:spacing w:before="2" w:after="2"/>
              <w:jc w:val="center"/>
              <w:rPr>
                <w:b/>
                <w:color w:val="000000" w:themeColor="text1"/>
              </w:rPr>
            </w:pPr>
            <w:r w:rsidRPr="00BF192C">
              <w:rPr>
                <w:b/>
                <w:color w:val="FFFFFF" w:themeColor="background1"/>
              </w:rPr>
              <w:t xml:space="preserve">Practica. Recurso </w:t>
            </w:r>
            <w:r>
              <w:rPr>
                <w:b/>
                <w:color w:val="FFFFFF" w:themeColor="background1"/>
              </w:rPr>
              <w:t>nuevo</w:t>
            </w:r>
          </w:p>
        </w:tc>
      </w:tr>
      <w:tr w:rsidR="00250134" w:rsidRPr="00BF192C" w:rsidTr="00B06776">
        <w:tc>
          <w:tcPr>
            <w:tcW w:w="2518" w:type="dxa"/>
          </w:tcPr>
          <w:p w:rsidR="00250134" w:rsidRPr="00BF192C" w:rsidRDefault="00250134" w:rsidP="00B06776">
            <w:pPr>
              <w:spacing w:before="2" w:after="2"/>
              <w:rPr>
                <w:b/>
                <w:color w:val="000000" w:themeColor="text1"/>
              </w:rPr>
            </w:pPr>
            <w:r w:rsidRPr="00BF192C">
              <w:rPr>
                <w:b/>
                <w:color w:val="000000" w:themeColor="text1"/>
              </w:rPr>
              <w:t>Código</w:t>
            </w:r>
          </w:p>
        </w:tc>
        <w:tc>
          <w:tcPr>
            <w:tcW w:w="6536" w:type="dxa"/>
          </w:tcPr>
          <w:p w:rsidR="00250134" w:rsidRDefault="00250134" w:rsidP="00B06776">
            <w:pPr>
              <w:spacing w:before="2" w:after="2"/>
              <w:rPr>
                <w:ins w:id="2" w:author="ANA MARIA LARA" w:date="2015-03-23T17:57:00Z"/>
                <w:color w:val="000000" w:themeColor="text1"/>
              </w:rPr>
            </w:pPr>
            <w:r w:rsidRPr="00BF192C">
              <w:rPr>
                <w:color w:val="000000" w:themeColor="text1"/>
              </w:rPr>
              <w:t>CS_0</w:t>
            </w:r>
            <w:r>
              <w:rPr>
                <w:color w:val="000000" w:themeColor="text1"/>
              </w:rPr>
              <w:t>8</w:t>
            </w:r>
            <w:r w:rsidRPr="00BF192C">
              <w:rPr>
                <w:color w:val="000000" w:themeColor="text1"/>
              </w:rPr>
              <w:t>_0</w:t>
            </w:r>
            <w:r>
              <w:rPr>
                <w:color w:val="000000" w:themeColor="text1"/>
              </w:rPr>
              <w:t>2</w:t>
            </w:r>
            <w:r w:rsidRPr="00BF192C">
              <w:rPr>
                <w:color w:val="000000" w:themeColor="text1"/>
              </w:rPr>
              <w:t>_REC</w:t>
            </w:r>
            <w:r>
              <w:rPr>
                <w:color w:val="000000" w:themeColor="text1"/>
              </w:rPr>
              <w:t>60</w:t>
            </w:r>
          </w:p>
          <w:p w:rsidR="00250134" w:rsidRPr="00BF192C" w:rsidRDefault="00250134" w:rsidP="00B06776">
            <w:pPr>
              <w:spacing w:before="2" w:after="2"/>
              <w:rPr>
                <w:b/>
                <w:color w:val="000000" w:themeColor="text1"/>
              </w:rPr>
            </w:pPr>
          </w:p>
        </w:tc>
      </w:tr>
      <w:tr w:rsidR="00250134" w:rsidRPr="00BF192C" w:rsidTr="00B06776">
        <w:tc>
          <w:tcPr>
            <w:tcW w:w="2518" w:type="dxa"/>
          </w:tcPr>
          <w:p w:rsidR="00250134" w:rsidRPr="00BF192C" w:rsidRDefault="00250134" w:rsidP="00B06776">
            <w:pPr>
              <w:spacing w:before="2" w:after="2"/>
              <w:rPr>
                <w:b/>
                <w:color w:val="000000" w:themeColor="text1"/>
              </w:rPr>
            </w:pPr>
            <w:r w:rsidRPr="00BF192C">
              <w:rPr>
                <w:b/>
                <w:color w:val="000000" w:themeColor="text1"/>
              </w:rPr>
              <w:t>Título</w:t>
            </w:r>
          </w:p>
        </w:tc>
        <w:tc>
          <w:tcPr>
            <w:tcW w:w="6536" w:type="dxa"/>
          </w:tcPr>
          <w:p w:rsidR="00250134" w:rsidRPr="004572D4" w:rsidDel="0059616E" w:rsidRDefault="00250134" w:rsidP="00B06776">
            <w:pPr>
              <w:pStyle w:val="NormalWeb"/>
              <w:rPr>
                <w:del w:id="3" w:author="ANA MARIA LARA" w:date="2015-03-23T17:56:00Z"/>
                <w:b/>
                <w:bCs/>
                <w:highlight w:val="red"/>
              </w:rPr>
            </w:pPr>
            <w:r w:rsidRPr="002D39D0">
              <w:rPr>
                <w:color w:val="000000" w:themeColor="text1"/>
              </w:rPr>
              <w:t xml:space="preserve"> </w:t>
            </w:r>
            <w:r>
              <w:rPr>
                <w:color w:val="000000" w:themeColor="text1"/>
              </w:rPr>
              <w:t xml:space="preserve">Refuerza tu aprendizaje: </w:t>
            </w:r>
            <w:r w:rsidRPr="00DC0FA1">
              <w:rPr>
                <w:bCs/>
              </w:rPr>
              <w:t>Descubre las características de la Constitución de Cádiz</w:t>
            </w:r>
          </w:p>
          <w:p w:rsidR="00250134" w:rsidRPr="002D39D0" w:rsidRDefault="00250134" w:rsidP="00B06776">
            <w:pPr>
              <w:spacing w:before="2" w:after="2"/>
              <w:rPr>
                <w:color w:val="000000" w:themeColor="text1"/>
              </w:rPr>
            </w:pPr>
          </w:p>
        </w:tc>
      </w:tr>
      <w:tr w:rsidR="00250134" w:rsidRPr="00BF192C" w:rsidTr="00B06776">
        <w:tc>
          <w:tcPr>
            <w:tcW w:w="2518" w:type="dxa"/>
          </w:tcPr>
          <w:p w:rsidR="00250134" w:rsidRPr="00250134" w:rsidRDefault="00250134" w:rsidP="00B06776">
            <w:pPr>
              <w:spacing w:before="2" w:after="2"/>
              <w:rPr>
                <w:rFonts w:ascii="Times New Roman" w:hAnsi="Times New Roman" w:cs="Times New Roman"/>
                <w:b/>
                <w:color w:val="000000" w:themeColor="text1"/>
              </w:rPr>
            </w:pPr>
            <w:r w:rsidRPr="00250134">
              <w:rPr>
                <w:rFonts w:ascii="Times New Roman" w:hAnsi="Times New Roman" w:cs="Times New Roman"/>
                <w:b/>
                <w:color w:val="000000" w:themeColor="text1"/>
              </w:rPr>
              <w:t>Descripción</w:t>
            </w:r>
          </w:p>
        </w:tc>
        <w:tc>
          <w:tcPr>
            <w:tcW w:w="6536" w:type="dxa"/>
          </w:tcPr>
          <w:p w:rsidR="00250134" w:rsidRPr="00250134" w:rsidRDefault="00250134" w:rsidP="00B06776">
            <w:pPr>
              <w:spacing w:before="2" w:after="2"/>
              <w:rPr>
                <w:rFonts w:ascii="Times New Roman" w:hAnsi="Times New Roman" w:cs="Times New Roman"/>
                <w:color w:val="000000" w:themeColor="text1"/>
              </w:rPr>
            </w:pPr>
            <w:r w:rsidRPr="00250134">
              <w:rPr>
                <w:rFonts w:ascii="Times New Roman" w:hAnsi="Times New Roman" w:cs="Times New Roman"/>
                <w:lang w:val="es-ES_tradnl"/>
              </w:rPr>
              <w:t>Interactivo con el que se busca comprender las características que hacen de la Constitución de Cádiz una constitución liberal</w:t>
            </w:r>
          </w:p>
        </w:tc>
      </w:tr>
    </w:tbl>
    <w:p w:rsidR="00256725" w:rsidRPr="00250134" w:rsidRDefault="00256725" w:rsidP="00903058">
      <w:p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p>
    <w:p w:rsidR="0019283B" w:rsidRPr="00CB570D" w:rsidRDefault="008108BA" w:rsidP="00DD02B3">
      <w:pPr>
        <w:rPr>
          <w:rFonts w:ascii="Times New Roman" w:hAnsi="Times New Roman" w:cs="Times New Roman"/>
          <w:b/>
          <w:sz w:val="24"/>
          <w:szCs w:val="24"/>
          <w:lang w:val="es-ES"/>
        </w:rPr>
      </w:pPr>
      <w:r w:rsidRPr="00CB570D">
        <w:rPr>
          <w:rFonts w:ascii="Times New Roman" w:hAnsi="Times New Roman" w:cs="Times New Roman"/>
          <w:sz w:val="24"/>
          <w:szCs w:val="24"/>
          <w:highlight w:val="yellow"/>
        </w:rPr>
        <w:t xml:space="preserve">[SECCIÓN </w:t>
      </w:r>
      <w:r w:rsidR="009E47FF">
        <w:rPr>
          <w:rFonts w:ascii="Times New Roman" w:hAnsi="Times New Roman" w:cs="Times New Roman"/>
          <w:sz w:val="24"/>
          <w:szCs w:val="24"/>
          <w:highlight w:val="yellow"/>
        </w:rPr>
        <w:t>1</w:t>
      </w:r>
      <w:r w:rsidRPr="00CB570D">
        <w:rPr>
          <w:rFonts w:ascii="Times New Roman" w:hAnsi="Times New Roman" w:cs="Times New Roman"/>
          <w:sz w:val="24"/>
          <w:szCs w:val="24"/>
          <w:highlight w:val="yellow"/>
        </w:rPr>
        <w:t>]</w:t>
      </w:r>
      <w:r w:rsidR="00E80484">
        <w:rPr>
          <w:rFonts w:ascii="Times New Roman" w:hAnsi="Times New Roman" w:cs="Times New Roman"/>
          <w:sz w:val="24"/>
          <w:szCs w:val="24"/>
        </w:rPr>
        <w:t xml:space="preserve"> </w:t>
      </w:r>
      <w:r w:rsidR="00214516" w:rsidRPr="00CB570D">
        <w:rPr>
          <w:rFonts w:ascii="Times New Roman" w:hAnsi="Times New Roman" w:cs="Times New Roman"/>
          <w:b/>
          <w:sz w:val="24"/>
          <w:szCs w:val="24"/>
          <w:lang w:val="es-ES"/>
        </w:rPr>
        <w:t xml:space="preserve">2 </w:t>
      </w:r>
      <w:r w:rsidR="0019283B" w:rsidRPr="00CB570D">
        <w:rPr>
          <w:rFonts w:ascii="Times New Roman" w:hAnsi="Times New Roman" w:cs="Times New Roman"/>
          <w:b/>
          <w:sz w:val="24"/>
          <w:szCs w:val="24"/>
          <w:lang w:val="es-ES"/>
        </w:rPr>
        <w:t xml:space="preserve">Las </w:t>
      </w:r>
      <w:r w:rsidR="009524BC">
        <w:rPr>
          <w:rFonts w:ascii="Times New Roman" w:hAnsi="Times New Roman" w:cs="Times New Roman"/>
          <w:b/>
          <w:sz w:val="24"/>
          <w:szCs w:val="24"/>
          <w:lang w:val="es-ES"/>
        </w:rPr>
        <w:t>i</w:t>
      </w:r>
      <w:r w:rsidR="009524BC" w:rsidRPr="00CB570D">
        <w:rPr>
          <w:rFonts w:ascii="Times New Roman" w:hAnsi="Times New Roman" w:cs="Times New Roman"/>
          <w:b/>
          <w:sz w:val="24"/>
          <w:szCs w:val="24"/>
          <w:lang w:val="es-ES"/>
        </w:rPr>
        <w:t xml:space="preserve">ndependencias </w:t>
      </w:r>
      <w:r w:rsidR="0019283B" w:rsidRPr="00CB570D">
        <w:rPr>
          <w:rFonts w:ascii="Times New Roman" w:hAnsi="Times New Roman" w:cs="Times New Roman"/>
          <w:b/>
          <w:sz w:val="24"/>
          <w:szCs w:val="24"/>
          <w:lang w:val="es-ES"/>
        </w:rPr>
        <w:t xml:space="preserve">en las colonias </w:t>
      </w:r>
      <w:r w:rsidR="008C1DDD">
        <w:rPr>
          <w:rFonts w:ascii="Times New Roman" w:hAnsi="Times New Roman" w:cs="Times New Roman"/>
          <w:b/>
          <w:sz w:val="24"/>
          <w:szCs w:val="24"/>
          <w:lang w:val="es-ES"/>
        </w:rPr>
        <w:t>españolas</w:t>
      </w:r>
    </w:p>
    <w:p w:rsidR="00850242" w:rsidRPr="00CB570D" w:rsidRDefault="00CC22F7" w:rsidP="001108D6">
      <w:pPr>
        <w:rPr>
          <w:rFonts w:ascii="Times New Roman" w:hAnsi="Times New Roman" w:cs="Times New Roman"/>
          <w:sz w:val="24"/>
          <w:szCs w:val="24"/>
        </w:rPr>
      </w:pPr>
      <w:r w:rsidRPr="00CB570D">
        <w:rPr>
          <w:rFonts w:ascii="Times New Roman" w:hAnsi="Times New Roman" w:cs="Times New Roman"/>
          <w:sz w:val="24"/>
          <w:szCs w:val="24"/>
        </w:rPr>
        <w:t xml:space="preserve">El </w:t>
      </w:r>
      <w:r w:rsidRPr="00250134">
        <w:rPr>
          <w:rFonts w:ascii="Times New Roman" w:hAnsi="Times New Roman" w:cs="Times New Roman"/>
          <w:b/>
          <w:sz w:val="24"/>
          <w:szCs w:val="24"/>
        </w:rPr>
        <w:t xml:space="preserve">vacío de poder </w:t>
      </w:r>
      <w:r w:rsidR="0073765D">
        <w:rPr>
          <w:rFonts w:ascii="Times New Roman" w:hAnsi="Times New Roman" w:cs="Times New Roman"/>
          <w:sz w:val="24"/>
          <w:szCs w:val="24"/>
        </w:rPr>
        <w:t>en</w:t>
      </w:r>
      <w:r w:rsidR="0073765D" w:rsidRPr="00CB570D">
        <w:rPr>
          <w:rFonts w:ascii="Times New Roman" w:hAnsi="Times New Roman" w:cs="Times New Roman"/>
          <w:sz w:val="24"/>
          <w:szCs w:val="24"/>
        </w:rPr>
        <w:t xml:space="preserve"> </w:t>
      </w:r>
      <w:r w:rsidRPr="00CB570D">
        <w:rPr>
          <w:rFonts w:ascii="Times New Roman" w:hAnsi="Times New Roman" w:cs="Times New Roman"/>
          <w:sz w:val="24"/>
          <w:szCs w:val="24"/>
        </w:rPr>
        <w:t>España</w:t>
      </w:r>
      <w:r w:rsidR="0073765D">
        <w:rPr>
          <w:rFonts w:ascii="Times New Roman" w:hAnsi="Times New Roman" w:cs="Times New Roman"/>
          <w:sz w:val="24"/>
          <w:szCs w:val="24"/>
        </w:rPr>
        <w:t>,</w:t>
      </w:r>
      <w:r w:rsidRPr="00CB570D">
        <w:rPr>
          <w:rFonts w:ascii="Times New Roman" w:hAnsi="Times New Roman" w:cs="Times New Roman"/>
          <w:sz w:val="24"/>
          <w:szCs w:val="24"/>
        </w:rPr>
        <w:t xml:space="preserve"> que ocurrió a causa de la </w:t>
      </w:r>
      <w:r w:rsidRPr="00250134">
        <w:rPr>
          <w:rFonts w:ascii="Times New Roman" w:hAnsi="Times New Roman" w:cs="Times New Roman"/>
          <w:b/>
          <w:sz w:val="24"/>
          <w:szCs w:val="24"/>
        </w:rPr>
        <w:t>abdicación</w:t>
      </w:r>
      <w:r w:rsidRPr="00CB570D">
        <w:rPr>
          <w:rFonts w:ascii="Times New Roman" w:hAnsi="Times New Roman" w:cs="Times New Roman"/>
          <w:sz w:val="24"/>
          <w:szCs w:val="24"/>
        </w:rPr>
        <w:t xml:space="preserve"> de Fernando VII</w:t>
      </w:r>
      <w:r w:rsidR="0073765D">
        <w:rPr>
          <w:rFonts w:ascii="Times New Roman" w:hAnsi="Times New Roman" w:cs="Times New Roman"/>
          <w:sz w:val="24"/>
          <w:szCs w:val="24"/>
        </w:rPr>
        <w:t>,</w:t>
      </w:r>
      <w:r w:rsidRPr="00CB570D">
        <w:rPr>
          <w:rFonts w:ascii="Times New Roman" w:hAnsi="Times New Roman" w:cs="Times New Roman"/>
          <w:sz w:val="24"/>
          <w:szCs w:val="24"/>
        </w:rPr>
        <w:t xml:space="preserve"> benefició el deseo de independencia que venía germinando en las colonias desde el siglo XVIII. Una vez se supo que el rey había dejado el trono empezaron a conformarse juntas de autogobierno en distintos puntos del continente y el optimismo se apoderó de muchos sectores sociales.</w:t>
      </w:r>
    </w:p>
    <w:p w:rsidR="00CC22F7" w:rsidRPr="00CB570D" w:rsidRDefault="00F27C4B" w:rsidP="001108D6">
      <w:pPr>
        <w:rPr>
          <w:rFonts w:ascii="Times New Roman" w:hAnsi="Times New Roman" w:cs="Times New Roman"/>
          <w:b/>
          <w:sz w:val="24"/>
          <w:szCs w:val="24"/>
        </w:rPr>
      </w:pPr>
      <w:r w:rsidRPr="00CB570D">
        <w:rPr>
          <w:rFonts w:ascii="Times New Roman" w:hAnsi="Times New Roman" w:cs="Times New Roman"/>
          <w:sz w:val="24"/>
          <w:szCs w:val="24"/>
          <w:highlight w:val="yellow"/>
        </w:rPr>
        <w:t xml:space="preserve">[SECCIÓN </w:t>
      </w:r>
      <w:r w:rsidR="009E47FF">
        <w:rPr>
          <w:rFonts w:ascii="Times New Roman" w:hAnsi="Times New Roman" w:cs="Times New Roman"/>
          <w:sz w:val="24"/>
          <w:szCs w:val="24"/>
          <w:highlight w:val="yellow"/>
        </w:rPr>
        <w:t>2</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sidR="009E47FF">
        <w:rPr>
          <w:rFonts w:ascii="Times New Roman" w:hAnsi="Times New Roman" w:cs="Times New Roman"/>
          <w:b/>
          <w:sz w:val="24"/>
          <w:szCs w:val="24"/>
        </w:rPr>
        <w:t xml:space="preserve"> </w:t>
      </w:r>
      <w:r w:rsidR="00CC22F7" w:rsidRPr="00CB570D">
        <w:rPr>
          <w:rFonts w:ascii="Times New Roman" w:hAnsi="Times New Roman" w:cs="Times New Roman"/>
          <w:b/>
          <w:sz w:val="24"/>
          <w:szCs w:val="24"/>
        </w:rPr>
        <w:t>2.1 Las juntas de autogobierno</w:t>
      </w:r>
    </w:p>
    <w:p w:rsidR="005B1E40" w:rsidRPr="00CB570D" w:rsidRDefault="0004031A" w:rsidP="0004031A">
      <w:pPr>
        <w:rPr>
          <w:rFonts w:ascii="Times New Roman" w:hAnsi="Times New Roman" w:cs="Times New Roman"/>
          <w:sz w:val="24"/>
          <w:szCs w:val="24"/>
        </w:rPr>
      </w:pPr>
      <w:r w:rsidRPr="00CB570D">
        <w:rPr>
          <w:rFonts w:ascii="Times New Roman" w:hAnsi="Times New Roman" w:cs="Times New Roman"/>
          <w:sz w:val="24"/>
          <w:szCs w:val="24"/>
        </w:rPr>
        <w:t>A partir de 180</w:t>
      </w:r>
      <w:r w:rsidR="00CC22F7" w:rsidRPr="00CB570D">
        <w:rPr>
          <w:rFonts w:ascii="Times New Roman" w:hAnsi="Times New Roman" w:cs="Times New Roman"/>
          <w:sz w:val="24"/>
          <w:szCs w:val="24"/>
        </w:rPr>
        <w:t>8</w:t>
      </w:r>
      <w:r w:rsidRPr="00CB570D">
        <w:rPr>
          <w:rFonts w:ascii="Times New Roman" w:hAnsi="Times New Roman" w:cs="Times New Roman"/>
          <w:sz w:val="24"/>
          <w:szCs w:val="24"/>
        </w:rPr>
        <w:t xml:space="preserve"> los movimientos independentistas se hicieron visibles en</w:t>
      </w:r>
      <w:r w:rsidR="006121DB" w:rsidRPr="00CB570D">
        <w:rPr>
          <w:rFonts w:ascii="Times New Roman" w:hAnsi="Times New Roman" w:cs="Times New Roman"/>
          <w:sz w:val="24"/>
          <w:szCs w:val="24"/>
        </w:rPr>
        <w:t xml:space="preserve"> </w:t>
      </w:r>
      <w:r w:rsidR="0073765D">
        <w:rPr>
          <w:rFonts w:ascii="Times New Roman" w:hAnsi="Times New Roman" w:cs="Times New Roman"/>
          <w:sz w:val="24"/>
          <w:szCs w:val="24"/>
        </w:rPr>
        <w:t>las colonias españolas en América</w:t>
      </w:r>
      <w:r w:rsidR="00666BF5" w:rsidRPr="00CB570D">
        <w:rPr>
          <w:rFonts w:ascii="Times New Roman" w:hAnsi="Times New Roman" w:cs="Times New Roman"/>
          <w:sz w:val="24"/>
          <w:szCs w:val="24"/>
        </w:rPr>
        <w:t>:</w:t>
      </w:r>
      <w:r w:rsidRPr="00CB570D">
        <w:rPr>
          <w:rFonts w:ascii="Times New Roman" w:hAnsi="Times New Roman" w:cs="Times New Roman"/>
          <w:sz w:val="24"/>
          <w:szCs w:val="24"/>
        </w:rPr>
        <w:t xml:space="preserve"> </w:t>
      </w:r>
    </w:p>
    <w:p w:rsidR="005B1E40" w:rsidRPr="00CB570D" w:rsidRDefault="0004031A" w:rsidP="0004031A">
      <w:pPr>
        <w:rPr>
          <w:rFonts w:ascii="Times New Roman" w:hAnsi="Times New Roman" w:cs="Times New Roman"/>
          <w:sz w:val="24"/>
          <w:szCs w:val="24"/>
        </w:rPr>
      </w:pPr>
      <w:r w:rsidRPr="00CB570D">
        <w:rPr>
          <w:rFonts w:ascii="Times New Roman" w:hAnsi="Times New Roman" w:cs="Times New Roman"/>
          <w:sz w:val="24"/>
          <w:szCs w:val="24"/>
        </w:rPr>
        <w:t>Montevideo</w:t>
      </w:r>
      <w:r w:rsidR="007728CE" w:rsidRPr="00CB570D">
        <w:rPr>
          <w:rFonts w:ascii="Times New Roman" w:hAnsi="Times New Roman" w:cs="Times New Roman"/>
          <w:sz w:val="24"/>
          <w:szCs w:val="24"/>
        </w:rPr>
        <w:t xml:space="preserve"> (septiembre de 1808)</w:t>
      </w:r>
      <w:r w:rsidR="005B1E40" w:rsidRPr="00CB570D">
        <w:rPr>
          <w:rFonts w:ascii="Times New Roman" w:hAnsi="Times New Roman" w:cs="Times New Roman"/>
          <w:sz w:val="24"/>
          <w:szCs w:val="24"/>
        </w:rPr>
        <w:t xml:space="preserve"> </w:t>
      </w:r>
    </w:p>
    <w:p w:rsidR="005B1E40" w:rsidRPr="00CB570D" w:rsidRDefault="007728CE" w:rsidP="0004031A">
      <w:pPr>
        <w:rPr>
          <w:rFonts w:ascii="Times New Roman" w:hAnsi="Times New Roman" w:cs="Times New Roman"/>
          <w:sz w:val="24"/>
          <w:szCs w:val="24"/>
        </w:rPr>
      </w:pPr>
      <w:r w:rsidRPr="00CB570D">
        <w:rPr>
          <w:rFonts w:ascii="Times New Roman" w:hAnsi="Times New Roman" w:cs="Times New Roman"/>
          <w:sz w:val="24"/>
          <w:szCs w:val="24"/>
        </w:rPr>
        <w:t xml:space="preserve">Chuquisaca, actual ciudad de Sucre, Bolivia (mayo de 1809) </w:t>
      </w:r>
    </w:p>
    <w:p w:rsidR="005B1E40" w:rsidRPr="00CB570D" w:rsidRDefault="006121DB" w:rsidP="0004031A">
      <w:pPr>
        <w:rPr>
          <w:rFonts w:ascii="Times New Roman" w:hAnsi="Times New Roman" w:cs="Times New Roman"/>
          <w:sz w:val="24"/>
          <w:szCs w:val="24"/>
        </w:rPr>
      </w:pPr>
      <w:r w:rsidRPr="00CB570D">
        <w:rPr>
          <w:rFonts w:ascii="Times New Roman" w:hAnsi="Times New Roman" w:cs="Times New Roman"/>
          <w:sz w:val="24"/>
          <w:szCs w:val="24"/>
        </w:rPr>
        <w:t>La Paz (julio de 1809)</w:t>
      </w:r>
    </w:p>
    <w:p w:rsidR="005B1E40" w:rsidRPr="00CB570D" w:rsidRDefault="007728CE" w:rsidP="0004031A">
      <w:pPr>
        <w:rPr>
          <w:rFonts w:ascii="Times New Roman" w:hAnsi="Times New Roman" w:cs="Times New Roman"/>
          <w:sz w:val="24"/>
          <w:szCs w:val="24"/>
        </w:rPr>
      </w:pPr>
      <w:r w:rsidRPr="00CB570D">
        <w:rPr>
          <w:rFonts w:ascii="Times New Roman" w:hAnsi="Times New Roman" w:cs="Times New Roman"/>
          <w:sz w:val="24"/>
          <w:szCs w:val="24"/>
        </w:rPr>
        <w:t xml:space="preserve">Quito (agosto de 1809) </w:t>
      </w:r>
    </w:p>
    <w:p w:rsidR="005B1E40" w:rsidRPr="00CB570D" w:rsidRDefault="006121DB" w:rsidP="0004031A">
      <w:pPr>
        <w:rPr>
          <w:rFonts w:ascii="Times New Roman" w:hAnsi="Times New Roman" w:cs="Times New Roman"/>
          <w:sz w:val="24"/>
          <w:szCs w:val="24"/>
        </w:rPr>
      </w:pPr>
      <w:r w:rsidRPr="00CB570D">
        <w:rPr>
          <w:rFonts w:ascii="Times New Roman" w:hAnsi="Times New Roman" w:cs="Times New Roman"/>
          <w:sz w:val="24"/>
          <w:szCs w:val="24"/>
        </w:rPr>
        <w:lastRenderedPageBreak/>
        <w:t>Buenos Aires (mayo de 1810)</w:t>
      </w:r>
    </w:p>
    <w:p w:rsidR="005B1E40" w:rsidRPr="00CB570D" w:rsidRDefault="007728CE" w:rsidP="0004031A">
      <w:pPr>
        <w:rPr>
          <w:rFonts w:ascii="Times New Roman" w:hAnsi="Times New Roman" w:cs="Times New Roman"/>
          <w:sz w:val="24"/>
          <w:szCs w:val="24"/>
        </w:rPr>
      </w:pPr>
      <w:r w:rsidRPr="00CB570D">
        <w:rPr>
          <w:rFonts w:ascii="Times New Roman" w:hAnsi="Times New Roman" w:cs="Times New Roman"/>
          <w:sz w:val="24"/>
          <w:szCs w:val="24"/>
        </w:rPr>
        <w:t xml:space="preserve">Santa </w:t>
      </w:r>
      <w:r w:rsidR="00DA7A0D" w:rsidRPr="00CB570D">
        <w:rPr>
          <w:rFonts w:ascii="Times New Roman" w:hAnsi="Times New Roman" w:cs="Times New Roman"/>
          <w:sz w:val="24"/>
          <w:szCs w:val="24"/>
        </w:rPr>
        <w:t>F</w:t>
      </w:r>
      <w:r w:rsidR="00DA7A0D">
        <w:rPr>
          <w:rFonts w:ascii="Times New Roman" w:hAnsi="Times New Roman" w:cs="Times New Roman"/>
          <w:sz w:val="24"/>
          <w:szCs w:val="24"/>
        </w:rPr>
        <w:t>e</w:t>
      </w:r>
      <w:r w:rsidR="00DA7A0D" w:rsidRPr="00CB570D">
        <w:rPr>
          <w:rFonts w:ascii="Times New Roman" w:hAnsi="Times New Roman" w:cs="Times New Roman"/>
          <w:sz w:val="24"/>
          <w:szCs w:val="24"/>
        </w:rPr>
        <w:t xml:space="preserve"> </w:t>
      </w:r>
      <w:r w:rsidRPr="00CB570D">
        <w:rPr>
          <w:rFonts w:ascii="Times New Roman" w:hAnsi="Times New Roman" w:cs="Times New Roman"/>
          <w:sz w:val="24"/>
          <w:szCs w:val="24"/>
        </w:rPr>
        <w:t xml:space="preserve">de Bogotá (julio de 1810) </w:t>
      </w:r>
    </w:p>
    <w:p w:rsidR="00A80135" w:rsidRPr="00CB570D" w:rsidRDefault="007728CE" w:rsidP="00A80135">
      <w:pPr>
        <w:rPr>
          <w:rFonts w:ascii="Times New Roman" w:hAnsi="Times New Roman" w:cs="Times New Roman"/>
          <w:sz w:val="24"/>
          <w:szCs w:val="24"/>
        </w:rPr>
      </w:pPr>
      <w:r w:rsidRPr="00CB570D">
        <w:rPr>
          <w:rFonts w:ascii="Times New Roman" w:hAnsi="Times New Roman" w:cs="Times New Roman"/>
          <w:sz w:val="24"/>
          <w:szCs w:val="24"/>
        </w:rPr>
        <w:t>Santiago de Chile (septiembre de 1810)</w:t>
      </w:r>
    </w:p>
    <w:p w:rsidR="00A80135" w:rsidRPr="00CB570D" w:rsidRDefault="00A80135" w:rsidP="00A80135">
      <w:pPr>
        <w:rPr>
          <w:rFonts w:ascii="Times New Roman" w:hAnsi="Times New Roman" w:cs="Times New Roman"/>
          <w:sz w:val="24"/>
          <w:szCs w:val="24"/>
        </w:rPr>
      </w:pPr>
      <w:r w:rsidRPr="00CB570D">
        <w:rPr>
          <w:rFonts w:ascii="Times New Roman" w:hAnsi="Times New Roman" w:cs="Times New Roman"/>
          <w:sz w:val="24"/>
          <w:szCs w:val="24"/>
        </w:rPr>
        <w:t xml:space="preserve">Paraguay (mayo de </w:t>
      </w:r>
      <w:r w:rsidR="003D0326" w:rsidRPr="00CB570D">
        <w:rPr>
          <w:rFonts w:ascii="Times New Roman" w:hAnsi="Times New Roman" w:cs="Times New Roman"/>
          <w:sz w:val="24"/>
          <w:szCs w:val="24"/>
        </w:rPr>
        <w:t>1811</w:t>
      </w:r>
      <w:r w:rsidR="00054AD8">
        <w:rPr>
          <w:rFonts w:ascii="Times New Roman" w:hAnsi="Times New Roman" w:cs="Times New Roman"/>
          <w:sz w:val="24"/>
          <w:szCs w:val="24"/>
        </w:rPr>
        <w:t>)</w:t>
      </w:r>
    </w:p>
    <w:p w:rsidR="00A80135" w:rsidRPr="00CB570D" w:rsidRDefault="00A80135" w:rsidP="00A80135">
      <w:pPr>
        <w:rPr>
          <w:rFonts w:ascii="Times New Roman" w:hAnsi="Times New Roman" w:cs="Times New Roman"/>
          <w:sz w:val="24"/>
          <w:szCs w:val="24"/>
        </w:rPr>
      </w:pPr>
      <w:r w:rsidRPr="00CB570D">
        <w:rPr>
          <w:rFonts w:ascii="Times New Roman" w:hAnsi="Times New Roman" w:cs="Times New Roman"/>
          <w:sz w:val="24"/>
          <w:szCs w:val="24"/>
        </w:rPr>
        <w:t>Venezuela (</w:t>
      </w:r>
      <w:r w:rsidR="003D0326" w:rsidRPr="00CB570D">
        <w:rPr>
          <w:rFonts w:ascii="Times New Roman" w:hAnsi="Times New Roman" w:cs="Times New Roman"/>
          <w:sz w:val="24"/>
          <w:szCs w:val="24"/>
        </w:rPr>
        <w:t>julio de 1811</w:t>
      </w:r>
      <w:r w:rsidRPr="00CB570D">
        <w:rPr>
          <w:rFonts w:ascii="Times New Roman" w:hAnsi="Times New Roman" w:cs="Times New Roman"/>
          <w:sz w:val="24"/>
          <w:szCs w:val="24"/>
        </w:rPr>
        <w:t>)</w:t>
      </w:r>
    </w:p>
    <w:p w:rsidR="003D0326" w:rsidRPr="00CB570D" w:rsidRDefault="003D0326" w:rsidP="00B7157C">
      <w:pPr>
        <w:rPr>
          <w:rFonts w:ascii="Times New Roman" w:hAnsi="Times New Roman" w:cs="Times New Roman"/>
          <w:sz w:val="24"/>
          <w:szCs w:val="24"/>
        </w:rPr>
      </w:pPr>
      <w:r w:rsidRPr="00CB570D">
        <w:rPr>
          <w:rFonts w:ascii="Times New Roman" w:hAnsi="Times New Roman" w:cs="Times New Roman"/>
          <w:sz w:val="24"/>
          <w:szCs w:val="24"/>
        </w:rPr>
        <w:t xml:space="preserve">Río de la Plata </w:t>
      </w:r>
      <w:r w:rsidR="00B7157C" w:rsidRPr="00CB570D">
        <w:rPr>
          <w:rFonts w:ascii="Times New Roman" w:hAnsi="Times New Roman" w:cs="Times New Roman"/>
          <w:sz w:val="24"/>
          <w:szCs w:val="24"/>
        </w:rPr>
        <w:t>(</w:t>
      </w:r>
      <w:r w:rsidRPr="00CB570D">
        <w:rPr>
          <w:rFonts w:ascii="Times New Roman" w:hAnsi="Times New Roman" w:cs="Times New Roman"/>
          <w:sz w:val="24"/>
          <w:szCs w:val="24"/>
        </w:rPr>
        <w:t>abril de 1813</w:t>
      </w:r>
      <w:r w:rsidR="00B7157C" w:rsidRPr="00CB570D">
        <w:rPr>
          <w:rFonts w:ascii="Times New Roman" w:hAnsi="Times New Roman" w:cs="Times New Roman"/>
          <w:sz w:val="24"/>
          <w:szCs w:val="24"/>
        </w:rPr>
        <w:t>)</w:t>
      </w:r>
    </w:p>
    <w:p w:rsidR="00B7157C" w:rsidRPr="00CB570D" w:rsidRDefault="00B7157C" w:rsidP="00B7157C">
      <w:pPr>
        <w:rPr>
          <w:rFonts w:ascii="Times New Roman" w:hAnsi="Times New Roman" w:cs="Times New Roman"/>
          <w:b/>
          <w:bCs/>
          <w:sz w:val="24"/>
          <w:szCs w:val="24"/>
        </w:rPr>
      </w:pPr>
    </w:p>
    <w:p w:rsidR="00BB59FF" w:rsidRPr="00CB570D" w:rsidRDefault="00CC22F7" w:rsidP="00CC22F7">
      <w:pPr>
        <w:rPr>
          <w:rFonts w:ascii="Times New Roman" w:hAnsi="Times New Roman" w:cs="Times New Roman"/>
          <w:b/>
          <w:bCs/>
          <w:sz w:val="24"/>
          <w:szCs w:val="24"/>
        </w:rPr>
      </w:pPr>
      <w:r w:rsidRPr="00CB570D">
        <w:rPr>
          <w:rFonts w:ascii="Times New Roman" w:hAnsi="Times New Roman" w:cs="Times New Roman"/>
          <w:bCs/>
          <w:sz w:val="24"/>
          <w:szCs w:val="24"/>
        </w:rPr>
        <w:t xml:space="preserve">El primer paso que dieron las </w:t>
      </w:r>
      <w:r w:rsidRPr="00250134">
        <w:rPr>
          <w:rFonts w:ascii="Times New Roman" w:hAnsi="Times New Roman" w:cs="Times New Roman"/>
          <w:b/>
          <w:bCs/>
          <w:sz w:val="24"/>
          <w:szCs w:val="24"/>
        </w:rPr>
        <w:t>juntas</w:t>
      </w:r>
      <w:r w:rsidRPr="00CB570D">
        <w:rPr>
          <w:rFonts w:ascii="Times New Roman" w:hAnsi="Times New Roman" w:cs="Times New Roman"/>
          <w:bCs/>
          <w:sz w:val="24"/>
          <w:szCs w:val="24"/>
        </w:rPr>
        <w:t xml:space="preserve"> fue la redacción de una </w:t>
      </w:r>
      <w:r w:rsidR="00250134" w:rsidRPr="00250134">
        <w:rPr>
          <w:rFonts w:ascii="Times New Roman" w:hAnsi="Times New Roman" w:cs="Times New Roman"/>
          <w:b/>
          <w:bCs/>
          <w:sz w:val="24"/>
          <w:szCs w:val="24"/>
        </w:rPr>
        <w:t>c</w:t>
      </w:r>
      <w:r w:rsidR="00DA7A0D" w:rsidRPr="00250134">
        <w:rPr>
          <w:rFonts w:ascii="Times New Roman" w:hAnsi="Times New Roman" w:cs="Times New Roman"/>
          <w:b/>
          <w:bCs/>
          <w:sz w:val="24"/>
          <w:szCs w:val="24"/>
        </w:rPr>
        <w:t>onstitución</w:t>
      </w:r>
      <w:r w:rsidR="00DA7A0D" w:rsidRPr="00CB570D">
        <w:rPr>
          <w:rFonts w:ascii="Times New Roman" w:hAnsi="Times New Roman" w:cs="Times New Roman"/>
          <w:bCs/>
          <w:sz w:val="24"/>
          <w:szCs w:val="24"/>
        </w:rPr>
        <w:t xml:space="preserve"> </w:t>
      </w:r>
      <w:r w:rsidRPr="00CB570D">
        <w:rPr>
          <w:rFonts w:ascii="Times New Roman" w:hAnsi="Times New Roman" w:cs="Times New Roman"/>
          <w:bCs/>
          <w:sz w:val="24"/>
          <w:szCs w:val="24"/>
        </w:rPr>
        <w:t xml:space="preserve">política. En cada lugar donde se conformó una junta, surgió una </w:t>
      </w:r>
      <w:r w:rsidR="00250134">
        <w:rPr>
          <w:rFonts w:ascii="Times New Roman" w:hAnsi="Times New Roman" w:cs="Times New Roman"/>
          <w:bCs/>
          <w:sz w:val="24"/>
          <w:szCs w:val="24"/>
        </w:rPr>
        <w:t>c</w:t>
      </w:r>
      <w:r w:rsidR="00DA7A0D" w:rsidRPr="00CB570D">
        <w:rPr>
          <w:rFonts w:ascii="Times New Roman" w:hAnsi="Times New Roman" w:cs="Times New Roman"/>
          <w:bCs/>
          <w:sz w:val="24"/>
          <w:szCs w:val="24"/>
        </w:rPr>
        <w:t>onstitución</w:t>
      </w:r>
      <w:r w:rsidRPr="00CB570D">
        <w:rPr>
          <w:rFonts w:ascii="Times New Roman" w:hAnsi="Times New Roman" w:cs="Times New Roman"/>
          <w:bCs/>
          <w:sz w:val="24"/>
          <w:szCs w:val="24"/>
        </w:rPr>
        <w:t xml:space="preserve">. En ellas se </w:t>
      </w:r>
      <w:r w:rsidR="00433449" w:rsidRPr="00CB570D">
        <w:rPr>
          <w:rFonts w:ascii="Times New Roman" w:hAnsi="Times New Roman" w:cs="Times New Roman"/>
          <w:bCs/>
          <w:sz w:val="24"/>
          <w:szCs w:val="24"/>
        </w:rPr>
        <w:t>habla</w:t>
      </w:r>
      <w:r w:rsidR="00433449">
        <w:rPr>
          <w:rFonts w:ascii="Times New Roman" w:hAnsi="Times New Roman" w:cs="Times New Roman"/>
          <w:bCs/>
          <w:sz w:val="24"/>
          <w:szCs w:val="24"/>
        </w:rPr>
        <w:t>b</w:t>
      </w:r>
      <w:r w:rsidR="00433449" w:rsidRPr="00CB570D">
        <w:rPr>
          <w:rFonts w:ascii="Times New Roman" w:hAnsi="Times New Roman" w:cs="Times New Roman"/>
          <w:bCs/>
          <w:sz w:val="24"/>
          <w:szCs w:val="24"/>
        </w:rPr>
        <w:t xml:space="preserve">a </w:t>
      </w:r>
      <w:r w:rsidRPr="00CB570D">
        <w:rPr>
          <w:rFonts w:ascii="Times New Roman" w:hAnsi="Times New Roman" w:cs="Times New Roman"/>
          <w:bCs/>
          <w:sz w:val="24"/>
          <w:szCs w:val="24"/>
        </w:rPr>
        <w:t xml:space="preserve">de </w:t>
      </w:r>
      <w:r w:rsidR="0025080D" w:rsidRPr="0059616E">
        <w:rPr>
          <w:rFonts w:ascii="Times New Roman" w:hAnsi="Times New Roman" w:cs="Times New Roman"/>
          <w:bCs/>
          <w:sz w:val="24"/>
          <w:szCs w:val="24"/>
        </w:rPr>
        <w:t>igualdad racial</w:t>
      </w:r>
      <w:r w:rsidRPr="00CB570D">
        <w:rPr>
          <w:rFonts w:ascii="Times New Roman" w:hAnsi="Times New Roman" w:cs="Times New Roman"/>
          <w:bCs/>
          <w:sz w:val="24"/>
          <w:szCs w:val="24"/>
        </w:rPr>
        <w:t>, se suspendía la trata de esclavos</w:t>
      </w:r>
      <w:r w:rsidR="00DA7A0D">
        <w:rPr>
          <w:rFonts w:ascii="Times New Roman" w:hAnsi="Times New Roman" w:cs="Times New Roman"/>
          <w:bCs/>
          <w:sz w:val="24"/>
          <w:szCs w:val="24"/>
        </w:rPr>
        <w:t>,</w:t>
      </w:r>
      <w:r w:rsidRPr="00CB570D">
        <w:rPr>
          <w:rFonts w:ascii="Times New Roman" w:hAnsi="Times New Roman" w:cs="Times New Roman"/>
          <w:bCs/>
          <w:sz w:val="24"/>
          <w:szCs w:val="24"/>
        </w:rPr>
        <w:t xml:space="preserve"> se echaba</w:t>
      </w:r>
      <w:r w:rsidR="00DA7A0D">
        <w:rPr>
          <w:rFonts w:ascii="Times New Roman" w:hAnsi="Times New Roman" w:cs="Times New Roman"/>
          <w:bCs/>
          <w:sz w:val="24"/>
          <w:szCs w:val="24"/>
        </w:rPr>
        <w:t xml:space="preserve"> por tierra</w:t>
      </w:r>
      <w:r w:rsidRPr="00CB570D">
        <w:rPr>
          <w:rFonts w:ascii="Times New Roman" w:hAnsi="Times New Roman" w:cs="Times New Roman"/>
          <w:bCs/>
          <w:sz w:val="24"/>
          <w:szCs w:val="24"/>
        </w:rPr>
        <w:t xml:space="preserve"> el </w:t>
      </w:r>
      <w:r w:rsidR="00BB59FF" w:rsidRPr="00CB570D">
        <w:rPr>
          <w:rFonts w:ascii="Times New Roman" w:hAnsi="Times New Roman" w:cs="Times New Roman"/>
          <w:bCs/>
          <w:sz w:val="24"/>
          <w:szCs w:val="24"/>
        </w:rPr>
        <w:t xml:space="preserve">monopolio comercial que buscaron lograr las </w:t>
      </w:r>
      <w:r w:rsidR="006856A0">
        <w:rPr>
          <w:rFonts w:ascii="Times New Roman" w:hAnsi="Times New Roman" w:cs="Times New Roman"/>
          <w:bCs/>
          <w:sz w:val="24"/>
          <w:szCs w:val="24"/>
        </w:rPr>
        <w:t>R</w:t>
      </w:r>
      <w:r w:rsidR="006856A0" w:rsidRPr="00CB570D">
        <w:rPr>
          <w:rFonts w:ascii="Times New Roman" w:hAnsi="Times New Roman" w:cs="Times New Roman"/>
          <w:bCs/>
          <w:sz w:val="24"/>
          <w:szCs w:val="24"/>
        </w:rPr>
        <w:t xml:space="preserve">eformas </w:t>
      </w:r>
      <w:r w:rsidR="006856A0">
        <w:rPr>
          <w:rFonts w:ascii="Times New Roman" w:hAnsi="Times New Roman" w:cs="Times New Roman"/>
          <w:bCs/>
          <w:sz w:val="24"/>
          <w:szCs w:val="24"/>
        </w:rPr>
        <w:t>B</w:t>
      </w:r>
      <w:r w:rsidR="006856A0" w:rsidRPr="00CB570D">
        <w:rPr>
          <w:rFonts w:ascii="Times New Roman" w:hAnsi="Times New Roman" w:cs="Times New Roman"/>
          <w:bCs/>
          <w:sz w:val="24"/>
          <w:szCs w:val="24"/>
        </w:rPr>
        <w:t xml:space="preserve">orbónicas </w:t>
      </w:r>
      <w:r w:rsidRPr="00CB570D">
        <w:rPr>
          <w:rFonts w:ascii="Times New Roman" w:hAnsi="Times New Roman" w:cs="Times New Roman"/>
          <w:bCs/>
          <w:sz w:val="24"/>
          <w:szCs w:val="24"/>
        </w:rPr>
        <w:t xml:space="preserve">y se establecían condiciones para acabar con la </w:t>
      </w:r>
      <w:r w:rsidR="00BB59FF" w:rsidRPr="00CB570D">
        <w:rPr>
          <w:rFonts w:ascii="Times New Roman" w:hAnsi="Times New Roman" w:cs="Times New Roman"/>
          <w:bCs/>
          <w:sz w:val="24"/>
          <w:szCs w:val="24"/>
        </w:rPr>
        <w:t>exclusión de los americanos en los cargos de poder administrativo y político</w:t>
      </w:r>
      <w:r w:rsidRPr="00CB570D">
        <w:rPr>
          <w:rFonts w:ascii="Times New Roman" w:hAnsi="Times New Roman" w:cs="Times New Roman"/>
          <w:bCs/>
          <w:sz w:val="24"/>
          <w:szCs w:val="24"/>
        </w:rPr>
        <w:t xml:space="preserve">.  </w:t>
      </w:r>
      <w:r w:rsidR="00BB59FF" w:rsidRPr="00CB570D">
        <w:rPr>
          <w:rFonts w:ascii="Times New Roman" w:hAnsi="Times New Roman" w:cs="Times New Roman"/>
          <w:b/>
          <w:bCs/>
          <w:sz w:val="24"/>
          <w:szCs w:val="24"/>
        </w:rPr>
        <w:t xml:space="preserve"> </w:t>
      </w:r>
      <w:r w:rsidRPr="00CB570D">
        <w:rPr>
          <w:rFonts w:ascii="Times New Roman" w:hAnsi="Times New Roman" w:cs="Times New Roman"/>
          <w:b/>
          <w:bCs/>
          <w:sz w:val="24"/>
          <w:szCs w:val="24"/>
        </w:rPr>
        <w:t xml:space="preserve"> </w:t>
      </w:r>
    </w:p>
    <w:p w:rsidR="00F27C4B" w:rsidRPr="00CB570D" w:rsidRDefault="00054AD8" w:rsidP="00F27C4B">
      <w:pPr>
        <w:rPr>
          <w:rFonts w:ascii="Times New Roman" w:hAnsi="Times New Roman" w:cs="Times New Roman"/>
          <w:b/>
          <w:sz w:val="24"/>
          <w:szCs w:val="24"/>
        </w:rPr>
      </w:pPr>
      <w:r w:rsidRPr="00CB570D">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2</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B570D">
        <w:rPr>
          <w:rFonts w:ascii="Times New Roman" w:hAnsi="Times New Roman" w:cs="Times New Roman"/>
          <w:b/>
          <w:sz w:val="24"/>
          <w:szCs w:val="24"/>
        </w:rPr>
        <w:t>2.</w:t>
      </w:r>
      <w:r>
        <w:rPr>
          <w:rFonts w:ascii="Times New Roman" w:hAnsi="Times New Roman" w:cs="Times New Roman"/>
          <w:b/>
          <w:sz w:val="24"/>
          <w:szCs w:val="24"/>
        </w:rPr>
        <w:t xml:space="preserve">2 </w:t>
      </w:r>
      <w:r w:rsidR="00E4213A" w:rsidRPr="00CB570D">
        <w:rPr>
          <w:rFonts w:ascii="Times New Roman" w:hAnsi="Times New Roman" w:cs="Times New Roman"/>
          <w:b/>
          <w:sz w:val="24"/>
          <w:szCs w:val="24"/>
        </w:rPr>
        <w:t>La participación social</w:t>
      </w:r>
    </w:p>
    <w:p w:rsidR="008108BA" w:rsidRPr="00CB570D" w:rsidRDefault="008108BA" w:rsidP="00B7157C">
      <w:pPr>
        <w:rPr>
          <w:rFonts w:ascii="Times New Roman" w:hAnsi="Times New Roman" w:cs="Times New Roman"/>
          <w:bCs/>
          <w:sz w:val="24"/>
          <w:szCs w:val="24"/>
        </w:rPr>
      </w:pPr>
      <w:r w:rsidRPr="00CB570D">
        <w:rPr>
          <w:rFonts w:ascii="Times New Roman" w:hAnsi="Times New Roman" w:cs="Times New Roman"/>
          <w:bCs/>
          <w:sz w:val="24"/>
          <w:szCs w:val="24"/>
        </w:rPr>
        <w:t xml:space="preserve">Durante la Colonia se creó un </w:t>
      </w:r>
      <w:r w:rsidRPr="00250134">
        <w:rPr>
          <w:rFonts w:ascii="Times New Roman" w:hAnsi="Times New Roman" w:cs="Times New Roman"/>
          <w:b/>
          <w:bCs/>
          <w:sz w:val="24"/>
          <w:szCs w:val="24"/>
        </w:rPr>
        <w:t>sistema de castas</w:t>
      </w:r>
      <w:r w:rsidRPr="00CB570D">
        <w:rPr>
          <w:rFonts w:ascii="Times New Roman" w:hAnsi="Times New Roman" w:cs="Times New Roman"/>
          <w:bCs/>
          <w:sz w:val="24"/>
          <w:szCs w:val="24"/>
        </w:rPr>
        <w:t xml:space="preserve"> excluyente que no permitía el ascenso social. Se trataba con desprecio a aquellas personas que per</w:t>
      </w:r>
      <w:r w:rsidR="009E1BF8" w:rsidRPr="00CB570D">
        <w:rPr>
          <w:rFonts w:ascii="Times New Roman" w:hAnsi="Times New Roman" w:cs="Times New Roman"/>
          <w:bCs/>
          <w:sz w:val="24"/>
          <w:szCs w:val="24"/>
        </w:rPr>
        <w:t>tenecían a las castas más bajas, que eran además quienes hacían los trabajos más difíciles: negros, mulatos e indígenas.</w:t>
      </w:r>
    </w:p>
    <w:tbl>
      <w:tblPr>
        <w:tblStyle w:val="Tablaconcuadrcula"/>
        <w:tblW w:w="0" w:type="auto"/>
        <w:tblLayout w:type="fixed"/>
        <w:tblLook w:val="04A0" w:firstRow="1" w:lastRow="0" w:firstColumn="1" w:lastColumn="0" w:noHBand="0" w:noVBand="1"/>
      </w:tblPr>
      <w:tblGrid>
        <w:gridCol w:w="1668"/>
        <w:gridCol w:w="7386"/>
      </w:tblGrid>
      <w:tr w:rsidR="00113C40" w:rsidRPr="00FC750D" w:rsidTr="00281921">
        <w:tc>
          <w:tcPr>
            <w:tcW w:w="9054" w:type="dxa"/>
            <w:gridSpan w:val="2"/>
            <w:shd w:val="clear" w:color="auto" w:fill="0D0D0D" w:themeFill="text1" w:themeFillTint="F2"/>
          </w:tcPr>
          <w:p w:rsidR="00113C40" w:rsidRPr="00FC750D" w:rsidRDefault="00113C40" w:rsidP="00281921">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113C40" w:rsidRPr="00FC750D" w:rsidTr="00281921">
        <w:tc>
          <w:tcPr>
            <w:tcW w:w="1668" w:type="dxa"/>
          </w:tcPr>
          <w:p w:rsidR="00113C40" w:rsidRPr="00FC750D" w:rsidRDefault="00113C40" w:rsidP="00281921">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113C40" w:rsidRPr="00FC750D" w:rsidRDefault="00113C40" w:rsidP="00077BE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sidR="00077BE5">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0</w:t>
            </w:r>
            <w:r w:rsidR="00196EC7">
              <w:rPr>
                <w:rFonts w:ascii="Times New Roman" w:hAnsi="Times New Roman" w:cs="Times New Roman"/>
                <w:color w:val="000000"/>
                <w:sz w:val="24"/>
                <w:szCs w:val="24"/>
              </w:rPr>
              <w:t>6</w:t>
            </w:r>
          </w:p>
        </w:tc>
      </w:tr>
      <w:tr w:rsidR="00113C40" w:rsidRPr="00FC750D" w:rsidTr="00281921">
        <w:tc>
          <w:tcPr>
            <w:tcW w:w="1668" w:type="dxa"/>
          </w:tcPr>
          <w:p w:rsidR="00113C40" w:rsidRPr="00FC750D" w:rsidRDefault="00113C40" w:rsidP="00281921">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113C40" w:rsidRPr="00D02D60" w:rsidRDefault="00113C40" w:rsidP="00196EC7">
            <w:pPr>
              <w:rPr>
                <w:rFonts w:ascii="Times New Roman" w:hAnsi="Times New Roman" w:cs="Times New Roman"/>
                <w:color w:val="000000"/>
                <w:sz w:val="24"/>
                <w:szCs w:val="24"/>
              </w:rPr>
            </w:pPr>
            <w:r w:rsidRPr="00D02D60">
              <w:rPr>
                <w:rFonts w:ascii="Times New Roman" w:hAnsi="Times New Roman" w:cs="Times New Roman"/>
                <w:color w:val="000000"/>
                <w:sz w:val="24"/>
                <w:szCs w:val="24"/>
              </w:rPr>
              <w:t>Las castas mexicanas</w:t>
            </w:r>
            <w:r w:rsidR="00196EC7" w:rsidRPr="00D02D60">
              <w:rPr>
                <w:rFonts w:ascii="Times New Roman" w:hAnsi="Times New Roman" w:cs="Times New Roman"/>
                <w:color w:val="000000"/>
                <w:sz w:val="24"/>
                <w:szCs w:val="24"/>
              </w:rPr>
              <w:t xml:space="preserve"> </w:t>
            </w:r>
          </w:p>
        </w:tc>
      </w:tr>
      <w:tr w:rsidR="00113C40" w:rsidRPr="00FC750D" w:rsidTr="00281921">
        <w:tc>
          <w:tcPr>
            <w:tcW w:w="1668" w:type="dxa"/>
          </w:tcPr>
          <w:p w:rsidR="00113C40" w:rsidRPr="00FC750D" w:rsidRDefault="00113C40" w:rsidP="00281921">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t>AulaPlaneta</w:t>
            </w:r>
            <w:proofErr w:type="spellEnd"/>
            <w:r w:rsidRPr="00FC750D">
              <w:rPr>
                <w:rFonts w:ascii="Times New Roman" w:hAnsi="Times New Roman" w:cs="Times New Roman"/>
                <w:b/>
                <w:color w:val="000000"/>
                <w:sz w:val="24"/>
                <w:szCs w:val="24"/>
              </w:rPr>
              <w:t>)</w:t>
            </w:r>
          </w:p>
        </w:tc>
        <w:tc>
          <w:tcPr>
            <w:tcW w:w="7386" w:type="dxa"/>
          </w:tcPr>
          <w:p w:rsidR="00113C40" w:rsidRPr="00D02D60" w:rsidRDefault="00113C40" w:rsidP="00281921">
            <w:pPr>
              <w:rPr>
                <w:rFonts w:ascii="Times New Roman" w:hAnsi="Times New Roman" w:cs="Times New Roman"/>
                <w:sz w:val="24"/>
                <w:szCs w:val="24"/>
                <w:lang w:val="es-CO"/>
              </w:rPr>
            </w:pPr>
            <w:proofErr w:type="spellStart"/>
            <w:r w:rsidRPr="00113C40">
              <w:rPr>
                <w:rFonts w:ascii="Times New Roman" w:hAnsi="Times New Roman" w:cs="Times New Roman"/>
                <w:color w:val="000000"/>
                <w:sz w:val="24"/>
                <w:szCs w:val="24"/>
                <w:lang w:val="es-CO"/>
              </w:rPr>
              <w:t>Wikimedia</w:t>
            </w:r>
            <w:proofErr w:type="spellEnd"/>
            <w:r w:rsidRPr="00113C40">
              <w:rPr>
                <w:rFonts w:ascii="Times New Roman" w:hAnsi="Times New Roman" w:cs="Times New Roman"/>
                <w:color w:val="000000"/>
                <w:sz w:val="24"/>
                <w:szCs w:val="24"/>
                <w:lang w:val="es-CO"/>
              </w:rPr>
              <w:t xml:space="preserve"> </w:t>
            </w:r>
            <w:proofErr w:type="spellStart"/>
            <w:r w:rsidRPr="00113C40">
              <w:rPr>
                <w:rFonts w:ascii="Times New Roman" w:hAnsi="Times New Roman" w:cs="Times New Roman"/>
                <w:color w:val="000000"/>
                <w:sz w:val="24"/>
                <w:szCs w:val="24"/>
                <w:lang w:val="es-CO"/>
              </w:rPr>
              <w:t>Commons</w:t>
            </w:r>
            <w:proofErr w:type="spellEnd"/>
            <w:r w:rsidRPr="00113C40">
              <w:rPr>
                <w:rFonts w:ascii="Times New Roman" w:hAnsi="Times New Roman" w:cs="Times New Roman"/>
                <w:color w:val="000000"/>
                <w:sz w:val="24"/>
                <w:szCs w:val="24"/>
                <w:lang w:val="es-CO"/>
              </w:rPr>
              <w:t xml:space="preserve">. </w:t>
            </w:r>
            <w:r w:rsidRPr="00D02D60">
              <w:rPr>
                <w:rFonts w:ascii="Times New Roman" w:hAnsi="Times New Roman" w:cs="Times New Roman"/>
                <w:sz w:val="24"/>
                <w:szCs w:val="24"/>
                <w:lang w:val="es-CO"/>
              </w:rPr>
              <w:t>File: File:Ignacio María Barreda - Las castas mexicanas.jpg</w:t>
            </w:r>
          </w:p>
          <w:p w:rsidR="00113C40" w:rsidRDefault="00281921" w:rsidP="00281921">
            <w:pPr>
              <w:rPr>
                <w:rStyle w:val="Hipervnculo"/>
                <w:rFonts w:ascii="Times New Roman" w:hAnsi="Times New Roman" w:cs="Times New Roman"/>
                <w:bCs/>
                <w:color w:val="FFFFFF" w:themeColor="background1"/>
                <w:sz w:val="24"/>
                <w:szCs w:val="24"/>
              </w:rPr>
            </w:pPr>
            <w:hyperlink r:id="rId25" w:history="1">
              <w:r w:rsidR="00113C40" w:rsidRPr="00D02D60">
                <w:rPr>
                  <w:rStyle w:val="Hipervnculo"/>
                  <w:rFonts w:ascii="Times New Roman" w:hAnsi="Times New Roman" w:cs="Times New Roman"/>
                  <w:color w:val="FFFFFF" w:themeColor="background1"/>
                  <w:sz w:val="24"/>
                  <w:szCs w:val="24"/>
                  <w:lang w:val="es-CO"/>
                </w:rPr>
                <w:t>http://commons.wikimedia.org/wiki/File:Ignacio_Mar%C3%ADa_Barreda_-_Las_castas_mexicanas.jpg?uselang=es</w:t>
              </w:r>
            </w:hyperlink>
          </w:p>
          <w:p w:rsidR="00113C40" w:rsidRDefault="00113C40" w:rsidP="00281921">
            <w:pPr>
              <w:rPr>
                <w:rStyle w:val="Hipervnculo"/>
                <w:rFonts w:ascii="Times New Roman" w:hAnsi="Times New Roman" w:cs="Times New Roman"/>
                <w:bCs/>
                <w:color w:val="FFFFFF" w:themeColor="background1"/>
                <w:sz w:val="24"/>
                <w:szCs w:val="24"/>
              </w:rPr>
            </w:pPr>
          </w:p>
          <w:p w:rsidR="00113C40" w:rsidRPr="00D02D60" w:rsidRDefault="00113C40" w:rsidP="00281921">
            <w:pPr>
              <w:rPr>
                <w:rFonts w:ascii="Times New Roman" w:hAnsi="Times New Roman" w:cs="Times New Roman"/>
                <w:bCs/>
                <w:color w:val="FFFFFF" w:themeColor="background1"/>
                <w:sz w:val="24"/>
                <w:szCs w:val="24"/>
              </w:rPr>
            </w:pPr>
            <w:r>
              <w:rPr>
                <w:rFonts w:ascii="Times New Roman" w:hAnsi="Times New Roman" w:cs="Times New Roman"/>
                <w:bCs/>
                <w:noProof/>
                <w:color w:val="FFFFFF" w:themeColor="background1"/>
                <w:sz w:val="24"/>
                <w:szCs w:val="24"/>
                <w:lang w:eastAsia="es-CO"/>
              </w:rPr>
              <w:lastRenderedPageBreak/>
              <w:drawing>
                <wp:inline distT="0" distB="0" distL="0" distR="0" wp14:anchorId="57475C1F" wp14:editId="67A607A5">
                  <wp:extent cx="1599083" cy="26157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gnacio_María_Barreda_-_Las_castas_mexicana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98974" cy="2615526"/>
                          </a:xfrm>
                          <a:prstGeom prst="rect">
                            <a:avLst/>
                          </a:prstGeom>
                        </pic:spPr>
                      </pic:pic>
                    </a:graphicData>
                  </a:graphic>
                </wp:inline>
              </w:drawing>
            </w:r>
          </w:p>
          <w:p w:rsidR="00113C40" w:rsidRPr="00FC750D" w:rsidRDefault="00113C40" w:rsidP="00281921">
            <w:pPr>
              <w:rPr>
                <w:rFonts w:ascii="Times New Roman" w:hAnsi="Times New Roman" w:cs="Times New Roman"/>
                <w:color w:val="000000"/>
                <w:sz w:val="24"/>
                <w:szCs w:val="24"/>
                <w:lang w:val="en"/>
              </w:rPr>
            </w:pPr>
          </w:p>
        </w:tc>
      </w:tr>
      <w:tr w:rsidR="00113C40" w:rsidRPr="00FC750D" w:rsidTr="00281921">
        <w:tc>
          <w:tcPr>
            <w:tcW w:w="1668" w:type="dxa"/>
          </w:tcPr>
          <w:p w:rsidR="00113C40" w:rsidRPr="00FC750D" w:rsidRDefault="00113C40" w:rsidP="00281921">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lastRenderedPageBreak/>
              <w:t>Pie de imagen</w:t>
            </w:r>
          </w:p>
        </w:tc>
        <w:tc>
          <w:tcPr>
            <w:tcW w:w="7386" w:type="dxa"/>
          </w:tcPr>
          <w:p w:rsidR="00113C40" w:rsidRPr="00FC750D" w:rsidRDefault="00113C40" w:rsidP="00281921">
            <w:pPr>
              <w:jc w:val="both"/>
              <w:rPr>
                <w:rFonts w:ascii="Times New Roman" w:hAnsi="Times New Roman" w:cs="Times New Roman"/>
                <w:color w:val="000000"/>
                <w:sz w:val="24"/>
                <w:szCs w:val="24"/>
                <w:lang w:val="es-ES"/>
              </w:rPr>
            </w:pPr>
            <w:r w:rsidRPr="00D02D60">
              <w:rPr>
                <w:rFonts w:ascii="Times New Roman" w:hAnsi="Times New Roman" w:cs="Times New Roman"/>
                <w:color w:val="000000"/>
                <w:sz w:val="24"/>
                <w:szCs w:val="24"/>
              </w:rPr>
              <w:t xml:space="preserve">Las castas mexicanas, </w:t>
            </w:r>
            <w:hyperlink r:id="rId27" w:tooltip="Creator:Ignacio María Barreda (la página no existe)" w:history="1">
              <w:r w:rsidRPr="00113C40">
                <w:rPr>
                  <w:rStyle w:val="Hipervnculo"/>
                  <w:rFonts w:ascii="Times New Roman" w:hAnsi="Times New Roman" w:cs="Times New Roman"/>
                  <w:color w:val="000000" w:themeColor="text1"/>
                  <w:sz w:val="24"/>
                  <w:szCs w:val="24"/>
                  <w:u w:val="none"/>
                </w:rPr>
                <w:t>Ignacio María Barreda</w:t>
              </w:r>
            </w:hyperlink>
            <w:r w:rsidRPr="00113C40">
              <w:rPr>
                <w:rStyle w:val="Hipervnculo"/>
                <w:rFonts w:ascii="Times New Roman" w:hAnsi="Times New Roman" w:cs="Times New Roman"/>
                <w:color w:val="000000" w:themeColor="text1"/>
                <w:sz w:val="24"/>
                <w:szCs w:val="24"/>
                <w:u w:val="none"/>
              </w:rPr>
              <w:t>.</w:t>
            </w:r>
            <w:r w:rsidRPr="00113C40">
              <w:rPr>
                <w:rStyle w:val="Hipervnculo"/>
                <w:rFonts w:ascii="Times New Roman" w:hAnsi="Times New Roman" w:cs="Times New Roman"/>
                <w:sz w:val="24"/>
                <w:szCs w:val="24"/>
                <w:u w:val="none"/>
              </w:rPr>
              <w:t xml:space="preserve"> </w:t>
            </w:r>
            <w:r w:rsidRPr="00113C40">
              <w:rPr>
                <w:rFonts w:ascii="Times New Roman" w:hAnsi="Times New Roman" w:cs="Times New Roman"/>
                <w:iCs/>
                <w:sz w:val="24"/>
                <w:szCs w:val="24"/>
              </w:rPr>
              <w:t>E</w:t>
            </w:r>
            <w:r w:rsidRPr="00D02D60">
              <w:rPr>
                <w:rFonts w:ascii="Times New Roman" w:hAnsi="Times New Roman" w:cs="Times New Roman"/>
                <w:iCs/>
                <w:sz w:val="24"/>
                <w:szCs w:val="24"/>
              </w:rPr>
              <w:t>l sistema de castas de la Colonia estableció jerarquías según el color de la piel. La minoría española se encontraba en la cúspide de la pirámid</w:t>
            </w:r>
            <w:r>
              <w:rPr>
                <w:rFonts w:ascii="Times New Roman" w:hAnsi="Times New Roman" w:cs="Times New Roman"/>
                <w:iCs/>
                <w:sz w:val="24"/>
                <w:szCs w:val="24"/>
              </w:rPr>
              <w:t>e</w:t>
            </w:r>
            <w:r w:rsidRPr="00D02D60">
              <w:rPr>
                <w:rFonts w:ascii="Times New Roman" w:hAnsi="Times New Roman" w:cs="Times New Roman"/>
                <w:iCs/>
                <w:sz w:val="24"/>
                <w:szCs w:val="24"/>
              </w:rPr>
              <w:t xml:space="preserve"> y en la parte baja los indios y negros. Esto despertaba sentimientos y prácticas de discriminación y exclusión que permanecieron aún a pesar el triunfo de la Independencia. </w:t>
            </w:r>
          </w:p>
        </w:tc>
      </w:tr>
    </w:tbl>
    <w:p w:rsidR="00582615" w:rsidRPr="00CB570D" w:rsidRDefault="00582615" w:rsidP="00B7157C">
      <w:pPr>
        <w:rPr>
          <w:rFonts w:ascii="Times New Roman" w:hAnsi="Times New Roman" w:cs="Times New Roman"/>
          <w:bCs/>
          <w:sz w:val="24"/>
          <w:szCs w:val="24"/>
        </w:rPr>
      </w:pPr>
    </w:p>
    <w:p w:rsidR="009E1BF8" w:rsidRPr="00CB570D" w:rsidRDefault="009E1BF8" w:rsidP="00B7157C">
      <w:pPr>
        <w:rPr>
          <w:rFonts w:ascii="Times New Roman" w:hAnsi="Times New Roman" w:cs="Times New Roman"/>
          <w:bCs/>
          <w:sz w:val="24"/>
          <w:szCs w:val="24"/>
        </w:rPr>
      </w:pPr>
      <w:r w:rsidRPr="00CB570D">
        <w:rPr>
          <w:rFonts w:ascii="Times New Roman" w:hAnsi="Times New Roman" w:cs="Times New Roman"/>
          <w:bCs/>
          <w:sz w:val="24"/>
          <w:szCs w:val="24"/>
        </w:rPr>
        <w:t>Sin embargo</w:t>
      </w:r>
      <w:r w:rsidR="006E4881">
        <w:rPr>
          <w:rFonts w:ascii="Times New Roman" w:hAnsi="Times New Roman" w:cs="Times New Roman"/>
          <w:bCs/>
          <w:sz w:val="24"/>
          <w:szCs w:val="24"/>
        </w:rPr>
        <w:t>,</w:t>
      </w:r>
      <w:r w:rsidRPr="00CB570D">
        <w:rPr>
          <w:rFonts w:ascii="Times New Roman" w:hAnsi="Times New Roman" w:cs="Times New Roman"/>
          <w:bCs/>
          <w:sz w:val="24"/>
          <w:szCs w:val="24"/>
        </w:rPr>
        <w:t xml:space="preserve"> </w:t>
      </w:r>
      <w:r w:rsidR="00C01205" w:rsidRPr="00CB570D">
        <w:rPr>
          <w:rFonts w:ascii="Times New Roman" w:hAnsi="Times New Roman" w:cs="Times New Roman"/>
          <w:bCs/>
          <w:sz w:val="24"/>
          <w:szCs w:val="24"/>
        </w:rPr>
        <w:t xml:space="preserve">los ideales de </w:t>
      </w:r>
      <w:r w:rsidR="00C01205" w:rsidRPr="00077BE5">
        <w:rPr>
          <w:rFonts w:ascii="Times New Roman" w:hAnsi="Times New Roman" w:cs="Times New Roman"/>
          <w:b/>
          <w:bCs/>
          <w:sz w:val="24"/>
          <w:szCs w:val="24"/>
        </w:rPr>
        <w:t>libertad</w:t>
      </w:r>
      <w:r w:rsidR="00C01205" w:rsidRPr="00CB570D">
        <w:rPr>
          <w:rFonts w:ascii="Times New Roman" w:hAnsi="Times New Roman" w:cs="Times New Roman"/>
          <w:bCs/>
          <w:sz w:val="24"/>
          <w:szCs w:val="24"/>
        </w:rPr>
        <w:t xml:space="preserve"> </w:t>
      </w:r>
      <w:r w:rsidR="0085353B" w:rsidRPr="00CB570D">
        <w:rPr>
          <w:rFonts w:ascii="Times New Roman" w:hAnsi="Times New Roman" w:cs="Times New Roman"/>
          <w:bCs/>
          <w:sz w:val="24"/>
          <w:szCs w:val="24"/>
        </w:rPr>
        <w:t xml:space="preserve">e </w:t>
      </w:r>
      <w:r w:rsidR="0085353B" w:rsidRPr="00077BE5">
        <w:rPr>
          <w:rFonts w:ascii="Times New Roman" w:hAnsi="Times New Roman" w:cs="Times New Roman"/>
          <w:b/>
          <w:bCs/>
          <w:sz w:val="24"/>
          <w:szCs w:val="24"/>
        </w:rPr>
        <w:t>igualdad</w:t>
      </w:r>
      <w:r w:rsidR="0085353B" w:rsidRPr="00CB570D">
        <w:rPr>
          <w:rFonts w:ascii="Times New Roman" w:hAnsi="Times New Roman" w:cs="Times New Roman"/>
          <w:bCs/>
          <w:sz w:val="24"/>
          <w:szCs w:val="24"/>
        </w:rPr>
        <w:t xml:space="preserve"> </w:t>
      </w:r>
      <w:r w:rsidR="00C01205" w:rsidRPr="00CB570D">
        <w:rPr>
          <w:rFonts w:ascii="Times New Roman" w:hAnsi="Times New Roman" w:cs="Times New Roman"/>
          <w:bCs/>
          <w:sz w:val="24"/>
          <w:szCs w:val="24"/>
        </w:rPr>
        <w:t xml:space="preserve">también llegaron a aquellos </w:t>
      </w:r>
      <w:r w:rsidR="00C01205" w:rsidRPr="00077BE5">
        <w:rPr>
          <w:rFonts w:ascii="Times New Roman" w:hAnsi="Times New Roman" w:cs="Times New Roman"/>
          <w:b/>
          <w:bCs/>
          <w:sz w:val="24"/>
          <w:szCs w:val="24"/>
        </w:rPr>
        <w:t xml:space="preserve">grupos </w:t>
      </w:r>
      <w:r w:rsidR="006E4881" w:rsidRPr="00077BE5">
        <w:rPr>
          <w:rFonts w:ascii="Times New Roman" w:hAnsi="Times New Roman" w:cs="Times New Roman"/>
          <w:b/>
          <w:bCs/>
          <w:sz w:val="24"/>
          <w:szCs w:val="24"/>
        </w:rPr>
        <w:t>marginados</w:t>
      </w:r>
      <w:r w:rsidR="006E4881">
        <w:rPr>
          <w:rFonts w:ascii="Times New Roman" w:hAnsi="Times New Roman" w:cs="Times New Roman"/>
          <w:bCs/>
          <w:sz w:val="24"/>
          <w:szCs w:val="24"/>
        </w:rPr>
        <w:t xml:space="preserve"> </w:t>
      </w:r>
      <w:r w:rsidR="00C01205" w:rsidRPr="00CB570D">
        <w:rPr>
          <w:rFonts w:ascii="Times New Roman" w:hAnsi="Times New Roman" w:cs="Times New Roman"/>
          <w:bCs/>
          <w:sz w:val="24"/>
          <w:szCs w:val="24"/>
        </w:rPr>
        <w:t>y el proceso de independencia tuvo distintos protagonistas: criollos, indios, negros</w:t>
      </w:r>
      <w:r w:rsidR="006E4881">
        <w:rPr>
          <w:rFonts w:ascii="Times New Roman" w:hAnsi="Times New Roman" w:cs="Times New Roman"/>
          <w:bCs/>
          <w:sz w:val="24"/>
          <w:szCs w:val="24"/>
        </w:rPr>
        <w:t xml:space="preserve"> y</w:t>
      </w:r>
      <w:r w:rsidR="00C01205" w:rsidRPr="00CB570D">
        <w:rPr>
          <w:rFonts w:ascii="Times New Roman" w:hAnsi="Times New Roman" w:cs="Times New Roman"/>
          <w:bCs/>
          <w:sz w:val="24"/>
          <w:szCs w:val="24"/>
        </w:rPr>
        <w:t xml:space="preserve"> mulatos</w:t>
      </w:r>
      <w:r w:rsidR="0085353B" w:rsidRPr="00CB570D">
        <w:rPr>
          <w:rFonts w:ascii="Times New Roman" w:hAnsi="Times New Roman" w:cs="Times New Roman"/>
          <w:bCs/>
          <w:sz w:val="24"/>
          <w:szCs w:val="24"/>
        </w:rPr>
        <w:t xml:space="preserve"> participaron poniendo en juego sus intereses y también su relación con las otras castas. Esto fue determinante para que la Independencia fuera un </w:t>
      </w:r>
      <w:r w:rsidR="0085353B" w:rsidRPr="00077BE5">
        <w:rPr>
          <w:rFonts w:ascii="Times New Roman" w:hAnsi="Times New Roman" w:cs="Times New Roman"/>
          <w:b/>
          <w:bCs/>
          <w:sz w:val="24"/>
          <w:szCs w:val="24"/>
        </w:rPr>
        <w:t>fenómeno</w:t>
      </w:r>
      <w:r w:rsidR="0085353B" w:rsidRPr="00CB570D">
        <w:rPr>
          <w:rFonts w:ascii="Times New Roman" w:hAnsi="Times New Roman" w:cs="Times New Roman"/>
          <w:bCs/>
          <w:sz w:val="24"/>
          <w:szCs w:val="24"/>
        </w:rPr>
        <w:t xml:space="preserve"> </w:t>
      </w:r>
      <w:r w:rsidR="0085353B" w:rsidRPr="00077BE5">
        <w:rPr>
          <w:rFonts w:ascii="Times New Roman" w:hAnsi="Times New Roman" w:cs="Times New Roman"/>
          <w:b/>
          <w:bCs/>
          <w:sz w:val="24"/>
          <w:szCs w:val="24"/>
        </w:rPr>
        <w:t>poco homogéneo</w:t>
      </w:r>
      <w:r w:rsidR="0085353B" w:rsidRPr="00CB570D">
        <w:rPr>
          <w:rFonts w:ascii="Times New Roman" w:hAnsi="Times New Roman" w:cs="Times New Roman"/>
          <w:bCs/>
          <w:sz w:val="24"/>
          <w:szCs w:val="24"/>
        </w:rPr>
        <w:t xml:space="preserve"> y lleno de dificultades. </w:t>
      </w:r>
    </w:p>
    <w:p w:rsidR="00BB59FF" w:rsidRPr="00CB570D" w:rsidRDefault="006E4881" w:rsidP="00B7157C">
      <w:pPr>
        <w:rPr>
          <w:rFonts w:ascii="Times New Roman" w:hAnsi="Times New Roman" w:cs="Times New Roman"/>
          <w:bCs/>
          <w:sz w:val="24"/>
          <w:szCs w:val="24"/>
        </w:rPr>
      </w:pPr>
      <w:r>
        <w:rPr>
          <w:rFonts w:ascii="Times New Roman" w:hAnsi="Times New Roman" w:cs="Times New Roman"/>
          <w:bCs/>
          <w:sz w:val="24"/>
          <w:szCs w:val="24"/>
        </w:rPr>
        <w:t>L</w:t>
      </w:r>
      <w:r w:rsidR="00FF5827" w:rsidRPr="00CB570D">
        <w:rPr>
          <w:rFonts w:ascii="Times New Roman" w:hAnsi="Times New Roman" w:cs="Times New Roman"/>
          <w:bCs/>
          <w:sz w:val="24"/>
          <w:szCs w:val="24"/>
        </w:rPr>
        <w:t>os mulatos</w:t>
      </w:r>
      <w:r w:rsidR="00260E00" w:rsidRPr="00CB570D">
        <w:rPr>
          <w:rFonts w:ascii="Times New Roman" w:hAnsi="Times New Roman" w:cs="Times New Roman"/>
          <w:bCs/>
          <w:sz w:val="24"/>
          <w:szCs w:val="24"/>
        </w:rPr>
        <w:t xml:space="preserve">, negros e indios </w:t>
      </w:r>
      <w:r w:rsidR="00FF5827" w:rsidRPr="00CB570D">
        <w:rPr>
          <w:rFonts w:ascii="Times New Roman" w:hAnsi="Times New Roman" w:cs="Times New Roman"/>
          <w:bCs/>
          <w:sz w:val="24"/>
          <w:szCs w:val="24"/>
        </w:rPr>
        <w:t>percibieron que la</w:t>
      </w:r>
      <w:r w:rsidR="00260E00" w:rsidRPr="00CB570D">
        <w:rPr>
          <w:rFonts w:ascii="Times New Roman" w:hAnsi="Times New Roman" w:cs="Times New Roman"/>
          <w:bCs/>
          <w:sz w:val="24"/>
          <w:szCs w:val="24"/>
        </w:rPr>
        <w:t>s</w:t>
      </w:r>
      <w:r w:rsidR="00FF5827" w:rsidRPr="00CB570D">
        <w:rPr>
          <w:rFonts w:ascii="Times New Roman" w:hAnsi="Times New Roman" w:cs="Times New Roman"/>
          <w:bCs/>
          <w:sz w:val="24"/>
          <w:szCs w:val="24"/>
        </w:rPr>
        <w:t xml:space="preserve"> junta</w:t>
      </w:r>
      <w:r w:rsidR="00260E00" w:rsidRPr="00CB570D">
        <w:rPr>
          <w:rFonts w:ascii="Times New Roman" w:hAnsi="Times New Roman" w:cs="Times New Roman"/>
          <w:bCs/>
          <w:sz w:val="24"/>
          <w:szCs w:val="24"/>
        </w:rPr>
        <w:t xml:space="preserve">s que declararon la </w:t>
      </w:r>
      <w:r w:rsidR="00FF5827" w:rsidRPr="00077BE5">
        <w:rPr>
          <w:rFonts w:ascii="Times New Roman" w:hAnsi="Times New Roman" w:cs="Times New Roman"/>
          <w:b/>
          <w:bCs/>
          <w:sz w:val="24"/>
          <w:szCs w:val="24"/>
        </w:rPr>
        <w:t>Independencia</w:t>
      </w:r>
      <w:r w:rsidR="00FF5827" w:rsidRPr="00CB570D">
        <w:rPr>
          <w:rFonts w:ascii="Times New Roman" w:hAnsi="Times New Roman" w:cs="Times New Roman"/>
          <w:bCs/>
          <w:sz w:val="24"/>
          <w:szCs w:val="24"/>
        </w:rPr>
        <w:t xml:space="preserve"> estaba</w:t>
      </w:r>
      <w:r w:rsidR="00260E00" w:rsidRPr="00CB570D">
        <w:rPr>
          <w:rFonts w:ascii="Times New Roman" w:hAnsi="Times New Roman" w:cs="Times New Roman"/>
          <w:bCs/>
          <w:sz w:val="24"/>
          <w:szCs w:val="24"/>
        </w:rPr>
        <w:t>n</w:t>
      </w:r>
      <w:r w:rsidR="00FF5827" w:rsidRPr="00CB570D">
        <w:rPr>
          <w:rFonts w:ascii="Times New Roman" w:hAnsi="Times New Roman" w:cs="Times New Roman"/>
          <w:bCs/>
          <w:sz w:val="24"/>
          <w:szCs w:val="24"/>
        </w:rPr>
        <w:t xml:space="preserve"> conformada</w:t>
      </w:r>
      <w:r w:rsidR="005D694A" w:rsidRPr="00CB570D">
        <w:rPr>
          <w:rFonts w:ascii="Times New Roman" w:hAnsi="Times New Roman" w:cs="Times New Roman"/>
          <w:bCs/>
          <w:sz w:val="24"/>
          <w:szCs w:val="24"/>
        </w:rPr>
        <w:t>s</w:t>
      </w:r>
      <w:r w:rsidR="00FF5827" w:rsidRPr="00CB570D">
        <w:rPr>
          <w:rFonts w:ascii="Times New Roman" w:hAnsi="Times New Roman" w:cs="Times New Roman"/>
          <w:bCs/>
          <w:sz w:val="24"/>
          <w:szCs w:val="24"/>
        </w:rPr>
        <w:t xml:space="preserve"> por las </w:t>
      </w:r>
      <w:r w:rsidR="00FF5827" w:rsidRPr="00077BE5">
        <w:rPr>
          <w:rFonts w:ascii="Times New Roman" w:hAnsi="Times New Roman" w:cs="Times New Roman"/>
          <w:b/>
          <w:bCs/>
          <w:sz w:val="24"/>
          <w:szCs w:val="24"/>
        </w:rPr>
        <w:t>élites propietarias</w:t>
      </w:r>
      <w:r w:rsidR="00FF5827" w:rsidRPr="00CB570D">
        <w:rPr>
          <w:rFonts w:ascii="Times New Roman" w:hAnsi="Times New Roman" w:cs="Times New Roman"/>
          <w:bCs/>
          <w:sz w:val="24"/>
          <w:szCs w:val="24"/>
        </w:rPr>
        <w:t xml:space="preserve">, lo que implicaba que se mantendrían algunas formas de exclusión social </w:t>
      </w:r>
      <w:r>
        <w:rPr>
          <w:rFonts w:ascii="Times New Roman" w:hAnsi="Times New Roman" w:cs="Times New Roman"/>
          <w:bCs/>
          <w:sz w:val="24"/>
          <w:szCs w:val="24"/>
        </w:rPr>
        <w:t>establecidas</w:t>
      </w:r>
      <w:r w:rsidR="00FF5827" w:rsidRPr="00CB570D">
        <w:rPr>
          <w:rFonts w:ascii="Times New Roman" w:hAnsi="Times New Roman" w:cs="Times New Roman"/>
          <w:bCs/>
          <w:sz w:val="24"/>
          <w:szCs w:val="24"/>
        </w:rPr>
        <w:t xml:space="preserve"> en la </w:t>
      </w:r>
      <w:r w:rsidR="00DA7A0D">
        <w:rPr>
          <w:rFonts w:ascii="Times New Roman" w:hAnsi="Times New Roman" w:cs="Times New Roman"/>
          <w:bCs/>
          <w:sz w:val="24"/>
          <w:szCs w:val="24"/>
        </w:rPr>
        <w:t>C</w:t>
      </w:r>
      <w:r w:rsidR="00DA7A0D" w:rsidRPr="00CB570D">
        <w:rPr>
          <w:rFonts w:ascii="Times New Roman" w:hAnsi="Times New Roman" w:cs="Times New Roman"/>
          <w:bCs/>
          <w:sz w:val="24"/>
          <w:szCs w:val="24"/>
        </w:rPr>
        <w:t xml:space="preserve">olonia </w:t>
      </w:r>
      <w:r w:rsidR="00FF5827" w:rsidRPr="00CB570D">
        <w:rPr>
          <w:rFonts w:ascii="Times New Roman" w:hAnsi="Times New Roman" w:cs="Times New Roman"/>
          <w:bCs/>
          <w:sz w:val="24"/>
          <w:szCs w:val="24"/>
        </w:rPr>
        <w:t>con el sistema de castas</w:t>
      </w:r>
      <w:r w:rsidR="00260E00" w:rsidRPr="00CB570D">
        <w:rPr>
          <w:rFonts w:ascii="Times New Roman" w:hAnsi="Times New Roman" w:cs="Times New Roman"/>
          <w:bCs/>
          <w:sz w:val="24"/>
          <w:szCs w:val="24"/>
        </w:rPr>
        <w:t xml:space="preserve">. Por ello algunos </w:t>
      </w:r>
      <w:r>
        <w:rPr>
          <w:rFonts w:ascii="Times New Roman" w:hAnsi="Times New Roman" w:cs="Times New Roman"/>
          <w:bCs/>
          <w:sz w:val="24"/>
          <w:szCs w:val="24"/>
        </w:rPr>
        <w:t xml:space="preserve">de aquellos </w:t>
      </w:r>
      <w:r w:rsidR="00260E00" w:rsidRPr="00CB570D">
        <w:rPr>
          <w:rFonts w:ascii="Times New Roman" w:hAnsi="Times New Roman" w:cs="Times New Roman"/>
          <w:bCs/>
          <w:sz w:val="24"/>
          <w:szCs w:val="24"/>
        </w:rPr>
        <w:t xml:space="preserve">sectores prefirieron luchar al lado de </w:t>
      </w:r>
      <w:r w:rsidR="00110286" w:rsidRPr="00CB570D">
        <w:rPr>
          <w:rFonts w:ascii="Times New Roman" w:hAnsi="Times New Roman" w:cs="Times New Roman"/>
          <w:bCs/>
          <w:sz w:val="24"/>
          <w:szCs w:val="24"/>
        </w:rPr>
        <w:t xml:space="preserve">los </w:t>
      </w:r>
      <w:r w:rsidR="00110286" w:rsidRPr="00077BE5">
        <w:rPr>
          <w:rFonts w:ascii="Times New Roman" w:hAnsi="Times New Roman" w:cs="Times New Roman"/>
          <w:b/>
          <w:bCs/>
          <w:sz w:val="24"/>
          <w:szCs w:val="24"/>
        </w:rPr>
        <w:t>ejércitos realistas</w:t>
      </w:r>
      <w:r w:rsidR="00110286" w:rsidRPr="00CB570D">
        <w:rPr>
          <w:rFonts w:ascii="Times New Roman" w:hAnsi="Times New Roman" w:cs="Times New Roman"/>
          <w:bCs/>
          <w:sz w:val="24"/>
          <w:szCs w:val="24"/>
        </w:rPr>
        <w:t xml:space="preserve"> y no con los </w:t>
      </w:r>
      <w:r w:rsidR="00260E00" w:rsidRPr="00CB570D">
        <w:rPr>
          <w:rFonts w:ascii="Times New Roman" w:hAnsi="Times New Roman" w:cs="Times New Roman"/>
          <w:bCs/>
          <w:sz w:val="24"/>
          <w:szCs w:val="24"/>
        </w:rPr>
        <w:t>criollos</w:t>
      </w:r>
      <w:r w:rsidR="00110286" w:rsidRPr="00CB570D">
        <w:rPr>
          <w:rFonts w:ascii="Times New Roman" w:hAnsi="Times New Roman" w:cs="Times New Roman"/>
          <w:bCs/>
          <w:sz w:val="24"/>
          <w:szCs w:val="24"/>
        </w:rPr>
        <w:t>.</w:t>
      </w:r>
      <w:r w:rsidR="005D694A" w:rsidRPr="00CB570D">
        <w:rPr>
          <w:rFonts w:ascii="Times New Roman" w:hAnsi="Times New Roman" w:cs="Times New Roman"/>
          <w:bCs/>
          <w:sz w:val="24"/>
          <w:szCs w:val="24"/>
        </w:rPr>
        <w:t xml:space="preserve"> Hubo, igualmente, </w:t>
      </w:r>
      <w:r>
        <w:rPr>
          <w:rFonts w:ascii="Times New Roman" w:hAnsi="Times New Roman" w:cs="Times New Roman"/>
          <w:bCs/>
          <w:sz w:val="24"/>
          <w:szCs w:val="24"/>
        </w:rPr>
        <w:t xml:space="preserve">entre estas castas bajas, </w:t>
      </w:r>
      <w:r w:rsidR="005D694A" w:rsidRPr="00CB570D">
        <w:rPr>
          <w:rFonts w:ascii="Times New Roman" w:hAnsi="Times New Roman" w:cs="Times New Roman"/>
          <w:bCs/>
          <w:sz w:val="24"/>
          <w:szCs w:val="24"/>
        </w:rPr>
        <w:t xml:space="preserve">quienes apoyaron </w:t>
      </w:r>
      <w:r w:rsidR="00DA7A0D">
        <w:rPr>
          <w:rFonts w:ascii="Times New Roman" w:hAnsi="Times New Roman" w:cs="Times New Roman"/>
          <w:bCs/>
          <w:sz w:val="24"/>
          <w:szCs w:val="24"/>
        </w:rPr>
        <w:t xml:space="preserve">a </w:t>
      </w:r>
      <w:r w:rsidR="005D694A" w:rsidRPr="00CB570D">
        <w:rPr>
          <w:rFonts w:ascii="Times New Roman" w:hAnsi="Times New Roman" w:cs="Times New Roman"/>
          <w:bCs/>
          <w:sz w:val="24"/>
          <w:szCs w:val="24"/>
        </w:rPr>
        <w:t>los ejércitos independentistas y llegaron a escalar altas posiciones en ellos. El almirante Padilla fue un importante ejemplo.</w:t>
      </w:r>
    </w:p>
    <w:tbl>
      <w:tblPr>
        <w:tblStyle w:val="Tablaconcuadrcula"/>
        <w:tblW w:w="0" w:type="auto"/>
        <w:tblLayout w:type="fixed"/>
        <w:tblLook w:val="04A0" w:firstRow="1" w:lastRow="0" w:firstColumn="1" w:lastColumn="0" w:noHBand="0" w:noVBand="1"/>
      </w:tblPr>
      <w:tblGrid>
        <w:gridCol w:w="1668"/>
        <w:gridCol w:w="7386"/>
      </w:tblGrid>
      <w:tr w:rsidR="00113C40" w:rsidRPr="00FC750D" w:rsidTr="00281921">
        <w:tc>
          <w:tcPr>
            <w:tcW w:w="9054" w:type="dxa"/>
            <w:gridSpan w:val="2"/>
            <w:shd w:val="clear" w:color="auto" w:fill="0D0D0D" w:themeFill="text1" w:themeFillTint="F2"/>
          </w:tcPr>
          <w:p w:rsidR="00113C40" w:rsidRPr="00FC750D" w:rsidRDefault="00113C40" w:rsidP="00281921">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113C40" w:rsidRPr="00FC750D" w:rsidTr="00281921">
        <w:tc>
          <w:tcPr>
            <w:tcW w:w="1668" w:type="dxa"/>
          </w:tcPr>
          <w:p w:rsidR="00113C40" w:rsidRPr="00FC750D" w:rsidRDefault="00113C40" w:rsidP="00281921">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113C40" w:rsidRPr="00FC750D" w:rsidRDefault="00113C40" w:rsidP="00077BE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sidR="00077BE5">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0</w:t>
            </w:r>
            <w:r w:rsidR="00077BE5">
              <w:rPr>
                <w:rFonts w:ascii="Times New Roman" w:hAnsi="Times New Roman" w:cs="Times New Roman"/>
                <w:color w:val="000000"/>
                <w:sz w:val="24"/>
                <w:szCs w:val="24"/>
              </w:rPr>
              <w:t>7</w:t>
            </w:r>
          </w:p>
        </w:tc>
      </w:tr>
      <w:tr w:rsidR="00113C40" w:rsidRPr="00D02D60" w:rsidTr="00281921">
        <w:tc>
          <w:tcPr>
            <w:tcW w:w="1668" w:type="dxa"/>
          </w:tcPr>
          <w:p w:rsidR="00113C40" w:rsidRPr="00FC750D" w:rsidRDefault="00113C40" w:rsidP="00281921">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113C40" w:rsidRPr="00D02D60" w:rsidRDefault="00113C40" w:rsidP="00281921">
            <w:pPr>
              <w:rPr>
                <w:rFonts w:ascii="Times New Roman" w:hAnsi="Times New Roman" w:cs="Times New Roman"/>
                <w:color w:val="000000"/>
                <w:sz w:val="24"/>
                <w:szCs w:val="24"/>
              </w:rPr>
            </w:pPr>
          </w:p>
        </w:tc>
      </w:tr>
      <w:tr w:rsidR="00113C40" w:rsidRPr="000E1DDC" w:rsidTr="00281921">
        <w:tc>
          <w:tcPr>
            <w:tcW w:w="1668" w:type="dxa"/>
          </w:tcPr>
          <w:p w:rsidR="00113C40" w:rsidRPr="00FC750D" w:rsidRDefault="00113C40" w:rsidP="00281921">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lastRenderedPageBreak/>
              <w:t>AulaPlaneta</w:t>
            </w:r>
            <w:proofErr w:type="spellEnd"/>
            <w:r w:rsidRPr="00FC750D">
              <w:rPr>
                <w:rFonts w:ascii="Times New Roman" w:hAnsi="Times New Roman" w:cs="Times New Roman"/>
                <w:b/>
                <w:color w:val="000000"/>
                <w:sz w:val="24"/>
                <w:szCs w:val="24"/>
              </w:rPr>
              <w:t>)</w:t>
            </w:r>
          </w:p>
        </w:tc>
        <w:tc>
          <w:tcPr>
            <w:tcW w:w="7386" w:type="dxa"/>
          </w:tcPr>
          <w:p w:rsidR="00113C40" w:rsidRDefault="00113C40" w:rsidP="00281921">
            <w:pPr>
              <w:rPr>
                <w:rFonts w:ascii="Times New Roman" w:hAnsi="Times New Roman" w:cs="Times New Roman"/>
                <w:sz w:val="24"/>
                <w:szCs w:val="24"/>
                <w:lang w:val="es-CO"/>
              </w:rPr>
            </w:pPr>
            <w:proofErr w:type="spellStart"/>
            <w:r w:rsidRPr="00FC750D">
              <w:rPr>
                <w:rFonts w:ascii="Times New Roman" w:hAnsi="Times New Roman" w:cs="Times New Roman"/>
                <w:color w:val="000000"/>
                <w:sz w:val="24"/>
                <w:szCs w:val="24"/>
                <w:lang w:val="fr-FR"/>
              </w:rPr>
              <w:lastRenderedPageBreak/>
              <w:t>Wikimedia</w:t>
            </w:r>
            <w:proofErr w:type="spellEnd"/>
            <w:r w:rsidRPr="00FC750D">
              <w:rPr>
                <w:rFonts w:ascii="Times New Roman" w:hAnsi="Times New Roman" w:cs="Times New Roman"/>
                <w:color w:val="000000"/>
                <w:sz w:val="24"/>
                <w:szCs w:val="24"/>
                <w:lang w:val="fr-FR"/>
              </w:rPr>
              <w:t xml:space="preserve"> Commons. </w:t>
            </w:r>
            <w:r w:rsidRPr="00D02D60">
              <w:rPr>
                <w:rFonts w:ascii="Times New Roman" w:hAnsi="Times New Roman" w:cs="Times New Roman"/>
                <w:sz w:val="24"/>
                <w:szCs w:val="24"/>
                <w:lang w:val="es-CO"/>
              </w:rPr>
              <w:t xml:space="preserve">File: </w:t>
            </w:r>
            <w:r w:rsidRPr="000E1DDC">
              <w:rPr>
                <w:rFonts w:ascii="Times New Roman" w:hAnsi="Times New Roman" w:cs="Times New Roman"/>
                <w:sz w:val="24"/>
                <w:szCs w:val="24"/>
                <w:lang w:val="es-CO"/>
              </w:rPr>
              <w:t>José Prudencio Padilla.jpg</w:t>
            </w:r>
          </w:p>
          <w:p w:rsidR="00113C40" w:rsidRPr="000E1DDC" w:rsidRDefault="00113C40" w:rsidP="00281921">
            <w:pPr>
              <w:rPr>
                <w:rFonts w:ascii="Times New Roman" w:hAnsi="Times New Roman" w:cs="Times New Roman"/>
                <w:sz w:val="24"/>
                <w:szCs w:val="24"/>
                <w:lang w:val="es-CO"/>
              </w:rPr>
            </w:pPr>
          </w:p>
          <w:p w:rsidR="00113C40" w:rsidRPr="000E1DDC" w:rsidRDefault="00113C40" w:rsidP="00281921">
            <w:pPr>
              <w:rPr>
                <w:rFonts w:ascii="Times New Roman" w:hAnsi="Times New Roman" w:cs="Times New Roman"/>
                <w:color w:val="000000"/>
                <w:sz w:val="24"/>
                <w:szCs w:val="24"/>
                <w:lang w:val="es-CO"/>
              </w:rPr>
            </w:pPr>
            <w:r>
              <w:rPr>
                <w:rFonts w:ascii="Times New Roman" w:hAnsi="Times New Roman" w:cs="Times New Roman"/>
                <w:noProof/>
                <w:color w:val="000000"/>
                <w:sz w:val="24"/>
                <w:szCs w:val="24"/>
                <w:lang w:eastAsia="es-CO"/>
              </w:rPr>
              <w:lastRenderedPageBreak/>
              <w:drawing>
                <wp:inline distT="0" distB="0" distL="0" distR="0" wp14:anchorId="7840DA8E" wp14:editId="6B0D70DF">
                  <wp:extent cx="1454150" cy="15671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sé_Prudencio_Padilla.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56130" cy="1569264"/>
                          </a:xfrm>
                          <a:prstGeom prst="rect">
                            <a:avLst/>
                          </a:prstGeom>
                        </pic:spPr>
                      </pic:pic>
                    </a:graphicData>
                  </a:graphic>
                </wp:inline>
              </w:drawing>
            </w:r>
          </w:p>
          <w:p w:rsidR="00113C40" w:rsidRPr="000E1DDC" w:rsidRDefault="00113C40" w:rsidP="00281921">
            <w:pPr>
              <w:rPr>
                <w:rFonts w:ascii="Times New Roman" w:hAnsi="Times New Roman" w:cs="Times New Roman"/>
                <w:color w:val="000000"/>
                <w:sz w:val="24"/>
                <w:szCs w:val="24"/>
                <w:lang w:val="es-CO"/>
              </w:rPr>
            </w:pPr>
          </w:p>
        </w:tc>
      </w:tr>
      <w:tr w:rsidR="00113C40" w:rsidRPr="002A474A" w:rsidTr="00281921">
        <w:tc>
          <w:tcPr>
            <w:tcW w:w="1668" w:type="dxa"/>
          </w:tcPr>
          <w:p w:rsidR="00113C40" w:rsidRPr="00113C40" w:rsidRDefault="00113C40" w:rsidP="00281921">
            <w:pPr>
              <w:rPr>
                <w:rFonts w:ascii="Times New Roman" w:hAnsi="Times New Roman" w:cs="Times New Roman"/>
                <w:color w:val="000000" w:themeColor="text1"/>
                <w:sz w:val="24"/>
                <w:szCs w:val="24"/>
              </w:rPr>
            </w:pPr>
            <w:r w:rsidRPr="00113C40">
              <w:rPr>
                <w:rFonts w:ascii="Times New Roman" w:hAnsi="Times New Roman" w:cs="Times New Roman"/>
                <w:b/>
                <w:color w:val="000000" w:themeColor="text1"/>
                <w:sz w:val="24"/>
                <w:szCs w:val="24"/>
              </w:rPr>
              <w:lastRenderedPageBreak/>
              <w:t>Pie de imagen</w:t>
            </w:r>
          </w:p>
        </w:tc>
        <w:tc>
          <w:tcPr>
            <w:tcW w:w="7386" w:type="dxa"/>
          </w:tcPr>
          <w:p w:rsidR="00113C40" w:rsidRPr="00113C40" w:rsidRDefault="00113C40" w:rsidP="00281921">
            <w:pPr>
              <w:jc w:val="both"/>
              <w:rPr>
                <w:rFonts w:ascii="Times New Roman" w:hAnsi="Times New Roman" w:cs="Times New Roman"/>
                <w:bCs/>
                <w:color w:val="000000" w:themeColor="text1"/>
                <w:sz w:val="24"/>
                <w:szCs w:val="24"/>
                <w:u w:val="single"/>
              </w:rPr>
            </w:pPr>
            <w:r w:rsidRPr="00113C40">
              <w:rPr>
                <w:rFonts w:ascii="Times New Roman" w:hAnsi="Times New Roman" w:cs="Times New Roman"/>
                <w:color w:val="000000"/>
                <w:sz w:val="24"/>
                <w:szCs w:val="24"/>
                <w:lang w:val="es-CO"/>
              </w:rPr>
              <w:t>José Prudencia Padilla</w:t>
            </w:r>
            <w:r>
              <w:rPr>
                <w:rFonts w:ascii="Times New Roman" w:hAnsi="Times New Roman" w:cs="Times New Roman"/>
                <w:color w:val="000000"/>
                <w:sz w:val="24"/>
                <w:szCs w:val="24"/>
                <w:lang w:val="es-CO"/>
              </w:rPr>
              <w:t xml:space="preserve"> por </w:t>
            </w:r>
            <w:r w:rsidRPr="000E1DDC">
              <w:rPr>
                <w:rFonts w:ascii="Times New Roman" w:hAnsi="Times New Roman" w:cs="Times New Roman"/>
                <w:color w:val="000000"/>
                <w:sz w:val="24"/>
                <w:szCs w:val="24"/>
                <w:lang w:val="es-CO"/>
              </w:rPr>
              <w:t>Cons</w:t>
            </w:r>
            <w:r>
              <w:rPr>
                <w:rFonts w:ascii="Times New Roman" w:hAnsi="Times New Roman" w:cs="Times New Roman"/>
                <w:color w:val="000000"/>
                <w:sz w:val="24"/>
                <w:szCs w:val="24"/>
                <w:lang w:val="es-CO"/>
              </w:rPr>
              <w:t xml:space="preserve">tancio Franco Vargas. </w:t>
            </w:r>
            <w:r w:rsidRPr="00113C40">
              <w:rPr>
                <w:rFonts w:ascii="Times New Roman" w:hAnsi="Times New Roman" w:cs="Times New Roman"/>
                <w:bCs/>
                <w:color w:val="000000" w:themeColor="text1"/>
                <w:sz w:val="24"/>
                <w:szCs w:val="24"/>
              </w:rPr>
              <w:t>El almirante guajiro José Prudencio Padilla, luego de haber combatido en la batalla de Trafalgar, que representa una de las grandes victorias de Inglaterra contra la Francia napoleónica, participó de manera decidida en las guerras de independencia que se libraron en la Nueva Granada. A pesar de sus numerosos triunfos militares fue fusilado por orden de Simón Bolívar tras conocerse su participación en el atentado de la “noche septembrina, en el cual participó también el general Santander</w:t>
            </w:r>
            <w:r w:rsidRPr="00113C40">
              <w:rPr>
                <w:rFonts w:ascii="Times New Roman" w:hAnsi="Times New Roman" w:cs="Times New Roman"/>
                <w:bCs/>
                <w:color w:val="000000" w:themeColor="text1"/>
                <w:sz w:val="24"/>
                <w:szCs w:val="24"/>
                <w:u w:val="single"/>
              </w:rPr>
              <w:t>.</w:t>
            </w:r>
          </w:p>
          <w:p w:rsidR="00113C40" w:rsidRPr="00113C40" w:rsidRDefault="00113C40" w:rsidP="00281921">
            <w:pPr>
              <w:rPr>
                <w:rFonts w:ascii="Times New Roman" w:hAnsi="Times New Roman" w:cs="Times New Roman"/>
                <w:color w:val="000000" w:themeColor="text1"/>
                <w:sz w:val="24"/>
                <w:szCs w:val="24"/>
                <w:u w:val="single"/>
              </w:rPr>
            </w:pPr>
          </w:p>
        </w:tc>
      </w:tr>
    </w:tbl>
    <w:p w:rsidR="00582615" w:rsidRPr="00CB570D" w:rsidRDefault="00582615" w:rsidP="00B7157C">
      <w:pPr>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2518"/>
        <w:gridCol w:w="6536"/>
      </w:tblGrid>
      <w:tr w:rsidR="00430D67" w:rsidRPr="00BF192C" w:rsidTr="00B06776">
        <w:tc>
          <w:tcPr>
            <w:tcW w:w="9054" w:type="dxa"/>
            <w:gridSpan w:val="2"/>
            <w:shd w:val="clear" w:color="auto" w:fill="000000" w:themeFill="text1"/>
          </w:tcPr>
          <w:p w:rsidR="00430D67" w:rsidRPr="00BF192C" w:rsidRDefault="00430D67" w:rsidP="00B06776">
            <w:pPr>
              <w:spacing w:before="2" w:after="2"/>
              <w:jc w:val="center"/>
              <w:rPr>
                <w:b/>
                <w:color w:val="000000" w:themeColor="text1"/>
              </w:rPr>
            </w:pPr>
            <w:r w:rsidRPr="00BF192C">
              <w:rPr>
                <w:b/>
                <w:color w:val="FFFFFF" w:themeColor="background1"/>
              </w:rPr>
              <w:t xml:space="preserve">Practica. Recurso </w:t>
            </w:r>
            <w:r>
              <w:rPr>
                <w:b/>
                <w:color w:val="FFFFFF" w:themeColor="background1"/>
              </w:rPr>
              <w:t>nuevo</w:t>
            </w:r>
          </w:p>
        </w:tc>
      </w:tr>
      <w:tr w:rsidR="00430D67" w:rsidRPr="00BF192C" w:rsidTr="00B06776">
        <w:tc>
          <w:tcPr>
            <w:tcW w:w="2518" w:type="dxa"/>
          </w:tcPr>
          <w:p w:rsidR="00430D67" w:rsidRPr="00BF192C" w:rsidRDefault="00430D67" w:rsidP="00B06776">
            <w:pPr>
              <w:spacing w:before="2" w:after="2"/>
              <w:rPr>
                <w:b/>
                <w:color w:val="000000" w:themeColor="text1"/>
              </w:rPr>
            </w:pPr>
            <w:r w:rsidRPr="00BF192C">
              <w:rPr>
                <w:b/>
                <w:color w:val="000000" w:themeColor="text1"/>
              </w:rPr>
              <w:t>Código</w:t>
            </w:r>
          </w:p>
        </w:tc>
        <w:tc>
          <w:tcPr>
            <w:tcW w:w="6536" w:type="dxa"/>
          </w:tcPr>
          <w:p w:rsidR="00430D67" w:rsidRDefault="00430D67" w:rsidP="00B06776">
            <w:pPr>
              <w:spacing w:before="2" w:after="2"/>
              <w:rPr>
                <w:ins w:id="4" w:author="ANA MARIA LARA" w:date="2015-03-23T17:57:00Z"/>
                <w:color w:val="000000" w:themeColor="text1"/>
              </w:rPr>
            </w:pPr>
            <w:r w:rsidRPr="00BF192C">
              <w:rPr>
                <w:color w:val="000000" w:themeColor="text1"/>
              </w:rPr>
              <w:t>CS_0</w:t>
            </w:r>
            <w:r>
              <w:rPr>
                <w:color w:val="000000" w:themeColor="text1"/>
              </w:rPr>
              <w:t>8</w:t>
            </w:r>
            <w:r w:rsidRPr="00BF192C">
              <w:rPr>
                <w:color w:val="000000" w:themeColor="text1"/>
              </w:rPr>
              <w:t>_0</w:t>
            </w:r>
            <w:r>
              <w:rPr>
                <w:color w:val="000000" w:themeColor="text1"/>
              </w:rPr>
              <w:t>2</w:t>
            </w:r>
            <w:r w:rsidRPr="00BF192C">
              <w:rPr>
                <w:color w:val="000000" w:themeColor="text1"/>
              </w:rPr>
              <w:t>_REC</w:t>
            </w:r>
            <w:r>
              <w:rPr>
                <w:color w:val="000000" w:themeColor="text1"/>
              </w:rPr>
              <w:t>7</w:t>
            </w:r>
            <w:r>
              <w:rPr>
                <w:color w:val="000000" w:themeColor="text1"/>
              </w:rPr>
              <w:t>0</w:t>
            </w:r>
          </w:p>
          <w:p w:rsidR="00430D67" w:rsidRPr="00BF192C" w:rsidRDefault="00430D67" w:rsidP="00B06776">
            <w:pPr>
              <w:spacing w:before="2" w:after="2"/>
              <w:rPr>
                <w:b/>
                <w:color w:val="000000" w:themeColor="text1"/>
              </w:rPr>
            </w:pPr>
          </w:p>
        </w:tc>
      </w:tr>
      <w:tr w:rsidR="00430D67" w:rsidRPr="00BF192C" w:rsidTr="00B06776">
        <w:tc>
          <w:tcPr>
            <w:tcW w:w="2518" w:type="dxa"/>
          </w:tcPr>
          <w:p w:rsidR="00430D67" w:rsidRPr="00BF192C" w:rsidRDefault="00430D67" w:rsidP="00B06776">
            <w:pPr>
              <w:spacing w:before="2" w:after="2"/>
              <w:rPr>
                <w:b/>
                <w:color w:val="000000" w:themeColor="text1"/>
              </w:rPr>
            </w:pPr>
            <w:r w:rsidRPr="00BF192C">
              <w:rPr>
                <w:b/>
                <w:color w:val="000000" w:themeColor="text1"/>
              </w:rPr>
              <w:t>Título</w:t>
            </w:r>
          </w:p>
        </w:tc>
        <w:tc>
          <w:tcPr>
            <w:tcW w:w="6536" w:type="dxa"/>
          </w:tcPr>
          <w:p w:rsidR="00430D67" w:rsidRPr="004572D4" w:rsidDel="0059616E" w:rsidRDefault="00430D67" w:rsidP="00B06776">
            <w:pPr>
              <w:pStyle w:val="NormalWeb"/>
              <w:rPr>
                <w:del w:id="5" w:author="ANA MARIA LARA" w:date="2015-03-23T17:56:00Z"/>
                <w:b/>
                <w:bCs/>
                <w:highlight w:val="red"/>
              </w:rPr>
            </w:pPr>
            <w:r w:rsidRPr="002D39D0">
              <w:rPr>
                <w:color w:val="000000" w:themeColor="text1"/>
              </w:rPr>
              <w:t xml:space="preserve"> </w:t>
            </w:r>
            <w:r w:rsidR="005F3C91">
              <w:rPr>
                <w:color w:val="000000" w:themeColor="text1"/>
              </w:rPr>
              <w:t xml:space="preserve"> </w:t>
            </w:r>
            <w:r w:rsidR="005F3C91">
              <w:rPr>
                <w:rFonts w:ascii="Arial" w:hAnsi="Arial"/>
                <w:sz w:val="18"/>
                <w:szCs w:val="18"/>
                <w:lang w:val="es-ES_tradnl"/>
              </w:rPr>
              <w:t>Practica: el sistema de castas</w:t>
            </w:r>
          </w:p>
          <w:p w:rsidR="00430D67" w:rsidRPr="002D39D0" w:rsidRDefault="00430D67" w:rsidP="00B06776">
            <w:pPr>
              <w:spacing w:before="2" w:after="2"/>
              <w:rPr>
                <w:color w:val="000000" w:themeColor="text1"/>
              </w:rPr>
            </w:pPr>
          </w:p>
        </w:tc>
      </w:tr>
      <w:tr w:rsidR="00430D67" w:rsidRPr="00BF192C" w:rsidTr="00B06776">
        <w:tc>
          <w:tcPr>
            <w:tcW w:w="2518" w:type="dxa"/>
          </w:tcPr>
          <w:p w:rsidR="00430D67" w:rsidRPr="00250134" w:rsidRDefault="00430D67" w:rsidP="00B06776">
            <w:pPr>
              <w:spacing w:before="2" w:after="2"/>
              <w:rPr>
                <w:rFonts w:ascii="Times New Roman" w:hAnsi="Times New Roman" w:cs="Times New Roman"/>
                <w:b/>
                <w:color w:val="000000" w:themeColor="text1"/>
              </w:rPr>
            </w:pPr>
            <w:r w:rsidRPr="00250134">
              <w:rPr>
                <w:rFonts w:ascii="Times New Roman" w:hAnsi="Times New Roman" w:cs="Times New Roman"/>
                <w:b/>
                <w:color w:val="000000" w:themeColor="text1"/>
              </w:rPr>
              <w:t>Descripción</w:t>
            </w:r>
          </w:p>
        </w:tc>
        <w:tc>
          <w:tcPr>
            <w:tcW w:w="6536" w:type="dxa"/>
          </w:tcPr>
          <w:p w:rsidR="005F3C91" w:rsidRPr="006D02A8" w:rsidRDefault="005F3C91" w:rsidP="005F3C91">
            <w:pPr>
              <w:rPr>
                <w:rFonts w:ascii="Arial" w:hAnsi="Arial"/>
                <w:sz w:val="18"/>
                <w:szCs w:val="18"/>
                <w:lang w:val="es-ES_tradnl"/>
              </w:rPr>
            </w:pPr>
            <w:r>
              <w:rPr>
                <w:rFonts w:ascii="Arial" w:hAnsi="Arial"/>
                <w:sz w:val="18"/>
                <w:szCs w:val="18"/>
                <w:lang w:val="es-ES_tradnl"/>
              </w:rPr>
              <w:t>Refuerza tu aprendizaje: el sistema de castas</w:t>
            </w:r>
          </w:p>
          <w:p w:rsidR="00430D67" w:rsidRPr="005F3C91" w:rsidRDefault="00430D67" w:rsidP="00B06776">
            <w:pPr>
              <w:spacing w:before="2" w:after="2"/>
              <w:rPr>
                <w:rFonts w:ascii="Times New Roman" w:hAnsi="Times New Roman" w:cs="Times New Roman"/>
                <w:color w:val="000000" w:themeColor="text1"/>
                <w:lang w:val="es-ES_tradnl"/>
              </w:rPr>
            </w:pPr>
          </w:p>
        </w:tc>
      </w:tr>
    </w:tbl>
    <w:p w:rsidR="00431021" w:rsidRPr="00CB570D" w:rsidRDefault="00431021" w:rsidP="005C6A07">
      <w:pPr>
        <w:rPr>
          <w:rFonts w:ascii="Times New Roman" w:hAnsi="Times New Roman" w:cs="Times New Roman"/>
          <w:b/>
          <w:bCs/>
          <w:sz w:val="24"/>
          <w:szCs w:val="24"/>
        </w:rPr>
      </w:pPr>
    </w:p>
    <w:p w:rsidR="00934306" w:rsidRPr="00CB570D" w:rsidRDefault="005F3C91" w:rsidP="005F3C91">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6E723C" w:rsidRPr="00CB570D" w:rsidRDefault="004F168B" w:rsidP="005C6A07">
      <w:pPr>
        <w:rPr>
          <w:rFonts w:ascii="Times New Roman" w:hAnsi="Times New Roman" w:cs="Times New Roman"/>
          <w:b/>
          <w:bCs/>
          <w:sz w:val="24"/>
          <w:szCs w:val="24"/>
        </w:rPr>
      </w:pPr>
      <w:r w:rsidRPr="00CB570D">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2</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2.3 </w:t>
      </w:r>
      <w:r w:rsidR="006E723C" w:rsidRPr="00CB570D">
        <w:rPr>
          <w:rFonts w:ascii="Times New Roman" w:hAnsi="Times New Roman" w:cs="Times New Roman"/>
          <w:b/>
          <w:bCs/>
          <w:sz w:val="24"/>
          <w:szCs w:val="24"/>
        </w:rPr>
        <w:t xml:space="preserve">Independencia de las colonias </w:t>
      </w:r>
      <w:r w:rsidR="00694FB6">
        <w:rPr>
          <w:rFonts w:ascii="Times New Roman" w:hAnsi="Times New Roman" w:cs="Times New Roman"/>
          <w:b/>
          <w:bCs/>
          <w:sz w:val="24"/>
          <w:szCs w:val="24"/>
        </w:rPr>
        <w:t>suramericana</w:t>
      </w:r>
      <w:r w:rsidR="006E723C" w:rsidRPr="00CB570D">
        <w:rPr>
          <w:rFonts w:ascii="Times New Roman" w:hAnsi="Times New Roman" w:cs="Times New Roman"/>
          <w:b/>
          <w:bCs/>
          <w:sz w:val="24"/>
          <w:szCs w:val="24"/>
        </w:rPr>
        <w:t>s</w:t>
      </w:r>
    </w:p>
    <w:p w:rsidR="006E723C" w:rsidRPr="005144B1" w:rsidRDefault="006E723C" w:rsidP="000B7759">
      <w:pPr>
        <w:spacing w:before="240" w:after="0" w:line="285" w:lineRule="atLeast"/>
        <w:jc w:val="both"/>
        <w:rPr>
          <w:rFonts w:ascii="Times New Roman" w:hAnsi="Times New Roman" w:cs="Times New Roman"/>
          <w:bCs/>
          <w:color w:val="000000" w:themeColor="text1"/>
          <w:sz w:val="24"/>
          <w:szCs w:val="24"/>
        </w:rPr>
      </w:pPr>
      <w:r w:rsidRPr="005144B1">
        <w:rPr>
          <w:rFonts w:ascii="Times New Roman" w:hAnsi="Times New Roman" w:cs="Times New Roman"/>
          <w:bCs/>
          <w:color w:val="000000" w:themeColor="text1"/>
          <w:sz w:val="24"/>
          <w:szCs w:val="24"/>
        </w:rPr>
        <w:t xml:space="preserve">La </w:t>
      </w:r>
      <w:r w:rsidR="006856A0">
        <w:rPr>
          <w:rStyle w:val="negrita1"/>
          <w:rFonts w:ascii="Times New Roman" w:hAnsi="Times New Roman" w:cs="Times New Roman"/>
          <w:b w:val="0"/>
          <w:color w:val="000000" w:themeColor="text1"/>
          <w:sz w:val="24"/>
          <w:szCs w:val="24"/>
        </w:rPr>
        <w:t>I</w:t>
      </w:r>
      <w:r w:rsidR="006856A0" w:rsidRPr="005144B1">
        <w:rPr>
          <w:rStyle w:val="negrita1"/>
          <w:rFonts w:ascii="Times New Roman" w:hAnsi="Times New Roman" w:cs="Times New Roman"/>
          <w:b w:val="0"/>
          <w:color w:val="000000" w:themeColor="text1"/>
          <w:sz w:val="24"/>
          <w:szCs w:val="24"/>
        </w:rPr>
        <w:t xml:space="preserve">ndependencia </w:t>
      </w:r>
      <w:r w:rsidRPr="005144B1">
        <w:rPr>
          <w:rStyle w:val="negrita1"/>
          <w:rFonts w:ascii="Times New Roman" w:hAnsi="Times New Roman" w:cs="Times New Roman"/>
          <w:b w:val="0"/>
          <w:color w:val="000000" w:themeColor="text1"/>
          <w:sz w:val="24"/>
          <w:szCs w:val="24"/>
        </w:rPr>
        <w:t>de la América española</w:t>
      </w:r>
      <w:r w:rsidRPr="005144B1">
        <w:rPr>
          <w:rFonts w:ascii="Times New Roman" w:hAnsi="Times New Roman" w:cs="Times New Roman"/>
          <w:bCs/>
          <w:color w:val="000000" w:themeColor="text1"/>
          <w:sz w:val="24"/>
          <w:szCs w:val="24"/>
        </w:rPr>
        <w:t xml:space="preserve"> fue </w:t>
      </w:r>
      <w:r w:rsidR="00866492" w:rsidRPr="005144B1">
        <w:rPr>
          <w:rFonts w:ascii="Times New Roman" w:hAnsi="Times New Roman" w:cs="Times New Roman"/>
          <w:bCs/>
          <w:color w:val="000000" w:themeColor="text1"/>
          <w:sz w:val="24"/>
          <w:szCs w:val="24"/>
        </w:rPr>
        <w:t>un</w:t>
      </w:r>
      <w:r w:rsidRPr="005144B1">
        <w:rPr>
          <w:rFonts w:ascii="Times New Roman" w:hAnsi="Times New Roman" w:cs="Times New Roman"/>
          <w:bCs/>
          <w:color w:val="000000" w:themeColor="text1"/>
          <w:sz w:val="24"/>
          <w:szCs w:val="24"/>
        </w:rPr>
        <w:t xml:space="preserve"> proceso social y militar que concluyó con la emancipación de las antiguas colonias entre 1811 y 1824.</w:t>
      </w:r>
      <w:r w:rsidR="00866492" w:rsidRPr="005144B1">
        <w:rPr>
          <w:rFonts w:ascii="Times New Roman" w:hAnsi="Times New Roman" w:cs="Times New Roman"/>
          <w:bCs/>
          <w:color w:val="000000" w:themeColor="text1"/>
          <w:sz w:val="24"/>
          <w:szCs w:val="24"/>
        </w:rPr>
        <w:t xml:space="preserve"> </w:t>
      </w:r>
    </w:p>
    <w:p w:rsidR="00830682" w:rsidRPr="005144B1" w:rsidRDefault="00866492" w:rsidP="001755BC">
      <w:pPr>
        <w:spacing w:before="240" w:after="0" w:line="285" w:lineRule="atLeast"/>
        <w:jc w:val="both"/>
        <w:rPr>
          <w:rFonts w:ascii="Times New Roman" w:eastAsia="Times New Roman" w:hAnsi="Times New Roman" w:cs="Times New Roman"/>
          <w:sz w:val="24"/>
          <w:szCs w:val="24"/>
          <w:lang w:eastAsia="es-CO"/>
        </w:rPr>
      </w:pPr>
      <w:r w:rsidRPr="005144B1">
        <w:rPr>
          <w:rFonts w:ascii="Times New Roman" w:hAnsi="Times New Roman" w:cs="Times New Roman"/>
          <w:bCs/>
          <w:color w:val="000000" w:themeColor="text1"/>
          <w:sz w:val="24"/>
          <w:szCs w:val="24"/>
        </w:rPr>
        <w:t>El inicio definitivo de</w:t>
      </w:r>
      <w:r w:rsidR="00DA7A0D">
        <w:rPr>
          <w:rFonts w:ascii="Times New Roman" w:hAnsi="Times New Roman" w:cs="Times New Roman"/>
          <w:bCs/>
          <w:color w:val="000000" w:themeColor="text1"/>
          <w:sz w:val="24"/>
          <w:szCs w:val="24"/>
        </w:rPr>
        <w:t>l</w:t>
      </w:r>
      <w:r w:rsidRPr="005144B1">
        <w:rPr>
          <w:rFonts w:ascii="Times New Roman" w:hAnsi="Times New Roman" w:cs="Times New Roman"/>
          <w:bCs/>
          <w:color w:val="000000" w:themeColor="text1"/>
          <w:sz w:val="24"/>
          <w:szCs w:val="24"/>
        </w:rPr>
        <w:t xml:space="preserve"> conflicto ocurrió en la capitanía de Venezuela</w:t>
      </w:r>
      <w:r w:rsidR="001755BC" w:rsidRPr="005144B1">
        <w:rPr>
          <w:rFonts w:ascii="Times New Roman" w:hAnsi="Times New Roman" w:cs="Times New Roman"/>
          <w:bCs/>
          <w:color w:val="000000" w:themeColor="text1"/>
          <w:sz w:val="24"/>
          <w:szCs w:val="24"/>
        </w:rPr>
        <w:t xml:space="preserve">. El </w:t>
      </w:r>
      <w:r w:rsidR="001755BC" w:rsidRPr="005144B1">
        <w:rPr>
          <w:rFonts w:ascii="Times New Roman" w:eastAsia="Times New Roman" w:hAnsi="Times New Roman" w:cs="Times New Roman"/>
          <w:color w:val="000000" w:themeColor="text1"/>
          <w:sz w:val="24"/>
          <w:szCs w:val="24"/>
          <w:lang w:eastAsia="es-CO"/>
        </w:rPr>
        <w:t xml:space="preserve">19 de abril de 1810 se convocó un cabildo abierto en Caracas que instaló una junta de gobierno integrada por criollos. La junta se declaró leal a Fernando VII, pero destituyó a los funcionarios metropolitanos, en especial </w:t>
      </w:r>
      <w:r w:rsidR="006D01DB">
        <w:rPr>
          <w:rFonts w:ascii="Times New Roman" w:eastAsia="Times New Roman" w:hAnsi="Times New Roman" w:cs="Times New Roman"/>
          <w:color w:val="000000" w:themeColor="text1"/>
          <w:sz w:val="24"/>
          <w:szCs w:val="24"/>
          <w:lang w:eastAsia="es-CO"/>
        </w:rPr>
        <w:t xml:space="preserve">a </w:t>
      </w:r>
      <w:r w:rsidR="001755BC" w:rsidRPr="005144B1">
        <w:rPr>
          <w:rFonts w:ascii="Times New Roman" w:eastAsia="Times New Roman" w:hAnsi="Times New Roman" w:cs="Times New Roman"/>
          <w:color w:val="000000" w:themeColor="text1"/>
          <w:sz w:val="24"/>
          <w:szCs w:val="24"/>
          <w:lang w:eastAsia="es-CO"/>
        </w:rPr>
        <w:t xml:space="preserve">los de la Real Audiencia, institución </w:t>
      </w:r>
      <w:r w:rsidR="001755BC" w:rsidRPr="005144B1">
        <w:rPr>
          <w:rFonts w:ascii="Times New Roman" w:eastAsia="Times New Roman" w:hAnsi="Times New Roman" w:cs="Times New Roman"/>
          <w:sz w:val="24"/>
          <w:szCs w:val="24"/>
          <w:lang w:eastAsia="es-CO"/>
        </w:rPr>
        <w:t xml:space="preserve">que se había transformado en una fuente de agravios permanente para los criollos. </w:t>
      </w:r>
    </w:p>
    <w:p w:rsidR="00830682" w:rsidRPr="00CB570D" w:rsidRDefault="00830682" w:rsidP="001755BC">
      <w:pPr>
        <w:spacing w:before="240" w:after="0" w:line="285" w:lineRule="atLeast"/>
        <w:jc w:val="both"/>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t>La junta tuvo un claro sello liberal: suprimió el impuesto a las exportaciones y la alcabala para los artículos de primera necesidad, decretó la libertad de comercio, prohibió el tráfico de esclavos y eliminó el tributo indígena.</w:t>
      </w:r>
    </w:p>
    <w:p w:rsidR="001755BC" w:rsidRPr="00CB570D" w:rsidRDefault="00830682" w:rsidP="001755BC">
      <w:pPr>
        <w:spacing w:before="240" w:after="0" w:line="285" w:lineRule="atLeast"/>
        <w:jc w:val="both"/>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lastRenderedPageBreak/>
        <w:t>As</w:t>
      </w:r>
      <w:r w:rsidR="00E61FFC" w:rsidRPr="00CB570D">
        <w:rPr>
          <w:rFonts w:ascii="Times New Roman" w:eastAsia="Times New Roman" w:hAnsi="Times New Roman" w:cs="Times New Roman"/>
          <w:sz w:val="24"/>
          <w:szCs w:val="24"/>
          <w:lang w:eastAsia="es-CO"/>
        </w:rPr>
        <w:t>í</w:t>
      </w:r>
      <w:r w:rsidRPr="00CB570D">
        <w:rPr>
          <w:rFonts w:ascii="Times New Roman" w:eastAsia="Times New Roman" w:hAnsi="Times New Roman" w:cs="Times New Roman"/>
          <w:sz w:val="24"/>
          <w:szCs w:val="24"/>
          <w:lang w:eastAsia="es-CO"/>
        </w:rPr>
        <w:t xml:space="preserve"> mismo, algunos sectores radicales de la junta pretendían avanzar rápidamente hacia la ruptura con la </w:t>
      </w:r>
      <w:r w:rsidR="00433449">
        <w:rPr>
          <w:rFonts w:ascii="Times New Roman" w:eastAsia="Times New Roman" w:hAnsi="Times New Roman" w:cs="Times New Roman"/>
          <w:sz w:val="24"/>
          <w:szCs w:val="24"/>
          <w:lang w:eastAsia="es-CO"/>
        </w:rPr>
        <w:t>M</w:t>
      </w:r>
      <w:r w:rsidR="00433449" w:rsidRPr="00CB570D">
        <w:rPr>
          <w:rFonts w:ascii="Times New Roman" w:eastAsia="Times New Roman" w:hAnsi="Times New Roman" w:cs="Times New Roman"/>
          <w:sz w:val="24"/>
          <w:szCs w:val="24"/>
          <w:lang w:eastAsia="es-CO"/>
        </w:rPr>
        <w:t>etrópoli</w:t>
      </w:r>
      <w:r w:rsidRPr="00CB570D">
        <w:rPr>
          <w:rFonts w:ascii="Times New Roman" w:eastAsia="Times New Roman" w:hAnsi="Times New Roman" w:cs="Times New Roman"/>
          <w:sz w:val="24"/>
          <w:szCs w:val="24"/>
          <w:lang w:eastAsia="es-CO"/>
        </w:rPr>
        <w:t>, entre ellos se encontraba Simón Bolívar</w:t>
      </w:r>
      <w:r w:rsidR="00CD78A5" w:rsidRPr="00CB570D">
        <w:rPr>
          <w:rFonts w:ascii="Times New Roman" w:eastAsia="Times New Roman" w:hAnsi="Times New Roman" w:cs="Times New Roman"/>
          <w:sz w:val="24"/>
          <w:szCs w:val="24"/>
          <w:lang w:eastAsia="es-CO"/>
        </w:rPr>
        <w:t xml:space="preserve">. </w:t>
      </w:r>
    </w:p>
    <w:p w:rsidR="001755BC" w:rsidRPr="00CB570D" w:rsidRDefault="001755BC" w:rsidP="001755BC">
      <w:pPr>
        <w:rPr>
          <w:rFonts w:ascii="Times New Roman" w:hAnsi="Times New Roman" w:cs="Times New Roman"/>
          <w:b/>
          <w:bCs/>
          <w:sz w:val="24"/>
          <w:szCs w:val="24"/>
        </w:rPr>
      </w:pPr>
    </w:p>
    <w:p w:rsidR="00866492" w:rsidRPr="00CB570D" w:rsidRDefault="00866492" w:rsidP="000B7759">
      <w:pPr>
        <w:spacing w:before="240" w:after="0" w:line="285" w:lineRule="atLeast"/>
        <w:jc w:val="both"/>
        <w:rPr>
          <w:rFonts w:ascii="Times New Roman" w:hAnsi="Times New Roman" w:cs="Times New Roman"/>
          <w:b/>
          <w:bCs/>
          <w:color w:val="6B6D73"/>
          <w:sz w:val="24"/>
          <w:szCs w:val="24"/>
        </w:rPr>
      </w:pPr>
    </w:p>
    <w:p w:rsidR="00866492" w:rsidRPr="00CB570D" w:rsidRDefault="00866492" w:rsidP="000B7759">
      <w:pPr>
        <w:spacing w:before="240" w:after="0" w:line="285" w:lineRule="atLeast"/>
        <w:jc w:val="both"/>
        <w:rPr>
          <w:rFonts w:ascii="Times New Roman" w:hAnsi="Times New Roman" w:cs="Times New Roman"/>
          <w:b/>
          <w:bCs/>
          <w:color w:val="6B6D73"/>
          <w:sz w:val="24"/>
          <w:szCs w:val="24"/>
        </w:rPr>
      </w:pPr>
    </w:p>
    <w:tbl>
      <w:tblPr>
        <w:tblStyle w:val="Tablaconcuadrcula"/>
        <w:tblW w:w="0" w:type="auto"/>
        <w:tblLook w:val="04A0" w:firstRow="1" w:lastRow="0" w:firstColumn="1" w:lastColumn="0" w:noHBand="0" w:noVBand="1"/>
      </w:tblPr>
      <w:tblGrid>
        <w:gridCol w:w="1126"/>
        <w:gridCol w:w="7928"/>
      </w:tblGrid>
      <w:tr w:rsidR="00CF2492" w:rsidRPr="005D1738" w:rsidTr="00B06776">
        <w:tc>
          <w:tcPr>
            <w:tcW w:w="9054" w:type="dxa"/>
            <w:gridSpan w:val="2"/>
            <w:shd w:val="clear" w:color="auto" w:fill="000000" w:themeFill="text1"/>
          </w:tcPr>
          <w:p w:rsidR="00CF2492" w:rsidRPr="005D1738" w:rsidRDefault="00CF2492" w:rsidP="00B067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Profundiza: recurso </w:t>
            </w:r>
            <w:r>
              <w:rPr>
                <w:rFonts w:ascii="Times New Roman" w:hAnsi="Times New Roman" w:cs="Times New Roman"/>
                <w:b/>
                <w:color w:val="FFFFFF" w:themeColor="background1"/>
              </w:rPr>
              <w:t>aprovechado</w:t>
            </w:r>
          </w:p>
        </w:tc>
      </w:tr>
      <w:tr w:rsidR="00CF2492" w:rsidTr="00B06776">
        <w:tc>
          <w:tcPr>
            <w:tcW w:w="974" w:type="dxa"/>
          </w:tcPr>
          <w:p w:rsidR="00CF2492" w:rsidRPr="00053744" w:rsidRDefault="00CF2492" w:rsidP="00B067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80" w:type="dxa"/>
          </w:tcPr>
          <w:p w:rsidR="00CF2492" w:rsidRPr="007D5D4E" w:rsidRDefault="00CF2492" w:rsidP="00B06776">
            <w:pPr>
              <w:rPr>
                <w:rFonts w:ascii="Times New Roman" w:hAnsi="Times New Roman" w:cs="Times New Roman"/>
                <w:b/>
                <w:color w:val="000000"/>
                <w:sz w:val="18"/>
                <w:szCs w:val="18"/>
              </w:rPr>
            </w:pPr>
            <w:r w:rsidRPr="007D5D4E">
              <w:rPr>
                <w:rFonts w:ascii="Times New Roman" w:hAnsi="Times New Roman" w:cs="Times New Roman"/>
                <w:color w:val="000000"/>
              </w:rPr>
              <w:t>CS_08_02_CO_REC80</w:t>
            </w:r>
          </w:p>
        </w:tc>
      </w:tr>
      <w:tr w:rsidR="00CF2492" w:rsidTr="00B06776">
        <w:trPr>
          <w:trHeight w:val="675"/>
        </w:trPr>
        <w:tc>
          <w:tcPr>
            <w:tcW w:w="974" w:type="dxa"/>
          </w:tcPr>
          <w:p w:rsidR="00CF2492" w:rsidRPr="00BF192C" w:rsidRDefault="00CF2492" w:rsidP="00B06776">
            <w:pPr>
              <w:rPr>
                <w:b/>
                <w:color w:val="000000" w:themeColor="text1"/>
              </w:rPr>
            </w:pPr>
            <w:proofErr w:type="spellStart"/>
            <w:r>
              <w:rPr>
                <w:b/>
                <w:color w:val="000000" w:themeColor="text1"/>
              </w:rPr>
              <w:t>Ubicacion</w:t>
            </w:r>
            <w:proofErr w:type="spellEnd"/>
          </w:p>
        </w:tc>
        <w:tc>
          <w:tcPr>
            <w:tcW w:w="8080" w:type="dxa"/>
          </w:tcPr>
          <w:p w:rsidR="00CF2492" w:rsidRPr="007D5D4E" w:rsidRDefault="00CF2492" w:rsidP="00B06776">
            <w:pPr>
              <w:rPr>
                <w:rFonts w:ascii="Times New Roman" w:hAnsi="Times New Roman" w:cs="Times New Roman"/>
                <w:color w:val="000000"/>
              </w:rPr>
            </w:pPr>
            <w:r w:rsidRPr="007D5D4E">
              <w:rPr>
                <w:rFonts w:ascii="Times New Roman" w:hAnsi="Times New Roman" w:cs="Times New Roman"/>
                <w:color w:val="000000"/>
              </w:rPr>
              <w:t xml:space="preserve"> Aula planeta  </w:t>
            </w:r>
            <w:hyperlink r:id="rId29" w:history="1">
              <w:r w:rsidRPr="007D5D4E">
                <w:rPr>
                  <w:rStyle w:val="Hipervnculo"/>
                  <w:rFonts w:ascii="Times New Roman" w:hAnsi="Times New Roman" w:cs="Times New Roman"/>
                  <w:color w:val="000000" w:themeColor="text1"/>
                  <w:u w:val="none"/>
                </w:rPr>
                <w:t>4</w:t>
              </w:r>
            </w:hyperlink>
            <w:r w:rsidRPr="007D5D4E">
              <w:rPr>
                <w:rStyle w:val="Hipervnculo"/>
                <w:rFonts w:ascii="Times New Roman" w:hAnsi="Times New Roman" w:cs="Times New Roman"/>
                <w:color w:val="000000" w:themeColor="text1"/>
                <w:u w:val="none"/>
              </w:rPr>
              <w:t>o ESO Ciencias sociales, geografía e historia /</w:t>
            </w:r>
          </w:p>
          <w:p w:rsidR="00CF2492" w:rsidRPr="007D5D4E" w:rsidRDefault="00CF2492" w:rsidP="00B06776">
            <w:pPr>
              <w:rPr>
                <w:noProof/>
                <w:lang w:val="es-ES" w:eastAsia="es-CO"/>
              </w:rPr>
            </w:pPr>
            <w:r w:rsidRPr="007D5D4E">
              <w:rPr>
                <w:noProof/>
                <w:lang w:eastAsia="es-CO"/>
              </w:rPr>
              <w:t xml:space="preserve"> España: del Antiguo Régimen al liberalismo/La independencia de las colonias americanas</w:t>
            </w:r>
          </w:p>
          <w:p w:rsidR="00CF2492" w:rsidRPr="007D5D4E" w:rsidRDefault="00CF2492" w:rsidP="00B06776">
            <w:pPr>
              <w:rPr>
                <w:rFonts w:ascii="Times New Roman" w:hAnsi="Times New Roman" w:cs="Times New Roman"/>
                <w:color w:val="000000"/>
              </w:rPr>
            </w:pPr>
          </w:p>
        </w:tc>
      </w:tr>
      <w:tr w:rsidR="007D5D4E" w:rsidTr="00B06776">
        <w:trPr>
          <w:trHeight w:val="675"/>
        </w:trPr>
        <w:tc>
          <w:tcPr>
            <w:tcW w:w="974" w:type="dxa"/>
          </w:tcPr>
          <w:p w:rsidR="007D5D4E" w:rsidRDefault="007D5D4E" w:rsidP="00B06776">
            <w:pPr>
              <w:rPr>
                <w:b/>
                <w:color w:val="000000" w:themeColor="text1"/>
              </w:rPr>
            </w:pPr>
            <w:r>
              <w:rPr>
                <w:b/>
                <w:color w:val="000000" w:themeColor="text1"/>
              </w:rPr>
              <w:t>Cambios</w:t>
            </w:r>
          </w:p>
        </w:tc>
        <w:tc>
          <w:tcPr>
            <w:tcW w:w="8080" w:type="dxa"/>
          </w:tcPr>
          <w:p w:rsidR="007D5D4E" w:rsidRDefault="007D5D4E" w:rsidP="00B06776">
            <w:pPr>
              <w:rPr>
                <w:rFonts w:ascii="Times New Roman" w:hAnsi="Times New Roman" w:cs="Times New Roman"/>
                <w:color w:val="000000"/>
              </w:rPr>
            </w:pPr>
            <w:r>
              <w:rPr>
                <w:rFonts w:ascii="Times New Roman" w:hAnsi="Times New Roman" w:cs="Times New Roman"/>
                <w:color w:val="000000"/>
              </w:rPr>
              <w:t xml:space="preserve">Cambiar texto en los siguientes </w:t>
            </w:r>
            <w:proofErr w:type="spellStart"/>
            <w:r>
              <w:rPr>
                <w:rFonts w:ascii="Times New Roman" w:hAnsi="Times New Roman" w:cs="Times New Roman"/>
                <w:color w:val="000000"/>
              </w:rPr>
              <w:t>slides</w:t>
            </w:r>
            <w:proofErr w:type="spellEnd"/>
            <w:r>
              <w:rPr>
                <w:rFonts w:ascii="Times New Roman" w:hAnsi="Times New Roman" w:cs="Times New Roman"/>
                <w:color w:val="000000"/>
              </w:rPr>
              <w:t>:</w:t>
            </w:r>
          </w:p>
          <w:p w:rsidR="007D5D4E" w:rsidRDefault="007D5D4E" w:rsidP="00B06776">
            <w:pPr>
              <w:rPr>
                <w:rFonts w:ascii="Times New Roman" w:hAnsi="Times New Roman" w:cs="Times New Roman"/>
                <w:color w:val="000000"/>
              </w:rPr>
            </w:pPr>
            <w:r>
              <w:rPr>
                <w:rFonts w:ascii="Times New Roman" w:hAnsi="Times New Roman" w:cs="Times New Roman"/>
                <w:color w:val="000000"/>
              </w:rPr>
              <w:t>COMPRENSION</w:t>
            </w:r>
          </w:p>
          <w:p w:rsidR="007D5D4E" w:rsidRDefault="007D5D4E" w:rsidP="00B06776">
            <w:pPr>
              <w:rPr>
                <w:rFonts w:ascii="Times New Roman" w:hAnsi="Times New Roman" w:cs="Times New Roman"/>
                <w:color w:val="000000"/>
              </w:rPr>
            </w:pPr>
            <w:r>
              <w:rPr>
                <w:rFonts w:ascii="Times New Roman" w:hAnsi="Times New Roman" w:cs="Times New Roman"/>
                <w:color w:val="000000"/>
              </w:rPr>
              <w:t>SLIDE 4.</w:t>
            </w:r>
          </w:p>
          <w:p w:rsidR="007D5D4E" w:rsidRDefault="007D5D4E" w:rsidP="00B06776">
            <w:pPr>
              <w:rPr>
                <w:rFonts w:ascii="Times New Roman" w:hAnsi="Times New Roman" w:cs="Times New Roman"/>
                <w:color w:val="000000"/>
              </w:rPr>
            </w:pPr>
            <w:r>
              <w:rPr>
                <w:rFonts w:ascii="Times New Roman" w:hAnsi="Times New Roman" w:cs="Times New Roman"/>
                <w:color w:val="000000"/>
              </w:rPr>
              <w:t xml:space="preserve">Dice: ¿Cuáles </w:t>
            </w:r>
            <w:r w:rsidRPr="007D5D4E">
              <w:rPr>
                <w:rFonts w:ascii="Times New Roman" w:hAnsi="Times New Roman" w:cs="Times New Roman"/>
                <w:color w:val="FF0000"/>
              </w:rPr>
              <w:t>consideráis</w:t>
            </w:r>
            <w:r>
              <w:rPr>
                <w:rFonts w:ascii="Times New Roman" w:hAnsi="Times New Roman" w:cs="Times New Roman"/>
                <w:color w:val="000000"/>
              </w:rPr>
              <w:t xml:space="preserve"> que fueron las razones que motivaron la independencia de las colonias españolas en América?</w:t>
            </w:r>
          </w:p>
          <w:p w:rsidR="007D5D4E" w:rsidRDefault="007D5D4E" w:rsidP="00B06776">
            <w:pPr>
              <w:rPr>
                <w:rFonts w:ascii="Times New Roman" w:hAnsi="Times New Roman" w:cs="Times New Roman"/>
                <w:color w:val="000000"/>
              </w:rPr>
            </w:pPr>
          </w:p>
          <w:p w:rsidR="007D5D4E" w:rsidRDefault="007D5D4E" w:rsidP="00B06776">
            <w:pPr>
              <w:rPr>
                <w:rFonts w:ascii="Times New Roman" w:hAnsi="Times New Roman" w:cs="Times New Roman"/>
                <w:color w:val="000000"/>
              </w:rPr>
            </w:pPr>
            <w:r>
              <w:rPr>
                <w:rFonts w:ascii="Times New Roman" w:hAnsi="Times New Roman" w:cs="Times New Roman"/>
                <w:color w:val="000000"/>
              </w:rPr>
              <w:t xml:space="preserve">Debe decir: </w:t>
            </w:r>
            <w:r>
              <w:rPr>
                <w:rFonts w:ascii="Times New Roman" w:hAnsi="Times New Roman" w:cs="Times New Roman"/>
                <w:color w:val="000000"/>
              </w:rPr>
              <w:t xml:space="preserve">¿Cuáles </w:t>
            </w:r>
            <w:r w:rsidRPr="007D5D4E">
              <w:rPr>
                <w:rFonts w:ascii="Times New Roman" w:hAnsi="Times New Roman" w:cs="Times New Roman"/>
                <w:color w:val="FF0000"/>
              </w:rPr>
              <w:t>consider</w:t>
            </w:r>
            <w:r w:rsidRPr="007D5D4E">
              <w:rPr>
                <w:rFonts w:ascii="Times New Roman" w:hAnsi="Times New Roman" w:cs="Times New Roman"/>
                <w:color w:val="FF0000"/>
              </w:rPr>
              <w:t>a</w:t>
            </w:r>
            <w:r w:rsidRPr="007D5D4E">
              <w:rPr>
                <w:rFonts w:ascii="Times New Roman" w:hAnsi="Times New Roman" w:cs="Times New Roman"/>
                <w:color w:val="FF0000"/>
              </w:rPr>
              <w:t>s</w:t>
            </w:r>
            <w:r>
              <w:rPr>
                <w:rFonts w:ascii="Times New Roman" w:hAnsi="Times New Roman" w:cs="Times New Roman"/>
                <w:color w:val="000000"/>
              </w:rPr>
              <w:t xml:space="preserve"> que fueron las razones que motivaron la independencia de las colonias españolas en América?</w:t>
            </w:r>
          </w:p>
          <w:p w:rsidR="007D5D4E" w:rsidRPr="007D5D4E" w:rsidRDefault="007D5D4E" w:rsidP="00B06776">
            <w:pPr>
              <w:rPr>
                <w:rFonts w:ascii="Times New Roman" w:hAnsi="Times New Roman" w:cs="Times New Roman"/>
                <w:color w:val="000000"/>
              </w:rPr>
            </w:pPr>
            <w:r>
              <w:rPr>
                <w:noProof/>
                <w:lang w:eastAsia="es-CO"/>
              </w:rPr>
              <w:drawing>
                <wp:inline distT="0" distB="0" distL="0" distR="0" wp14:anchorId="4C7B50A8" wp14:editId="31D2093C">
                  <wp:extent cx="3009900" cy="1692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11237" cy="1693012"/>
                          </a:xfrm>
                          <a:prstGeom prst="rect">
                            <a:avLst/>
                          </a:prstGeom>
                        </pic:spPr>
                      </pic:pic>
                    </a:graphicData>
                  </a:graphic>
                </wp:inline>
              </w:drawing>
            </w:r>
            <w:r>
              <w:rPr>
                <w:rFonts w:ascii="Times New Roman" w:hAnsi="Times New Roman" w:cs="Times New Roman"/>
                <w:color w:val="000000"/>
              </w:rPr>
              <w:t xml:space="preserve"> </w:t>
            </w:r>
          </w:p>
        </w:tc>
      </w:tr>
      <w:tr w:rsidR="00CF2492" w:rsidTr="00B06776">
        <w:tc>
          <w:tcPr>
            <w:tcW w:w="974" w:type="dxa"/>
          </w:tcPr>
          <w:p w:rsidR="00CF2492" w:rsidRDefault="00CF2492" w:rsidP="00B06776">
            <w:pPr>
              <w:rPr>
                <w:rFonts w:ascii="Times New Roman" w:hAnsi="Times New Roman" w:cs="Times New Roman"/>
                <w:color w:val="000000"/>
              </w:rPr>
            </w:pPr>
            <w:r>
              <w:rPr>
                <w:rFonts w:ascii="Times New Roman" w:hAnsi="Times New Roman" w:cs="Times New Roman"/>
                <w:b/>
                <w:color w:val="000000"/>
                <w:sz w:val="18"/>
                <w:szCs w:val="18"/>
              </w:rPr>
              <w:t xml:space="preserve">Descripción </w:t>
            </w:r>
          </w:p>
        </w:tc>
        <w:tc>
          <w:tcPr>
            <w:tcW w:w="8080" w:type="dxa"/>
          </w:tcPr>
          <w:p w:rsidR="00CF2492" w:rsidRPr="00E937DD" w:rsidRDefault="00CF2492" w:rsidP="00B06776">
            <w:pPr>
              <w:rPr>
                <w:rFonts w:ascii="Times New Roman" w:hAnsi="Times New Roman" w:cs="Times New Roman"/>
                <w:kern w:val="36"/>
                <w:sz w:val="24"/>
                <w:szCs w:val="24"/>
              </w:rPr>
            </w:pPr>
            <w:r>
              <w:rPr>
                <w:rFonts w:ascii="Arial" w:hAnsi="Arial" w:cs="Arial"/>
                <w:kern w:val="36"/>
                <w:sz w:val="33"/>
                <w:szCs w:val="33"/>
              </w:rPr>
              <w:t xml:space="preserve"> </w:t>
            </w:r>
          </w:p>
          <w:p w:rsidR="00CF2492" w:rsidRPr="00E937DD" w:rsidRDefault="00CF2492" w:rsidP="00B06776">
            <w:pPr>
              <w:pStyle w:val="u"/>
              <w:shd w:val="clear" w:color="auto" w:fill="FFFFFF"/>
              <w:spacing w:before="0" w:beforeAutospacing="0" w:after="0" w:afterAutospacing="0"/>
              <w:rPr>
                <w:b/>
                <w:color w:val="000000" w:themeColor="text1"/>
              </w:rPr>
            </w:pPr>
            <w:r w:rsidRPr="00E937DD">
              <w:rPr>
                <w:b/>
                <w:color w:val="000000" w:themeColor="text1"/>
              </w:rPr>
              <w:t xml:space="preserve">FICHA DEL DOCENTE </w:t>
            </w:r>
          </w:p>
          <w:p w:rsidR="00CF2492" w:rsidRPr="00E937DD" w:rsidRDefault="00CF2492" w:rsidP="00B06776">
            <w:pPr>
              <w:pStyle w:val="u"/>
              <w:shd w:val="clear" w:color="auto" w:fill="FFFFFF"/>
              <w:spacing w:before="0" w:beforeAutospacing="0" w:after="0" w:afterAutospacing="0"/>
              <w:rPr>
                <w:b/>
                <w:color w:val="000000" w:themeColor="text1"/>
              </w:rPr>
            </w:pPr>
          </w:p>
          <w:p w:rsidR="00CF2492" w:rsidRPr="00E937DD" w:rsidRDefault="00CF2492" w:rsidP="00B06776">
            <w:pPr>
              <w:rPr>
                <w:rFonts w:ascii="Times New Roman" w:hAnsi="Times New Roman" w:cs="Times New Roman"/>
                <w:kern w:val="36"/>
                <w:sz w:val="24"/>
                <w:szCs w:val="24"/>
              </w:rPr>
            </w:pPr>
            <w:r w:rsidRPr="00E937DD">
              <w:rPr>
                <w:rFonts w:ascii="Times New Roman" w:hAnsi="Times New Roman" w:cs="Times New Roman"/>
                <w:b/>
                <w:color w:val="000000" w:themeColor="text1"/>
                <w:sz w:val="24"/>
                <w:szCs w:val="24"/>
              </w:rPr>
              <w:t>Título</w:t>
            </w:r>
            <w:r w:rsidRPr="00E937DD">
              <w:rPr>
                <w:rFonts w:ascii="Times New Roman" w:hAnsi="Times New Roman" w:cs="Times New Roman"/>
                <w:color w:val="000000" w:themeColor="text1"/>
                <w:kern w:val="36"/>
                <w:sz w:val="24"/>
                <w:szCs w:val="24"/>
              </w:rPr>
              <w:t>:</w:t>
            </w:r>
            <w:r w:rsidRPr="00E937DD">
              <w:rPr>
                <w:rFonts w:ascii="Times New Roman" w:hAnsi="Times New Roman" w:cs="Times New Roman"/>
                <w:sz w:val="24"/>
                <w:szCs w:val="24"/>
              </w:rPr>
              <w:t xml:space="preserve">  </w:t>
            </w:r>
            <w:r>
              <w:rPr>
                <w:rFonts w:ascii="Times New Roman" w:hAnsi="Times New Roman" w:cs="Times New Roman"/>
                <w:kern w:val="36"/>
                <w:sz w:val="24"/>
                <w:szCs w:val="24"/>
              </w:rPr>
              <w:t xml:space="preserve"> La independencia de América</w:t>
            </w:r>
          </w:p>
          <w:p w:rsidR="00CF2492" w:rsidRPr="00E937DD" w:rsidRDefault="00CF2492" w:rsidP="00B06776">
            <w:pPr>
              <w:pStyle w:val="u"/>
              <w:shd w:val="clear" w:color="auto" w:fill="FFFFFF"/>
              <w:spacing w:before="0" w:beforeAutospacing="0" w:after="0" w:afterAutospacing="0"/>
              <w:rPr>
                <w:kern w:val="36"/>
              </w:rPr>
            </w:pPr>
            <w:r w:rsidRPr="00E937DD">
              <w:rPr>
                <w:kern w:val="36"/>
              </w:rPr>
              <w:t>Temporalización:</w:t>
            </w:r>
            <w:r>
              <w:rPr>
                <w:kern w:val="36"/>
              </w:rPr>
              <w:t xml:space="preserve"> 30</w:t>
            </w:r>
            <w:r w:rsidRPr="00E937DD">
              <w:rPr>
                <w:kern w:val="36"/>
              </w:rPr>
              <w:t xml:space="preserve"> minutos</w:t>
            </w:r>
          </w:p>
          <w:p w:rsidR="00CF2492" w:rsidRDefault="00CF2492" w:rsidP="00B06776">
            <w:pPr>
              <w:pStyle w:val="u"/>
              <w:shd w:val="clear" w:color="auto" w:fill="FFFFFF"/>
              <w:spacing w:before="0" w:beforeAutospacing="0" w:after="0" w:afterAutospacing="0"/>
              <w:rPr>
                <w:rFonts w:ascii="Times" w:hAnsi="Times"/>
              </w:rPr>
            </w:pPr>
            <w:r w:rsidRPr="003E6353">
              <w:rPr>
                <w:b/>
              </w:rPr>
              <w:t xml:space="preserve">Descripción: </w:t>
            </w:r>
            <w:r w:rsidR="0048101E">
              <w:t>Interactivo</w:t>
            </w:r>
            <w:r>
              <w:t xml:space="preserve"> que permite conocer una síntesis de la Independencia americana.</w:t>
            </w:r>
            <w:r w:rsidRPr="003E6353">
              <w:rPr>
                <w:rFonts w:ascii="Times" w:hAnsi="Times"/>
              </w:rPr>
              <w:t xml:space="preserve"> </w:t>
            </w:r>
          </w:p>
          <w:p w:rsidR="00CF2492" w:rsidRPr="00E937DD" w:rsidRDefault="00CF2492" w:rsidP="00B06776">
            <w:pPr>
              <w:pStyle w:val="u"/>
              <w:shd w:val="clear" w:color="auto" w:fill="FFFFFF"/>
              <w:spacing w:before="0" w:beforeAutospacing="0" w:after="0" w:afterAutospacing="0"/>
              <w:rPr>
                <w:color w:val="000000" w:themeColor="text1"/>
              </w:rPr>
            </w:pPr>
            <w:r w:rsidRPr="00E937DD">
              <w:rPr>
                <w:b/>
                <w:color w:val="000000" w:themeColor="text1"/>
              </w:rPr>
              <w:t>Tipo de recurso</w:t>
            </w:r>
            <w:r w:rsidRPr="00E937DD">
              <w:rPr>
                <w:color w:val="000000" w:themeColor="text1"/>
              </w:rPr>
              <w:t xml:space="preserve">: </w:t>
            </w:r>
            <w:r>
              <w:rPr>
                <w:color w:val="000000" w:themeColor="text1"/>
              </w:rPr>
              <w:t>Video</w:t>
            </w:r>
          </w:p>
          <w:p w:rsidR="00CF2492" w:rsidRPr="00E937DD" w:rsidRDefault="00CF2492" w:rsidP="00B06776">
            <w:pPr>
              <w:pStyle w:val="u"/>
              <w:shd w:val="clear" w:color="auto" w:fill="FFFFFF"/>
              <w:spacing w:before="0" w:beforeAutospacing="0" w:after="0" w:afterAutospacing="0"/>
              <w:rPr>
                <w:color w:val="000000" w:themeColor="text1"/>
              </w:rPr>
            </w:pPr>
            <w:r w:rsidRPr="00E937DD">
              <w:rPr>
                <w:b/>
                <w:color w:val="000000" w:themeColor="text1"/>
              </w:rPr>
              <w:t>Acción didáctica</w:t>
            </w:r>
            <w:r w:rsidRPr="00E937DD">
              <w:rPr>
                <w:color w:val="000000" w:themeColor="text1"/>
              </w:rPr>
              <w:t xml:space="preserve">: Exposición </w:t>
            </w:r>
          </w:p>
          <w:p w:rsidR="00CF2492" w:rsidRPr="00586287" w:rsidRDefault="00CF2492" w:rsidP="00B06776">
            <w:pPr>
              <w:rPr>
                <w:rFonts w:ascii="Times New Roman" w:hAnsi="Times New Roman" w:cs="Times New Roman"/>
                <w:color w:val="000000" w:themeColor="text1"/>
                <w:sz w:val="24"/>
                <w:szCs w:val="24"/>
              </w:rPr>
            </w:pPr>
            <w:r w:rsidRPr="00E937DD">
              <w:rPr>
                <w:rFonts w:ascii="Times New Roman" w:hAnsi="Times New Roman" w:cs="Times New Roman"/>
                <w:b/>
                <w:color w:val="000000" w:themeColor="text1"/>
                <w:sz w:val="24"/>
                <w:szCs w:val="24"/>
              </w:rPr>
              <w:t>Competencia relacionada con el</w:t>
            </w:r>
            <w:r w:rsidRPr="00586287">
              <w:rPr>
                <w:rFonts w:ascii="Times New Roman" w:hAnsi="Times New Roman" w:cs="Times New Roman"/>
                <w:b/>
                <w:color w:val="000000" w:themeColor="text1"/>
                <w:sz w:val="24"/>
                <w:szCs w:val="24"/>
              </w:rPr>
              <w:t xml:space="preserve"> recurso</w:t>
            </w:r>
            <w:r w:rsidRPr="00586287">
              <w:rPr>
                <w:rFonts w:ascii="Times New Roman" w:hAnsi="Times New Roman" w:cs="Times New Roman"/>
                <w:color w:val="000000" w:themeColor="text1"/>
                <w:sz w:val="24"/>
                <w:szCs w:val="24"/>
              </w:rPr>
              <w:t>: Competencia social y ciudadana</w:t>
            </w:r>
          </w:p>
          <w:p w:rsidR="00CF2492" w:rsidRPr="00A053C2" w:rsidRDefault="00CF2492" w:rsidP="00B06776">
            <w:pPr>
              <w:spacing w:before="100" w:beforeAutospacing="1" w:after="210" w:line="270" w:lineRule="atLeast"/>
              <w:rPr>
                <w:rFonts w:ascii="Times New Roman" w:hAnsi="Times New Roman" w:cs="Times New Roman"/>
                <w:b/>
                <w:sz w:val="24"/>
                <w:szCs w:val="24"/>
              </w:rPr>
            </w:pPr>
            <w:r w:rsidRPr="00A053C2">
              <w:rPr>
                <w:rFonts w:ascii="Times New Roman" w:hAnsi="Times New Roman" w:cs="Times New Roman"/>
                <w:b/>
                <w:sz w:val="24"/>
                <w:szCs w:val="24"/>
              </w:rPr>
              <w:t>Objetivo</w:t>
            </w:r>
          </w:p>
          <w:p w:rsidR="00CF2492" w:rsidRDefault="00CF2492" w:rsidP="00B06776">
            <w:pPr>
              <w:spacing w:before="100" w:beforeAutospacing="1" w:after="210" w:line="270" w:lineRule="atLeast"/>
              <w:rPr>
                <w:rFonts w:ascii="Georgia" w:hAnsi="Georgia"/>
                <w:color w:val="000000"/>
                <w:sz w:val="18"/>
                <w:szCs w:val="18"/>
              </w:rPr>
            </w:pPr>
            <w:r>
              <w:rPr>
                <w:rFonts w:ascii="Times New Roman" w:hAnsi="Times New Roman" w:cs="Times New Roman"/>
                <w:sz w:val="24"/>
                <w:szCs w:val="24"/>
              </w:rPr>
              <w:t>Conocer los aspectos generales que abarcan el proceso de independencia de América.</w:t>
            </w:r>
          </w:p>
          <w:p w:rsidR="00CF2492" w:rsidRPr="00FC750D" w:rsidRDefault="00CF2492" w:rsidP="00B06776">
            <w:pPr>
              <w:pStyle w:val="cabecera210"/>
              <w:rPr>
                <w:rFonts w:ascii="Times New Roman" w:hAnsi="Times New Roman" w:cs="Times New Roman"/>
                <w:color w:val="000000" w:themeColor="text1"/>
                <w:sz w:val="24"/>
                <w:szCs w:val="24"/>
              </w:rPr>
            </w:pPr>
            <w:r w:rsidRPr="00FC750D">
              <w:rPr>
                <w:rFonts w:ascii="Times New Roman" w:hAnsi="Times New Roman" w:cs="Times New Roman"/>
                <w:color w:val="000000" w:themeColor="text1"/>
                <w:sz w:val="24"/>
                <w:szCs w:val="24"/>
              </w:rPr>
              <w:lastRenderedPageBreak/>
              <w:t>Antes de la presentación</w:t>
            </w:r>
          </w:p>
          <w:p w:rsidR="00CF2492" w:rsidRDefault="00CF2492" w:rsidP="00B06776">
            <w:pPr>
              <w:pStyle w:val="normal1"/>
              <w:rPr>
                <w:color w:val="000000" w:themeColor="text1"/>
                <w:sz w:val="24"/>
                <w:szCs w:val="24"/>
              </w:rPr>
            </w:pPr>
            <w:r>
              <w:rPr>
                <w:color w:val="000000" w:themeColor="text1"/>
                <w:sz w:val="24"/>
                <w:szCs w:val="24"/>
              </w:rPr>
              <w:t xml:space="preserve">Pregunte a sus estudiantes </w:t>
            </w:r>
          </w:p>
          <w:p w:rsidR="00CF2492" w:rsidRDefault="00CF2492" w:rsidP="00B06776">
            <w:pPr>
              <w:pStyle w:val="normal1"/>
              <w:rPr>
                <w:color w:val="000000" w:themeColor="text1"/>
                <w:sz w:val="24"/>
                <w:szCs w:val="24"/>
              </w:rPr>
            </w:pPr>
            <w:r>
              <w:rPr>
                <w:color w:val="000000" w:themeColor="text1"/>
                <w:sz w:val="24"/>
                <w:szCs w:val="24"/>
              </w:rPr>
              <w:t>¿Cuáles hechos y personajes de la independencia tienen más presentes?</w:t>
            </w:r>
          </w:p>
          <w:p w:rsidR="00CF2492" w:rsidRDefault="00CF2492" w:rsidP="00B06776">
            <w:pPr>
              <w:pStyle w:val="normal1"/>
              <w:rPr>
                <w:color w:val="000000" w:themeColor="text1"/>
                <w:sz w:val="24"/>
                <w:szCs w:val="24"/>
              </w:rPr>
            </w:pPr>
            <w:r>
              <w:rPr>
                <w:color w:val="000000" w:themeColor="text1"/>
                <w:sz w:val="24"/>
                <w:szCs w:val="24"/>
              </w:rPr>
              <w:t>¿Qué lugares de su ciudad conocen que conserven recuerdos de la Independencia?</w:t>
            </w:r>
          </w:p>
          <w:p w:rsidR="00CF2492" w:rsidRDefault="00CF2492" w:rsidP="00B06776">
            <w:pPr>
              <w:pStyle w:val="normal1"/>
              <w:rPr>
                <w:color w:val="000000" w:themeColor="text1"/>
                <w:sz w:val="24"/>
                <w:szCs w:val="24"/>
              </w:rPr>
            </w:pPr>
            <w:r>
              <w:rPr>
                <w:color w:val="000000" w:themeColor="text1"/>
                <w:sz w:val="24"/>
                <w:szCs w:val="24"/>
              </w:rPr>
              <w:t>¿Saben cuál es la fecha en la que se celebra la independencia del país y por qué se celebra ese día?</w:t>
            </w:r>
          </w:p>
          <w:p w:rsidR="00CF2492" w:rsidRPr="000F5268" w:rsidRDefault="00CF2492" w:rsidP="00B06776">
            <w:pPr>
              <w:pStyle w:val="normal1"/>
              <w:rPr>
                <w:iCs/>
                <w:color w:val="000000" w:themeColor="text1"/>
                <w:sz w:val="24"/>
                <w:szCs w:val="24"/>
              </w:rPr>
            </w:pPr>
            <w:r w:rsidRPr="000F5268">
              <w:rPr>
                <w:iCs/>
                <w:color w:val="000000" w:themeColor="text1"/>
                <w:sz w:val="24"/>
                <w:szCs w:val="24"/>
              </w:rPr>
              <w:t>¿</w:t>
            </w:r>
            <w:r>
              <w:rPr>
                <w:iCs/>
                <w:color w:val="000000" w:themeColor="text1"/>
                <w:sz w:val="24"/>
                <w:szCs w:val="24"/>
              </w:rPr>
              <w:t>Por qué si en España había una guerra interna, fue tan difícil lograr la independencia?</w:t>
            </w:r>
          </w:p>
          <w:p w:rsidR="00CF2492" w:rsidRPr="00FC750D" w:rsidRDefault="00CF2492" w:rsidP="00B06776">
            <w:pPr>
              <w:pStyle w:val="cabecera210"/>
              <w:rPr>
                <w:rFonts w:ascii="Times New Roman" w:hAnsi="Times New Roman" w:cs="Times New Roman"/>
                <w:color w:val="000000" w:themeColor="text1"/>
                <w:sz w:val="24"/>
                <w:szCs w:val="24"/>
              </w:rPr>
            </w:pPr>
            <w:r w:rsidRPr="00FC750D">
              <w:rPr>
                <w:rFonts w:ascii="Times New Roman" w:hAnsi="Times New Roman" w:cs="Times New Roman"/>
                <w:color w:val="000000" w:themeColor="text1"/>
                <w:sz w:val="24"/>
                <w:szCs w:val="24"/>
              </w:rPr>
              <w:t>Después de la presentación</w:t>
            </w:r>
          </w:p>
          <w:p w:rsidR="00CF2492" w:rsidRDefault="00CF2492" w:rsidP="00B06776">
            <w:pPr>
              <w:spacing w:before="100" w:beforeAutospacing="1" w:after="210" w:line="270" w:lineRule="atLeast"/>
              <w:rPr>
                <w:rFonts w:ascii="Times New Roman" w:hAnsi="Times New Roman" w:cs="Times New Roman"/>
                <w:color w:val="000000"/>
              </w:rPr>
            </w:pPr>
            <w:r>
              <w:rPr>
                <w:rFonts w:ascii="Times New Roman" w:hAnsi="Times New Roman" w:cs="Times New Roman"/>
                <w:color w:val="000000"/>
              </w:rPr>
              <w:t>Pida a sus estudiantes que, en grupos de cuatro, preparen las respuestas a las siguientes preguntas. Luego, hagan un debate entre todos.</w:t>
            </w:r>
          </w:p>
          <w:p w:rsidR="00CF2492" w:rsidRDefault="00CF2492" w:rsidP="00B06776">
            <w:pPr>
              <w:spacing w:before="100" w:beforeAutospacing="1" w:after="210" w:line="270" w:lineRule="atLeast"/>
              <w:rPr>
                <w:rFonts w:ascii="Times New Roman" w:hAnsi="Times New Roman" w:cs="Times New Roman"/>
                <w:color w:val="000000"/>
              </w:rPr>
            </w:pPr>
            <w:r>
              <w:rPr>
                <w:rFonts w:ascii="Times New Roman" w:hAnsi="Times New Roman" w:cs="Times New Roman"/>
                <w:color w:val="000000"/>
              </w:rPr>
              <w:t>¿Por qué y para qué surgieron gobiernos provisionales?</w:t>
            </w:r>
          </w:p>
          <w:p w:rsidR="00CF2492" w:rsidRDefault="00CF2492" w:rsidP="00B06776">
            <w:pPr>
              <w:spacing w:before="100" w:beforeAutospacing="1" w:after="210" w:line="270" w:lineRule="atLeast"/>
              <w:rPr>
                <w:rFonts w:ascii="Times New Roman" w:hAnsi="Times New Roman" w:cs="Times New Roman"/>
                <w:color w:val="000000"/>
              </w:rPr>
            </w:pPr>
            <w:r>
              <w:rPr>
                <w:rFonts w:ascii="Times New Roman" w:hAnsi="Times New Roman" w:cs="Times New Roman"/>
                <w:color w:val="000000"/>
              </w:rPr>
              <w:t>¿Qué factores pudieron incidir en que el primer país en iniciar las guerras de independencia fuera Venezuela?</w:t>
            </w:r>
          </w:p>
          <w:p w:rsidR="00CF2492" w:rsidRDefault="00CF2492" w:rsidP="00B06776">
            <w:pPr>
              <w:spacing w:before="100" w:beforeAutospacing="1" w:after="210" w:line="270" w:lineRule="atLeast"/>
              <w:rPr>
                <w:rFonts w:ascii="Times New Roman" w:hAnsi="Times New Roman" w:cs="Times New Roman"/>
                <w:color w:val="000000"/>
              </w:rPr>
            </w:pPr>
            <w:r>
              <w:rPr>
                <w:rFonts w:ascii="Times New Roman" w:hAnsi="Times New Roman" w:cs="Times New Roman"/>
                <w:color w:val="000000"/>
              </w:rPr>
              <w:t>¿Por qué fue tan notoria la figura de Simón Bolívar?</w:t>
            </w:r>
          </w:p>
          <w:p w:rsidR="00CF2492" w:rsidRDefault="00CF2492" w:rsidP="00B06776">
            <w:pPr>
              <w:rPr>
                <w:rFonts w:ascii="Times New Roman" w:hAnsi="Times New Roman" w:cs="Times New Roman"/>
                <w:color w:val="000000"/>
              </w:rPr>
            </w:pPr>
          </w:p>
          <w:p w:rsidR="00CF2492" w:rsidRDefault="00CF2492" w:rsidP="00B06776">
            <w:pPr>
              <w:pStyle w:val="u"/>
              <w:shd w:val="clear" w:color="auto" w:fill="FFFFFF"/>
              <w:spacing w:before="0" w:beforeAutospacing="0" w:after="0" w:afterAutospacing="0"/>
              <w:rPr>
                <w:b/>
                <w:color w:val="000000" w:themeColor="text1"/>
              </w:rPr>
            </w:pPr>
            <w:r w:rsidRPr="00E937DD">
              <w:rPr>
                <w:b/>
                <w:color w:val="000000" w:themeColor="text1"/>
              </w:rPr>
              <w:t xml:space="preserve">FICHA DEL </w:t>
            </w:r>
            <w:r>
              <w:rPr>
                <w:b/>
                <w:color w:val="000000" w:themeColor="text1"/>
              </w:rPr>
              <w:t>ESTUDIANTE</w:t>
            </w:r>
          </w:p>
          <w:p w:rsidR="00CF2492" w:rsidRPr="00E937DD" w:rsidRDefault="00CF2492" w:rsidP="00B06776">
            <w:pPr>
              <w:pStyle w:val="u"/>
              <w:shd w:val="clear" w:color="auto" w:fill="FFFFFF"/>
              <w:spacing w:before="0" w:beforeAutospacing="0" w:after="0" w:afterAutospacing="0"/>
              <w:rPr>
                <w:b/>
                <w:color w:val="000000" w:themeColor="text1"/>
              </w:rPr>
            </w:pPr>
            <w:r w:rsidRPr="00E937DD">
              <w:rPr>
                <w:b/>
                <w:color w:val="000000" w:themeColor="text1"/>
              </w:rPr>
              <w:t xml:space="preserve"> </w:t>
            </w:r>
          </w:p>
          <w:p w:rsidR="00CF2492" w:rsidRPr="000F5268" w:rsidRDefault="00CF2492" w:rsidP="00B06776">
            <w:pPr>
              <w:rPr>
                <w:rFonts w:ascii="Georgia" w:hAnsi="Georgia"/>
                <w:bCs/>
                <w:color w:val="000000" w:themeColor="text1"/>
                <w:sz w:val="18"/>
                <w:szCs w:val="18"/>
              </w:rPr>
            </w:pPr>
            <w:r w:rsidRPr="000F5268">
              <w:rPr>
                <w:rFonts w:ascii="Georgia" w:hAnsi="Georgia"/>
                <w:bCs/>
                <w:color w:val="000000" w:themeColor="text1"/>
                <w:sz w:val="18"/>
                <w:szCs w:val="18"/>
              </w:rPr>
              <w:t xml:space="preserve">La </w:t>
            </w:r>
            <w:r w:rsidRPr="000F5268">
              <w:rPr>
                <w:rStyle w:val="negrita1"/>
                <w:rFonts w:ascii="Georgia" w:hAnsi="Georgia"/>
                <w:color w:val="000000" w:themeColor="text1"/>
                <w:sz w:val="18"/>
                <w:szCs w:val="18"/>
              </w:rPr>
              <w:t>independencia de la América española</w:t>
            </w:r>
            <w:r w:rsidRPr="000F5268">
              <w:rPr>
                <w:rFonts w:ascii="Georgia" w:hAnsi="Georgia"/>
                <w:bCs/>
                <w:color w:val="000000" w:themeColor="text1"/>
                <w:sz w:val="18"/>
                <w:szCs w:val="18"/>
              </w:rPr>
              <w:t xml:space="preserve"> fue el proceso social y militar que concluyó con la emancipación de las antiguas colonias entre 1811 y 1824.</w:t>
            </w:r>
          </w:p>
          <w:p w:rsidR="00CF2492" w:rsidRPr="002667D0" w:rsidRDefault="00CF2492" w:rsidP="00B06776">
            <w:pPr>
              <w:spacing w:before="240" w:line="285" w:lineRule="atLeast"/>
              <w:jc w:val="both"/>
              <w:rPr>
                <w:rFonts w:ascii="Georgia" w:eastAsia="Times New Roman" w:hAnsi="Georgia" w:cs="Times New Roman"/>
                <w:color w:val="000000" w:themeColor="text1"/>
                <w:sz w:val="18"/>
                <w:szCs w:val="18"/>
                <w:lang w:eastAsia="es-CO"/>
              </w:rPr>
            </w:pPr>
            <w:r w:rsidRPr="002667D0">
              <w:rPr>
                <w:rFonts w:ascii="Georgia" w:eastAsia="Times New Roman" w:hAnsi="Georgia" w:cs="Times New Roman"/>
                <w:color w:val="000000" w:themeColor="text1"/>
                <w:sz w:val="18"/>
                <w:szCs w:val="18"/>
                <w:lang w:eastAsia="es-CO"/>
              </w:rPr>
              <w:t xml:space="preserve">Tras la invasión napoleónica de España (1808-1814), los </w:t>
            </w:r>
            <w:r w:rsidRPr="000F5268">
              <w:rPr>
                <w:rFonts w:ascii="Georgia" w:eastAsia="Times New Roman" w:hAnsi="Georgia" w:cs="Times New Roman"/>
                <w:b/>
                <w:bCs/>
                <w:color w:val="000000" w:themeColor="text1"/>
                <w:sz w:val="18"/>
                <w:szCs w:val="18"/>
                <w:lang w:eastAsia="es-CO"/>
              </w:rPr>
              <w:t>criollos</w:t>
            </w:r>
            <w:r w:rsidRPr="002667D0">
              <w:rPr>
                <w:rFonts w:ascii="Georgia" w:eastAsia="Times New Roman" w:hAnsi="Georgia" w:cs="Times New Roman"/>
                <w:color w:val="000000" w:themeColor="text1"/>
                <w:sz w:val="18"/>
                <w:szCs w:val="18"/>
                <w:lang w:eastAsia="es-CO"/>
              </w:rPr>
              <w:t xml:space="preserve"> americanos, </w:t>
            </w:r>
            <w:r w:rsidRPr="000F5268">
              <w:rPr>
                <w:rFonts w:ascii="Georgia" w:eastAsia="Times New Roman" w:hAnsi="Georgia" w:cs="Times New Roman"/>
                <w:color w:val="000000" w:themeColor="text1"/>
                <w:sz w:val="18"/>
                <w:szCs w:val="18"/>
                <w:lang w:eastAsia="es-CO"/>
              </w:rPr>
              <w:t>inspirados</w:t>
            </w:r>
            <w:r w:rsidRPr="002667D0">
              <w:rPr>
                <w:rFonts w:ascii="Georgia" w:eastAsia="Times New Roman" w:hAnsi="Georgia" w:cs="Times New Roman"/>
                <w:color w:val="000000" w:themeColor="text1"/>
                <w:sz w:val="18"/>
                <w:szCs w:val="18"/>
                <w:lang w:eastAsia="es-CO"/>
              </w:rPr>
              <w:t xml:space="preserve"> de las ideas liberales y nacionalistas de la Ilustración, proclamaron la soberanía de los pueblos americanos. </w:t>
            </w:r>
            <w:r w:rsidRPr="000F5268">
              <w:rPr>
                <w:rFonts w:ascii="Georgia" w:eastAsia="Times New Roman" w:hAnsi="Georgia" w:cs="Times New Roman"/>
                <w:color w:val="000000" w:themeColor="text1"/>
                <w:sz w:val="18"/>
                <w:szCs w:val="18"/>
                <w:lang w:eastAsia="es-CO"/>
              </w:rPr>
              <w:t>C</w:t>
            </w:r>
            <w:r w:rsidRPr="002667D0">
              <w:rPr>
                <w:rFonts w:ascii="Georgia" w:eastAsia="Times New Roman" w:hAnsi="Georgia" w:cs="Times New Roman"/>
                <w:color w:val="000000" w:themeColor="text1"/>
                <w:sz w:val="18"/>
                <w:szCs w:val="18"/>
                <w:lang w:eastAsia="es-CO"/>
              </w:rPr>
              <w:t xml:space="preserve">onstituyeron juntas para defenderse de una posible ocupación de los territorios americanos por parte de Napoleón, así como para gobernar los desatendidos </w:t>
            </w:r>
            <w:r w:rsidRPr="000F5268">
              <w:rPr>
                <w:rFonts w:ascii="Georgia" w:eastAsia="Times New Roman" w:hAnsi="Georgia" w:cs="Times New Roman"/>
                <w:b/>
                <w:bCs/>
                <w:color w:val="000000" w:themeColor="text1"/>
                <w:sz w:val="18"/>
                <w:szCs w:val="18"/>
                <w:lang w:eastAsia="es-CO"/>
              </w:rPr>
              <w:t>virreinatos</w:t>
            </w:r>
            <w:r w:rsidRPr="002667D0">
              <w:rPr>
                <w:rFonts w:ascii="Georgia" w:eastAsia="Times New Roman" w:hAnsi="Georgia" w:cs="Times New Roman"/>
                <w:color w:val="000000" w:themeColor="text1"/>
                <w:sz w:val="18"/>
                <w:szCs w:val="18"/>
                <w:lang w:eastAsia="es-CO"/>
              </w:rPr>
              <w:t xml:space="preserve"> españoles en América.</w:t>
            </w:r>
          </w:p>
          <w:p w:rsidR="00CF2492" w:rsidRPr="000F5268" w:rsidRDefault="00CF2492" w:rsidP="00B06776">
            <w:pPr>
              <w:spacing w:before="240" w:line="285" w:lineRule="atLeast"/>
              <w:jc w:val="both"/>
              <w:rPr>
                <w:rFonts w:ascii="Georgia" w:eastAsia="Times New Roman" w:hAnsi="Georgia" w:cs="Times New Roman"/>
                <w:color w:val="000000" w:themeColor="text1"/>
                <w:sz w:val="18"/>
                <w:szCs w:val="18"/>
                <w:lang w:eastAsia="es-CO"/>
              </w:rPr>
            </w:pPr>
            <w:r w:rsidRPr="000F5268">
              <w:rPr>
                <w:rFonts w:ascii="Georgia" w:eastAsia="Times New Roman" w:hAnsi="Georgia" w:cs="Times New Roman"/>
                <w:color w:val="000000" w:themeColor="text1"/>
                <w:sz w:val="18"/>
                <w:szCs w:val="18"/>
                <w:lang w:eastAsia="es-CO"/>
              </w:rPr>
              <w:t>Se</w:t>
            </w:r>
            <w:r w:rsidRPr="002667D0">
              <w:rPr>
                <w:rFonts w:ascii="Georgia" w:eastAsia="Times New Roman" w:hAnsi="Georgia" w:cs="Times New Roman"/>
                <w:color w:val="000000" w:themeColor="text1"/>
                <w:sz w:val="18"/>
                <w:szCs w:val="18"/>
                <w:lang w:eastAsia="es-CO"/>
              </w:rPr>
              <w:t xml:space="preserve"> crearon las juntas de Caracas, Bogotá, Buenos Aires y Santiago de Chile, y se destituyó a las autoridades españolas. </w:t>
            </w:r>
            <w:r w:rsidRPr="000F5268">
              <w:rPr>
                <w:rFonts w:ascii="Georgia" w:eastAsia="Times New Roman" w:hAnsi="Georgia" w:cs="Times New Roman"/>
                <w:color w:val="000000" w:themeColor="text1"/>
                <w:sz w:val="18"/>
                <w:szCs w:val="18"/>
                <w:lang w:eastAsia="es-CO"/>
              </w:rPr>
              <w:t>Luego se realizaron impresionantes campañas militares que incluyeron a amplios sectores de la población. L</w:t>
            </w:r>
            <w:r>
              <w:rPr>
                <w:rFonts w:ascii="Georgia" w:eastAsia="Times New Roman" w:hAnsi="Georgia" w:cs="Times New Roman"/>
                <w:color w:val="000000" w:themeColor="text1"/>
                <w:sz w:val="18"/>
                <w:szCs w:val="18"/>
                <w:lang w:eastAsia="es-CO"/>
              </w:rPr>
              <w:t>a</w:t>
            </w:r>
            <w:r w:rsidRPr="000F5268">
              <w:rPr>
                <w:rFonts w:ascii="Georgia" w:eastAsia="Times New Roman" w:hAnsi="Georgia" w:cs="Times New Roman"/>
                <w:color w:val="000000" w:themeColor="text1"/>
                <w:sz w:val="18"/>
                <w:szCs w:val="18"/>
                <w:lang w:eastAsia="es-CO"/>
              </w:rPr>
              <w:t xml:space="preserve"> Independencia fue un proceso diferenciado. </w:t>
            </w:r>
          </w:p>
          <w:p w:rsidR="00CF2492" w:rsidRPr="00026218" w:rsidRDefault="00CF2492" w:rsidP="00026218">
            <w:pPr>
              <w:spacing w:before="240" w:line="285" w:lineRule="atLeast"/>
              <w:jc w:val="both"/>
              <w:rPr>
                <w:rFonts w:ascii="Georgia" w:eastAsia="Times New Roman" w:hAnsi="Georgia" w:cs="Times New Roman"/>
                <w:color w:val="000000" w:themeColor="text1"/>
                <w:sz w:val="18"/>
                <w:szCs w:val="18"/>
                <w:lang w:eastAsia="es-CO"/>
              </w:rPr>
            </w:pPr>
            <w:r w:rsidRPr="000F5268">
              <w:rPr>
                <w:rFonts w:ascii="Georgia" w:eastAsia="Times New Roman" w:hAnsi="Georgia" w:cs="Times New Roman"/>
                <w:color w:val="000000" w:themeColor="text1"/>
                <w:sz w:val="18"/>
                <w:szCs w:val="18"/>
                <w:lang w:eastAsia="es-CO"/>
              </w:rPr>
              <w:t>Tanto que Cuba y Puerto Rico no hicieron parte de él. Solo hasta 1897 y 1898 ocurrió la independencia de cada uno, respectivamente.</w:t>
            </w:r>
          </w:p>
        </w:tc>
      </w:tr>
      <w:tr w:rsidR="00CF2492" w:rsidTr="00B06776">
        <w:tc>
          <w:tcPr>
            <w:tcW w:w="974" w:type="dxa"/>
          </w:tcPr>
          <w:p w:rsidR="00CF2492" w:rsidRPr="00E937DD" w:rsidRDefault="00CF2492" w:rsidP="00B06776">
            <w:pPr>
              <w:rPr>
                <w:rFonts w:ascii="Times New Roman" w:hAnsi="Times New Roman" w:cs="Times New Roman"/>
                <w:kern w:val="36"/>
                <w:sz w:val="24"/>
                <w:szCs w:val="24"/>
              </w:rPr>
            </w:pPr>
            <w:r w:rsidRPr="00E937DD">
              <w:rPr>
                <w:rFonts w:ascii="Times New Roman" w:hAnsi="Times New Roman" w:cs="Times New Roman"/>
                <w:b/>
                <w:color w:val="000000" w:themeColor="text1"/>
                <w:sz w:val="24"/>
                <w:szCs w:val="24"/>
              </w:rPr>
              <w:lastRenderedPageBreak/>
              <w:t xml:space="preserve"> Título</w:t>
            </w:r>
            <w:r w:rsidRPr="00E937DD">
              <w:rPr>
                <w:rFonts w:ascii="Times New Roman" w:hAnsi="Times New Roman" w:cs="Times New Roman"/>
                <w:color w:val="000000" w:themeColor="text1"/>
                <w:kern w:val="36"/>
                <w:sz w:val="24"/>
                <w:szCs w:val="24"/>
              </w:rPr>
              <w:t>:</w:t>
            </w:r>
            <w:r w:rsidRPr="00E937DD">
              <w:rPr>
                <w:rFonts w:ascii="Times New Roman" w:hAnsi="Times New Roman" w:cs="Times New Roman"/>
                <w:sz w:val="24"/>
                <w:szCs w:val="24"/>
              </w:rPr>
              <w:t xml:space="preserve">  </w:t>
            </w:r>
            <w:r>
              <w:rPr>
                <w:rFonts w:ascii="Times New Roman" w:hAnsi="Times New Roman" w:cs="Times New Roman"/>
                <w:kern w:val="36"/>
                <w:sz w:val="24"/>
                <w:szCs w:val="24"/>
              </w:rPr>
              <w:t xml:space="preserve"> </w:t>
            </w:r>
          </w:p>
          <w:p w:rsidR="00CF2492" w:rsidRDefault="00CF2492" w:rsidP="00B06776">
            <w:pPr>
              <w:rPr>
                <w:rFonts w:ascii="Times New Roman" w:hAnsi="Times New Roman" w:cs="Times New Roman"/>
                <w:color w:val="000000"/>
              </w:rPr>
            </w:pPr>
          </w:p>
        </w:tc>
        <w:tc>
          <w:tcPr>
            <w:tcW w:w="8080" w:type="dxa"/>
          </w:tcPr>
          <w:p w:rsidR="00CF2492" w:rsidRPr="00F8484C" w:rsidRDefault="00CF2492" w:rsidP="00B06776">
            <w:pPr>
              <w:rPr>
                <w:rFonts w:ascii="Times" w:hAnsi="Times"/>
              </w:rPr>
            </w:pPr>
            <w:r>
              <w:rPr>
                <w:rFonts w:ascii="Times New Roman" w:hAnsi="Times New Roman" w:cs="Times New Roman"/>
                <w:kern w:val="36"/>
                <w:sz w:val="24"/>
                <w:szCs w:val="24"/>
              </w:rPr>
              <w:lastRenderedPageBreak/>
              <w:t>La independencia de América</w:t>
            </w:r>
            <w:r w:rsidDel="0048365F">
              <w:rPr>
                <w:rFonts w:ascii="Times New Roman" w:hAnsi="Times New Roman" w:cs="Times New Roman"/>
                <w:sz w:val="24"/>
                <w:szCs w:val="24"/>
              </w:rPr>
              <w:t xml:space="preserve"> </w:t>
            </w:r>
          </w:p>
        </w:tc>
      </w:tr>
      <w:tr w:rsidR="00CF2492" w:rsidTr="00B06776">
        <w:tc>
          <w:tcPr>
            <w:tcW w:w="974" w:type="dxa"/>
          </w:tcPr>
          <w:p w:rsidR="00CF2492" w:rsidRPr="00053744" w:rsidRDefault="00CF2492" w:rsidP="00B0677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lastRenderedPageBreak/>
              <w:t>Descripción</w:t>
            </w:r>
          </w:p>
        </w:tc>
        <w:tc>
          <w:tcPr>
            <w:tcW w:w="8080" w:type="dxa"/>
          </w:tcPr>
          <w:p w:rsidR="00CF2492" w:rsidRPr="003E6353" w:rsidRDefault="00AC5790" w:rsidP="0048101E">
            <w:pPr>
              <w:rPr>
                <w:rFonts w:ascii="Times" w:hAnsi="Times"/>
              </w:rPr>
            </w:pPr>
            <w:r>
              <w:rPr>
                <w:rFonts w:ascii="Times New Roman" w:hAnsi="Times New Roman" w:cs="Times New Roman"/>
                <w:sz w:val="24"/>
                <w:szCs w:val="24"/>
              </w:rPr>
              <w:t>Inte</w:t>
            </w:r>
            <w:r w:rsidR="0048101E">
              <w:rPr>
                <w:rFonts w:ascii="Times New Roman" w:hAnsi="Times New Roman" w:cs="Times New Roman"/>
                <w:sz w:val="24"/>
                <w:szCs w:val="24"/>
              </w:rPr>
              <w:t>r</w:t>
            </w:r>
            <w:r>
              <w:rPr>
                <w:rFonts w:ascii="Times New Roman" w:hAnsi="Times New Roman" w:cs="Times New Roman"/>
                <w:sz w:val="24"/>
                <w:szCs w:val="24"/>
              </w:rPr>
              <w:t>activo</w:t>
            </w:r>
            <w:r w:rsidR="00CF2492">
              <w:rPr>
                <w:rFonts w:ascii="Times New Roman" w:hAnsi="Times New Roman" w:cs="Times New Roman"/>
                <w:sz w:val="24"/>
                <w:szCs w:val="24"/>
              </w:rPr>
              <w:t xml:space="preserve"> que permite conocer una síntesis de la Independencia americana</w:t>
            </w:r>
            <w:r w:rsidR="00CF2492" w:rsidRPr="003E6353">
              <w:rPr>
                <w:rFonts w:ascii="Times" w:hAnsi="Times"/>
              </w:rPr>
              <w:t xml:space="preserve"> </w:t>
            </w:r>
          </w:p>
        </w:tc>
      </w:tr>
    </w:tbl>
    <w:p w:rsidR="00CF2492" w:rsidRDefault="00CF2492" w:rsidP="005C6A07">
      <w:pPr>
        <w:rPr>
          <w:rFonts w:ascii="Times New Roman" w:hAnsi="Times New Roman" w:cs="Times New Roman"/>
          <w:sz w:val="24"/>
          <w:szCs w:val="24"/>
          <w:highlight w:val="yellow"/>
        </w:rPr>
      </w:pPr>
      <w:r w:rsidRPr="00CB570D">
        <w:rPr>
          <w:rFonts w:ascii="Times New Roman" w:hAnsi="Times New Roman" w:cs="Times New Roman"/>
          <w:sz w:val="24"/>
          <w:szCs w:val="24"/>
          <w:highlight w:val="yellow"/>
        </w:rPr>
        <w:t xml:space="preserve"> </w:t>
      </w:r>
    </w:p>
    <w:p w:rsidR="00E61FFC" w:rsidRPr="00CB570D" w:rsidRDefault="001826AC" w:rsidP="005C6A07">
      <w:pPr>
        <w:rPr>
          <w:rFonts w:ascii="Times New Roman" w:hAnsi="Times New Roman" w:cs="Times New Roman"/>
          <w:b/>
          <w:bCs/>
          <w:sz w:val="24"/>
          <w:szCs w:val="24"/>
        </w:rPr>
      </w:pPr>
      <w:r w:rsidRPr="00CB570D">
        <w:rPr>
          <w:rFonts w:ascii="Times New Roman" w:hAnsi="Times New Roman" w:cs="Times New Roman"/>
          <w:sz w:val="24"/>
          <w:szCs w:val="24"/>
          <w:highlight w:val="yellow"/>
        </w:rPr>
        <w:t>[</w:t>
      </w:r>
      <w:r w:rsidRPr="008C1DDD">
        <w:rPr>
          <w:rFonts w:ascii="Times New Roman" w:hAnsi="Times New Roman" w:cs="Times New Roman"/>
          <w:color w:val="000000" w:themeColor="text1"/>
          <w:sz w:val="24"/>
          <w:szCs w:val="24"/>
          <w:highlight w:val="yellow"/>
        </w:rPr>
        <w:t>SECCIÓN 2]</w:t>
      </w:r>
      <w:r w:rsidRPr="008C1DDD">
        <w:rPr>
          <w:rFonts w:ascii="Times New Roman" w:hAnsi="Times New Roman" w:cs="Times New Roman"/>
          <w:b/>
          <w:color w:val="000000" w:themeColor="text1"/>
          <w:sz w:val="24"/>
          <w:szCs w:val="24"/>
        </w:rPr>
        <w:t xml:space="preserve">  2.3.1</w:t>
      </w:r>
      <w:r w:rsidR="00DA3873" w:rsidRPr="008C1DDD">
        <w:rPr>
          <w:rFonts w:ascii="Times New Roman" w:hAnsi="Times New Roman" w:cs="Times New Roman"/>
          <w:b/>
          <w:bCs/>
          <w:color w:val="000000" w:themeColor="text1"/>
          <w:sz w:val="24"/>
          <w:szCs w:val="24"/>
        </w:rPr>
        <w:t xml:space="preserve"> </w:t>
      </w:r>
      <w:r w:rsidR="00E61FFC" w:rsidRPr="008C1DDD">
        <w:rPr>
          <w:rFonts w:ascii="Times New Roman" w:hAnsi="Times New Roman" w:cs="Times New Roman"/>
          <w:b/>
          <w:bCs/>
          <w:color w:val="000000" w:themeColor="text1"/>
          <w:sz w:val="24"/>
          <w:szCs w:val="24"/>
        </w:rPr>
        <w:t>El proceso</w:t>
      </w:r>
    </w:p>
    <w:p w:rsidR="00E61FFC" w:rsidRPr="0009777C" w:rsidRDefault="00E61FFC" w:rsidP="00E61FFC">
      <w:pPr>
        <w:spacing w:before="240" w:after="0" w:line="285" w:lineRule="atLeast"/>
        <w:jc w:val="both"/>
        <w:rPr>
          <w:rFonts w:ascii="Times New Roman" w:eastAsia="Times New Roman" w:hAnsi="Times New Roman" w:cs="Times New Roman"/>
          <w:color w:val="000000" w:themeColor="text1"/>
          <w:sz w:val="24"/>
          <w:szCs w:val="24"/>
          <w:lang w:eastAsia="es-CO"/>
        </w:rPr>
      </w:pPr>
      <w:r w:rsidRPr="0009777C">
        <w:rPr>
          <w:rFonts w:ascii="Times New Roman" w:eastAsia="Times New Roman" w:hAnsi="Times New Roman" w:cs="Times New Roman"/>
          <w:color w:val="000000" w:themeColor="text1"/>
          <w:sz w:val="24"/>
          <w:szCs w:val="24"/>
          <w:lang w:eastAsia="es-CO"/>
        </w:rPr>
        <w:t xml:space="preserve">Las </w:t>
      </w:r>
      <w:r w:rsidRPr="0009777C">
        <w:rPr>
          <w:rFonts w:ascii="Times New Roman" w:eastAsia="Times New Roman" w:hAnsi="Times New Roman" w:cs="Times New Roman"/>
          <w:b/>
          <w:bCs/>
          <w:color w:val="000000" w:themeColor="text1"/>
          <w:sz w:val="24"/>
          <w:szCs w:val="24"/>
          <w:lang w:eastAsia="es-CO"/>
        </w:rPr>
        <w:t>juntas</w:t>
      </w:r>
      <w:r w:rsidRPr="0009777C">
        <w:rPr>
          <w:rFonts w:ascii="Times New Roman" w:eastAsia="Times New Roman" w:hAnsi="Times New Roman" w:cs="Times New Roman"/>
          <w:color w:val="000000" w:themeColor="text1"/>
          <w:sz w:val="24"/>
          <w:szCs w:val="24"/>
          <w:lang w:eastAsia="es-CO"/>
        </w:rPr>
        <w:t xml:space="preserve"> organizaron ejércitos de patriotas dirigidos por militares cr</w:t>
      </w:r>
      <w:r w:rsidR="006302E2" w:rsidRPr="0009777C">
        <w:rPr>
          <w:rFonts w:ascii="Times New Roman" w:eastAsia="Times New Roman" w:hAnsi="Times New Roman" w:cs="Times New Roman"/>
          <w:color w:val="000000" w:themeColor="text1"/>
          <w:sz w:val="24"/>
          <w:szCs w:val="24"/>
          <w:lang w:eastAsia="es-CO"/>
        </w:rPr>
        <w:t>iollos.</w:t>
      </w:r>
      <w:r w:rsidR="005F7108" w:rsidRPr="0009777C">
        <w:rPr>
          <w:rFonts w:ascii="Times New Roman" w:eastAsia="Times New Roman" w:hAnsi="Times New Roman" w:cs="Times New Roman"/>
          <w:color w:val="000000" w:themeColor="text1"/>
          <w:sz w:val="24"/>
          <w:szCs w:val="24"/>
          <w:lang w:eastAsia="es-CO"/>
        </w:rPr>
        <w:t xml:space="preserve"> </w:t>
      </w:r>
      <w:r w:rsidRPr="0009777C">
        <w:rPr>
          <w:rFonts w:ascii="Times New Roman" w:eastAsia="Times New Roman" w:hAnsi="Times New Roman" w:cs="Times New Roman"/>
          <w:color w:val="000000" w:themeColor="text1"/>
          <w:sz w:val="24"/>
          <w:szCs w:val="24"/>
          <w:lang w:eastAsia="es-CO"/>
        </w:rPr>
        <w:t>En el área norte los ejércitos de F</w:t>
      </w:r>
      <w:r w:rsidR="006302E2" w:rsidRPr="0009777C">
        <w:rPr>
          <w:rFonts w:ascii="Times New Roman" w:eastAsia="Times New Roman" w:hAnsi="Times New Roman" w:cs="Times New Roman"/>
          <w:color w:val="000000" w:themeColor="text1"/>
          <w:sz w:val="24"/>
          <w:szCs w:val="24"/>
          <w:lang w:eastAsia="es-CO"/>
        </w:rPr>
        <w:t xml:space="preserve">rancisco de Miranda, Simón Bolívar </w:t>
      </w:r>
      <w:r w:rsidRPr="0009777C">
        <w:rPr>
          <w:rFonts w:ascii="Times New Roman" w:eastAsia="Times New Roman" w:hAnsi="Times New Roman" w:cs="Times New Roman"/>
          <w:color w:val="000000" w:themeColor="text1"/>
          <w:sz w:val="24"/>
          <w:szCs w:val="24"/>
          <w:lang w:eastAsia="es-CO"/>
        </w:rPr>
        <w:t>y A</w:t>
      </w:r>
      <w:r w:rsidR="006302E2" w:rsidRPr="0009777C">
        <w:rPr>
          <w:rFonts w:ascii="Times New Roman" w:eastAsia="Times New Roman" w:hAnsi="Times New Roman" w:cs="Times New Roman"/>
          <w:color w:val="000000" w:themeColor="text1"/>
          <w:sz w:val="24"/>
          <w:szCs w:val="24"/>
          <w:lang w:eastAsia="es-CO"/>
        </w:rPr>
        <w:t>ntonio</w:t>
      </w:r>
      <w:r w:rsidRPr="0009777C">
        <w:rPr>
          <w:rFonts w:ascii="Times New Roman" w:eastAsia="Times New Roman" w:hAnsi="Times New Roman" w:cs="Times New Roman"/>
          <w:color w:val="000000" w:themeColor="text1"/>
          <w:sz w:val="24"/>
          <w:szCs w:val="24"/>
          <w:lang w:eastAsia="es-CO"/>
        </w:rPr>
        <w:t xml:space="preserve"> Nariño mantuvieron enfrentamientos contra los núcleos españolistas de Coro, Santa Marta, Panamá, y el ejército del virrey de Nueva Granada.  </w:t>
      </w:r>
    </w:p>
    <w:p w:rsidR="00BB59FF" w:rsidRPr="00CB570D" w:rsidRDefault="00BB59FF" w:rsidP="00B7157C">
      <w:pPr>
        <w:rPr>
          <w:rFonts w:ascii="Times New Roman" w:hAnsi="Times New Roman" w:cs="Times New Roman"/>
          <w:b/>
          <w:bCs/>
          <w:sz w:val="24"/>
          <w:szCs w:val="24"/>
        </w:rPr>
      </w:pPr>
    </w:p>
    <w:p w:rsidR="00FF5827" w:rsidRPr="00CB570D" w:rsidRDefault="005F7108" w:rsidP="00B7157C">
      <w:pPr>
        <w:rPr>
          <w:rFonts w:ascii="Times New Roman" w:hAnsi="Times New Roman" w:cs="Times New Roman"/>
          <w:bCs/>
          <w:sz w:val="24"/>
          <w:szCs w:val="24"/>
        </w:rPr>
      </w:pPr>
      <w:r w:rsidRPr="002C4F20">
        <w:rPr>
          <w:rFonts w:ascii="Times New Roman" w:hAnsi="Times New Roman" w:cs="Times New Roman"/>
          <w:bCs/>
          <w:sz w:val="24"/>
          <w:szCs w:val="24"/>
        </w:rPr>
        <w:t>Desde el inicio del conflicto, la figura de</w:t>
      </w:r>
      <w:r w:rsidR="009B0689" w:rsidRPr="002C4F20">
        <w:rPr>
          <w:rFonts w:ascii="Times New Roman" w:hAnsi="Times New Roman" w:cs="Times New Roman"/>
          <w:bCs/>
          <w:sz w:val="24"/>
          <w:szCs w:val="24"/>
        </w:rPr>
        <w:t xml:space="preserve"> </w:t>
      </w:r>
      <w:r w:rsidR="009B0689" w:rsidRPr="002C4F20">
        <w:rPr>
          <w:rFonts w:ascii="Times New Roman" w:hAnsi="Times New Roman" w:cs="Times New Roman"/>
          <w:b/>
          <w:bCs/>
          <w:sz w:val="24"/>
          <w:szCs w:val="24"/>
        </w:rPr>
        <w:t>Simón Bolí</w:t>
      </w:r>
      <w:r w:rsidR="00FF5827" w:rsidRPr="002C4F20">
        <w:rPr>
          <w:rFonts w:ascii="Times New Roman" w:hAnsi="Times New Roman" w:cs="Times New Roman"/>
          <w:b/>
          <w:bCs/>
          <w:sz w:val="24"/>
          <w:szCs w:val="24"/>
        </w:rPr>
        <w:t>var</w:t>
      </w:r>
      <w:r w:rsidR="001A2520" w:rsidRPr="002C4F20">
        <w:rPr>
          <w:rFonts w:ascii="Times New Roman" w:hAnsi="Times New Roman" w:cs="Times New Roman"/>
          <w:bCs/>
          <w:sz w:val="24"/>
          <w:szCs w:val="24"/>
        </w:rPr>
        <w:t xml:space="preserve"> </w:t>
      </w:r>
      <w:hyperlink r:id="rId31" w:history="1">
        <w:r w:rsidR="001A2520" w:rsidRPr="002C4F20">
          <w:rPr>
            <w:rStyle w:val="Hipervnculo"/>
            <w:rFonts w:ascii="Times New Roman" w:hAnsi="Times New Roman" w:cs="Times New Roman"/>
            <w:bCs/>
            <w:sz w:val="24"/>
            <w:szCs w:val="24"/>
          </w:rPr>
          <w:t>[</w:t>
        </w:r>
        <w:r w:rsidR="00DB44A3" w:rsidRPr="002C4F20">
          <w:rPr>
            <w:rStyle w:val="Hipervnculo"/>
            <w:rFonts w:ascii="Times New Roman" w:hAnsi="Times New Roman" w:cs="Times New Roman"/>
            <w:bCs/>
            <w:sz w:val="24"/>
            <w:szCs w:val="24"/>
          </w:rPr>
          <w:t>V</w:t>
        </w:r>
        <w:r w:rsidR="00DB44A3" w:rsidRPr="002C4F20">
          <w:rPr>
            <w:rStyle w:val="Hipervnculo"/>
            <w:rFonts w:ascii="Times New Roman" w:hAnsi="Times New Roman" w:cs="Times New Roman"/>
            <w:bCs/>
            <w:sz w:val="24"/>
            <w:szCs w:val="24"/>
          </w:rPr>
          <w:t>E</w:t>
        </w:r>
        <w:r w:rsidR="00DB44A3" w:rsidRPr="002C4F20">
          <w:rPr>
            <w:rStyle w:val="Hipervnculo"/>
            <w:rFonts w:ascii="Times New Roman" w:hAnsi="Times New Roman" w:cs="Times New Roman"/>
            <w:bCs/>
            <w:sz w:val="24"/>
            <w:szCs w:val="24"/>
          </w:rPr>
          <w:t>R</w:t>
        </w:r>
        <w:r w:rsidR="001A2520" w:rsidRPr="002C4F20">
          <w:rPr>
            <w:rStyle w:val="Hipervnculo"/>
            <w:rFonts w:ascii="Times New Roman" w:hAnsi="Times New Roman" w:cs="Times New Roman"/>
            <w:bCs/>
            <w:sz w:val="24"/>
            <w:szCs w:val="24"/>
          </w:rPr>
          <w:t>]</w:t>
        </w:r>
      </w:hyperlink>
      <w:r w:rsidR="00110286" w:rsidRPr="002C4F20">
        <w:rPr>
          <w:rFonts w:ascii="Times New Roman" w:hAnsi="Times New Roman" w:cs="Times New Roman"/>
          <w:bCs/>
          <w:sz w:val="24"/>
          <w:szCs w:val="24"/>
        </w:rPr>
        <w:t xml:space="preserve"> ya h</w:t>
      </w:r>
      <w:r w:rsidRPr="002C4F20">
        <w:rPr>
          <w:rFonts w:ascii="Times New Roman" w:hAnsi="Times New Roman" w:cs="Times New Roman"/>
          <w:bCs/>
          <w:sz w:val="24"/>
          <w:szCs w:val="24"/>
        </w:rPr>
        <w:t xml:space="preserve">abía empezado a ser protagónica. En la campaña de Venezuela </w:t>
      </w:r>
      <w:r w:rsidR="00110286" w:rsidRPr="002C4F20">
        <w:rPr>
          <w:rFonts w:ascii="Times New Roman" w:hAnsi="Times New Roman" w:cs="Times New Roman"/>
          <w:bCs/>
          <w:sz w:val="24"/>
          <w:szCs w:val="24"/>
        </w:rPr>
        <w:t>sufrió una derrota</w:t>
      </w:r>
      <w:r w:rsidR="00591E28" w:rsidRPr="002C4F20">
        <w:rPr>
          <w:rFonts w:ascii="Times New Roman" w:hAnsi="Times New Roman" w:cs="Times New Roman"/>
          <w:bCs/>
          <w:sz w:val="24"/>
          <w:szCs w:val="24"/>
        </w:rPr>
        <w:t xml:space="preserve">. En 1812, </w:t>
      </w:r>
      <w:r w:rsidR="006856A0" w:rsidRPr="002C4F20">
        <w:rPr>
          <w:rFonts w:ascii="Times New Roman" w:hAnsi="Times New Roman" w:cs="Times New Roman"/>
          <w:bCs/>
          <w:sz w:val="24"/>
          <w:szCs w:val="24"/>
        </w:rPr>
        <w:t xml:space="preserve">el </w:t>
      </w:r>
      <w:r w:rsidR="00110286" w:rsidRPr="002C4F20">
        <w:rPr>
          <w:rFonts w:ascii="Times New Roman" w:hAnsi="Times New Roman" w:cs="Times New Roman"/>
          <w:bCs/>
          <w:sz w:val="24"/>
          <w:szCs w:val="24"/>
        </w:rPr>
        <w:t>capitán realista Domingo Montever</w:t>
      </w:r>
      <w:r w:rsidR="00433449" w:rsidRPr="002C4F20">
        <w:rPr>
          <w:rFonts w:ascii="Times New Roman" w:hAnsi="Times New Roman" w:cs="Times New Roman"/>
          <w:bCs/>
          <w:sz w:val="24"/>
          <w:szCs w:val="24"/>
        </w:rPr>
        <w:t>de</w:t>
      </w:r>
      <w:r w:rsidR="00A4531A" w:rsidRPr="002C4F20">
        <w:rPr>
          <w:rFonts w:ascii="Times New Roman" w:hAnsi="Times New Roman" w:cs="Times New Roman"/>
          <w:bCs/>
          <w:sz w:val="24"/>
          <w:szCs w:val="24"/>
        </w:rPr>
        <w:t>,</w:t>
      </w:r>
      <w:r w:rsidR="00110286" w:rsidRPr="002C4F20">
        <w:rPr>
          <w:rFonts w:ascii="Times New Roman" w:hAnsi="Times New Roman" w:cs="Times New Roman"/>
          <w:bCs/>
          <w:sz w:val="24"/>
          <w:szCs w:val="24"/>
        </w:rPr>
        <w:t xml:space="preserve"> </w:t>
      </w:r>
      <w:r w:rsidR="00591E28" w:rsidRPr="002C4F20">
        <w:rPr>
          <w:rFonts w:ascii="Times New Roman" w:hAnsi="Times New Roman" w:cs="Times New Roman"/>
          <w:bCs/>
          <w:sz w:val="24"/>
          <w:szCs w:val="24"/>
        </w:rPr>
        <w:t>que</w:t>
      </w:r>
      <w:r w:rsidR="00591E28" w:rsidRPr="00CB570D">
        <w:rPr>
          <w:rFonts w:ascii="Times New Roman" w:hAnsi="Times New Roman" w:cs="Times New Roman"/>
          <w:bCs/>
          <w:sz w:val="24"/>
          <w:szCs w:val="24"/>
        </w:rPr>
        <w:t xml:space="preserve"> había llegado desde España para defender al Imperio luego de haber combatido a las tropas napoleónicas, </w:t>
      </w:r>
      <w:r w:rsidR="00A4531A" w:rsidRPr="00CB570D">
        <w:rPr>
          <w:rFonts w:ascii="Times New Roman" w:hAnsi="Times New Roman" w:cs="Times New Roman"/>
          <w:bCs/>
          <w:sz w:val="24"/>
          <w:szCs w:val="24"/>
        </w:rPr>
        <w:t xml:space="preserve">ganó la batalla de </w:t>
      </w:r>
      <w:r w:rsidRPr="002C4F20">
        <w:rPr>
          <w:rFonts w:ascii="Times New Roman" w:hAnsi="Times New Roman" w:cs="Times New Roman"/>
          <w:b/>
          <w:bCs/>
          <w:sz w:val="24"/>
          <w:szCs w:val="24"/>
        </w:rPr>
        <w:t>Puerto C</w:t>
      </w:r>
      <w:r w:rsidR="00591E28" w:rsidRPr="002C4F20">
        <w:rPr>
          <w:rFonts w:ascii="Times New Roman" w:hAnsi="Times New Roman" w:cs="Times New Roman"/>
          <w:b/>
          <w:bCs/>
          <w:sz w:val="24"/>
          <w:szCs w:val="24"/>
        </w:rPr>
        <w:t>abello</w:t>
      </w:r>
      <w:r w:rsidR="00591E28" w:rsidRPr="00CB570D">
        <w:rPr>
          <w:rFonts w:ascii="Times New Roman" w:hAnsi="Times New Roman" w:cs="Times New Roman"/>
          <w:bCs/>
          <w:sz w:val="24"/>
          <w:szCs w:val="24"/>
        </w:rPr>
        <w:t xml:space="preserve">, en donde capituló también </w:t>
      </w:r>
      <w:r w:rsidR="00591E28" w:rsidRPr="002C4F20">
        <w:rPr>
          <w:rFonts w:ascii="Times New Roman" w:hAnsi="Times New Roman" w:cs="Times New Roman"/>
          <w:b/>
          <w:bCs/>
          <w:sz w:val="24"/>
          <w:szCs w:val="24"/>
        </w:rPr>
        <w:t>Francisco de Miranda</w:t>
      </w:r>
      <w:r w:rsidR="00591E28" w:rsidRPr="00CB570D">
        <w:rPr>
          <w:rFonts w:ascii="Times New Roman" w:hAnsi="Times New Roman" w:cs="Times New Roman"/>
          <w:bCs/>
          <w:sz w:val="24"/>
          <w:szCs w:val="24"/>
        </w:rPr>
        <w:t xml:space="preserve">, quien fue enviado a </w:t>
      </w:r>
      <w:r w:rsidR="006856A0">
        <w:rPr>
          <w:rFonts w:ascii="Times New Roman" w:hAnsi="Times New Roman" w:cs="Times New Roman"/>
          <w:bCs/>
          <w:sz w:val="24"/>
          <w:szCs w:val="24"/>
        </w:rPr>
        <w:t>L</w:t>
      </w:r>
      <w:r w:rsidR="006856A0" w:rsidRPr="00CB570D">
        <w:rPr>
          <w:rFonts w:ascii="Times New Roman" w:hAnsi="Times New Roman" w:cs="Times New Roman"/>
          <w:bCs/>
          <w:sz w:val="24"/>
          <w:szCs w:val="24"/>
        </w:rPr>
        <w:t xml:space="preserve">a </w:t>
      </w:r>
      <w:r w:rsidR="00591E28" w:rsidRPr="00CB570D">
        <w:rPr>
          <w:rFonts w:ascii="Times New Roman" w:hAnsi="Times New Roman" w:cs="Times New Roman"/>
          <w:bCs/>
          <w:sz w:val="24"/>
          <w:szCs w:val="24"/>
        </w:rPr>
        <w:t>Carraca, cárcel de presos políticos en España</w:t>
      </w:r>
      <w:r w:rsidR="00A4531A" w:rsidRPr="00CB570D">
        <w:rPr>
          <w:rFonts w:ascii="Times New Roman" w:hAnsi="Times New Roman" w:cs="Times New Roman"/>
          <w:bCs/>
          <w:sz w:val="24"/>
          <w:szCs w:val="24"/>
        </w:rPr>
        <w:t>.</w:t>
      </w:r>
    </w:p>
    <w:p w:rsidR="0009777C" w:rsidRPr="0059616E" w:rsidRDefault="00CF2492" w:rsidP="00FF3D96">
      <w:pPr>
        <w:rPr>
          <w:rFonts w:ascii="Times New Roman" w:hAnsi="Times New Roman" w:cs="Times New Roman"/>
          <w:sz w:val="24"/>
          <w:szCs w:val="24"/>
        </w:rPr>
      </w:pPr>
      <w:r>
        <w:rPr>
          <w:rFonts w:ascii="Times New Roman" w:hAnsi="Times New Roman" w:cs="Times New Roman"/>
          <w:bCs/>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09777C" w:rsidRPr="00FC750D" w:rsidTr="00B06776">
        <w:tc>
          <w:tcPr>
            <w:tcW w:w="9054" w:type="dxa"/>
            <w:gridSpan w:val="2"/>
            <w:shd w:val="clear" w:color="auto" w:fill="0D0D0D" w:themeFill="text1" w:themeFillTint="F2"/>
          </w:tcPr>
          <w:p w:rsidR="0009777C" w:rsidRPr="00FC750D" w:rsidRDefault="0009777C"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09777C" w:rsidRPr="00FC750D" w:rsidTr="00B06776">
        <w:tc>
          <w:tcPr>
            <w:tcW w:w="1668" w:type="dxa"/>
          </w:tcPr>
          <w:p w:rsidR="0009777C" w:rsidRPr="00FC750D" w:rsidRDefault="0009777C"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09777C" w:rsidRPr="00FC750D" w:rsidRDefault="0009777C" w:rsidP="002C4F20">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sidR="002C4F20">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0</w:t>
            </w:r>
            <w:r w:rsidR="002C4F20">
              <w:rPr>
                <w:rFonts w:ascii="Times New Roman" w:hAnsi="Times New Roman" w:cs="Times New Roman"/>
                <w:color w:val="000000"/>
                <w:sz w:val="24"/>
                <w:szCs w:val="24"/>
              </w:rPr>
              <w:t>8</w:t>
            </w:r>
          </w:p>
        </w:tc>
      </w:tr>
      <w:tr w:rsidR="0009777C" w:rsidRPr="00FC750D" w:rsidTr="00B06776">
        <w:tc>
          <w:tcPr>
            <w:tcW w:w="1668" w:type="dxa"/>
          </w:tcPr>
          <w:p w:rsidR="0009777C" w:rsidRPr="00FC750D" w:rsidRDefault="0009777C"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09777C" w:rsidRPr="00D02D60" w:rsidRDefault="0009777C" w:rsidP="00B06776">
            <w:pPr>
              <w:rPr>
                <w:rFonts w:ascii="Times New Roman" w:hAnsi="Times New Roman" w:cs="Times New Roman"/>
                <w:color w:val="000000"/>
                <w:sz w:val="24"/>
                <w:szCs w:val="24"/>
              </w:rPr>
            </w:pPr>
            <w:r>
              <w:rPr>
                <w:rFonts w:ascii="Times New Roman" w:hAnsi="Times New Roman" w:cs="Times New Roman"/>
                <w:color w:val="000000"/>
                <w:sz w:val="24"/>
                <w:szCs w:val="24"/>
              </w:rPr>
              <w:t>Francisco de Miranda. Obra “Miranda en la Carraca” Autor: Arturo Michelena.</w:t>
            </w:r>
          </w:p>
        </w:tc>
      </w:tr>
      <w:tr w:rsidR="0009777C" w:rsidRPr="00794559" w:rsidTr="00B06776">
        <w:tc>
          <w:tcPr>
            <w:tcW w:w="1668" w:type="dxa"/>
          </w:tcPr>
          <w:p w:rsidR="0009777C" w:rsidRPr="00FC750D" w:rsidRDefault="0009777C"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 xml:space="preserve">Código </w:t>
            </w:r>
            <w:proofErr w:type="spellStart"/>
            <w:r w:rsidRPr="00FC750D">
              <w:rPr>
                <w:rFonts w:ascii="Times New Roman" w:hAnsi="Times New Roman" w:cs="Times New Roman"/>
                <w:b/>
                <w:color w:val="000000"/>
                <w:sz w:val="24"/>
                <w:szCs w:val="24"/>
              </w:rPr>
              <w:t>Shutterstock</w:t>
            </w:r>
            <w:proofErr w:type="spellEnd"/>
            <w:r w:rsidRPr="00FC750D">
              <w:rPr>
                <w:rFonts w:ascii="Times New Roman" w:hAnsi="Times New Roman" w:cs="Times New Roman"/>
                <w:b/>
                <w:color w:val="000000"/>
                <w:sz w:val="24"/>
                <w:szCs w:val="24"/>
              </w:rPr>
              <w:t xml:space="preserve"> (o URL o la ruta en </w:t>
            </w:r>
            <w:proofErr w:type="spellStart"/>
            <w:r w:rsidRPr="00FC750D">
              <w:rPr>
                <w:rFonts w:ascii="Times New Roman" w:hAnsi="Times New Roman" w:cs="Times New Roman"/>
                <w:b/>
                <w:color w:val="000000"/>
                <w:sz w:val="24"/>
                <w:szCs w:val="24"/>
              </w:rPr>
              <w:t>AulaPlaneta</w:t>
            </w:r>
            <w:proofErr w:type="spellEnd"/>
            <w:r w:rsidRPr="00FC750D">
              <w:rPr>
                <w:rFonts w:ascii="Times New Roman" w:hAnsi="Times New Roman" w:cs="Times New Roman"/>
                <w:b/>
                <w:color w:val="000000"/>
                <w:sz w:val="24"/>
                <w:szCs w:val="24"/>
              </w:rPr>
              <w:t>)</w:t>
            </w:r>
          </w:p>
        </w:tc>
        <w:tc>
          <w:tcPr>
            <w:tcW w:w="7386" w:type="dxa"/>
          </w:tcPr>
          <w:p w:rsidR="0009777C" w:rsidRDefault="0009777C" w:rsidP="00B06776">
            <w:pPr>
              <w:rPr>
                <w:rFonts w:ascii="Times New Roman" w:hAnsi="Times New Roman" w:cs="Times New Roman"/>
                <w:sz w:val="24"/>
                <w:szCs w:val="24"/>
                <w:lang w:val="en-US"/>
              </w:rPr>
            </w:pPr>
            <w:proofErr w:type="spellStart"/>
            <w:r w:rsidRPr="00FC750D">
              <w:rPr>
                <w:rFonts w:ascii="Times New Roman" w:hAnsi="Times New Roman" w:cs="Times New Roman"/>
                <w:color w:val="000000"/>
                <w:sz w:val="24"/>
                <w:szCs w:val="24"/>
                <w:lang w:val="fr-FR"/>
              </w:rPr>
              <w:t>Wikimedia</w:t>
            </w:r>
            <w:proofErr w:type="spellEnd"/>
            <w:r w:rsidRPr="00FC750D">
              <w:rPr>
                <w:rFonts w:ascii="Times New Roman" w:hAnsi="Times New Roman" w:cs="Times New Roman"/>
                <w:color w:val="000000"/>
                <w:sz w:val="24"/>
                <w:szCs w:val="24"/>
                <w:lang w:val="fr-FR"/>
              </w:rPr>
              <w:t xml:space="preserve"> Commons. </w:t>
            </w:r>
            <w:r w:rsidRPr="00CA784A">
              <w:rPr>
                <w:rFonts w:ascii="Times New Roman" w:hAnsi="Times New Roman" w:cs="Times New Roman"/>
                <w:sz w:val="24"/>
                <w:szCs w:val="24"/>
                <w:lang w:val="en-US"/>
              </w:rPr>
              <w:t xml:space="preserve">File: </w:t>
            </w:r>
            <w:hyperlink r:id="rId32" w:anchor="/media/File:Francisco_miranda_in_cadiz.jpg" w:history="1">
              <w:r w:rsidRPr="00A16EC4">
                <w:rPr>
                  <w:rStyle w:val="Hipervnculo"/>
                  <w:rFonts w:ascii="Times New Roman" w:hAnsi="Times New Roman" w:cs="Times New Roman"/>
                  <w:sz w:val="24"/>
                  <w:szCs w:val="24"/>
                  <w:lang w:val="en-US"/>
                </w:rPr>
                <w:t>http://commons.wikimedia.org/wiki/Category:Francisco_de_Miranda?uselang=es#/media/File:Francisco_miranda_in_cadiz.jpg</w:t>
              </w:r>
            </w:hyperlink>
          </w:p>
          <w:p w:rsidR="0009777C" w:rsidRDefault="0009777C" w:rsidP="00B06776">
            <w:pPr>
              <w:rPr>
                <w:rFonts w:ascii="Times New Roman" w:hAnsi="Times New Roman" w:cs="Times New Roman"/>
                <w:sz w:val="24"/>
                <w:szCs w:val="24"/>
                <w:lang w:val="en-US"/>
              </w:rPr>
            </w:pPr>
          </w:p>
          <w:p w:rsidR="0009777C" w:rsidRPr="00794559" w:rsidRDefault="0009777C" w:rsidP="00B06776">
            <w:pP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O"/>
              </w:rPr>
              <w:drawing>
                <wp:inline distT="0" distB="0" distL="0" distR="0" wp14:anchorId="788B023F" wp14:editId="07E212F7">
                  <wp:extent cx="1299851" cy="8753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ncisco_miranda_in_cadiz.jpg"/>
                          <pic:cNvPicPr/>
                        </pic:nvPicPr>
                        <pic:blipFill rotWithShape="1">
                          <a:blip r:embed="rId33" cstate="print">
                            <a:extLst>
                              <a:ext uri="{28A0092B-C50C-407E-A947-70E740481C1C}">
                                <a14:useLocalDpi xmlns:a14="http://schemas.microsoft.com/office/drawing/2010/main" val="0"/>
                              </a:ext>
                            </a:extLst>
                          </a:blip>
                          <a:srcRect t="1733" r="919" b="754"/>
                          <a:stretch/>
                        </pic:blipFill>
                        <pic:spPr bwMode="auto">
                          <a:xfrm>
                            <a:off x="0" y="0"/>
                            <a:ext cx="1300645" cy="875900"/>
                          </a:xfrm>
                          <a:prstGeom prst="rect">
                            <a:avLst/>
                          </a:prstGeom>
                          <a:ln>
                            <a:noFill/>
                          </a:ln>
                          <a:extLst>
                            <a:ext uri="{53640926-AAD7-44D8-BBD7-CCE9431645EC}">
                              <a14:shadowObscured xmlns:a14="http://schemas.microsoft.com/office/drawing/2010/main"/>
                            </a:ext>
                          </a:extLst>
                        </pic:spPr>
                      </pic:pic>
                    </a:graphicData>
                  </a:graphic>
                </wp:inline>
              </w:drawing>
            </w:r>
          </w:p>
          <w:p w:rsidR="0009777C" w:rsidRPr="00FC750D" w:rsidRDefault="0009777C" w:rsidP="00B06776">
            <w:pPr>
              <w:rPr>
                <w:rFonts w:ascii="Times New Roman" w:hAnsi="Times New Roman" w:cs="Times New Roman"/>
                <w:color w:val="000000"/>
                <w:sz w:val="24"/>
                <w:szCs w:val="24"/>
                <w:lang w:val="en"/>
              </w:rPr>
            </w:pPr>
          </w:p>
        </w:tc>
      </w:tr>
      <w:tr w:rsidR="0009777C" w:rsidRPr="00FC750D" w:rsidTr="00B06776">
        <w:tc>
          <w:tcPr>
            <w:tcW w:w="1668" w:type="dxa"/>
          </w:tcPr>
          <w:p w:rsidR="0009777C" w:rsidRPr="00FC750D" w:rsidRDefault="0009777C"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09777C" w:rsidRPr="002A474A" w:rsidRDefault="0009777C" w:rsidP="00B06776">
            <w:pPr>
              <w:jc w:val="both"/>
              <w:rPr>
                <w:rFonts w:ascii="Times New Roman" w:hAnsi="Times New Roman" w:cs="Times New Roman"/>
                <w:color w:val="000000"/>
                <w:sz w:val="24"/>
                <w:szCs w:val="24"/>
              </w:rPr>
            </w:pPr>
            <w:r w:rsidRPr="00794559">
              <w:rPr>
                <w:rFonts w:ascii="Times New Roman" w:hAnsi="Times New Roman" w:cs="Times New Roman"/>
                <w:color w:val="000000"/>
                <w:sz w:val="24"/>
                <w:szCs w:val="24"/>
                <w:lang w:val="es-ES"/>
              </w:rPr>
              <w:t>Miranda en la Carraca,</w:t>
            </w:r>
            <w:r w:rsidRPr="00794559">
              <w:rPr>
                <w:rFonts w:ascii="Times New Roman" w:hAnsi="Times New Roman" w:cs="Times New Roman"/>
                <w:color w:val="000000"/>
                <w:sz w:val="24"/>
                <w:szCs w:val="24"/>
                <w:lang w:val="es-CO"/>
              </w:rPr>
              <w:t xml:space="preserve"> </w:t>
            </w:r>
            <w:r w:rsidRPr="00794559">
              <w:rPr>
                <w:rFonts w:ascii="Times New Roman" w:hAnsi="Times New Roman" w:cs="Times New Roman"/>
                <w:bCs/>
                <w:color w:val="000000"/>
                <w:sz w:val="24"/>
                <w:szCs w:val="24"/>
                <w:lang w:val="es-CO"/>
              </w:rPr>
              <w:t>Arturo Michelena</w:t>
            </w:r>
            <w:r w:rsidRPr="00794559">
              <w:rPr>
                <w:rFonts w:ascii="Times New Roman" w:hAnsi="Times New Roman" w:cs="Times New Roman"/>
                <w:color w:val="000000"/>
                <w:sz w:val="24"/>
                <w:szCs w:val="24"/>
                <w:lang w:val="es-CO"/>
              </w:rPr>
              <w:t xml:space="preserve"> (1896</w:t>
            </w:r>
            <w:r w:rsidRPr="00794559">
              <w:rPr>
                <w:rFonts w:ascii="Times New Roman" w:hAnsi="Times New Roman" w:cs="Times New Roman"/>
                <w:color w:val="000000"/>
                <w:sz w:val="24"/>
                <w:szCs w:val="24"/>
                <w:lang w:val="es-ES"/>
              </w:rPr>
              <w:t>). Francisco de Miranda, conocido como “el venezolano universal”, es considerado uno de los precursores de la Independencia de América. Para algunos historiadores fue el gran ideólogo que diseñó el proyecto político de la Independencia. Su ideario se nutrió de su propia contribución a la guerra de independencia de Estados Unidos como  soldado voluntario del ejército español en la Batalla de Pensacola. Pasó sus últimos años en la cárcel de la Carraca, en Cádiz.</w:t>
            </w:r>
          </w:p>
        </w:tc>
      </w:tr>
    </w:tbl>
    <w:p w:rsidR="00196546" w:rsidRPr="0059616E" w:rsidRDefault="00196546" w:rsidP="00FF3D96">
      <w:pPr>
        <w:rPr>
          <w:rFonts w:ascii="Times New Roman" w:hAnsi="Times New Roman" w:cs="Times New Roman"/>
          <w:sz w:val="24"/>
          <w:szCs w:val="24"/>
        </w:rPr>
      </w:pPr>
    </w:p>
    <w:p w:rsidR="00FF3D96" w:rsidRPr="00CB570D" w:rsidRDefault="0009777C" w:rsidP="00FF3D96">
      <w:pPr>
        <w:rPr>
          <w:rFonts w:ascii="Times New Roman" w:hAnsi="Times New Roman" w:cs="Times New Roman"/>
          <w:b/>
          <w:bCs/>
          <w:sz w:val="24"/>
          <w:szCs w:val="24"/>
        </w:rPr>
      </w:pPr>
      <w:r>
        <w:rPr>
          <w:rFonts w:ascii="Times New Roman" w:hAnsi="Times New Roman" w:cs="Times New Roman"/>
          <w:sz w:val="24"/>
          <w:szCs w:val="24"/>
          <w:lang w:val="es-ES"/>
        </w:rPr>
        <w:t xml:space="preserve"> </w:t>
      </w:r>
    </w:p>
    <w:p w:rsidR="00FF3D96" w:rsidRPr="00CB570D" w:rsidRDefault="00FF3D96" w:rsidP="00B7157C">
      <w:pPr>
        <w:rPr>
          <w:rFonts w:ascii="Times New Roman" w:hAnsi="Times New Roman" w:cs="Times New Roman"/>
          <w:sz w:val="24"/>
          <w:szCs w:val="24"/>
          <w:lang w:val="es-ES"/>
        </w:rPr>
      </w:pPr>
    </w:p>
    <w:p w:rsidR="00591E28" w:rsidRPr="00CB570D" w:rsidRDefault="00FF3D96" w:rsidP="00B7157C">
      <w:pPr>
        <w:rPr>
          <w:rFonts w:ascii="Times New Roman" w:hAnsi="Times New Roman" w:cs="Times New Roman"/>
          <w:sz w:val="24"/>
          <w:szCs w:val="24"/>
        </w:rPr>
      </w:pPr>
      <w:r w:rsidRPr="00CB570D">
        <w:rPr>
          <w:rFonts w:ascii="Times New Roman" w:hAnsi="Times New Roman" w:cs="Times New Roman"/>
          <w:sz w:val="24"/>
          <w:szCs w:val="24"/>
          <w:lang w:val="es-ES"/>
        </w:rPr>
        <w:t xml:space="preserve">Tras la derrota de </w:t>
      </w:r>
      <w:r w:rsidRPr="002C4F20">
        <w:rPr>
          <w:rFonts w:ascii="Times New Roman" w:hAnsi="Times New Roman" w:cs="Times New Roman"/>
          <w:sz w:val="24"/>
          <w:szCs w:val="24"/>
          <w:lang w:val="es-ES"/>
        </w:rPr>
        <w:t xml:space="preserve">Puerto Cabello, </w:t>
      </w:r>
      <w:r w:rsidR="004A547C" w:rsidRPr="002C4F20">
        <w:rPr>
          <w:rFonts w:ascii="Times New Roman" w:hAnsi="Times New Roman" w:cs="Times New Roman"/>
          <w:sz w:val="24"/>
          <w:szCs w:val="24"/>
          <w:lang w:val="es-ES"/>
        </w:rPr>
        <w:t>B</w:t>
      </w:r>
      <w:r w:rsidR="00E45AF9" w:rsidRPr="002C4F20">
        <w:rPr>
          <w:rFonts w:ascii="Times New Roman" w:hAnsi="Times New Roman" w:cs="Times New Roman"/>
          <w:sz w:val="24"/>
          <w:szCs w:val="24"/>
          <w:lang w:val="es-ES"/>
        </w:rPr>
        <w:t>olí</w:t>
      </w:r>
      <w:r w:rsidRPr="002C4F20">
        <w:rPr>
          <w:rFonts w:ascii="Times New Roman" w:hAnsi="Times New Roman" w:cs="Times New Roman"/>
          <w:sz w:val="24"/>
          <w:szCs w:val="24"/>
          <w:lang w:val="es-ES"/>
        </w:rPr>
        <w:t>var se vio forzado a huir y a refugiarse en Cartagena en donde publicó</w:t>
      </w:r>
      <w:r w:rsidR="00591E28" w:rsidRPr="002C4F20">
        <w:rPr>
          <w:rFonts w:ascii="Times New Roman" w:hAnsi="Times New Roman" w:cs="Times New Roman"/>
          <w:sz w:val="24"/>
          <w:szCs w:val="24"/>
        </w:rPr>
        <w:t xml:space="preserve"> </w:t>
      </w:r>
      <w:r w:rsidR="002C4F20">
        <w:rPr>
          <w:rStyle w:val="cursiva1"/>
          <w:rFonts w:ascii="Times New Roman" w:hAnsi="Times New Roman" w:cs="Times New Roman"/>
          <w:sz w:val="24"/>
          <w:szCs w:val="24"/>
        </w:rPr>
        <w:t>n</w:t>
      </w:r>
      <w:r w:rsidR="00731030" w:rsidRPr="002C4F20">
        <w:rPr>
          <w:rFonts w:ascii="Times New Roman" w:hAnsi="Times New Roman" w:cs="Times New Roman"/>
          <w:sz w:val="24"/>
          <w:szCs w:val="24"/>
        </w:rPr>
        <w:t xml:space="preserve"> y convocó a los habitantes del virreinato de la Nueva Granada</w:t>
      </w:r>
      <w:r w:rsidR="00750D02" w:rsidRPr="002C4F20">
        <w:rPr>
          <w:rFonts w:ascii="Times New Roman" w:hAnsi="Times New Roman" w:cs="Times New Roman"/>
          <w:sz w:val="24"/>
          <w:szCs w:val="24"/>
        </w:rPr>
        <w:t xml:space="preserve"> para que</w:t>
      </w:r>
      <w:r w:rsidR="00731030" w:rsidRPr="002C4F20">
        <w:rPr>
          <w:rFonts w:ascii="Times New Roman" w:hAnsi="Times New Roman" w:cs="Times New Roman"/>
          <w:sz w:val="24"/>
          <w:szCs w:val="24"/>
        </w:rPr>
        <w:t xml:space="preserve"> </w:t>
      </w:r>
      <w:r w:rsidR="00750D02" w:rsidRPr="002C4F20">
        <w:rPr>
          <w:rFonts w:ascii="Times New Roman" w:hAnsi="Times New Roman" w:cs="Times New Roman"/>
          <w:sz w:val="24"/>
          <w:szCs w:val="24"/>
        </w:rPr>
        <w:t>se unieran contra la España colonizadora. Muy</w:t>
      </w:r>
      <w:r w:rsidR="00750D02" w:rsidRPr="00CB570D">
        <w:rPr>
          <w:rFonts w:ascii="Times New Roman" w:hAnsi="Times New Roman" w:cs="Times New Roman"/>
          <w:sz w:val="24"/>
          <w:szCs w:val="24"/>
        </w:rPr>
        <w:t xml:space="preserve"> pronto, con ayuda de</w:t>
      </w:r>
      <w:r w:rsidR="004075C5" w:rsidRPr="00CB570D">
        <w:rPr>
          <w:rFonts w:ascii="Times New Roman" w:hAnsi="Times New Roman" w:cs="Times New Roman"/>
          <w:sz w:val="24"/>
          <w:szCs w:val="24"/>
        </w:rPr>
        <w:t xml:space="preserve"> </w:t>
      </w:r>
      <w:r w:rsidR="00750D02" w:rsidRPr="00CB570D">
        <w:rPr>
          <w:rFonts w:ascii="Times New Roman" w:hAnsi="Times New Roman" w:cs="Times New Roman"/>
          <w:sz w:val="24"/>
          <w:szCs w:val="24"/>
        </w:rPr>
        <w:t xml:space="preserve">los neogranadinos, venció en Caracas en 1813 y con esta </w:t>
      </w:r>
      <w:r w:rsidR="00E45AF9" w:rsidRPr="00CB570D">
        <w:rPr>
          <w:rFonts w:ascii="Times New Roman" w:hAnsi="Times New Roman" w:cs="Times New Roman"/>
          <w:sz w:val="24"/>
          <w:szCs w:val="24"/>
        </w:rPr>
        <w:t xml:space="preserve">y otras </w:t>
      </w:r>
      <w:r w:rsidR="000D2474" w:rsidRPr="00CB570D">
        <w:rPr>
          <w:rFonts w:ascii="Times New Roman" w:hAnsi="Times New Roman" w:cs="Times New Roman"/>
          <w:sz w:val="24"/>
          <w:szCs w:val="24"/>
        </w:rPr>
        <w:t>v</w:t>
      </w:r>
      <w:r w:rsidR="00750D02" w:rsidRPr="00CB570D">
        <w:rPr>
          <w:rFonts w:ascii="Times New Roman" w:hAnsi="Times New Roman" w:cs="Times New Roman"/>
          <w:sz w:val="24"/>
          <w:szCs w:val="24"/>
        </w:rPr>
        <w:t>ictoria</w:t>
      </w:r>
      <w:r w:rsidR="00E45AF9" w:rsidRPr="00CB570D">
        <w:rPr>
          <w:rFonts w:ascii="Times New Roman" w:hAnsi="Times New Roman" w:cs="Times New Roman"/>
          <w:sz w:val="24"/>
          <w:szCs w:val="24"/>
        </w:rPr>
        <w:t>s</w:t>
      </w:r>
      <w:r w:rsidR="00750D02" w:rsidRPr="00CB570D">
        <w:rPr>
          <w:rFonts w:ascii="Times New Roman" w:hAnsi="Times New Roman" w:cs="Times New Roman"/>
          <w:sz w:val="24"/>
          <w:szCs w:val="24"/>
        </w:rPr>
        <w:t xml:space="preserve"> </w:t>
      </w:r>
      <w:r w:rsidR="00E45AF9" w:rsidRPr="00CB570D">
        <w:rPr>
          <w:rFonts w:ascii="Times New Roman" w:hAnsi="Times New Roman" w:cs="Times New Roman"/>
          <w:sz w:val="24"/>
          <w:szCs w:val="24"/>
        </w:rPr>
        <w:t xml:space="preserve"> </w:t>
      </w:r>
      <w:proofErr w:type="gramStart"/>
      <w:r w:rsidR="00750D02" w:rsidRPr="00CB570D">
        <w:rPr>
          <w:rFonts w:ascii="Times New Roman" w:hAnsi="Times New Roman" w:cs="Times New Roman"/>
          <w:sz w:val="24"/>
          <w:szCs w:val="24"/>
        </w:rPr>
        <w:t>pasó</w:t>
      </w:r>
      <w:proofErr w:type="gramEnd"/>
      <w:r w:rsidR="00750D02" w:rsidRPr="00CB570D">
        <w:rPr>
          <w:rFonts w:ascii="Times New Roman" w:hAnsi="Times New Roman" w:cs="Times New Roman"/>
          <w:sz w:val="24"/>
          <w:szCs w:val="24"/>
        </w:rPr>
        <w:t xml:space="preserve"> a ser el guía del proceso emancipador. </w:t>
      </w:r>
      <w:r w:rsidR="004075C5" w:rsidRPr="00CB570D">
        <w:rPr>
          <w:rFonts w:ascii="Times New Roman" w:hAnsi="Times New Roman" w:cs="Times New Roman"/>
          <w:sz w:val="24"/>
          <w:szCs w:val="24"/>
        </w:rPr>
        <w:t xml:space="preserve">Sin embargo, la </w:t>
      </w:r>
      <w:r w:rsidR="004075C5" w:rsidRPr="002C4F20">
        <w:rPr>
          <w:rFonts w:ascii="Times New Roman" w:hAnsi="Times New Roman" w:cs="Times New Roman"/>
          <w:b/>
          <w:sz w:val="24"/>
          <w:szCs w:val="24"/>
        </w:rPr>
        <w:t>superioridad militar española</w:t>
      </w:r>
      <w:r w:rsidR="004075C5" w:rsidRPr="00CB570D">
        <w:rPr>
          <w:rFonts w:ascii="Times New Roman" w:hAnsi="Times New Roman" w:cs="Times New Roman"/>
          <w:sz w:val="24"/>
          <w:szCs w:val="24"/>
        </w:rPr>
        <w:t xml:space="preserve"> se hizo sentir y Bolívar se vio obligado a huir a Jamaica en donde obtuvo el apoyo de británicos y haitianos. </w:t>
      </w:r>
    </w:p>
    <w:tbl>
      <w:tblPr>
        <w:tblStyle w:val="Tablaconcuadrcula"/>
        <w:tblW w:w="9054" w:type="dxa"/>
        <w:tblLayout w:type="fixed"/>
        <w:tblLook w:val="04A0" w:firstRow="1" w:lastRow="0" w:firstColumn="1" w:lastColumn="0" w:noHBand="0" w:noVBand="1"/>
      </w:tblPr>
      <w:tblGrid>
        <w:gridCol w:w="1668"/>
        <w:gridCol w:w="7386"/>
      </w:tblGrid>
      <w:tr w:rsidR="002C4F20" w:rsidRPr="00FC750D" w:rsidTr="00B06776">
        <w:tc>
          <w:tcPr>
            <w:tcW w:w="9054" w:type="dxa"/>
            <w:gridSpan w:val="2"/>
            <w:shd w:val="clear" w:color="auto" w:fill="0D0D0D" w:themeFill="text1" w:themeFillTint="F2"/>
          </w:tcPr>
          <w:p w:rsidR="002C4F20" w:rsidRPr="00FC750D" w:rsidRDefault="002C4F20"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2C4F20" w:rsidRPr="00FC750D" w:rsidTr="00B06776">
        <w:tc>
          <w:tcPr>
            <w:tcW w:w="1668" w:type="dxa"/>
          </w:tcPr>
          <w:p w:rsidR="002C4F20" w:rsidRPr="00FC750D" w:rsidRDefault="002C4F20"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2C4F20" w:rsidRPr="00FC750D" w:rsidRDefault="002C4F20" w:rsidP="002C4F20">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0</w:t>
            </w:r>
            <w:r>
              <w:rPr>
                <w:rFonts w:ascii="Times New Roman" w:hAnsi="Times New Roman" w:cs="Times New Roman"/>
                <w:color w:val="000000"/>
                <w:sz w:val="24"/>
                <w:szCs w:val="24"/>
              </w:rPr>
              <w:t>9</w:t>
            </w:r>
          </w:p>
        </w:tc>
      </w:tr>
      <w:tr w:rsidR="002C4F20" w:rsidRPr="00EC216C" w:rsidTr="00B06776">
        <w:tc>
          <w:tcPr>
            <w:tcW w:w="1668" w:type="dxa"/>
          </w:tcPr>
          <w:p w:rsidR="002C4F20" w:rsidRPr="00FC750D" w:rsidRDefault="002C4F20"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2C4F20" w:rsidRPr="00EC216C" w:rsidRDefault="002C4F20" w:rsidP="002C4F20">
            <w:pPr>
              <w:rPr>
                <w:rFonts w:ascii="Times New Roman" w:hAnsi="Times New Roman" w:cs="Times New Roman"/>
                <w:color w:val="000000"/>
                <w:sz w:val="24"/>
                <w:szCs w:val="24"/>
                <w:lang w:val="es-CO"/>
              </w:rPr>
            </w:pPr>
            <w:r w:rsidRPr="00F2599B">
              <w:rPr>
                <w:rFonts w:ascii="Times New Roman" w:hAnsi="Times New Roman" w:cs="Times New Roman"/>
                <w:sz w:val="24"/>
                <w:szCs w:val="24"/>
                <w:lang w:val="fr-FR"/>
              </w:rPr>
              <w:t>Alexandre P</w:t>
            </w:r>
            <w:r>
              <w:rPr>
                <w:rFonts w:ascii="Times New Roman" w:hAnsi="Times New Roman" w:cs="Times New Roman"/>
                <w:sz w:val="24"/>
                <w:szCs w:val="24"/>
                <w:lang w:val="fr-FR"/>
              </w:rPr>
              <w:t>é</w:t>
            </w:r>
            <w:r w:rsidRPr="00F2599B">
              <w:rPr>
                <w:rFonts w:ascii="Times New Roman" w:hAnsi="Times New Roman" w:cs="Times New Roman"/>
                <w:sz w:val="24"/>
                <w:szCs w:val="24"/>
                <w:lang w:val="fr-FR"/>
              </w:rPr>
              <w:t>tion</w:t>
            </w:r>
            <w:r w:rsidRPr="00EC216C">
              <w:rPr>
                <w:rFonts w:ascii="Times New Roman" w:hAnsi="Times New Roman" w:cs="Times New Roman"/>
                <w:color w:val="000000"/>
                <w:sz w:val="24"/>
                <w:szCs w:val="24"/>
                <w:lang w:val="es-CO"/>
              </w:rPr>
              <w:t>.</w:t>
            </w:r>
          </w:p>
        </w:tc>
      </w:tr>
      <w:tr w:rsidR="002C4F20" w:rsidRPr="001A1BAD" w:rsidTr="00B06776">
        <w:tc>
          <w:tcPr>
            <w:tcW w:w="1668" w:type="dxa"/>
          </w:tcPr>
          <w:p w:rsidR="002C4F20" w:rsidRPr="00CA784A" w:rsidRDefault="002C4F20" w:rsidP="00B06776">
            <w:pPr>
              <w:rPr>
                <w:rFonts w:ascii="Times New Roman" w:hAnsi="Times New Roman" w:cs="Times New Roman"/>
                <w:color w:val="000000"/>
                <w:sz w:val="24"/>
                <w:szCs w:val="24"/>
                <w:lang w:val="es-CO"/>
              </w:rPr>
            </w:pPr>
            <w:r w:rsidRPr="00CA784A">
              <w:rPr>
                <w:rFonts w:ascii="Times New Roman" w:hAnsi="Times New Roman" w:cs="Times New Roman"/>
                <w:b/>
                <w:color w:val="000000"/>
                <w:sz w:val="24"/>
                <w:szCs w:val="24"/>
                <w:lang w:val="es-CO"/>
              </w:rPr>
              <w:t xml:space="preserve">Código </w:t>
            </w:r>
            <w:proofErr w:type="spellStart"/>
            <w:r w:rsidRPr="00CA784A">
              <w:rPr>
                <w:rFonts w:ascii="Times New Roman" w:hAnsi="Times New Roman" w:cs="Times New Roman"/>
                <w:b/>
                <w:color w:val="000000"/>
                <w:sz w:val="24"/>
                <w:szCs w:val="24"/>
                <w:lang w:val="es-CO"/>
              </w:rPr>
              <w:t>Shutterstock</w:t>
            </w:r>
            <w:proofErr w:type="spellEnd"/>
            <w:r w:rsidRPr="00CA784A">
              <w:rPr>
                <w:rFonts w:ascii="Times New Roman" w:hAnsi="Times New Roman" w:cs="Times New Roman"/>
                <w:b/>
                <w:color w:val="000000"/>
                <w:sz w:val="24"/>
                <w:szCs w:val="24"/>
                <w:lang w:val="es-CO"/>
              </w:rPr>
              <w:t xml:space="preserve"> (o URL o la ruta en </w:t>
            </w:r>
            <w:proofErr w:type="spellStart"/>
            <w:r w:rsidRPr="00CA784A">
              <w:rPr>
                <w:rFonts w:ascii="Times New Roman" w:hAnsi="Times New Roman" w:cs="Times New Roman"/>
                <w:b/>
                <w:color w:val="000000"/>
                <w:sz w:val="24"/>
                <w:szCs w:val="24"/>
                <w:lang w:val="es-CO"/>
              </w:rPr>
              <w:t>AulaPlaneta</w:t>
            </w:r>
            <w:proofErr w:type="spellEnd"/>
            <w:r w:rsidRPr="00CA784A">
              <w:rPr>
                <w:rFonts w:ascii="Times New Roman" w:hAnsi="Times New Roman" w:cs="Times New Roman"/>
                <w:b/>
                <w:color w:val="000000"/>
                <w:sz w:val="24"/>
                <w:szCs w:val="24"/>
                <w:lang w:val="es-CO"/>
              </w:rPr>
              <w:t>)</w:t>
            </w:r>
          </w:p>
        </w:tc>
        <w:tc>
          <w:tcPr>
            <w:tcW w:w="7386" w:type="dxa"/>
          </w:tcPr>
          <w:p w:rsidR="002C4F20" w:rsidRPr="00F2599B" w:rsidRDefault="002C4F20" w:rsidP="00B06776">
            <w:pPr>
              <w:rPr>
                <w:rFonts w:ascii="Times New Roman" w:hAnsi="Times New Roman" w:cs="Times New Roman"/>
                <w:sz w:val="24"/>
                <w:szCs w:val="24"/>
                <w:lang w:val="fr-FR"/>
              </w:rPr>
            </w:pPr>
            <w:proofErr w:type="spellStart"/>
            <w:r w:rsidRPr="00FC750D">
              <w:rPr>
                <w:rFonts w:ascii="Times New Roman" w:hAnsi="Times New Roman" w:cs="Times New Roman"/>
                <w:color w:val="000000"/>
                <w:sz w:val="24"/>
                <w:szCs w:val="24"/>
                <w:lang w:val="fr-FR"/>
              </w:rPr>
              <w:t>Wikimedia</w:t>
            </w:r>
            <w:proofErr w:type="spellEnd"/>
            <w:r w:rsidRPr="00FC750D">
              <w:rPr>
                <w:rFonts w:ascii="Times New Roman" w:hAnsi="Times New Roman" w:cs="Times New Roman"/>
                <w:color w:val="000000"/>
                <w:sz w:val="24"/>
                <w:szCs w:val="24"/>
                <w:lang w:val="fr-FR"/>
              </w:rPr>
              <w:t xml:space="preserve"> Commons. </w:t>
            </w:r>
            <w:r w:rsidRPr="00F2599B">
              <w:rPr>
                <w:rFonts w:ascii="Times New Roman" w:hAnsi="Times New Roman" w:cs="Times New Roman"/>
                <w:sz w:val="24"/>
                <w:szCs w:val="24"/>
                <w:lang w:val="fr-FR"/>
              </w:rPr>
              <w:t xml:space="preserve">File: Alexandre </w:t>
            </w:r>
            <w:proofErr w:type="spellStart"/>
            <w:r w:rsidRPr="00F2599B">
              <w:rPr>
                <w:rFonts w:ascii="Times New Roman" w:hAnsi="Times New Roman" w:cs="Times New Roman"/>
                <w:sz w:val="24"/>
                <w:szCs w:val="24"/>
                <w:lang w:val="fr-FR"/>
              </w:rPr>
              <w:t>Petion</w:t>
            </w:r>
            <w:proofErr w:type="spellEnd"/>
            <w:r w:rsidRPr="00F2599B">
              <w:rPr>
                <w:rFonts w:ascii="Times New Roman" w:hAnsi="Times New Roman" w:cs="Times New Roman"/>
                <w:sz w:val="24"/>
                <w:szCs w:val="24"/>
                <w:lang w:val="fr-FR"/>
              </w:rPr>
              <w:t xml:space="preserve"> président de la République d'</w:t>
            </w:r>
            <w:proofErr w:type="spellStart"/>
            <w:r w:rsidRPr="00F2599B">
              <w:rPr>
                <w:rFonts w:ascii="Times New Roman" w:hAnsi="Times New Roman" w:cs="Times New Roman"/>
                <w:sz w:val="24"/>
                <w:szCs w:val="24"/>
                <w:lang w:val="fr-FR"/>
              </w:rPr>
              <w:t>Hayti</w:t>
            </w:r>
            <w:proofErr w:type="spellEnd"/>
            <w:r w:rsidRPr="00F2599B">
              <w:rPr>
                <w:rFonts w:ascii="Times New Roman" w:hAnsi="Times New Roman" w:cs="Times New Roman"/>
                <w:sz w:val="24"/>
                <w:szCs w:val="24"/>
                <w:lang w:val="fr-FR"/>
              </w:rPr>
              <w:t xml:space="preserve"> BNF Gallica.jpg</w:t>
            </w:r>
          </w:p>
          <w:p w:rsidR="002C4F20" w:rsidRPr="00F2599B" w:rsidRDefault="002C4F20" w:rsidP="00B06776">
            <w:pPr>
              <w:rPr>
                <w:rFonts w:ascii="Times New Roman" w:hAnsi="Times New Roman" w:cs="Times New Roman"/>
                <w:sz w:val="24"/>
                <w:szCs w:val="24"/>
                <w:lang w:val="fr-FR"/>
              </w:rPr>
            </w:pPr>
            <w:r w:rsidRPr="00F2599B">
              <w:rPr>
                <w:rFonts w:ascii="Times New Roman" w:hAnsi="Times New Roman" w:cs="Times New Roman"/>
                <w:sz w:val="24"/>
                <w:szCs w:val="24"/>
                <w:lang w:val="fr-FR"/>
              </w:rPr>
              <w:t>http://commons.wikimedia.org/wiki/File:Alexandre_Petion_pr%C3%A9sident_de_la_R%C3%A9publique_d%27Hayti_BNF_Gallica.jpg?uselang=es</w:t>
            </w:r>
          </w:p>
          <w:p w:rsidR="002C4F20" w:rsidRPr="001A1BAD" w:rsidRDefault="002C4F20" w:rsidP="00B06776">
            <w:pPr>
              <w:rPr>
                <w:rFonts w:ascii="Times New Roman" w:hAnsi="Times New Roman" w:cs="Times New Roman"/>
                <w:sz w:val="24"/>
                <w:szCs w:val="24"/>
                <w:lang w:val="es-CO"/>
              </w:rPr>
            </w:pPr>
            <w:r>
              <w:rPr>
                <w:rFonts w:ascii="Times New Roman" w:hAnsi="Times New Roman" w:cs="Times New Roman"/>
                <w:noProof/>
                <w:sz w:val="24"/>
                <w:szCs w:val="24"/>
                <w:lang w:eastAsia="es-CO"/>
              </w:rPr>
              <w:drawing>
                <wp:inline distT="0" distB="0" distL="0" distR="0" wp14:anchorId="3F91BC41" wp14:editId="54EFEEFE">
                  <wp:extent cx="1405150" cy="19431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xandre_Petion_président_de_la_République_d'Hayti_BNF_Gallica.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04125" cy="1941682"/>
                          </a:xfrm>
                          <a:prstGeom prst="rect">
                            <a:avLst/>
                          </a:prstGeom>
                        </pic:spPr>
                      </pic:pic>
                    </a:graphicData>
                  </a:graphic>
                </wp:inline>
              </w:drawing>
            </w:r>
          </w:p>
          <w:p w:rsidR="002C4F20" w:rsidRPr="001A1BAD" w:rsidRDefault="002C4F20" w:rsidP="00B06776">
            <w:pPr>
              <w:rPr>
                <w:rFonts w:ascii="Times New Roman" w:hAnsi="Times New Roman" w:cs="Times New Roman"/>
                <w:color w:val="000000"/>
                <w:sz w:val="24"/>
                <w:szCs w:val="24"/>
                <w:lang w:val="es-CO"/>
              </w:rPr>
            </w:pPr>
          </w:p>
        </w:tc>
      </w:tr>
      <w:tr w:rsidR="002C4F20" w:rsidRPr="00FC750D" w:rsidTr="00B06776">
        <w:tc>
          <w:tcPr>
            <w:tcW w:w="1668" w:type="dxa"/>
          </w:tcPr>
          <w:p w:rsidR="002C4F20" w:rsidRPr="00FC750D" w:rsidRDefault="002C4F20"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2C4F20" w:rsidRPr="00B1721B" w:rsidRDefault="002C4F20" w:rsidP="002C4F20">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Alexaindre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Pétion</w:t>
            </w:r>
            <w:proofErr w:type="spellEnd"/>
            <w:r>
              <w:rPr>
                <w:rFonts w:ascii="Times New Roman" w:hAnsi="Times New Roman" w:cs="Times New Roman"/>
                <w:color w:val="000000"/>
                <w:sz w:val="24"/>
                <w:szCs w:val="24"/>
              </w:rPr>
              <w:t xml:space="preserve">, autor desconocido. </w:t>
            </w:r>
            <w:r w:rsidRPr="00B1721B">
              <w:rPr>
                <w:rFonts w:ascii="Times New Roman" w:hAnsi="Times New Roman" w:cs="Times New Roman"/>
                <w:color w:val="000000"/>
                <w:sz w:val="24"/>
                <w:szCs w:val="24"/>
              </w:rPr>
              <w:t>Haití, que había dado el primer paso contra los colonizadores europeos, ofreció su ayuda para lograr el proceso de independencia que dirigió Simón Bolívar.</w:t>
            </w:r>
            <w:r>
              <w:rPr>
                <w:rFonts w:ascii="Times New Roman" w:hAnsi="Times New Roman" w:cs="Times New Roman"/>
                <w:color w:val="000000"/>
                <w:sz w:val="24"/>
                <w:szCs w:val="24"/>
              </w:rPr>
              <w:t xml:space="preserve"> </w:t>
            </w:r>
            <w:r w:rsidRPr="00B1721B">
              <w:rPr>
                <w:rFonts w:ascii="Times New Roman" w:hAnsi="Times New Roman" w:cs="Times New Roman"/>
                <w:color w:val="000000"/>
                <w:sz w:val="24"/>
                <w:szCs w:val="24"/>
              </w:rPr>
              <w:t xml:space="preserve">El general </w:t>
            </w:r>
            <w:proofErr w:type="spellStart"/>
            <w:r w:rsidRPr="00B1721B">
              <w:rPr>
                <w:rFonts w:ascii="Times New Roman" w:hAnsi="Times New Roman" w:cs="Times New Roman"/>
                <w:color w:val="000000"/>
                <w:sz w:val="24"/>
                <w:szCs w:val="24"/>
              </w:rPr>
              <w:t>P</w:t>
            </w:r>
            <w:r>
              <w:rPr>
                <w:rFonts w:ascii="Times New Roman" w:hAnsi="Times New Roman" w:cs="Times New Roman"/>
                <w:color w:val="000000"/>
                <w:sz w:val="24"/>
                <w:szCs w:val="24"/>
              </w:rPr>
              <w:t>é</w:t>
            </w:r>
            <w:r w:rsidRPr="00B1721B">
              <w:rPr>
                <w:rFonts w:ascii="Times New Roman" w:hAnsi="Times New Roman" w:cs="Times New Roman"/>
                <w:color w:val="000000"/>
                <w:sz w:val="24"/>
                <w:szCs w:val="24"/>
              </w:rPr>
              <w:t>tion</w:t>
            </w:r>
            <w:proofErr w:type="spellEnd"/>
            <w:r w:rsidRPr="00B1721B">
              <w:rPr>
                <w:rFonts w:ascii="Times New Roman" w:hAnsi="Times New Roman" w:cs="Times New Roman"/>
                <w:color w:val="000000"/>
                <w:sz w:val="24"/>
                <w:szCs w:val="24"/>
              </w:rPr>
              <w:t>, que había combatido para lograr la independencia de Haití, fue el gran aliado del Libertador.</w:t>
            </w:r>
          </w:p>
        </w:tc>
      </w:tr>
    </w:tbl>
    <w:p w:rsidR="00E13F0F" w:rsidRPr="002C4F20" w:rsidRDefault="002C4F20" w:rsidP="00B7157C">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1283"/>
        <w:gridCol w:w="7771"/>
      </w:tblGrid>
      <w:tr w:rsidR="008B2EB4" w:rsidRPr="00FC750D" w:rsidTr="0075055D">
        <w:tc>
          <w:tcPr>
            <w:tcW w:w="9054" w:type="dxa"/>
            <w:gridSpan w:val="2"/>
            <w:shd w:val="clear" w:color="auto" w:fill="000000" w:themeFill="text1"/>
          </w:tcPr>
          <w:p w:rsidR="008B2EB4" w:rsidRPr="00FC750D" w:rsidRDefault="008B2EB4" w:rsidP="0075055D">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Destacado</w:t>
            </w:r>
          </w:p>
        </w:tc>
      </w:tr>
      <w:tr w:rsidR="008B2EB4" w:rsidRPr="00FC750D" w:rsidTr="0075055D">
        <w:tc>
          <w:tcPr>
            <w:tcW w:w="1242" w:type="dxa"/>
          </w:tcPr>
          <w:p w:rsidR="008B2EB4" w:rsidRPr="00FC750D" w:rsidRDefault="008B2EB4" w:rsidP="0075055D">
            <w:pPr>
              <w:rPr>
                <w:rFonts w:ascii="Times New Roman" w:hAnsi="Times New Roman" w:cs="Times New Roman"/>
                <w:b/>
                <w:color w:val="000000" w:themeColor="text1"/>
                <w:sz w:val="24"/>
                <w:szCs w:val="24"/>
              </w:rPr>
            </w:pPr>
            <w:r w:rsidRPr="00FC750D">
              <w:rPr>
                <w:rFonts w:ascii="Times New Roman" w:hAnsi="Times New Roman" w:cs="Times New Roman"/>
                <w:b/>
                <w:color w:val="000000" w:themeColor="text1"/>
                <w:sz w:val="24"/>
                <w:szCs w:val="24"/>
              </w:rPr>
              <w:t>Título</w:t>
            </w:r>
          </w:p>
        </w:tc>
        <w:tc>
          <w:tcPr>
            <w:tcW w:w="7812" w:type="dxa"/>
          </w:tcPr>
          <w:p w:rsidR="008B2EB4" w:rsidRPr="00FC750D" w:rsidRDefault="008B2EB4" w:rsidP="008B2EB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La independencia de Haití</w:t>
            </w:r>
          </w:p>
        </w:tc>
      </w:tr>
      <w:tr w:rsidR="008B2EB4" w:rsidRPr="00FC750D" w:rsidTr="0075055D">
        <w:tc>
          <w:tcPr>
            <w:tcW w:w="1242" w:type="dxa"/>
            <w:shd w:val="clear" w:color="auto" w:fill="auto"/>
          </w:tcPr>
          <w:p w:rsidR="008B2EB4" w:rsidRPr="008F00B5" w:rsidRDefault="008B2EB4" w:rsidP="0075055D">
            <w:pPr>
              <w:rPr>
                <w:rFonts w:ascii="Times New Roman" w:hAnsi="Times New Roman" w:cs="Times New Roman"/>
                <w:b/>
                <w:sz w:val="24"/>
                <w:szCs w:val="24"/>
              </w:rPr>
            </w:pPr>
            <w:r w:rsidRPr="008F00B5">
              <w:rPr>
                <w:rFonts w:ascii="Times New Roman" w:hAnsi="Times New Roman" w:cs="Times New Roman"/>
                <w:b/>
                <w:sz w:val="24"/>
                <w:szCs w:val="24"/>
              </w:rPr>
              <w:t>Contenido</w:t>
            </w:r>
          </w:p>
        </w:tc>
        <w:tc>
          <w:tcPr>
            <w:tcW w:w="7812" w:type="dxa"/>
            <w:shd w:val="clear" w:color="auto" w:fill="auto"/>
          </w:tcPr>
          <w:p w:rsidR="008B2EB4" w:rsidRPr="00CB570D" w:rsidRDefault="008B2EB4" w:rsidP="0075055D">
            <w:pPr>
              <w:spacing w:before="240" w:line="285" w:lineRule="atLeast"/>
              <w:jc w:val="both"/>
            </w:pPr>
            <w:r>
              <w:t xml:space="preserve"> </w:t>
            </w:r>
          </w:p>
          <w:p w:rsidR="008B2EB4" w:rsidRPr="00CB570D" w:rsidRDefault="008B2EB4" w:rsidP="008B2EB4">
            <w:pPr>
              <w:rPr>
                <w:rFonts w:ascii="Times New Roman" w:hAnsi="Times New Roman" w:cs="Times New Roman"/>
                <w:sz w:val="24"/>
                <w:szCs w:val="24"/>
              </w:rPr>
            </w:pPr>
            <w:r w:rsidRPr="008B2EB4">
              <w:rPr>
                <w:rFonts w:ascii="Times New Roman" w:hAnsi="Times New Roman" w:cs="Times New Roman"/>
                <w:sz w:val="24"/>
                <w:szCs w:val="24"/>
              </w:rPr>
              <w:t xml:space="preserve">Haití fue el primer país de América que proclamó su Independencia (1804), pero en un contexto diferente al resto de los países del continente. Estaba ocupado por Francia y se regía bajo un sistema esclavista donde </w:t>
            </w:r>
            <w:r w:rsidR="00E67AA4" w:rsidRPr="008B2EB4">
              <w:rPr>
                <w:rFonts w:ascii="Times New Roman" w:hAnsi="Times New Roman" w:cs="Times New Roman"/>
                <w:sz w:val="24"/>
                <w:szCs w:val="24"/>
              </w:rPr>
              <w:t>s</w:t>
            </w:r>
            <w:r w:rsidR="00E67AA4">
              <w:rPr>
                <w:rFonts w:ascii="Times New Roman" w:hAnsi="Times New Roman" w:cs="Times New Roman"/>
                <w:sz w:val="24"/>
                <w:szCs w:val="24"/>
              </w:rPr>
              <w:t>o</w:t>
            </w:r>
            <w:r w:rsidR="00E67AA4" w:rsidRPr="008B2EB4">
              <w:rPr>
                <w:rFonts w:ascii="Times New Roman" w:hAnsi="Times New Roman" w:cs="Times New Roman"/>
                <w:sz w:val="24"/>
                <w:szCs w:val="24"/>
              </w:rPr>
              <w:t xml:space="preserve">lo </w:t>
            </w:r>
            <w:r w:rsidR="006D01DB">
              <w:rPr>
                <w:rFonts w:ascii="Times New Roman" w:hAnsi="Times New Roman" w:cs="Times New Roman"/>
                <w:sz w:val="24"/>
                <w:szCs w:val="24"/>
              </w:rPr>
              <w:t>doce</w:t>
            </w:r>
            <w:r w:rsidR="006D01DB" w:rsidRPr="008B2EB4">
              <w:rPr>
                <w:rFonts w:ascii="Times New Roman" w:hAnsi="Times New Roman" w:cs="Times New Roman"/>
                <w:sz w:val="24"/>
                <w:szCs w:val="24"/>
              </w:rPr>
              <w:t xml:space="preserve"> </w:t>
            </w:r>
            <w:r w:rsidRPr="008B2EB4">
              <w:rPr>
                <w:rFonts w:ascii="Times New Roman" w:hAnsi="Times New Roman" w:cs="Times New Roman"/>
                <w:sz w:val="24"/>
                <w:szCs w:val="24"/>
              </w:rPr>
              <w:t xml:space="preserve">mil de </w:t>
            </w:r>
            <w:r w:rsidR="00E67AA4" w:rsidRPr="008B2EB4">
              <w:rPr>
                <w:rFonts w:ascii="Times New Roman" w:hAnsi="Times New Roman" w:cs="Times New Roman"/>
                <w:sz w:val="24"/>
                <w:szCs w:val="24"/>
              </w:rPr>
              <w:t>l</w:t>
            </w:r>
            <w:r w:rsidR="00E67AA4">
              <w:rPr>
                <w:rFonts w:ascii="Times New Roman" w:hAnsi="Times New Roman" w:cs="Times New Roman"/>
                <w:sz w:val="24"/>
                <w:szCs w:val="24"/>
              </w:rPr>
              <w:t>o</w:t>
            </w:r>
            <w:r w:rsidR="00E67AA4" w:rsidRPr="008B2EB4">
              <w:rPr>
                <w:rFonts w:ascii="Times New Roman" w:hAnsi="Times New Roman" w:cs="Times New Roman"/>
                <w:sz w:val="24"/>
                <w:szCs w:val="24"/>
              </w:rPr>
              <w:t xml:space="preserve">s </w:t>
            </w:r>
            <w:r w:rsidRPr="008B2EB4">
              <w:rPr>
                <w:rFonts w:ascii="Times New Roman" w:hAnsi="Times New Roman" w:cs="Times New Roman"/>
                <w:sz w:val="24"/>
                <w:szCs w:val="24"/>
              </w:rPr>
              <w:t xml:space="preserve">300 mil habitantes existentes eran libres, blancos y mulatos, principalmente. La victoria sobre las tropas francesas culminó en 1803 y un año después Jean Jacques </w:t>
            </w:r>
            <w:proofErr w:type="spellStart"/>
            <w:r w:rsidRPr="008B2EB4">
              <w:rPr>
                <w:rFonts w:ascii="Times New Roman" w:hAnsi="Times New Roman" w:cs="Times New Roman"/>
                <w:sz w:val="24"/>
                <w:szCs w:val="24"/>
              </w:rPr>
              <w:t>Dessalines</w:t>
            </w:r>
            <w:proofErr w:type="spellEnd"/>
            <w:r w:rsidRPr="008B2EB4">
              <w:rPr>
                <w:rFonts w:ascii="Times New Roman" w:hAnsi="Times New Roman" w:cs="Times New Roman"/>
                <w:sz w:val="24"/>
                <w:szCs w:val="24"/>
              </w:rPr>
              <w:t xml:space="preserve"> [</w:t>
            </w:r>
            <w:hyperlink r:id="rId35" w:history="1">
              <w:r w:rsidR="001E1273" w:rsidRPr="001E1273">
                <w:rPr>
                  <w:rStyle w:val="Hipervnculo"/>
                  <w:rFonts w:ascii="Times New Roman" w:hAnsi="Times New Roman" w:cs="Times New Roman"/>
                  <w:sz w:val="24"/>
                  <w:szCs w:val="24"/>
                </w:rPr>
                <w:t>V</w:t>
              </w:r>
              <w:r w:rsidR="001E1273" w:rsidRPr="001E1273">
                <w:rPr>
                  <w:rStyle w:val="Hipervnculo"/>
                  <w:rFonts w:ascii="Times New Roman" w:hAnsi="Times New Roman" w:cs="Times New Roman"/>
                  <w:sz w:val="24"/>
                  <w:szCs w:val="24"/>
                </w:rPr>
                <w:t>E</w:t>
              </w:r>
              <w:r w:rsidR="001E1273" w:rsidRPr="001E1273">
                <w:rPr>
                  <w:rStyle w:val="Hipervnculo"/>
                  <w:rFonts w:ascii="Times New Roman" w:hAnsi="Times New Roman" w:cs="Times New Roman"/>
                  <w:sz w:val="24"/>
                  <w:szCs w:val="24"/>
                </w:rPr>
                <w:t>R</w:t>
              </w:r>
            </w:hyperlink>
            <w:r w:rsidRPr="008B2EB4">
              <w:rPr>
                <w:rFonts w:ascii="Times New Roman" w:hAnsi="Times New Roman" w:cs="Times New Roman"/>
                <w:sz w:val="24"/>
                <w:szCs w:val="24"/>
              </w:rPr>
              <w:t xml:space="preserve">] declaró la Independencia y se </w:t>
            </w:r>
            <w:r w:rsidRPr="008B2EB4">
              <w:rPr>
                <w:rFonts w:ascii="Times New Roman" w:hAnsi="Times New Roman" w:cs="Times New Roman"/>
                <w:sz w:val="24"/>
                <w:szCs w:val="24"/>
              </w:rPr>
              <w:lastRenderedPageBreak/>
              <w:t xml:space="preserve">proclamó </w:t>
            </w:r>
            <w:r w:rsidR="0080408A">
              <w:rPr>
                <w:rFonts w:ascii="Times New Roman" w:hAnsi="Times New Roman" w:cs="Times New Roman"/>
                <w:sz w:val="24"/>
                <w:szCs w:val="24"/>
              </w:rPr>
              <w:t>e</w:t>
            </w:r>
            <w:r w:rsidR="0080408A" w:rsidRPr="008B2EB4">
              <w:rPr>
                <w:rFonts w:ascii="Times New Roman" w:hAnsi="Times New Roman" w:cs="Times New Roman"/>
                <w:sz w:val="24"/>
                <w:szCs w:val="24"/>
              </w:rPr>
              <w:t>mperador</w:t>
            </w:r>
            <w:r w:rsidRPr="008B2EB4">
              <w:rPr>
                <w:rFonts w:ascii="Times New Roman" w:hAnsi="Times New Roman" w:cs="Times New Roman"/>
                <w:sz w:val="24"/>
                <w:szCs w:val="24"/>
              </w:rPr>
              <w:t>.</w:t>
            </w:r>
            <w:r w:rsidRPr="00CB570D">
              <w:rPr>
                <w:rFonts w:ascii="Times New Roman" w:hAnsi="Times New Roman" w:cs="Times New Roman"/>
                <w:sz w:val="24"/>
                <w:szCs w:val="24"/>
              </w:rPr>
              <w:t xml:space="preserve">  </w:t>
            </w:r>
          </w:p>
          <w:p w:rsidR="008B2EB4" w:rsidRPr="00CB570D" w:rsidRDefault="008B2EB4" w:rsidP="0075055D">
            <w:pPr>
              <w:spacing w:line="285" w:lineRule="atLeast"/>
              <w:jc w:val="both"/>
              <w:rPr>
                <w:rFonts w:ascii="Times New Roman" w:hAnsi="Times New Roman" w:cs="Times New Roman"/>
                <w:sz w:val="24"/>
                <w:szCs w:val="24"/>
              </w:rPr>
            </w:pPr>
          </w:p>
          <w:p w:rsidR="008B2EB4" w:rsidRPr="00FC750D" w:rsidRDefault="008B2EB4" w:rsidP="0075055D">
            <w:pPr>
              <w:rPr>
                <w:rFonts w:ascii="Times New Roman" w:hAnsi="Times New Roman" w:cs="Times New Roman"/>
                <w:color w:val="000000" w:themeColor="text1"/>
                <w:sz w:val="24"/>
                <w:szCs w:val="24"/>
              </w:rPr>
            </w:pPr>
          </w:p>
        </w:tc>
      </w:tr>
    </w:tbl>
    <w:p w:rsidR="00261B67" w:rsidRPr="008B2EB4" w:rsidRDefault="00261B67" w:rsidP="00B7157C">
      <w:pPr>
        <w:rPr>
          <w:rFonts w:ascii="Times New Roman" w:hAnsi="Times New Roman" w:cs="Times New Roman"/>
          <w:sz w:val="24"/>
          <w:szCs w:val="24"/>
        </w:rPr>
      </w:pPr>
    </w:p>
    <w:p w:rsidR="00AE4482" w:rsidRPr="00CB570D" w:rsidRDefault="008C1DDD" w:rsidP="00AE4482">
      <w:pPr>
        <w:pStyle w:val="NormalWeb"/>
        <w:rPr>
          <w:b/>
        </w:rPr>
      </w:pPr>
      <w:r w:rsidRPr="00CB570D">
        <w:rPr>
          <w:highlight w:val="yellow"/>
        </w:rPr>
        <w:t xml:space="preserve">[SECCIÓN </w:t>
      </w:r>
      <w:r>
        <w:rPr>
          <w:highlight w:val="yellow"/>
        </w:rPr>
        <w:t>3</w:t>
      </w:r>
      <w:r w:rsidRPr="00CB570D">
        <w:rPr>
          <w:highlight w:val="yellow"/>
        </w:rPr>
        <w:t>]</w:t>
      </w:r>
      <w:r w:rsidRPr="00CB570D">
        <w:rPr>
          <w:b/>
        </w:rPr>
        <w:t xml:space="preserve"> </w:t>
      </w:r>
      <w:r>
        <w:rPr>
          <w:b/>
        </w:rPr>
        <w:t xml:space="preserve"> </w:t>
      </w:r>
      <w:r w:rsidR="00694FB6">
        <w:rPr>
          <w:b/>
        </w:rPr>
        <w:t>2.3.</w:t>
      </w:r>
      <w:r w:rsidRPr="00694FB6">
        <w:rPr>
          <w:b/>
          <w:bCs/>
          <w:color w:val="000000" w:themeColor="text1"/>
        </w:rPr>
        <w:t>2</w:t>
      </w:r>
      <w:r w:rsidR="00694FB6">
        <w:rPr>
          <w:b/>
          <w:bCs/>
          <w:color w:val="6B6D73"/>
        </w:rPr>
        <w:t xml:space="preserve"> </w:t>
      </w:r>
      <w:r w:rsidR="00694FB6">
        <w:rPr>
          <w:b/>
        </w:rPr>
        <w:t>La reacción española</w:t>
      </w:r>
    </w:p>
    <w:p w:rsidR="00AE4482" w:rsidRPr="00CB570D" w:rsidRDefault="00AE4482" w:rsidP="00AE4482">
      <w:pPr>
        <w:pStyle w:val="NormalWeb"/>
      </w:pPr>
      <w:r w:rsidRPr="00CB570D">
        <w:t xml:space="preserve">En 1814, Fernando VII </w:t>
      </w:r>
      <w:r w:rsidR="006C7045" w:rsidRPr="00CB570D">
        <w:t>retornó</w:t>
      </w:r>
      <w:r w:rsidRPr="00CB570D">
        <w:t xml:space="preserve"> al trono y restauró su poder en España. Con ello,</w:t>
      </w:r>
      <w:r w:rsidR="00357322" w:rsidRPr="00CB570D">
        <w:t xml:space="preserve"> regresó el absolutismo y</w:t>
      </w:r>
      <w:r w:rsidRPr="00CB570D">
        <w:t xml:space="preserve"> la guerra en las colonias </w:t>
      </w:r>
      <w:r w:rsidR="006C7045">
        <w:t>se</w:t>
      </w:r>
      <w:r w:rsidR="006C7045" w:rsidRPr="00CB570D">
        <w:t xml:space="preserve"> </w:t>
      </w:r>
      <w:r w:rsidRPr="00CB570D">
        <w:t>agudizó</w:t>
      </w:r>
      <w:r w:rsidR="00F00142" w:rsidRPr="00CB570D">
        <w:t>. A</w:t>
      </w:r>
      <w:r w:rsidRPr="00CB570D">
        <w:t xml:space="preserve">quellas juntas que inicialmente habían pedido autonomía </w:t>
      </w:r>
      <w:r w:rsidR="00433449">
        <w:t>y</w:t>
      </w:r>
      <w:r w:rsidR="00433449" w:rsidRPr="00CB570D">
        <w:t xml:space="preserve"> </w:t>
      </w:r>
      <w:r w:rsidRPr="00CB570D">
        <w:t xml:space="preserve">al mismo tiempo se declararon leales a Fernando VII, radicalizaron su lucha para lograr una </w:t>
      </w:r>
      <w:r w:rsidR="006C7045">
        <w:t>in</w:t>
      </w:r>
      <w:r w:rsidRPr="00CB570D">
        <w:t xml:space="preserve">dependencia definitiva.  </w:t>
      </w:r>
    </w:p>
    <w:tbl>
      <w:tblPr>
        <w:tblStyle w:val="Tablaconcuadrcula"/>
        <w:tblW w:w="0" w:type="auto"/>
        <w:tblLayout w:type="fixed"/>
        <w:tblLook w:val="04A0" w:firstRow="1" w:lastRow="0" w:firstColumn="1" w:lastColumn="0" w:noHBand="0" w:noVBand="1"/>
      </w:tblPr>
      <w:tblGrid>
        <w:gridCol w:w="1668"/>
        <w:gridCol w:w="7386"/>
      </w:tblGrid>
      <w:tr w:rsidR="001E1273" w:rsidRPr="00FC750D" w:rsidTr="00B06776">
        <w:tc>
          <w:tcPr>
            <w:tcW w:w="9054" w:type="dxa"/>
            <w:gridSpan w:val="2"/>
            <w:shd w:val="clear" w:color="auto" w:fill="0D0D0D" w:themeFill="text1" w:themeFillTint="F2"/>
          </w:tcPr>
          <w:p w:rsidR="001E1273" w:rsidRPr="00FC750D" w:rsidRDefault="001E1273"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1E1273" w:rsidRPr="00FC750D" w:rsidTr="00B06776">
        <w:tc>
          <w:tcPr>
            <w:tcW w:w="1668" w:type="dxa"/>
          </w:tcPr>
          <w:p w:rsidR="001E1273" w:rsidRPr="00FC750D" w:rsidRDefault="001E1273"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1E1273" w:rsidRPr="00FC750D" w:rsidRDefault="001E1273" w:rsidP="001E1273">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10</w:t>
            </w:r>
          </w:p>
        </w:tc>
      </w:tr>
      <w:tr w:rsidR="001E1273" w:rsidRPr="001A1BAD" w:rsidTr="00B06776">
        <w:tc>
          <w:tcPr>
            <w:tcW w:w="1668" w:type="dxa"/>
          </w:tcPr>
          <w:p w:rsidR="001E1273" w:rsidRPr="00FC750D" w:rsidRDefault="001E1273"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1E1273" w:rsidRPr="0092137F" w:rsidRDefault="001E1273" w:rsidP="00B06776">
            <w:pPr>
              <w:rPr>
                <w:rFonts w:ascii="Times New Roman" w:hAnsi="Times New Roman" w:cs="Times New Roman"/>
                <w:color w:val="000000"/>
                <w:sz w:val="24"/>
                <w:szCs w:val="24"/>
                <w:lang w:val="es-CO"/>
              </w:rPr>
            </w:pPr>
            <w:r w:rsidRPr="001A1BAD">
              <w:rPr>
                <w:rFonts w:ascii="Times New Roman" w:hAnsi="Times New Roman" w:cs="Times New Roman"/>
                <w:sz w:val="24"/>
                <w:szCs w:val="24"/>
                <w:lang w:val="es-CO"/>
              </w:rPr>
              <w:t> </w:t>
            </w:r>
            <w:r>
              <w:rPr>
                <w:rFonts w:ascii="Times New Roman" w:hAnsi="Times New Roman" w:cs="Times New Roman"/>
                <w:sz w:val="24"/>
                <w:szCs w:val="24"/>
                <w:lang w:val="es-CO"/>
              </w:rPr>
              <w:t xml:space="preserve">Pablo Morillo. Autor: </w:t>
            </w:r>
            <w:proofErr w:type="spellStart"/>
            <w:r>
              <w:rPr>
                <w:rFonts w:ascii="Times New Roman" w:hAnsi="Times New Roman" w:cs="Times New Roman"/>
                <w:sz w:val="24"/>
                <w:szCs w:val="24"/>
                <w:lang w:val="es-CO"/>
              </w:rPr>
              <w:t>Horace</w:t>
            </w:r>
            <w:proofErr w:type="spellEnd"/>
            <w:r>
              <w:rPr>
                <w:rFonts w:ascii="Times New Roman" w:hAnsi="Times New Roman" w:cs="Times New Roman"/>
                <w:sz w:val="24"/>
                <w:szCs w:val="24"/>
                <w:lang w:val="es-CO"/>
              </w:rPr>
              <w:t xml:space="preserve"> Vernet</w:t>
            </w:r>
          </w:p>
        </w:tc>
      </w:tr>
      <w:tr w:rsidR="001E1273" w:rsidRPr="001A1BAD" w:rsidTr="00B06776">
        <w:tc>
          <w:tcPr>
            <w:tcW w:w="1668" w:type="dxa"/>
          </w:tcPr>
          <w:p w:rsidR="001E1273" w:rsidRPr="00DB6815" w:rsidRDefault="001E1273"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1E1273" w:rsidRPr="0092137F" w:rsidRDefault="001E1273" w:rsidP="00B06776">
            <w:pPr>
              <w:rPr>
                <w:rFonts w:ascii="Times New Roman" w:hAnsi="Times New Roman" w:cs="Times New Roman"/>
                <w:sz w:val="24"/>
                <w:szCs w:val="24"/>
                <w:lang w:val="en"/>
              </w:rPr>
            </w:pPr>
            <w:proofErr w:type="spellStart"/>
            <w:r w:rsidRPr="00F2599B">
              <w:rPr>
                <w:rFonts w:ascii="Times New Roman" w:hAnsi="Times New Roman" w:cs="Times New Roman"/>
                <w:color w:val="000000"/>
                <w:sz w:val="24"/>
                <w:szCs w:val="24"/>
                <w:lang w:val="es-CO"/>
              </w:rPr>
              <w:t>Wikimedia</w:t>
            </w:r>
            <w:proofErr w:type="spellEnd"/>
            <w:r w:rsidRPr="00F2599B">
              <w:rPr>
                <w:rFonts w:ascii="Times New Roman" w:hAnsi="Times New Roman" w:cs="Times New Roman"/>
                <w:color w:val="000000"/>
                <w:sz w:val="24"/>
                <w:szCs w:val="24"/>
                <w:lang w:val="es-CO"/>
              </w:rPr>
              <w:t xml:space="preserve"> </w:t>
            </w:r>
            <w:proofErr w:type="spellStart"/>
            <w:r w:rsidRPr="00F2599B">
              <w:rPr>
                <w:rFonts w:ascii="Times New Roman" w:hAnsi="Times New Roman" w:cs="Times New Roman"/>
                <w:color w:val="000000"/>
                <w:sz w:val="24"/>
                <w:szCs w:val="24"/>
                <w:lang w:val="es-CO"/>
              </w:rPr>
              <w:t>Commons</w:t>
            </w:r>
            <w:proofErr w:type="spellEnd"/>
            <w:r w:rsidRPr="00F2599B">
              <w:rPr>
                <w:rFonts w:ascii="Times New Roman" w:hAnsi="Times New Roman" w:cs="Times New Roman"/>
                <w:color w:val="000000"/>
                <w:sz w:val="24"/>
                <w:szCs w:val="24"/>
                <w:lang w:val="es-CO"/>
              </w:rPr>
              <w:t xml:space="preserve">. </w:t>
            </w:r>
            <w:r w:rsidRPr="0092137F">
              <w:rPr>
                <w:rFonts w:ascii="Times New Roman" w:hAnsi="Times New Roman" w:cs="Times New Roman"/>
                <w:sz w:val="24"/>
                <w:szCs w:val="24"/>
                <w:lang w:val="en-US"/>
              </w:rPr>
              <w:t xml:space="preserve">File: </w:t>
            </w:r>
            <w:r w:rsidRPr="0092137F">
              <w:rPr>
                <w:rFonts w:ascii="Times New Roman" w:hAnsi="Times New Roman" w:cs="Times New Roman"/>
                <w:sz w:val="24"/>
                <w:szCs w:val="24"/>
                <w:lang w:val="en"/>
              </w:rPr>
              <w:t>Pablo-morillo.jpg</w:t>
            </w:r>
          </w:p>
          <w:p w:rsidR="001E1273" w:rsidRPr="0092137F" w:rsidRDefault="001E1273" w:rsidP="00B06776">
            <w:pPr>
              <w:rPr>
                <w:rFonts w:ascii="Times New Roman" w:hAnsi="Times New Roman" w:cs="Times New Roman"/>
                <w:sz w:val="24"/>
                <w:szCs w:val="24"/>
                <w:lang w:val="en"/>
              </w:rPr>
            </w:pPr>
            <w:r w:rsidRPr="0092137F">
              <w:rPr>
                <w:rFonts w:ascii="Times New Roman" w:hAnsi="Times New Roman" w:cs="Times New Roman"/>
                <w:sz w:val="24"/>
                <w:szCs w:val="24"/>
                <w:lang w:val="en"/>
              </w:rPr>
              <w:t>http://commons.wikimedia.org/wiki/File:Pablo-morillo.jpg</w:t>
            </w:r>
          </w:p>
          <w:p w:rsidR="001E1273" w:rsidRPr="001A1BAD" w:rsidRDefault="001E1273" w:rsidP="00B06776">
            <w:pPr>
              <w:rPr>
                <w:rFonts w:ascii="Times New Roman" w:hAnsi="Times New Roman" w:cs="Times New Roman"/>
                <w:sz w:val="24"/>
                <w:szCs w:val="24"/>
                <w:lang w:val="es-CO"/>
              </w:rPr>
            </w:pPr>
            <w:r>
              <w:rPr>
                <w:rFonts w:ascii="Times New Roman" w:hAnsi="Times New Roman" w:cs="Times New Roman"/>
                <w:noProof/>
                <w:sz w:val="24"/>
                <w:szCs w:val="24"/>
                <w:lang w:eastAsia="es-CO"/>
              </w:rPr>
              <w:drawing>
                <wp:inline distT="0" distB="0" distL="0" distR="0" wp14:anchorId="340DE591" wp14:editId="142CAC6B">
                  <wp:extent cx="666750" cy="102374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blo-morill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7624" cy="1025091"/>
                          </a:xfrm>
                          <a:prstGeom prst="rect">
                            <a:avLst/>
                          </a:prstGeom>
                        </pic:spPr>
                      </pic:pic>
                    </a:graphicData>
                  </a:graphic>
                </wp:inline>
              </w:drawing>
            </w:r>
          </w:p>
          <w:p w:rsidR="001E1273" w:rsidRPr="001A1BAD" w:rsidRDefault="001E1273" w:rsidP="00B06776">
            <w:pPr>
              <w:rPr>
                <w:rFonts w:ascii="Times New Roman" w:hAnsi="Times New Roman" w:cs="Times New Roman"/>
                <w:color w:val="000000"/>
                <w:sz w:val="24"/>
                <w:szCs w:val="24"/>
                <w:lang w:val="es-CO"/>
              </w:rPr>
            </w:pPr>
          </w:p>
        </w:tc>
      </w:tr>
      <w:tr w:rsidR="001E1273" w:rsidRPr="00FC750D" w:rsidTr="00B06776">
        <w:tc>
          <w:tcPr>
            <w:tcW w:w="1668" w:type="dxa"/>
          </w:tcPr>
          <w:p w:rsidR="001E1273" w:rsidRPr="00FC750D" w:rsidRDefault="001E1273"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1E1273" w:rsidRPr="001E1273" w:rsidRDefault="001E1273" w:rsidP="00B06776">
            <w:pPr>
              <w:pStyle w:val="Sinespaciado"/>
              <w:jc w:val="both"/>
              <w:rPr>
                <w:rFonts w:ascii="Times New Roman" w:hAnsi="Times New Roman" w:cs="Times New Roman"/>
                <w:sz w:val="24"/>
                <w:szCs w:val="24"/>
              </w:rPr>
            </w:pPr>
            <w:r>
              <w:rPr>
                <w:rFonts w:ascii="Times New Roman" w:hAnsi="Times New Roman" w:cs="Times New Roman"/>
                <w:b/>
                <w:sz w:val="24"/>
                <w:szCs w:val="24"/>
              </w:rPr>
              <w:t xml:space="preserve">Pablo Morillo, </w:t>
            </w:r>
            <w:proofErr w:type="spellStart"/>
            <w:r w:rsidRPr="001E1273">
              <w:rPr>
                <w:rFonts w:ascii="Times New Roman" w:hAnsi="Times New Roman" w:cs="Times New Roman"/>
                <w:b/>
                <w:sz w:val="24"/>
                <w:szCs w:val="24"/>
              </w:rPr>
              <w:t>Horace</w:t>
            </w:r>
            <w:proofErr w:type="spellEnd"/>
            <w:r w:rsidRPr="001E1273">
              <w:rPr>
                <w:rFonts w:ascii="Times New Roman" w:hAnsi="Times New Roman" w:cs="Times New Roman"/>
                <w:b/>
                <w:sz w:val="24"/>
                <w:szCs w:val="24"/>
              </w:rPr>
              <w:t xml:space="preserve"> Vernet</w:t>
            </w:r>
            <w:r w:rsidRPr="001E1273">
              <w:rPr>
                <w:rFonts w:ascii="Times New Roman" w:hAnsi="Times New Roman" w:cs="Times New Roman"/>
                <w:color w:val="000000"/>
                <w:sz w:val="24"/>
                <w:szCs w:val="24"/>
              </w:rPr>
              <w:t xml:space="preserve"> (Museo Naval, Madrid, España). </w:t>
            </w:r>
            <w:r w:rsidRPr="001E1273">
              <w:rPr>
                <w:rStyle w:val="caps1"/>
                <w:rFonts w:ascii="Times New Roman" w:hAnsi="Times New Roman" w:cs="Times New Roman"/>
                <w:sz w:val="24"/>
                <w:szCs w:val="24"/>
              </w:rPr>
              <w:t>m</w:t>
            </w:r>
            <w:r w:rsidRPr="001E1273">
              <w:rPr>
                <w:rFonts w:ascii="Times New Roman" w:hAnsi="Times New Roman" w:cs="Times New Roman"/>
                <w:sz w:val="24"/>
                <w:szCs w:val="24"/>
              </w:rPr>
              <w:t>ilitar español. Enviado por Fernando VII a las colonias americanas (1814) para sofocar el movimiento independentista. Tras su llegada, la guerra se agudizó. Fue derrotado por Bolívar en la Batalla de Boyacá. Luego inició las negociaciones de paz que dieron paso al armisticio de Trujillo en 1820</w:t>
            </w:r>
            <w:r w:rsidR="001D25B6">
              <w:rPr>
                <w:rFonts w:ascii="Times New Roman" w:hAnsi="Times New Roman" w:cs="Times New Roman"/>
                <w:sz w:val="24"/>
                <w:szCs w:val="24"/>
              </w:rPr>
              <w:t>.</w:t>
            </w:r>
          </w:p>
        </w:tc>
      </w:tr>
    </w:tbl>
    <w:p w:rsidR="00AE4482" w:rsidRPr="00CB570D" w:rsidRDefault="00AE4482" w:rsidP="00AE4482">
      <w:pPr>
        <w:rPr>
          <w:rFonts w:ascii="Times New Roman" w:hAnsi="Times New Roman" w:cs="Times New Roman"/>
          <w:b/>
          <w:sz w:val="24"/>
          <w:szCs w:val="24"/>
        </w:rPr>
      </w:pPr>
    </w:p>
    <w:p w:rsidR="00547094" w:rsidRPr="00CB570D" w:rsidRDefault="001E1273" w:rsidP="001E1273">
      <w:pPr>
        <w:rPr>
          <w:rFonts w:ascii="Times New Roman" w:hAnsi="Times New Roman" w:cs="Times New Roman"/>
          <w:color w:val="000000"/>
          <w:sz w:val="24"/>
          <w:szCs w:val="24"/>
        </w:rPr>
      </w:pPr>
      <w:r>
        <w:rPr>
          <w:rFonts w:ascii="Times New Roman" w:hAnsi="Times New Roman" w:cs="Times New Roman"/>
          <w:b/>
          <w:sz w:val="24"/>
          <w:szCs w:val="24"/>
        </w:rPr>
        <w:t xml:space="preserve">  </w:t>
      </w:r>
    </w:p>
    <w:p w:rsidR="00E13F0F" w:rsidRPr="00CB570D" w:rsidRDefault="00E13F0F" w:rsidP="00B7157C">
      <w:pPr>
        <w:rPr>
          <w:rFonts w:ascii="Times New Roman" w:hAnsi="Times New Roman" w:cs="Times New Roman"/>
          <w:sz w:val="24"/>
          <w:szCs w:val="24"/>
        </w:rPr>
      </w:pPr>
    </w:p>
    <w:p w:rsidR="007E34C2" w:rsidRPr="00CB570D" w:rsidRDefault="00694FB6" w:rsidP="00B7157C">
      <w:pPr>
        <w:rPr>
          <w:rFonts w:ascii="Times New Roman" w:hAnsi="Times New Roman" w:cs="Times New Roman"/>
          <w:b/>
          <w:sz w:val="24"/>
          <w:szCs w:val="24"/>
        </w:rPr>
      </w:pPr>
      <w:r w:rsidRPr="00CB570D">
        <w:rPr>
          <w:rFonts w:ascii="Times New Roman" w:hAnsi="Times New Roman" w:cs="Times New Roman"/>
          <w:sz w:val="24"/>
          <w:szCs w:val="24"/>
          <w:highlight w:val="yellow"/>
        </w:rPr>
        <w:t>[</w:t>
      </w:r>
      <w:r w:rsidRPr="00694FB6">
        <w:rPr>
          <w:rFonts w:ascii="Times New Roman" w:hAnsi="Times New Roman" w:cs="Times New Roman"/>
          <w:sz w:val="24"/>
          <w:szCs w:val="24"/>
          <w:highlight w:val="yellow"/>
        </w:rPr>
        <w:t>SECCIÓN 3</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2</w:t>
      </w:r>
      <w:r w:rsidR="00DA3873" w:rsidRPr="00CB570D">
        <w:rPr>
          <w:rFonts w:ascii="Times New Roman" w:hAnsi="Times New Roman" w:cs="Times New Roman"/>
          <w:b/>
          <w:sz w:val="24"/>
          <w:szCs w:val="24"/>
        </w:rPr>
        <w:t>.3.</w:t>
      </w:r>
      <w:r w:rsidR="001D25B6">
        <w:rPr>
          <w:rFonts w:ascii="Times New Roman" w:hAnsi="Times New Roman" w:cs="Times New Roman"/>
          <w:b/>
          <w:sz w:val="24"/>
          <w:szCs w:val="24"/>
        </w:rPr>
        <w:t xml:space="preserve">3 </w:t>
      </w:r>
      <w:r w:rsidR="00DA3873" w:rsidRPr="00CB570D">
        <w:rPr>
          <w:rFonts w:ascii="Times New Roman" w:hAnsi="Times New Roman" w:cs="Times New Roman"/>
          <w:b/>
          <w:sz w:val="24"/>
          <w:szCs w:val="24"/>
        </w:rPr>
        <w:t>El Congreso de Angostura</w:t>
      </w:r>
    </w:p>
    <w:p w:rsidR="007E34C2" w:rsidRPr="00CB570D" w:rsidRDefault="00ED5D6B" w:rsidP="00B7157C">
      <w:pPr>
        <w:rPr>
          <w:rStyle w:val="gris3general"/>
          <w:rFonts w:ascii="Times New Roman" w:hAnsi="Times New Roman" w:cs="Times New Roman"/>
          <w:sz w:val="24"/>
          <w:szCs w:val="24"/>
        </w:rPr>
      </w:pPr>
      <w:r w:rsidRPr="00CB570D">
        <w:rPr>
          <w:rFonts w:ascii="Times New Roman" w:hAnsi="Times New Roman" w:cs="Times New Roman"/>
          <w:sz w:val="24"/>
          <w:szCs w:val="24"/>
        </w:rPr>
        <w:t>En 1817, con el apoyo recibido</w:t>
      </w:r>
      <w:r w:rsidR="007E34C2" w:rsidRPr="00CB570D">
        <w:rPr>
          <w:rFonts w:ascii="Times New Roman" w:hAnsi="Times New Roman" w:cs="Times New Roman"/>
          <w:sz w:val="24"/>
          <w:szCs w:val="24"/>
        </w:rPr>
        <w:t xml:space="preserve"> por legiones extranjeras</w:t>
      </w:r>
      <w:r w:rsidRPr="00CB570D">
        <w:rPr>
          <w:rFonts w:ascii="Times New Roman" w:hAnsi="Times New Roman" w:cs="Times New Roman"/>
          <w:sz w:val="24"/>
          <w:szCs w:val="24"/>
        </w:rPr>
        <w:t xml:space="preserve">, el ejército independentista logró </w:t>
      </w:r>
      <w:r w:rsidRPr="00CB570D">
        <w:rPr>
          <w:rStyle w:val="gris3general"/>
          <w:rFonts w:ascii="Times New Roman" w:hAnsi="Times New Roman" w:cs="Times New Roman"/>
          <w:sz w:val="24"/>
          <w:szCs w:val="24"/>
        </w:rPr>
        <w:t xml:space="preserve">liberar </w:t>
      </w:r>
      <w:r w:rsidRPr="00CB570D">
        <w:rPr>
          <w:rStyle w:val="gris3general"/>
          <w:rFonts w:ascii="Times New Roman" w:hAnsi="Times New Roman" w:cs="Times New Roman"/>
          <w:b/>
          <w:sz w:val="24"/>
          <w:szCs w:val="24"/>
        </w:rPr>
        <w:t>Angostura</w:t>
      </w:r>
      <w:r w:rsidRPr="00CB570D">
        <w:rPr>
          <w:rStyle w:val="gris3general"/>
          <w:rFonts w:ascii="Times New Roman" w:hAnsi="Times New Roman" w:cs="Times New Roman"/>
          <w:sz w:val="24"/>
          <w:szCs w:val="24"/>
        </w:rPr>
        <w:t xml:space="preserve"> </w:t>
      </w:r>
      <w:r w:rsidR="001E0C38" w:rsidRPr="00CB570D">
        <w:rPr>
          <w:rStyle w:val="gris3general"/>
          <w:rFonts w:ascii="Times New Roman" w:hAnsi="Times New Roman" w:cs="Times New Roman"/>
          <w:sz w:val="24"/>
          <w:szCs w:val="24"/>
        </w:rPr>
        <w:t>y avanzar hacia la creación de una república.</w:t>
      </w:r>
    </w:p>
    <w:p w:rsidR="007E34C2" w:rsidRPr="00CB570D" w:rsidRDefault="001E0C38" w:rsidP="00B7157C">
      <w:pPr>
        <w:rPr>
          <w:rFonts w:ascii="Times New Roman" w:hAnsi="Times New Roman" w:cs="Times New Roman"/>
          <w:sz w:val="24"/>
          <w:szCs w:val="24"/>
        </w:rPr>
      </w:pPr>
      <w:r w:rsidRPr="00CB570D">
        <w:rPr>
          <w:rStyle w:val="gris3general"/>
          <w:rFonts w:ascii="Times New Roman" w:hAnsi="Times New Roman" w:cs="Times New Roman"/>
          <w:sz w:val="24"/>
          <w:szCs w:val="24"/>
        </w:rPr>
        <w:t>E</w:t>
      </w:r>
      <w:r w:rsidRPr="00CB570D">
        <w:rPr>
          <w:rFonts w:ascii="Times New Roman" w:hAnsi="Times New Roman" w:cs="Times New Roman"/>
          <w:sz w:val="24"/>
          <w:szCs w:val="24"/>
        </w:rPr>
        <w:t xml:space="preserve">l 15 de febrero de 1819 se celebró allí el Segundo Congreso de Venezuela, donde Bolívar presentó </w:t>
      </w:r>
      <w:r w:rsidR="007E34C2" w:rsidRPr="00CB570D">
        <w:rPr>
          <w:rFonts w:ascii="Times New Roman" w:hAnsi="Times New Roman" w:cs="Times New Roman"/>
          <w:sz w:val="24"/>
          <w:szCs w:val="24"/>
        </w:rPr>
        <w:t>el</w:t>
      </w:r>
      <w:r w:rsidRPr="00CB570D">
        <w:rPr>
          <w:rFonts w:ascii="Times New Roman" w:hAnsi="Times New Roman" w:cs="Times New Roman"/>
          <w:sz w:val="24"/>
          <w:szCs w:val="24"/>
        </w:rPr>
        <w:t xml:space="preserve"> proyecto </w:t>
      </w:r>
      <w:r w:rsidR="00777419" w:rsidRPr="00CB570D">
        <w:rPr>
          <w:rFonts w:ascii="Times New Roman" w:hAnsi="Times New Roman" w:cs="Times New Roman"/>
          <w:sz w:val="24"/>
          <w:szCs w:val="24"/>
        </w:rPr>
        <w:t xml:space="preserve">de </w:t>
      </w:r>
      <w:r w:rsidR="007E34C2" w:rsidRPr="00CB570D">
        <w:rPr>
          <w:rFonts w:ascii="Times New Roman" w:hAnsi="Times New Roman" w:cs="Times New Roman"/>
          <w:sz w:val="24"/>
          <w:szCs w:val="24"/>
        </w:rPr>
        <w:t xml:space="preserve">fundar </w:t>
      </w:r>
      <w:r w:rsidR="0080408A">
        <w:rPr>
          <w:rFonts w:ascii="Times New Roman" w:hAnsi="Times New Roman" w:cs="Times New Roman"/>
          <w:b/>
          <w:sz w:val="24"/>
          <w:szCs w:val="24"/>
        </w:rPr>
        <w:t>l</w:t>
      </w:r>
      <w:r w:rsidR="0080408A" w:rsidRPr="00CB570D">
        <w:rPr>
          <w:rFonts w:ascii="Times New Roman" w:hAnsi="Times New Roman" w:cs="Times New Roman"/>
          <w:b/>
          <w:sz w:val="24"/>
          <w:szCs w:val="24"/>
        </w:rPr>
        <w:t xml:space="preserve">a </w:t>
      </w:r>
      <w:r w:rsidR="007E34C2" w:rsidRPr="00CB570D">
        <w:rPr>
          <w:rFonts w:ascii="Times New Roman" w:hAnsi="Times New Roman" w:cs="Times New Roman"/>
          <w:b/>
          <w:sz w:val="24"/>
          <w:szCs w:val="24"/>
        </w:rPr>
        <w:t>Gran Colombia</w:t>
      </w:r>
      <w:r w:rsidR="007E34C2" w:rsidRPr="00CB570D">
        <w:rPr>
          <w:rFonts w:ascii="Times New Roman" w:hAnsi="Times New Roman" w:cs="Times New Roman"/>
          <w:sz w:val="24"/>
          <w:szCs w:val="24"/>
        </w:rPr>
        <w:t xml:space="preserve">. En la primera reunión se acordó la constitución de la República de la Gran Colombia que comprendía los territorios de la actual </w:t>
      </w:r>
      <w:r w:rsidR="007E34C2" w:rsidRPr="00CB570D">
        <w:rPr>
          <w:rFonts w:ascii="Times New Roman" w:hAnsi="Times New Roman" w:cs="Times New Roman"/>
          <w:b/>
          <w:sz w:val="24"/>
          <w:szCs w:val="24"/>
        </w:rPr>
        <w:t>Venezuela</w:t>
      </w:r>
      <w:r w:rsidR="007E34C2" w:rsidRPr="00CB570D">
        <w:rPr>
          <w:rFonts w:ascii="Times New Roman" w:hAnsi="Times New Roman" w:cs="Times New Roman"/>
          <w:sz w:val="24"/>
          <w:szCs w:val="24"/>
        </w:rPr>
        <w:t xml:space="preserve">, </w:t>
      </w:r>
      <w:r w:rsidR="007E34C2" w:rsidRPr="00CB570D">
        <w:rPr>
          <w:rFonts w:ascii="Times New Roman" w:hAnsi="Times New Roman" w:cs="Times New Roman"/>
          <w:b/>
          <w:sz w:val="24"/>
          <w:szCs w:val="24"/>
        </w:rPr>
        <w:t>Nueva Granada</w:t>
      </w:r>
      <w:r w:rsidR="007E34C2" w:rsidRPr="00CB570D">
        <w:rPr>
          <w:rFonts w:ascii="Times New Roman" w:hAnsi="Times New Roman" w:cs="Times New Roman"/>
          <w:sz w:val="24"/>
          <w:szCs w:val="24"/>
        </w:rPr>
        <w:t xml:space="preserve"> y </w:t>
      </w:r>
      <w:r w:rsidR="007E34C2" w:rsidRPr="00CB570D">
        <w:rPr>
          <w:rFonts w:ascii="Times New Roman" w:hAnsi="Times New Roman" w:cs="Times New Roman"/>
          <w:b/>
          <w:sz w:val="24"/>
          <w:szCs w:val="24"/>
        </w:rPr>
        <w:t>Quito</w:t>
      </w:r>
      <w:r w:rsidR="007E34C2" w:rsidRPr="00CB570D">
        <w:rPr>
          <w:rFonts w:ascii="Times New Roman" w:hAnsi="Times New Roman" w:cs="Times New Roman"/>
          <w:sz w:val="24"/>
          <w:szCs w:val="24"/>
        </w:rPr>
        <w:t xml:space="preserve">.  La creación de </w:t>
      </w:r>
      <w:r w:rsidR="0080408A">
        <w:rPr>
          <w:rFonts w:ascii="Times New Roman" w:hAnsi="Times New Roman" w:cs="Times New Roman"/>
          <w:sz w:val="24"/>
          <w:szCs w:val="24"/>
        </w:rPr>
        <w:t>l</w:t>
      </w:r>
      <w:r w:rsidR="0080408A" w:rsidRPr="00CB570D">
        <w:rPr>
          <w:rFonts w:ascii="Times New Roman" w:hAnsi="Times New Roman" w:cs="Times New Roman"/>
          <w:sz w:val="24"/>
          <w:szCs w:val="24"/>
        </w:rPr>
        <w:t xml:space="preserve">a </w:t>
      </w:r>
      <w:r w:rsidR="007E34C2" w:rsidRPr="00CB570D">
        <w:rPr>
          <w:rFonts w:ascii="Times New Roman" w:hAnsi="Times New Roman" w:cs="Times New Roman"/>
          <w:sz w:val="24"/>
          <w:szCs w:val="24"/>
        </w:rPr>
        <w:t xml:space="preserve">Gran Colombia se decretó el 17 de diciembre de 1819. </w:t>
      </w:r>
    </w:p>
    <w:p w:rsidR="00DE51BB" w:rsidRPr="00CB570D" w:rsidRDefault="00DE51BB" w:rsidP="00B7157C">
      <w:pPr>
        <w:rPr>
          <w:rFonts w:ascii="Times New Roman" w:hAnsi="Times New Roman" w:cs="Times New Roman"/>
          <w:sz w:val="24"/>
          <w:szCs w:val="24"/>
        </w:rPr>
      </w:pPr>
    </w:p>
    <w:p w:rsidR="00DE51BB" w:rsidRPr="00CB570D" w:rsidRDefault="00694FB6" w:rsidP="00B7157C">
      <w:pPr>
        <w:rPr>
          <w:rFonts w:ascii="Times New Roman" w:hAnsi="Times New Roman" w:cs="Times New Roman"/>
          <w:b/>
          <w:sz w:val="24"/>
          <w:szCs w:val="24"/>
        </w:rPr>
      </w:pPr>
      <w:r w:rsidRPr="00CB570D">
        <w:rPr>
          <w:rFonts w:ascii="Times New Roman" w:hAnsi="Times New Roman" w:cs="Times New Roman"/>
          <w:sz w:val="24"/>
          <w:szCs w:val="24"/>
          <w:highlight w:val="yellow"/>
        </w:rPr>
        <w:t>[</w:t>
      </w:r>
      <w:r w:rsidRPr="00694FB6">
        <w:rPr>
          <w:rFonts w:ascii="Times New Roman" w:hAnsi="Times New Roman" w:cs="Times New Roman"/>
          <w:sz w:val="24"/>
          <w:szCs w:val="24"/>
          <w:highlight w:val="yellow"/>
        </w:rPr>
        <w:t>SECCIÓN 3</w:t>
      </w:r>
      <w:r w:rsidRPr="00CB570D">
        <w:rPr>
          <w:rFonts w:ascii="Times New Roman" w:hAnsi="Times New Roman" w:cs="Times New Roman"/>
          <w:sz w:val="24"/>
          <w:szCs w:val="24"/>
          <w:highlight w:val="yellow"/>
        </w:rPr>
        <w:t>]</w:t>
      </w:r>
      <w:r>
        <w:rPr>
          <w:rFonts w:ascii="Times New Roman" w:hAnsi="Times New Roman" w:cs="Times New Roman"/>
          <w:sz w:val="24"/>
          <w:szCs w:val="24"/>
        </w:rPr>
        <w:t xml:space="preserve"> </w:t>
      </w:r>
      <w:r>
        <w:rPr>
          <w:rFonts w:ascii="Times New Roman" w:hAnsi="Times New Roman" w:cs="Times New Roman"/>
          <w:b/>
          <w:sz w:val="24"/>
          <w:szCs w:val="24"/>
        </w:rPr>
        <w:t>2</w:t>
      </w:r>
      <w:r w:rsidR="00777419" w:rsidRPr="00CB570D">
        <w:rPr>
          <w:rFonts w:ascii="Times New Roman" w:hAnsi="Times New Roman" w:cs="Times New Roman"/>
          <w:b/>
          <w:sz w:val="24"/>
          <w:szCs w:val="24"/>
        </w:rPr>
        <w:t>.3.</w:t>
      </w:r>
      <w:r w:rsidR="001D25B6">
        <w:rPr>
          <w:rFonts w:ascii="Times New Roman" w:hAnsi="Times New Roman" w:cs="Times New Roman"/>
          <w:b/>
          <w:sz w:val="24"/>
          <w:szCs w:val="24"/>
        </w:rPr>
        <w:t>4</w:t>
      </w:r>
      <w:r w:rsidR="00777419" w:rsidRPr="00CB570D">
        <w:rPr>
          <w:rFonts w:ascii="Times New Roman" w:hAnsi="Times New Roman" w:cs="Times New Roman"/>
          <w:b/>
          <w:sz w:val="24"/>
          <w:szCs w:val="24"/>
        </w:rPr>
        <w:t xml:space="preserve"> Las batal</w:t>
      </w:r>
      <w:r w:rsidR="000D7C31" w:rsidRPr="00CB570D">
        <w:rPr>
          <w:rFonts w:ascii="Times New Roman" w:hAnsi="Times New Roman" w:cs="Times New Roman"/>
          <w:b/>
          <w:sz w:val="24"/>
          <w:szCs w:val="24"/>
        </w:rPr>
        <w:t xml:space="preserve">las </w:t>
      </w:r>
      <w:proofErr w:type="gramStart"/>
      <w:r w:rsidR="000D7C31" w:rsidRPr="00CB570D">
        <w:rPr>
          <w:rFonts w:ascii="Times New Roman" w:hAnsi="Times New Roman" w:cs="Times New Roman"/>
          <w:b/>
          <w:sz w:val="24"/>
          <w:szCs w:val="24"/>
        </w:rPr>
        <w:t>definitivas</w:t>
      </w:r>
      <w:proofErr w:type="gramEnd"/>
    </w:p>
    <w:p w:rsidR="00AE4482" w:rsidRPr="00CB570D" w:rsidRDefault="00197983" w:rsidP="00AE4482">
      <w:pPr>
        <w:rPr>
          <w:rFonts w:ascii="Times New Roman" w:hAnsi="Times New Roman" w:cs="Times New Roman"/>
          <w:sz w:val="24"/>
          <w:szCs w:val="24"/>
        </w:rPr>
      </w:pPr>
      <w:r w:rsidRPr="00CB570D">
        <w:rPr>
          <w:rFonts w:ascii="Times New Roman" w:hAnsi="Times New Roman" w:cs="Times New Roman"/>
          <w:sz w:val="24"/>
          <w:szCs w:val="24"/>
        </w:rPr>
        <w:t>El avance del proceso in</w:t>
      </w:r>
      <w:r w:rsidR="000D7C31" w:rsidRPr="00CB570D">
        <w:rPr>
          <w:rFonts w:ascii="Times New Roman" w:hAnsi="Times New Roman" w:cs="Times New Roman"/>
          <w:sz w:val="24"/>
          <w:szCs w:val="24"/>
        </w:rPr>
        <w:t>dependentista le permitió a Bolí</w:t>
      </w:r>
      <w:r w:rsidRPr="00CB570D">
        <w:rPr>
          <w:rFonts w:ascii="Times New Roman" w:hAnsi="Times New Roman" w:cs="Times New Roman"/>
          <w:sz w:val="24"/>
          <w:szCs w:val="24"/>
        </w:rPr>
        <w:t xml:space="preserve">var regresar a la Nueva Granada. En Angostura, Bolívar les </w:t>
      </w:r>
      <w:r w:rsidR="000D7C31" w:rsidRPr="00CB570D">
        <w:rPr>
          <w:rFonts w:ascii="Times New Roman" w:hAnsi="Times New Roman" w:cs="Times New Roman"/>
          <w:sz w:val="24"/>
          <w:szCs w:val="24"/>
        </w:rPr>
        <w:t xml:space="preserve">había prometido </w:t>
      </w:r>
      <w:r w:rsidRPr="00CB570D">
        <w:rPr>
          <w:rFonts w:ascii="Times New Roman" w:hAnsi="Times New Roman" w:cs="Times New Roman"/>
          <w:sz w:val="24"/>
          <w:szCs w:val="24"/>
        </w:rPr>
        <w:t xml:space="preserve">tierras a </w:t>
      </w:r>
      <w:r w:rsidR="00763768" w:rsidRPr="00CB570D">
        <w:rPr>
          <w:rFonts w:ascii="Times New Roman" w:hAnsi="Times New Roman" w:cs="Times New Roman"/>
          <w:sz w:val="24"/>
          <w:szCs w:val="24"/>
        </w:rPr>
        <w:t>l</w:t>
      </w:r>
      <w:r w:rsidR="00763768">
        <w:rPr>
          <w:rFonts w:ascii="Times New Roman" w:hAnsi="Times New Roman" w:cs="Times New Roman"/>
          <w:sz w:val="24"/>
          <w:szCs w:val="24"/>
        </w:rPr>
        <w:t>a</w:t>
      </w:r>
      <w:r w:rsidR="00763768" w:rsidRPr="00CB570D">
        <w:rPr>
          <w:rFonts w:ascii="Times New Roman" w:hAnsi="Times New Roman" w:cs="Times New Roman"/>
          <w:sz w:val="24"/>
          <w:szCs w:val="24"/>
        </w:rPr>
        <w:t xml:space="preserve">s </w:t>
      </w:r>
      <w:r w:rsidR="00763768">
        <w:rPr>
          <w:rFonts w:ascii="Times New Roman" w:hAnsi="Times New Roman" w:cs="Times New Roman"/>
          <w:sz w:val="24"/>
          <w:szCs w:val="24"/>
        </w:rPr>
        <w:t xml:space="preserve">castas marginales, como </w:t>
      </w:r>
      <w:r w:rsidRPr="00CB570D">
        <w:rPr>
          <w:rFonts w:ascii="Times New Roman" w:hAnsi="Times New Roman" w:cs="Times New Roman"/>
          <w:sz w:val="24"/>
          <w:szCs w:val="24"/>
        </w:rPr>
        <w:t xml:space="preserve">negros, mulatos y esclavos, lo que estimuló </w:t>
      </w:r>
      <w:r w:rsidR="00763768">
        <w:rPr>
          <w:rFonts w:ascii="Times New Roman" w:hAnsi="Times New Roman" w:cs="Times New Roman"/>
          <w:sz w:val="24"/>
          <w:szCs w:val="24"/>
        </w:rPr>
        <w:t>la</w:t>
      </w:r>
      <w:r w:rsidR="00763768" w:rsidRPr="00CB570D">
        <w:rPr>
          <w:rFonts w:ascii="Times New Roman" w:hAnsi="Times New Roman" w:cs="Times New Roman"/>
          <w:sz w:val="24"/>
          <w:szCs w:val="24"/>
        </w:rPr>
        <w:t xml:space="preserve"> </w:t>
      </w:r>
      <w:r w:rsidRPr="00CB570D">
        <w:rPr>
          <w:rFonts w:ascii="Times New Roman" w:hAnsi="Times New Roman" w:cs="Times New Roman"/>
          <w:sz w:val="24"/>
          <w:szCs w:val="24"/>
        </w:rPr>
        <w:t xml:space="preserve">participación </w:t>
      </w:r>
      <w:r w:rsidR="00763768">
        <w:rPr>
          <w:rFonts w:ascii="Times New Roman" w:hAnsi="Times New Roman" w:cs="Times New Roman"/>
          <w:sz w:val="24"/>
          <w:szCs w:val="24"/>
        </w:rPr>
        <w:t xml:space="preserve">de estos </w:t>
      </w:r>
      <w:r w:rsidRPr="00CB570D">
        <w:rPr>
          <w:rFonts w:ascii="Times New Roman" w:hAnsi="Times New Roman" w:cs="Times New Roman"/>
          <w:sz w:val="24"/>
          <w:szCs w:val="24"/>
        </w:rPr>
        <w:t xml:space="preserve">y engrosó las filas del ejército libertador, que atravesó el llano hasta llegar a los Andes para vencer de manera definitiva a los </w:t>
      </w:r>
      <w:r w:rsidR="00AE4482" w:rsidRPr="00CB570D">
        <w:rPr>
          <w:rFonts w:ascii="Times New Roman" w:hAnsi="Times New Roman" w:cs="Times New Roman"/>
          <w:sz w:val="24"/>
          <w:szCs w:val="24"/>
        </w:rPr>
        <w:t xml:space="preserve">españoles en </w:t>
      </w:r>
      <w:r w:rsidR="006C7045">
        <w:rPr>
          <w:rFonts w:ascii="Times New Roman" w:hAnsi="Times New Roman" w:cs="Times New Roman"/>
          <w:sz w:val="24"/>
          <w:szCs w:val="24"/>
        </w:rPr>
        <w:t xml:space="preserve">la </w:t>
      </w:r>
      <w:r w:rsidR="00AE4482" w:rsidRPr="00CB570D">
        <w:rPr>
          <w:rFonts w:ascii="Times New Roman" w:hAnsi="Times New Roman" w:cs="Times New Roman"/>
          <w:b/>
          <w:sz w:val="24"/>
          <w:szCs w:val="24"/>
        </w:rPr>
        <w:t>Batalla de Boyac</w:t>
      </w:r>
      <w:r w:rsidR="000D7C31" w:rsidRPr="00CB570D">
        <w:rPr>
          <w:rFonts w:ascii="Times New Roman" w:hAnsi="Times New Roman" w:cs="Times New Roman"/>
          <w:b/>
          <w:sz w:val="24"/>
          <w:szCs w:val="24"/>
        </w:rPr>
        <w:t>á</w:t>
      </w:r>
      <w:r w:rsidR="00AE4482" w:rsidRPr="00CB570D">
        <w:rPr>
          <w:rFonts w:ascii="Times New Roman" w:hAnsi="Times New Roman" w:cs="Times New Roman"/>
          <w:sz w:val="24"/>
          <w:szCs w:val="24"/>
        </w:rPr>
        <w:t xml:space="preserve">, </w:t>
      </w:r>
      <w:r w:rsidR="000D7C31" w:rsidRPr="00CB570D">
        <w:rPr>
          <w:rFonts w:ascii="Times New Roman" w:hAnsi="Times New Roman" w:cs="Times New Roman"/>
          <w:sz w:val="24"/>
          <w:szCs w:val="24"/>
        </w:rPr>
        <w:t xml:space="preserve">el </w:t>
      </w:r>
      <w:r w:rsidRPr="00CB570D">
        <w:rPr>
          <w:rFonts w:ascii="Times New Roman" w:hAnsi="Times New Roman" w:cs="Times New Roman"/>
          <w:sz w:val="24"/>
          <w:szCs w:val="24"/>
        </w:rPr>
        <w:t>7 de a</w:t>
      </w:r>
      <w:r w:rsidR="00AE4482" w:rsidRPr="00CB570D">
        <w:rPr>
          <w:rFonts w:ascii="Times New Roman" w:hAnsi="Times New Roman" w:cs="Times New Roman"/>
          <w:sz w:val="24"/>
          <w:szCs w:val="24"/>
        </w:rPr>
        <w:t>gosto de 181</w:t>
      </w:r>
      <w:r w:rsidR="00362513" w:rsidRPr="00CB570D">
        <w:rPr>
          <w:rFonts w:ascii="Times New Roman" w:hAnsi="Times New Roman" w:cs="Times New Roman"/>
          <w:sz w:val="24"/>
          <w:szCs w:val="24"/>
        </w:rPr>
        <w:t>9</w:t>
      </w:r>
      <w:r w:rsidR="00AE4482" w:rsidRPr="00CB570D">
        <w:rPr>
          <w:rFonts w:ascii="Times New Roman" w:hAnsi="Times New Roman" w:cs="Times New Roman"/>
          <w:sz w:val="24"/>
          <w:szCs w:val="24"/>
        </w:rPr>
        <w:t xml:space="preserve">. </w:t>
      </w:r>
    </w:p>
    <w:p w:rsidR="00AE4482" w:rsidRPr="00CB570D" w:rsidRDefault="00AE4482" w:rsidP="00AE4482">
      <w:pPr>
        <w:rPr>
          <w:rFonts w:ascii="Times New Roman" w:hAnsi="Times New Roman" w:cs="Times New Roman"/>
          <w:sz w:val="24"/>
          <w:szCs w:val="24"/>
        </w:rPr>
      </w:pPr>
      <w:r w:rsidRPr="00CB570D">
        <w:rPr>
          <w:rFonts w:ascii="Times New Roman" w:hAnsi="Times New Roman" w:cs="Times New Roman"/>
          <w:sz w:val="24"/>
          <w:szCs w:val="24"/>
        </w:rPr>
        <w:t xml:space="preserve">El  24 de junio </w:t>
      </w:r>
      <w:r w:rsidR="006C7045">
        <w:rPr>
          <w:rFonts w:ascii="Times New Roman" w:hAnsi="Times New Roman" w:cs="Times New Roman"/>
          <w:sz w:val="24"/>
          <w:szCs w:val="24"/>
        </w:rPr>
        <w:t xml:space="preserve">de </w:t>
      </w:r>
      <w:r w:rsidRPr="00CB570D">
        <w:rPr>
          <w:rFonts w:ascii="Times New Roman" w:hAnsi="Times New Roman" w:cs="Times New Roman"/>
          <w:sz w:val="24"/>
          <w:szCs w:val="24"/>
        </w:rPr>
        <w:t xml:space="preserve">1821 regresó a Venezuela para vencer definitivamente a España en la </w:t>
      </w:r>
      <w:r w:rsidRPr="00CB570D">
        <w:rPr>
          <w:rFonts w:ascii="Times New Roman" w:hAnsi="Times New Roman" w:cs="Times New Roman"/>
          <w:b/>
          <w:sz w:val="24"/>
          <w:szCs w:val="24"/>
        </w:rPr>
        <w:t>Batalla de Carabobo</w:t>
      </w:r>
      <w:r w:rsidRPr="00CB570D">
        <w:rPr>
          <w:rFonts w:ascii="Times New Roman" w:hAnsi="Times New Roman" w:cs="Times New Roman"/>
          <w:sz w:val="24"/>
          <w:szCs w:val="24"/>
        </w:rPr>
        <w:t>. Desde aquel momento</w:t>
      </w:r>
      <w:r w:rsidR="00D17BD0" w:rsidRPr="00CB570D">
        <w:rPr>
          <w:rFonts w:ascii="Times New Roman" w:hAnsi="Times New Roman" w:cs="Times New Roman"/>
          <w:sz w:val="24"/>
          <w:szCs w:val="24"/>
        </w:rPr>
        <w:t xml:space="preserve">, con la independencia de la Nueva Granada y de Venezuela, </w:t>
      </w:r>
      <w:r w:rsidR="0080408A">
        <w:rPr>
          <w:rFonts w:ascii="Times New Roman" w:hAnsi="Times New Roman" w:cs="Times New Roman"/>
          <w:sz w:val="24"/>
          <w:szCs w:val="24"/>
        </w:rPr>
        <w:t>l</w:t>
      </w:r>
      <w:r w:rsidR="0080408A" w:rsidRPr="00CB570D">
        <w:rPr>
          <w:rFonts w:ascii="Times New Roman" w:hAnsi="Times New Roman" w:cs="Times New Roman"/>
          <w:sz w:val="24"/>
          <w:szCs w:val="24"/>
        </w:rPr>
        <w:t xml:space="preserve">a </w:t>
      </w:r>
      <w:r w:rsidR="00D17BD0" w:rsidRPr="00CB570D">
        <w:rPr>
          <w:rFonts w:ascii="Times New Roman" w:hAnsi="Times New Roman" w:cs="Times New Roman"/>
          <w:sz w:val="24"/>
          <w:szCs w:val="24"/>
        </w:rPr>
        <w:t>Gran Colombia empezó a hacerse realidad.  Luego se incorporaron Panamá y Ecuador.</w:t>
      </w:r>
    </w:p>
    <w:p w:rsidR="00197983" w:rsidRPr="00CB570D" w:rsidRDefault="00AE4482" w:rsidP="00AE4482">
      <w:pPr>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t xml:space="preserve"> </w:t>
      </w:r>
    </w:p>
    <w:tbl>
      <w:tblPr>
        <w:tblStyle w:val="Tablaconcuadrcula"/>
        <w:tblW w:w="9054" w:type="dxa"/>
        <w:tblLayout w:type="fixed"/>
        <w:tblLook w:val="04A0" w:firstRow="1" w:lastRow="0" w:firstColumn="1" w:lastColumn="0" w:noHBand="0" w:noVBand="1"/>
      </w:tblPr>
      <w:tblGrid>
        <w:gridCol w:w="1668"/>
        <w:gridCol w:w="7386"/>
      </w:tblGrid>
      <w:tr w:rsidR="001D25B6" w:rsidRPr="00FC750D" w:rsidTr="00B06776">
        <w:tc>
          <w:tcPr>
            <w:tcW w:w="9054" w:type="dxa"/>
            <w:gridSpan w:val="2"/>
            <w:shd w:val="clear" w:color="auto" w:fill="0D0D0D" w:themeFill="text1" w:themeFillTint="F2"/>
          </w:tcPr>
          <w:p w:rsidR="001D25B6" w:rsidRPr="00FC750D" w:rsidRDefault="001D25B6" w:rsidP="00B06776">
            <w:pPr>
              <w:jc w:val="center"/>
              <w:rPr>
                <w:rFonts w:ascii="Times New Roman" w:hAnsi="Times New Roman" w:cs="Times New Roman"/>
                <w:b/>
                <w:color w:val="FFFFFF" w:themeColor="background1"/>
                <w:sz w:val="24"/>
                <w:szCs w:val="24"/>
              </w:rPr>
            </w:pPr>
            <w:bookmarkStart w:id="6" w:name="INDICE17"/>
            <w:bookmarkEnd w:id="6"/>
            <w:r w:rsidRPr="00FC750D">
              <w:rPr>
                <w:rFonts w:ascii="Times New Roman" w:hAnsi="Times New Roman" w:cs="Times New Roman"/>
                <w:b/>
                <w:color w:val="FFFFFF" w:themeColor="background1"/>
                <w:sz w:val="24"/>
                <w:szCs w:val="24"/>
              </w:rPr>
              <w:t>Imagen (fotografía, gráfica o ilustración)</w:t>
            </w:r>
          </w:p>
        </w:tc>
      </w:tr>
      <w:tr w:rsidR="001D25B6" w:rsidRPr="00FC750D" w:rsidTr="00B06776">
        <w:tc>
          <w:tcPr>
            <w:tcW w:w="1668" w:type="dxa"/>
          </w:tcPr>
          <w:p w:rsidR="001D25B6" w:rsidRPr="00FC750D" w:rsidRDefault="001D25B6"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1D25B6" w:rsidRPr="00FC750D" w:rsidRDefault="001D25B6" w:rsidP="00E41C9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sidR="00E41C95">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sidR="00E41C95">
              <w:rPr>
                <w:rFonts w:ascii="Times New Roman" w:hAnsi="Times New Roman" w:cs="Times New Roman"/>
                <w:color w:val="000000"/>
                <w:sz w:val="24"/>
                <w:szCs w:val="24"/>
              </w:rPr>
              <w:t>11</w:t>
            </w:r>
          </w:p>
        </w:tc>
      </w:tr>
      <w:tr w:rsidR="001D25B6" w:rsidRPr="000819CB" w:rsidTr="00B06776">
        <w:tc>
          <w:tcPr>
            <w:tcW w:w="1668" w:type="dxa"/>
          </w:tcPr>
          <w:p w:rsidR="001D25B6" w:rsidRPr="00FC750D" w:rsidRDefault="001D25B6"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1D25B6" w:rsidRPr="000819CB" w:rsidRDefault="001D25B6" w:rsidP="00B06776">
            <w:pPr>
              <w:rPr>
                <w:rFonts w:ascii="Times New Roman" w:hAnsi="Times New Roman" w:cs="Times New Roman"/>
                <w:color w:val="000000"/>
                <w:sz w:val="24"/>
                <w:szCs w:val="24"/>
                <w:lang w:val="es-CO"/>
              </w:rPr>
            </w:pPr>
            <w:r>
              <w:rPr>
                <w:rFonts w:ascii="Times New Roman" w:hAnsi="Times New Roman" w:cs="Times New Roman"/>
                <w:sz w:val="24"/>
                <w:szCs w:val="24"/>
                <w:lang w:val="es-CO"/>
              </w:rPr>
              <w:t xml:space="preserve">Batalla de Carabobo. </w:t>
            </w:r>
            <w:r w:rsidRPr="000819CB">
              <w:rPr>
                <w:rFonts w:ascii="Times New Roman" w:hAnsi="Times New Roman" w:cs="Times New Roman"/>
                <w:sz w:val="24"/>
                <w:szCs w:val="24"/>
                <w:lang w:val="es-CO"/>
              </w:rPr>
              <w:t xml:space="preserve">Fragmento de la </w:t>
            </w:r>
            <w:r>
              <w:rPr>
                <w:rFonts w:ascii="Times New Roman" w:hAnsi="Times New Roman" w:cs="Times New Roman"/>
                <w:sz w:val="24"/>
                <w:szCs w:val="24"/>
                <w:lang w:val="es-CO"/>
              </w:rPr>
              <w:t>obra “</w:t>
            </w:r>
            <w:r w:rsidRPr="000819CB">
              <w:rPr>
                <w:rFonts w:ascii="Times New Roman" w:hAnsi="Times New Roman" w:cs="Times New Roman"/>
                <w:sz w:val="24"/>
                <w:szCs w:val="24"/>
                <w:lang w:val="es-CO"/>
              </w:rPr>
              <w:t>Batalla de Carabobo</w:t>
            </w:r>
            <w:r>
              <w:rPr>
                <w:rFonts w:ascii="Times New Roman" w:hAnsi="Times New Roman" w:cs="Times New Roman"/>
                <w:sz w:val="24"/>
                <w:szCs w:val="24"/>
                <w:lang w:val="es-CO"/>
              </w:rPr>
              <w:t>”. Autor: Martín Tovar y Tovar</w:t>
            </w:r>
          </w:p>
        </w:tc>
      </w:tr>
      <w:tr w:rsidR="001D25B6" w:rsidRPr="000819CB" w:rsidTr="00B06776">
        <w:tc>
          <w:tcPr>
            <w:tcW w:w="1668" w:type="dxa"/>
          </w:tcPr>
          <w:p w:rsidR="001D25B6" w:rsidRPr="00DB6815" w:rsidRDefault="001D25B6"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1D25B6" w:rsidRPr="00CA784A" w:rsidRDefault="001D25B6" w:rsidP="00B06776">
            <w:pPr>
              <w:rPr>
                <w:rFonts w:ascii="Times New Roman" w:hAnsi="Times New Roman" w:cs="Times New Roman"/>
                <w:sz w:val="24"/>
                <w:szCs w:val="24"/>
                <w:lang w:val="en-US"/>
              </w:rPr>
            </w:pPr>
            <w:proofErr w:type="spellStart"/>
            <w:r w:rsidRPr="00F2599B">
              <w:rPr>
                <w:rFonts w:ascii="Times New Roman" w:hAnsi="Times New Roman" w:cs="Times New Roman"/>
                <w:color w:val="000000"/>
                <w:sz w:val="24"/>
                <w:szCs w:val="24"/>
                <w:lang w:val="es-CO"/>
              </w:rPr>
              <w:t>Wikimedia</w:t>
            </w:r>
            <w:proofErr w:type="spellEnd"/>
            <w:r w:rsidRPr="00F2599B">
              <w:rPr>
                <w:rFonts w:ascii="Times New Roman" w:hAnsi="Times New Roman" w:cs="Times New Roman"/>
                <w:color w:val="000000"/>
                <w:sz w:val="24"/>
                <w:szCs w:val="24"/>
                <w:lang w:val="es-CO"/>
              </w:rPr>
              <w:t xml:space="preserve"> </w:t>
            </w:r>
            <w:proofErr w:type="spellStart"/>
            <w:r w:rsidRPr="00F2599B">
              <w:rPr>
                <w:rFonts w:ascii="Times New Roman" w:hAnsi="Times New Roman" w:cs="Times New Roman"/>
                <w:color w:val="000000"/>
                <w:sz w:val="24"/>
                <w:szCs w:val="24"/>
                <w:lang w:val="es-CO"/>
              </w:rPr>
              <w:t>Commons</w:t>
            </w:r>
            <w:proofErr w:type="spellEnd"/>
            <w:r w:rsidRPr="00F2599B">
              <w:rPr>
                <w:rFonts w:ascii="Times New Roman" w:hAnsi="Times New Roman" w:cs="Times New Roman"/>
                <w:color w:val="000000"/>
                <w:sz w:val="24"/>
                <w:szCs w:val="24"/>
                <w:lang w:val="es-CO"/>
              </w:rPr>
              <w:t xml:space="preserve">. </w:t>
            </w:r>
            <w:r w:rsidRPr="00CA784A">
              <w:rPr>
                <w:rFonts w:ascii="Times New Roman" w:hAnsi="Times New Roman" w:cs="Times New Roman"/>
                <w:sz w:val="24"/>
                <w:szCs w:val="24"/>
                <w:lang w:val="en-US"/>
              </w:rPr>
              <w:t>File: Martin Tovar y Tovar 10.JPG</w:t>
            </w:r>
          </w:p>
          <w:p w:rsidR="001D25B6" w:rsidRPr="00CA784A" w:rsidRDefault="001D25B6" w:rsidP="00B06776">
            <w:pPr>
              <w:rPr>
                <w:rFonts w:ascii="Times New Roman" w:hAnsi="Times New Roman" w:cs="Times New Roman"/>
                <w:sz w:val="24"/>
                <w:szCs w:val="24"/>
                <w:lang w:val="en-US"/>
              </w:rPr>
            </w:pPr>
            <w:hyperlink r:id="rId37" w:history="1">
              <w:r w:rsidRPr="00CA784A">
                <w:rPr>
                  <w:rStyle w:val="Hipervnculo"/>
                  <w:rFonts w:ascii="Times New Roman" w:hAnsi="Times New Roman" w:cs="Times New Roman"/>
                  <w:sz w:val="24"/>
                  <w:szCs w:val="24"/>
                  <w:lang w:val="en-US"/>
                </w:rPr>
                <w:t>http://commons.wikimedia.org/wiki/File:Martin_Tovar_y_Tovar_10.JPG?uselang=es</w:t>
              </w:r>
            </w:hyperlink>
          </w:p>
          <w:p w:rsidR="001D25B6" w:rsidRPr="000819CB" w:rsidRDefault="001D25B6" w:rsidP="00B06776">
            <w:pPr>
              <w:rPr>
                <w:rFonts w:ascii="Times New Roman" w:hAnsi="Times New Roman" w:cs="Times New Roman"/>
                <w:sz w:val="24"/>
                <w:szCs w:val="24"/>
                <w:lang w:val="es-CO"/>
              </w:rPr>
            </w:pPr>
            <w:r>
              <w:rPr>
                <w:rFonts w:ascii="Times New Roman" w:hAnsi="Times New Roman" w:cs="Times New Roman"/>
                <w:noProof/>
                <w:sz w:val="24"/>
                <w:szCs w:val="24"/>
                <w:lang w:eastAsia="es-CO"/>
              </w:rPr>
              <w:drawing>
                <wp:inline distT="0" distB="0" distL="0" distR="0" wp14:anchorId="6B9862B9" wp14:editId="50103F54">
                  <wp:extent cx="1139273"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rtin_Tovar_y_Tovar_10batallaCarabobo.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40190" cy="1048593"/>
                          </a:xfrm>
                          <a:prstGeom prst="rect">
                            <a:avLst/>
                          </a:prstGeom>
                        </pic:spPr>
                      </pic:pic>
                    </a:graphicData>
                  </a:graphic>
                </wp:inline>
              </w:drawing>
            </w:r>
          </w:p>
          <w:p w:rsidR="001D25B6" w:rsidRPr="000819CB" w:rsidRDefault="001D25B6" w:rsidP="00B06776">
            <w:pPr>
              <w:rPr>
                <w:rFonts w:ascii="Times New Roman" w:hAnsi="Times New Roman" w:cs="Times New Roman"/>
                <w:color w:val="000000"/>
                <w:sz w:val="24"/>
                <w:szCs w:val="24"/>
                <w:lang w:val="es-CO"/>
              </w:rPr>
            </w:pPr>
          </w:p>
        </w:tc>
      </w:tr>
      <w:tr w:rsidR="001D25B6" w:rsidRPr="00FC750D" w:rsidTr="00B06776">
        <w:tc>
          <w:tcPr>
            <w:tcW w:w="1668" w:type="dxa"/>
          </w:tcPr>
          <w:p w:rsidR="001D25B6" w:rsidRPr="00FC750D" w:rsidRDefault="001D25B6"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1D25B6" w:rsidRPr="009A470A" w:rsidRDefault="001D25B6" w:rsidP="001D25B6">
            <w:pPr>
              <w:pStyle w:val="Sinespaciado"/>
              <w:jc w:val="both"/>
              <w:rPr>
                <w:rFonts w:ascii="Times New Roman" w:hAnsi="Times New Roman" w:cs="Times New Roman"/>
                <w:sz w:val="24"/>
                <w:szCs w:val="24"/>
                <w:lang w:val="es-ES"/>
              </w:rPr>
            </w:pPr>
            <w:r w:rsidRPr="000819CB">
              <w:rPr>
                <w:rFonts w:ascii="Times New Roman" w:hAnsi="Times New Roman" w:cs="Times New Roman"/>
                <w:sz w:val="24"/>
                <w:szCs w:val="24"/>
                <w:lang w:val="es-CO"/>
              </w:rPr>
              <w:t xml:space="preserve">Fragmento de la </w:t>
            </w:r>
            <w:r>
              <w:rPr>
                <w:rFonts w:ascii="Times New Roman" w:hAnsi="Times New Roman" w:cs="Times New Roman"/>
                <w:sz w:val="24"/>
                <w:szCs w:val="24"/>
                <w:lang w:val="es-CO"/>
              </w:rPr>
              <w:t>obra “</w:t>
            </w:r>
            <w:r w:rsidRPr="000819CB">
              <w:rPr>
                <w:rFonts w:ascii="Times New Roman" w:hAnsi="Times New Roman" w:cs="Times New Roman"/>
                <w:sz w:val="24"/>
                <w:szCs w:val="24"/>
                <w:lang w:val="es-CO"/>
              </w:rPr>
              <w:t>Batalla de Carabobo</w:t>
            </w:r>
            <w:r>
              <w:rPr>
                <w:rFonts w:ascii="Times New Roman" w:hAnsi="Times New Roman" w:cs="Times New Roman"/>
                <w:sz w:val="24"/>
                <w:szCs w:val="24"/>
                <w:lang w:val="es-CO"/>
              </w:rPr>
              <w:t>,</w:t>
            </w:r>
            <w:r>
              <w:rPr>
                <w:rFonts w:ascii="Times New Roman" w:hAnsi="Times New Roman" w:cs="Times New Roman"/>
                <w:sz w:val="24"/>
                <w:szCs w:val="24"/>
                <w:lang w:val="es-CO"/>
              </w:rPr>
              <w:t xml:space="preserve"> Martín Tovar y Tovar</w:t>
            </w:r>
            <w:r>
              <w:rPr>
                <w:rFonts w:ascii="Times New Roman" w:hAnsi="Times New Roman" w:cs="Times New Roman"/>
                <w:sz w:val="24"/>
                <w:szCs w:val="24"/>
                <w:lang w:val="es-CO"/>
              </w:rPr>
              <w:t>.</w:t>
            </w:r>
            <w:r w:rsidRPr="009A470A">
              <w:rPr>
                <w:rFonts w:ascii="Times New Roman" w:hAnsi="Times New Roman" w:cs="Times New Roman"/>
                <w:sz w:val="24"/>
                <w:szCs w:val="24"/>
                <w:lang w:val="es-CO"/>
              </w:rPr>
              <w:t xml:space="preserve"> </w:t>
            </w:r>
            <w:r w:rsidRPr="009A470A">
              <w:rPr>
                <w:rFonts w:ascii="Times New Roman" w:hAnsi="Times New Roman" w:cs="Times New Roman"/>
                <w:sz w:val="24"/>
                <w:szCs w:val="24"/>
                <w:lang w:val="es-CO"/>
              </w:rPr>
              <w:t xml:space="preserve">La batalla de Carabobo, ocurrida en 1821, le dio la libertad definitiva a Venezuela. </w:t>
            </w:r>
            <w:r w:rsidRPr="009A470A">
              <w:rPr>
                <w:rFonts w:ascii="Times New Roman" w:hAnsi="Times New Roman" w:cs="Times New Roman"/>
                <w:sz w:val="24"/>
                <w:szCs w:val="24"/>
                <w:lang w:val="es-ES"/>
              </w:rPr>
              <w:t>Fragmento de la Batalla de Carabobo. Óleo sobre tela. Palacio Federal Legislativo, Caracas – Venezuela</w:t>
            </w:r>
            <w:r>
              <w:rPr>
                <w:rFonts w:ascii="Times New Roman" w:hAnsi="Times New Roman" w:cs="Times New Roman"/>
                <w:sz w:val="24"/>
                <w:szCs w:val="24"/>
                <w:lang w:val="es-ES"/>
              </w:rPr>
              <w:t>.</w:t>
            </w:r>
          </w:p>
        </w:tc>
      </w:tr>
    </w:tbl>
    <w:p w:rsidR="001D25B6" w:rsidRDefault="001D25B6" w:rsidP="00197983">
      <w:pPr>
        <w:spacing w:after="0" w:line="384" w:lineRule="atLeast"/>
        <w:jc w:val="both"/>
        <w:rPr>
          <w:rFonts w:ascii="Times New Roman" w:hAnsi="Times New Roman" w:cs="Times New Roman"/>
          <w:sz w:val="24"/>
          <w:szCs w:val="24"/>
          <w:highlight w:val="yellow"/>
        </w:rPr>
      </w:pPr>
    </w:p>
    <w:p w:rsidR="001D25B6" w:rsidRDefault="001D25B6" w:rsidP="00197983">
      <w:pPr>
        <w:spacing w:after="0" w:line="384" w:lineRule="atLeast"/>
        <w:jc w:val="both"/>
        <w:rPr>
          <w:rFonts w:ascii="Times New Roman" w:hAnsi="Times New Roman" w:cs="Times New Roman"/>
          <w:sz w:val="24"/>
          <w:szCs w:val="24"/>
          <w:highlight w:val="yellow"/>
        </w:rPr>
      </w:pPr>
    </w:p>
    <w:p w:rsidR="00197983" w:rsidRPr="00CB570D" w:rsidRDefault="001D25B6" w:rsidP="00197983">
      <w:pPr>
        <w:spacing w:after="0" w:line="384" w:lineRule="atLeast"/>
        <w:jc w:val="both"/>
        <w:rPr>
          <w:rFonts w:ascii="Times New Roman" w:eastAsia="Times New Roman" w:hAnsi="Times New Roman" w:cs="Times New Roman"/>
          <w:sz w:val="24"/>
          <w:szCs w:val="24"/>
          <w:lang w:eastAsia="es-CO"/>
        </w:rPr>
      </w:pPr>
      <w:r w:rsidRPr="00CB570D">
        <w:rPr>
          <w:rFonts w:ascii="Times New Roman" w:hAnsi="Times New Roman" w:cs="Times New Roman"/>
          <w:sz w:val="24"/>
          <w:szCs w:val="24"/>
          <w:highlight w:val="yellow"/>
        </w:rPr>
        <w:t xml:space="preserve"> </w:t>
      </w:r>
      <w:r w:rsidR="00694FB6" w:rsidRPr="00CB570D">
        <w:rPr>
          <w:rFonts w:ascii="Times New Roman" w:hAnsi="Times New Roman" w:cs="Times New Roman"/>
          <w:sz w:val="24"/>
          <w:szCs w:val="24"/>
          <w:highlight w:val="yellow"/>
        </w:rPr>
        <w:t>[</w:t>
      </w:r>
      <w:r w:rsidR="00694FB6" w:rsidRPr="00694FB6">
        <w:rPr>
          <w:rFonts w:ascii="Times New Roman" w:hAnsi="Times New Roman" w:cs="Times New Roman"/>
          <w:sz w:val="24"/>
          <w:szCs w:val="24"/>
          <w:highlight w:val="yellow"/>
        </w:rPr>
        <w:t>SECCIÓN 3</w:t>
      </w:r>
      <w:r w:rsidR="00694FB6" w:rsidRPr="00CB570D">
        <w:rPr>
          <w:rFonts w:ascii="Times New Roman" w:hAnsi="Times New Roman" w:cs="Times New Roman"/>
          <w:sz w:val="24"/>
          <w:szCs w:val="24"/>
          <w:highlight w:val="yellow"/>
        </w:rPr>
        <w:t>]</w:t>
      </w:r>
      <w:r w:rsidR="00694FB6">
        <w:rPr>
          <w:rFonts w:ascii="Times New Roman" w:hAnsi="Times New Roman" w:cs="Times New Roman"/>
          <w:sz w:val="24"/>
          <w:szCs w:val="24"/>
        </w:rPr>
        <w:t xml:space="preserve"> </w:t>
      </w:r>
      <w:r w:rsidR="00694FB6">
        <w:rPr>
          <w:rFonts w:ascii="Times New Roman" w:hAnsi="Times New Roman" w:cs="Times New Roman"/>
          <w:b/>
          <w:sz w:val="24"/>
          <w:szCs w:val="24"/>
        </w:rPr>
        <w:t>2</w:t>
      </w:r>
      <w:r w:rsidR="00694FB6" w:rsidRPr="00CB570D">
        <w:rPr>
          <w:rFonts w:ascii="Times New Roman" w:hAnsi="Times New Roman" w:cs="Times New Roman"/>
          <w:b/>
          <w:sz w:val="24"/>
          <w:szCs w:val="24"/>
        </w:rPr>
        <w:t>.3.</w:t>
      </w:r>
      <w:r>
        <w:rPr>
          <w:rFonts w:ascii="Times New Roman" w:hAnsi="Times New Roman" w:cs="Times New Roman"/>
          <w:b/>
          <w:sz w:val="24"/>
          <w:szCs w:val="24"/>
        </w:rPr>
        <w:t>5</w:t>
      </w:r>
      <w:r w:rsidR="00694FB6" w:rsidRPr="00CB570D">
        <w:rPr>
          <w:rFonts w:ascii="Times New Roman" w:hAnsi="Times New Roman" w:cs="Times New Roman"/>
          <w:b/>
          <w:sz w:val="24"/>
          <w:szCs w:val="24"/>
        </w:rPr>
        <w:t xml:space="preserve"> </w:t>
      </w:r>
      <w:r w:rsidR="00AF3A65" w:rsidRPr="00CB570D">
        <w:rPr>
          <w:rFonts w:ascii="Times New Roman" w:eastAsia="Times New Roman" w:hAnsi="Times New Roman" w:cs="Times New Roman"/>
          <w:b/>
          <w:bCs/>
          <w:sz w:val="24"/>
          <w:szCs w:val="24"/>
          <w:lang w:eastAsia="es-CO"/>
        </w:rPr>
        <w:t>La independencia de</w:t>
      </w:r>
      <w:r w:rsidR="00197983" w:rsidRPr="00CB570D">
        <w:rPr>
          <w:rFonts w:ascii="Times New Roman" w:eastAsia="Times New Roman" w:hAnsi="Times New Roman" w:cs="Times New Roman"/>
          <w:b/>
          <w:bCs/>
          <w:sz w:val="24"/>
          <w:szCs w:val="24"/>
          <w:lang w:eastAsia="es-CO"/>
        </w:rPr>
        <w:t xml:space="preserve"> Ecuador</w:t>
      </w:r>
    </w:p>
    <w:p w:rsidR="001D25B6" w:rsidRDefault="001D25B6" w:rsidP="00197983">
      <w:pPr>
        <w:spacing w:after="0" w:line="285" w:lineRule="atLeast"/>
        <w:jc w:val="both"/>
        <w:rPr>
          <w:rFonts w:ascii="Times New Roman" w:eastAsia="Times New Roman" w:hAnsi="Times New Roman" w:cs="Times New Roman"/>
          <w:sz w:val="24"/>
          <w:szCs w:val="24"/>
          <w:lang w:eastAsia="es-CO"/>
        </w:rPr>
      </w:pPr>
    </w:p>
    <w:p w:rsidR="00197983" w:rsidRPr="00CB570D" w:rsidRDefault="000412B9" w:rsidP="00197983">
      <w:pPr>
        <w:spacing w:after="0" w:line="285" w:lineRule="atLeast"/>
        <w:jc w:val="both"/>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t>En 1822, t</w:t>
      </w:r>
      <w:r w:rsidR="00EF38EE" w:rsidRPr="00CB570D">
        <w:rPr>
          <w:rFonts w:ascii="Times New Roman" w:eastAsia="Times New Roman" w:hAnsi="Times New Roman" w:cs="Times New Roman"/>
          <w:sz w:val="24"/>
          <w:szCs w:val="24"/>
          <w:lang w:eastAsia="es-CO"/>
        </w:rPr>
        <w:t xml:space="preserve">ras las victorias en Nueva Granada y Venezuela, </w:t>
      </w:r>
      <w:r w:rsidRPr="00CB570D">
        <w:rPr>
          <w:rFonts w:ascii="Times New Roman" w:eastAsia="Times New Roman" w:hAnsi="Times New Roman" w:cs="Times New Roman"/>
          <w:sz w:val="24"/>
          <w:szCs w:val="24"/>
          <w:lang w:eastAsia="es-CO"/>
        </w:rPr>
        <w:t xml:space="preserve">el ejército libertador se dirigió a Ecuador, </w:t>
      </w:r>
      <w:r w:rsidR="00CA2581" w:rsidRPr="00CB570D">
        <w:rPr>
          <w:rFonts w:ascii="Times New Roman" w:eastAsia="Times New Roman" w:hAnsi="Times New Roman" w:cs="Times New Roman"/>
          <w:sz w:val="24"/>
          <w:szCs w:val="24"/>
          <w:lang w:eastAsia="es-CO"/>
        </w:rPr>
        <w:t>divido en dos frente</w:t>
      </w:r>
      <w:r w:rsidR="008B79D3" w:rsidRPr="00CB570D">
        <w:rPr>
          <w:rFonts w:ascii="Times New Roman" w:eastAsia="Times New Roman" w:hAnsi="Times New Roman" w:cs="Times New Roman"/>
          <w:sz w:val="24"/>
          <w:szCs w:val="24"/>
          <w:lang w:eastAsia="es-CO"/>
        </w:rPr>
        <w:t>s</w:t>
      </w:r>
      <w:r w:rsidR="00CA2581" w:rsidRPr="00CB570D">
        <w:rPr>
          <w:rFonts w:ascii="Times New Roman" w:eastAsia="Times New Roman" w:hAnsi="Times New Roman" w:cs="Times New Roman"/>
          <w:sz w:val="24"/>
          <w:szCs w:val="24"/>
          <w:lang w:eastAsia="es-CO"/>
        </w:rPr>
        <w:t>; el del norte con Bolívar a la cabeza y el de</w:t>
      </w:r>
      <w:r w:rsidR="00197983" w:rsidRPr="00CB570D">
        <w:rPr>
          <w:rFonts w:ascii="Times New Roman" w:eastAsia="Times New Roman" w:hAnsi="Times New Roman" w:cs="Times New Roman"/>
          <w:sz w:val="24"/>
          <w:szCs w:val="24"/>
          <w:lang w:eastAsia="es-CO"/>
        </w:rPr>
        <w:t>l</w:t>
      </w:r>
      <w:r w:rsidR="00CA2581" w:rsidRPr="00CB570D">
        <w:rPr>
          <w:rFonts w:ascii="Times New Roman" w:eastAsia="Times New Roman" w:hAnsi="Times New Roman" w:cs="Times New Roman"/>
          <w:sz w:val="24"/>
          <w:szCs w:val="24"/>
          <w:lang w:eastAsia="es-CO"/>
        </w:rPr>
        <w:t xml:space="preserve"> </w:t>
      </w:r>
      <w:r w:rsidR="00197983" w:rsidRPr="00CB570D">
        <w:rPr>
          <w:rFonts w:ascii="Times New Roman" w:eastAsia="Times New Roman" w:hAnsi="Times New Roman" w:cs="Times New Roman"/>
          <w:sz w:val="24"/>
          <w:szCs w:val="24"/>
          <w:lang w:eastAsia="es-CO"/>
        </w:rPr>
        <w:t xml:space="preserve">sur </w:t>
      </w:r>
      <w:r w:rsidR="00763768">
        <w:rPr>
          <w:rFonts w:ascii="Times New Roman" w:eastAsia="Times New Roman" w:hAnsi="Times New Roman" w:cs="Times New Roman"/>
          <w:sz w:val="24"/>
          <w:szCs w:val="24"/>
          <w:lang w:eastAsia="es-CO"/>
        </w:rPr>
        <w:t>al mando de</w:t>
      </w:r>
      <w:r w:rsidR="00763768" w:rsidRPr="00CB570D">
        <w:rPr>
          <w:rFonts w:ascii="Times New Roman" w:eastAsia="Times New Roman" w:hAnsi="Times New Roman" w:cs="Times New Roman"/>
          <w:sz w:val="24"/>
          <w:szCs w:val="24"/>
          <w:lang w:eastAsia="es-CO"/>
        </w:rPr>
        <w:t xml:space="preserve"> </w:t>
      </w:r>
      <w:r w:rsidR="00197983" w:rsidRPr="00CB570D">
        <w:rPr>
          <w:rFonts w:ascii="Times New Roman" w:eastAsia="Times New Roman" w:hAnsi="Times New Roman" w:cs="Times New Roman"/>
          <w:sz w:val="24"/>
          <w:szCs w:val="24"/>
          <w:lang w:eastAsia="es-CO"/>
        </w:rPr>
        <w:t>A</w:t>
      </w:r>
      <w:r w:rsidR="00CA2581" w:rsidRPr="00CB570D">
        <w:rPr>
          <w:rFonts w:ascii="Times New Roman" w:eastAsia="Times New Roman" w:hAnsi="Times New Roman" w:cs="Times New Roman"/>
          <w:sz w:val="24"/>
          <w:szCs w:val="24"/>
          <w:lang w:eastAsia="es-CO"/>
        </w:rPr>
        <w:t xml:space="preserve">ntonio José </w:t>
      </w:r>
      <w:r w:rsidR="00197983" w:rsidRPr="00CB570D">
        <w:rPr>
          <w:rFonts w:ascii="Times New Roman" w:eastAsia="Times New Roman" w:hAnsi="Times New Roman" w:cs="Times New Roman"/>
          <w:sz w:val="24"/>
          <w:szCs w:val="24"/>
          <w:lang w:eastAsia="es-CO"/>
        </w:rPr>
        <w:t xml:space="preserve">de Sucre. </w:t>
      </w:r>
      <w:r w:rsidR="00CA2581" w:rsidRPr="00CB570D">
        <w:rPr>
          <w:rFonts w:ascii="Times New Roman" w:eastAsia="Times New Roman" w:hAnsi="Times New Roman" w:cs="Times New Roman"/>
          <w:sz w:val="24"/>
          <w:szCs w:val="24"/>
          <w:lang w:eastAsia="es-CO"/>
        </w:rPr>
        <w:t xml:space="preserve">El primero venció en la </w:t>
      </w:r>
      <w:r w:rsidR="001712A1">
        <w:rPr>
          <w:rFonts w:ascii="Times New Roman" w:eastAsia="Times New Roman" w:hAnsi="Times New Roman" w:cs="Times New Roman"/>
          <w:sz w:val="24"/>
          <w:szCs w:val="24"/>
          <w:lang w:eastAsia="es-CO"/>
        </w:rPr>
        <w:t>B</w:t>
      </w:r>
      <w:r w:rsidR="001712A1" w:rsidRPr="00CB570D">
        <w:rPr>
          <w:rFonts w:ascii="Times New Roman" w:eastAsia="Times New Roman" w:hAnsi="Times New Roman" w:cs="Times New Roman"/>
          <w:sz w:val="24"/>
          <w:szCs w:val="24"/>
          <w:lang w:eastAsia="es-CO"/>
        </w:rPr>
        <w:t xml:space="preserve">atalla </w:t>
      </w:r>
      <w:r w:rsidR="00CA2581" w:rsidRPr="00CB570D">
        <w:rPr>
          <w:rFonts w:ascii="Times New Roman" w:eastAsia="Times New Roman" w:hAnsi="Times New Roman" w:cs="Times New Roman"/>
          <w:sz w:val="24"/>
          <w:szCs w:val="24"/>
          <w:lang w:eastAsia="es-CO"/>
        </w:rPr>
        <w:t xml:space="preserve">de </w:t>
      </w:r>
      <w:r w:rsidR="00197983" w:rsidRPr="00CB570D">
        <w:rPr>
          <w:rFonts w:ascii="Times New Roman" w:eastAsia="Times New Roman" w:hAnsi="Times New Roman" w:cs="Times New Roman"/>
          <w:sz w:val="24"/>
          <w:szCs w:val="24"/>
          <w:lang w:eastAsia="es-CO"/>
        </w:rPr>
        <w:t xml:space="preserve">Bomboná, </w:t>
      </w:r>
      <w:r w:rsidR="00CA2581" w:rsidRPr="00CB570D">
        <w:rPr>
          <w:rFonts w:ascii="Times New Roman" w:eastAsia="Times New Roman" w:hAnsi="Times New Roman" w:cs="Times New Roman"/>
          <w:sz w:val="24"/>
          <w:szCs w:val="24"/>
          <w:lang w:eastAsia="es-CO"/>
        </w:rPr>
        <w:t xml:space="preserve">donde se enfrentó a los pastusos que combatían del lado de los realistas; y el segundo venció en </w:t>
      </w:r>
      <w:r w:rsidR="00197983" w:rsidRPr="00CB570D">
        <w:rPr>
          <w:rFonts w:ascii="Times New Roman" w:eastAsia="Times New Roman" w:hAnsi="Times New Roman" w:cs="Times New Roman"/>
          <w:sz w:val="24"/>
          <w:szCs w:val="24"/>
          <w:lang w:eastAsia="es-CO"/>
        </w:rPr>
        <w:t xml:space="preserve">la </w:t>
      </w:r>
      <w:r w:rsidR="001712A1">
        <w:rPr>
          <w:rFonts w:ascii="Times New Roman" w:eastAsia="Times New Roman" w:hAnsi="Times New Roman" w:cs="Times New Roman"/>
          <w:sz w:val="24"/>
          <w:szCs w:val="24"/>
          <w:lang w:eastAsia="es-CO"/>
        </w:rPr>
        <w:t>B</w:t>
      </w:r>
      <w:r w:rsidR="001712A1" w:rsidRPr="00CB570D">
        <w:rPr>
          <w:rFonts w:ascii="Times New Roman" w:eastAsia="Times New Roman" w:hAnsi="Times New Roman" w:cs="Times New Roman"/>
          <w:sz w:val="24"/>
          <w:szCs w:val="24"/>
          <w:lang w:eastAsia="es-CO"/>
        </w:rPr>
        <w:t xml:space="preserve">atalla </w:t>
      </w:r>
      <w:r w:rsidR="00197983" w:rsidRPr="00CB570D">
        <w:rPr>
          <w:rFonts w:ascii="Times New Roman" w:eastAsia="Times New Roman" w:hAnsi="Times New Roman" w:cs="Times New Roman"/>
          <w:sz w:val="24"/>
          <w:szCs w:val="24"/>
          <w:lang w:eastAsia="es-CO"/>
        </w:rPr>
        <w:t>de Pichincha</w:t>
      </w:r>
      <w:r w:rsidR="00CA2581" w:rsidRPr="00CB570D">
        <w:rPr>
          <w:rFonts w:ascii="Times New Roman" w:eastAsia="Times New Roman" w:hAnsi="Times New Roman" w:cs="Times New Roman"/>
          <w:sz w:val="24"/>
          <w:szCs w:val="24"/>
          <w:lang w:eastAsia="es-CO"/>
        </w:rPr>
        <w:t xml:space="preserve"> logrando así la independencia </w:t>
      </w:r>
      <w:r w:rsidR="00197983" w:rsidRPr="00CB570D">
        <w:rPr>
          <w:rFonts w:ascii="Times New Roman" w:eastAsia="Times New Roman" w:hAnsi="Times New Roman" w:cs="Times New Roman"/>
          <w:sz w:val="24"/>
          <w:szCs w:val="24"/>
          <w:lang w:eastAsia="es-CO"/>
        </w:rPr>
        <w:t xml:space="preserve">definitiva </w:t>
      </w:r>
      <w:r w:rsidR="00CA2581" w:rsidRPr="00CB570D">
        <w:rPr>
          <w:rFonts w:ascii="Times New Roman" w:eastAsia="Times New Roman" w:hAnsi="Times New Roman" w:cs="Times New Roman"/>
          <w:sz w:val="24"/>
          <w:szCs w:val="24"/>
          <w:lang w:eastAsia="es-CO"/>
        </w:rPr>
        <w:t xml:space="preserve">de </w:t>
      </w:r>
      <w:r w:rsidR="00197983" w:rsidRPr="00CB570D">
        <w:rPr>
          <w:rFonts w:ascii="Times New Roman" w:eastAsia="Times New Roman" w:hAnsi="Times New Roman" w:cs="Times New Roman"/>
          <w:sz w:val="24"/>
          <w:szCs w:val="24"/>
          <w:lang w:eastAsia="es-CO"/>
        </w:rPr>
        <w:t>Ecuador</w:t>
      </w:r>
      <w:r w:rsidR="00CA2581" w:rsidRPr="00CB570D">
        <w:rPr>
          <w:rFonts w:ascii="Times New Roman" w:eastAsia="Times New Roman" w:hAnsi="Times New Roman" w:cs="Times New Roman"/>
          <w:sz w:val="24"/>
          <w:szCs w:val="24"/>
          <w:lang w:eastAsia="es-CO"/>
        </w:rPr>
        <w:t xml:space="preserve">. </w:t>
      </w:r>
    </w:p>
    <w:p w:rsidR="008B79D3" w:rsidRPr="00CB570D" w:rsidRDefault="008B79D3" w:rsidP="00197983">
      <w:pPr>
        <w:spacing w:after="0" w:line="285" w:lineRule="atLeast"/>
        <w:jc w:val="both"/>
        <w:rPr>
          <w:rFonts w:ascii="Times New Roman" w:eastAsia="Times New Roman" w:hAnsi="Times New Roman" w:cs="Times New Roman"/>
          <w:sz w:val="24"/>
          <w:szCs w:val="24"/>
          <w:lang w:eastAsia="es-CO"/>
        </w:rPr>
      </w:pPr>
    </w:p>
    <w:tbl>
      <w:tblPr>
        <w:tblStyle w:val="Tablaconcuadrcula"/>
        <w:tblW w:w="9054" w:type="dxa"/>
        <w:tblLayout w:type="fixed"/>
        <w:tblLook w:val="04A0" w:firstRow="1" w:lastRow="0" w:firstColumn="1" w:lastColumn="0" w:noHBand="0" w:noVBand="1"/>
      </w:tblPr>
      <w:tblGrid>
        <w:gridCol w:w="1668"/>
        <w:gridCol w:w="7386"/>
      </w:tblGrid>
      <w:tr w:rsidR="0071708C" w:rsidRPr="00FC750D" w:rsidTr="00B06776">
        <w:tc>
          <w:tcPr>
            <w:tcW w:w="9054" w:type="dxa"/>
            <w:gridSpan w:val="2"/>
            <w:shd w:val="clear" w:color="auto" w:fill="0D0D0D" w:themeFill="text1" w:themeFillTint="F2"/>
          </w:tcPr>
          <w:p w:rsidR="0071708C" w:rsidRPr="00FC750D" w:rsidRDefault="0071708C"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71708C" w:rsidRPr="00FC750D" w:rsidTr="00B06776">
        <w:tc>
          <w:tcPr>
            <w:tcW w:w="1668" w:type="dxa"/>
          </w:tcPr>
          <w:p w:rsidR="0071708C" w:rsidRPr="00FC750D" w:rsidRDefault="0071708C"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71708C" w:rsidRPr="00FC750D" w:rsidRDefault="0071708C" w:rsidP="00E41C9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sidR="00E41C95">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sidR="00E41C95">
              <w:rPr>
                <w:rFonts w:ascii="Times New Roman" w:hAnsi="Times New Roman" w:cs="Times New Roman"/>
                <w:color w:val="000000"/>
                <w:sz w:val="24"/>
                <w:szCs w:val="24"/>
              </w:rPr>
              <w:t>12</w:t>
            </w:r>
          </w:p>
        </w:tc>
      </w:tr>
      <w:tr w:rsidR="0071708C" w:rsidRPr="000819CB" w:rsidTr="00B06776">
        <w:tc>
          <w:tcPr>
            <w:tcW w:w="1668" w:type="dxa"/>
          </w:tcPr>
          <w:p w:rsidR="0071708C" w:rsidRPr="00FC750D" w:rsidRDefault="0071708C"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71708C" w:rsidRPr="000819CB" w:rsidRDefault="0071708C" w:rsidP="00B06776">
            <w:pPr>
              <w:rPr>
                <w:rFonts w:ascii="Times New Roman" w:hAnsi="Times New Roman" w:cs="Times New Roman"/>
                <w:color w:val="000000"/>
                <w:sz w:val="24"/>
                <w:szCs w:val="24"/>
                <w:lang w:val="es-CO"/>
              </w:rPr>
            </w:pPr>
            <w:r>
              <w:rPr>
                <w:rFonts w:ascii="Times New Roman" w:hAnsi="Times New Roman" w:cs="Times New Roman"/>
                <w:sz w:val="24"/>
                <w:szCs w:val="24"/>
                <w:lang w:val="es-CO"/>
              </w:rPr>
              <w:t xml:space="preserve"> </w:t>
            </w:r>
            <w:r w:rsidRPr="00CB570D">
              <w:rPr>
                <w:rFonts w:ascii="Times New Roman" w:hAnsi="Times New Roman" w:cs="Times New Roman"/>
                <w:iCs/>
                <w:sz w:val="24"/>
                <w:szCs w:val="24"/>
              </w:rPr>
              <w:t>La muerte de Sucre en Berruecos</w:t>
            </w:r>
          </w:p>
        </w:tc>
      </w:tr>
      <w:tr w:rsidR="0071708C" w:rsidRPr="000819CB" w:rsidTr="00B06776">
        <w:tc>
          <w:tcPr>
            <w:tcW w:w="1668" w:type="dxa"/>
          </w:tcPr>
          <w:p w:rsidR="0071708C" w:rsidRPr="00DB6815" w:rsidRDefault="0071708C"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71708C" w:rsidRPr="00CB570D" w:rsidRDefault="0071708C" w:rsidP="0071708C">
            <w:pPr>
              <w:spacing w:line="285" w:lineRule="atLeast"/>
              <w:jc w:val="both"/>
              <w:rPr>
                <w:rFonts w:ascii="Times New Roman" w:eastAsia="Times New Roman" w:hAnsi="Times New Roman" w:cs="Times New Roman"/>
                <w:sz w:val="24"/>
                <w:szCs w:val="24"/>
                <w:lang w:eastAsia="es-CO"/>
              </w:rPr>
            </w:pPr>
            <w:hyperlink r:id="rId39" w:history="1">
              <w:r w:rsidRPr="00CB570D">
                <w:rPr>
                  <w:rStyle w:val="Hipervnculo"/>
                  <w:rFonts w:ascii="Times New Roman" w:eastAsia="Times New Roman" w:hAnsi="Times New Roman" w:cs="Times New Roman"/>
                  <w:sz w:val="24"/>
                  <w:szCs w:val="24"/>
                  <w:lang w:eastAsia="es-CO"/>
                </w:rPr>
                <w:t>http://commons.wikimedia.org/wiki/File:Muerte_de_sucre.jpg</w:t>
              </w:r>
            </w:hyperlink>
          </w:p>
          <w:p w:rsidR="0071708C" w:rsidRPr="00D77926" w:rsidRDefault="0071708C" w:rsidP="0071708C">
            <w:pPr>
              <w:spacing w:line="285" w:lineRule="atLeast"/>
              <w:jc w:val="both"/>
              <w:rPr>
                <w:rFonts w:ascii="Times New Roman" w:hAnsi="Times New Roman" w:cs="Times New Roman"/>
                <w:sz w:val="24"/>
                <w:szCs w:val="24"/>
              </w:rPr>
            </w:pPr>
            <w:r w:rsidRPr="00D77926">
              <w:rPr>
                <w:rFonts w:ascii="Times New Roman" w:hAnsi="Times New Roman" w:cs="Times New Roman"/>
                <w:sz w:val="24"/>
                <w:szCs w:val="24"/>
              </w:rPr>
              <w:t>File:Muerte de sucre.jpg</w:t>
            </w:r>
          </w:p>
          <w:p w:rsidR="0071708C" w:rsidRPr="000819CB" w:rsidRDefault="006A6D96" w:rsidP="0071708C">
            <w:pPr>
              <w:spacing w:line="285" w:lineRule="atLeast"/>
              <w:jc w:val="both"/>
              <w:rPr>
                <w:rFonts w:ascii="Times New Roman" w:hAnsi="Times New Roman" w:cs="Times New Roman"/>
                <w:color w:val="000000"/>
                <w:sz w:val="24"/>
                <w:szCs w:val="24"/>
                <w:lang w:val="es-CO"/>
              </w:rPr>
            </w:pPr>
            <w:r>
              <w:rPr>
                <w:lang w:val="en"/>
              </w:rPr>
              <w:t xml:space="preserve"> </w:t>
            </w:r>
            <w:r>
              <w:rPr>
                <w:noProof/>
                <w:lang w:val="es-CO" w:eastAsia="es-CO"/>
              </w:rPr>
              <w:drawing>
                <wp:inline distT="0" distB="0" distL="0" distR="0">
                  <wp:extent cx="1358900" cy="954854"/>
                  <wp:effectExtent l="0" t="0" r="0" b="0"/>
                  <wp:docPr id="17" name="Imagen 17" descr="http://upload.wikimedia.org/wikipedia/commons/c/c2/Muerte_de_Sucre_en_Berrue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c/c2/Muerte_de_Sucre_en_Berruecos.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58900" cy="954854"/>
                          </a:xfrm>
                          <a:prstGeom prst="rect">
                            <a:avLst/>
                          </a:prstGeom>
                          <a:noFill/>
                          <a:ln>
                            <a:noFill/>
                          </a:ln>
                        </pic:spPr>
                      </pic:pic>
                    </a:graphicData>
                  </a:graphic>
                </wp:inline>
              </w:drawing>
            </w:r>
          </w:p>
        </w:tc>
      </w:tr>
      <w:tr w:rsidR="0071708C" w:rsidRPr="00FC750D" w:rsidTr="00B06776">
        <w:tc>
          <w:tcPr>
            <w:tcW w:w="1668" w:type="dxa"/>
          </w:tcPr>
          <w:p w:rsidR="0071708C" w:rsidRPr="00FC750D" w:rsidRDefault="0071708C"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71708C" w:rsidRPr="0071708C" w:rsidRDefault="0071708C" w:rsidP="0071708C">
            <w:pPr>
              <w:spacing w:line="285" w:lineRule="atLeast"/>
              <w:jc w:val="both"/>
              <w:rPr>
                <w:rFonts w:ascii="Times New Roman" w:eastAsia="Times New Roman" w:hAnsi="Times New Roman" w:cs="Times New Roman"/>
                <w:color w:val="000000" w:themeColor="text1"/>
                <w:sz w:val="24"/>
                <w:szCs w:val="24"/>
                <w:lang w:eastAsia="es-CO"/>
              </w:rPr>
            </w:pPr>
            <w:r w:rsidRPr="00CB570D">
              <w:rPr>
                <w:rFonts w:ascii="Times New Roman" w:hAnsi="Times New Roman" w:cs="Times New Roman"/>
                <w:iCs/>
                <w:sz w:val="24"/>
                <w:szCs w:val="24"/>
              </w:rPr>
              <w:t>La muerte de Sucre en Berruecos</w:t>
            </w:r>
            <w:r w:rsidRPr="00CB570D">
              <w:rPr>
                <w:rFonts w:ascii="Times New Roman" w:hAnsi="Times New Roman" w:cs="Times New Roman"/>
                <w:sz w:val="24"/>
                <w:szCs w:val="24"/>
              </w:rPr>
              <w:t>, Arturo Michelena.</w:t>
            </w:r>
            <w:r>
              <w:rPr>
                <w:rFonts w:ascii="Times New Roman" w:hAnsi="Times New Roman" w:cs="Times New Roman"/>
                <w:sz w:val="24"/>
                <w:szCs w:val="24"/>
              </w:rPr>
              <w:t xml:space="preserve"> </w:t>
            </w:r>
            <w:r w:rsidRPr="0071708C">
              <w:rPr>
                <w:rFonts w:ascii="Times New Roman" w:hAnsi="Times New Roman" w:cs="Times New Roman"/>
                <w:color w:val="000000" w:themeColor="text1"/>
                <w:sz w:val="24"/>
                <w:szCs w:val="24"/>
              </w:rPr>
              <w:t xml:space="preserve">Comandante del ejército del sur, el mariscal Antonio José de Sucre (nacido en Cumaná, Venezuela) fue uno de los militares más destacados en las guerras de independencia. Participó en grandes batallas como la de </w:t>
            </w:r>
            <w:r w:rsidRPr="0071708C">
              <w:rPr>
                <w:rFonts w:ascii="Times New Roman" w:hAnsi="Times New Roman" w:cs="Times New Roman"/>
                <w:color w:val="000000" w:themeColor="text1"/>
                <w:sz w:val="24"/>
                <w:szCs w:val="24"/>
                <w:lang w:val="es-ES"/>
              </w:rPr>
              <w:t>Pichincha (Ecuador, 24 de mayo de 1822) y la de Junín (Perú, 6 de agosto de 1824). La Batalla de Ayacucho, con la que se logró la victorial final para liberar a Perú fue a su vez aquella con la que se selló la libertad del continente. En 1830, tras las guerras de independencia, las nacientes naciones americanas vivieron momentos de anarquía política en los que distintos sectores se disputaron el poder; el 4 de junio de ese año, el mariscal sufrió un mortal atentado en Berruecos, en el actual departamento de Nariño, Colombia.</w:t>
            </w:r>
          </w:p>
          <w:p w:rsidR="0071708C" w:rsidRPr="0071708C" w:rsidRDefault="0071708C" w:rsidP="00B06776">
            <w:pPr>
              <w:pStyle w:val="Sinespaciado"/>
              <w:jc w:val="both"/>
              <w:rPr>
                <w:rFonts w:ascii="Times New Roman" w:hAnsi="Times New Roman" w:cs="Times New Roman"/>
                <w:sz w:val="24"/>
                <w:szCs w:val="24"/>
                <w:lang w:val="es-CO"/>
              </w:rPr>
            </w:pPr>
          </w:p>
        </w:tc>
      </w:tr>
    </w:tbl>
    <w:p w:rsidR="008B79D3" w:rsidRPr="00CB570D" w:rsidRDefault="0071708C" w:rsidP="00197983">
      <w:pPr>
        <w:spacing w:after="0" w:line="285" w:lineRule="atLeast"/>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
    <w:p w:rsidR="00435AA9" w:rsidRPr="00D77926" w:rsidRDefault="00435AA9" w:rsidP="00197983">
      <w:pPr>
        <w:spacing w:after="0" w:line="285" w:lineRule="atLeast"/>
        <w:jc w:val="both"/>
        <w:rPr>
          <w:rFonts w:ascii="Times New Roman" w:hAnsi="Times New Roman" w:cs="Times New Roman"/>
          <w:sz w:val="24"/>
          <w:szCs w:val="24"/>
        </w:rPr>
      </w:pPr>
    </w:p>
    <w:p w:rsidR="008B79D3" w:rsidRPr="00CB570D" w:rsidRDefault="008B79D3" w:rsidP="00197983">
      <w:pPr>
        <w:spacing w:after="0" w:line="285" w:lineRule="atLeast"/>
        <w:jc w:val="both"/>
        <w:rPr>
          <w:rFonts w:ascii="Times New Roman" w:eastAsia="Times New Roman" w:hAnsi="Times New Roman" w:cs="Times New Roman"/>
          <w:sz w:val="24"/>
          <w:szCs w:val="24"/>
          <w:lang w:eastAsia="es-CO"/>
        </w:rPr>
      </w:pPr>
    </w:p>
    <w:p w:rsidR="008B79D3" w:rsidRPr="00CB570D" w:rsidRDefault="008B79D3" w:rsidP="00197983">
      <w:pPr>
        <w:spacing w:after="0" w:line="285" w:lineRule="atLeast"/>
        <w:jc w:val="both"/>
        <w:rPr>
          <w:rFonts w:ascii="Times New Roman" w:eastAsia="Times New Roman" w:hAnsi="Times New Roman" w:cs="Times New Roman"/>
          <w:sz w:val="24"/>
          <w:szCs w:val="24"/>
          <w:lang w:eastAsia="es-CO"/>
        </w:rPr>
      </w:pPr>
    </w:p>
    <w:p w:rsidR="00CB570D" w:rsidRPr="00694FB6" w:rsidRDefault="00694FB6" w:rsidP="00CB570D">
      <w:pPr>
        <w:spacing w:after="0" w:line="384" w:lineRule="atLeast"/>
        <w:jc w:val="both"/>
        <w:rPr>
          <w:rFonts w:ascii="Times New Roman" w:eastAsia="Times New Roman" w:hAnsi="Times New Roman" w:cs="Times New Roman"/>
          <w:b/>
          <w:sz w:val="24"/>
          <w:szCs w:val="24"/>
          <w:lang w:eastAsia="es-CO"/>
        </w:rPr>
      </w:pPr>
      <w:bookmarkStart w:id="7" w:name="INDICE18"/>
      <w:bookmarkEnd w:id="7"/>
      <w:r w:rsidRPr="00CB570D">
        <w:rPr>
          <w:rFonts w:ascii="Times New Roman" w:hAnsi="Times New Roman" w:cs="Times New Roman"/>
          <w:sz w:val="24"/>
          <w:szCs w:val="24"/>
          <w:highlight w:val="yellow"/>
        </w:rPr>
        <w:t>[</w:t>
      </w:r>
      <w:r w:rsidRPr="00694FB6">
        <w:rPr>
          <w:rFonts w:ascii="Times New Roman" w:hAnsi="Times New Roman" w:cs="Times New Roman"/>
          <w:sz w:val="24"/>
          <w:szCs w:val="24"/>
          <w:highlight w:val="yellow"/>
        </w:rPr>
        <w:t>SECCIÓN 3</w:t>
      </w:r>
      <w:r w:rsidRPr="00CB570D">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694FB6">
        <w:rPr>
          <w:rFonts w:ascii="Times New Roman" w:eastAsia="Times New Roman" w:hAnsi="Times New Roman" w:cs="Times New Roman"/>
          <w:b/>
          <w:bCs/>
          <w:caps/>
          <w:sz w:val="24"/>
          <w:szCs w:val="24"/>
          <w:lang w:eastAsia="es-CO"/>
        </w:rPr>
        <w:t>2</w:t>
      </w:r>
      <w:r w:rsidR="00DA54FC" w:rsidRPr="00694FB6">
        <w:rPr>
          <w:rFonts w:ascii="Times New Roman" w:eastAsia="Times New Roman" w:hAnsi="Times New Roman" w:cs="Times New Roman"/>
          <w:b/>
          <w:bCs/>
          <w:caps/>
          <w:sz w:val="24"/>
          <w:szCs w:val="24"/>
          <w:lang w:eastAsia="es-CO"/>
        </w:rPr>
        <w:t>.3.</w:t>
      </w:r>
      <w:r w:rsidR="006A6D96">
        <w:rPr>
          <w:rFonts w:ascii="Times New Roman" w:eastAsia="Times New Roman" w:hAnsi="Times New Roman" w:cs="Times New Roman"/>
          <w:b/>
          <w:bCs/>
          <w:caps/>
          <w:sz w:val="24"/>
          <w:szCs w:val="24"/>
          <w:lang w:eastAsia="es-CO"/>
        </w:rPr>
        <w:t>6</w:t>
      </w:r>
      <w:r w:rsidR="00CB570D" w:rsidRPr="00694FB6">
        <w:rPr>
          <w:rFonts w:ascii="Times New Roman" w:eastAsia="Times New Roman" w:hAnsi="Times New Roman" w:cs="Times New Roman"/>
          <w:b/>
          <w:bCs/>
          <w:caps/>
          <w:sz w:val="24"/>
          <w:szCs w:val="24"/>
          <w:lang w:eastAsia="es-CO"/>
        </w:rPr>
        <w:t xml:space="preserve"> </w:t>
      </w:r>
      <w:r w:rsidR="00CB570D" w:rsidRPr="00694FB6">
        <w:rPr>
          <w:rFonts w:ascii="Times New Roman" w:eastAsia="Times New Roman" w:hAnsi="Times New Roman" w:cs="Times New Roman"/>
          <w:b/>
          <w:sz w:val="24"/>
          <w:szCs w:val="24"/>
          <w:lang w:eastAsia="es-CO"/>
        </w:rPr>
        <w:t xml:space="preserve"> La Independencia de Perú</w:t>
      </w:r>
    </w:p>
    <w:p w:rsidR="00CB570D" w:rsidRDefault="00CB570D" w:rsidP="00197983">
      <w:pPr>
        <w:spacing w:after="0" w:line="285" w:lineRule="atLeast"/>
        <w:jc w:val="both"/>
        <w:rPr>
          <w:rFonts w:ascii="Times New Roman" w:eastAsia="Times New Roman" w:hAnsi="Times New Roman" w:cs="Times New Roman"/>
          <w:sz w:val="24"/>
          <w:szCs w:val="24"/>
          <w:lang w:eastAsia="es-CO"/>
        </w:rPr>
      </w:pPr>
    </w:p>
    <w:p w:rsidR="00197983" w:rsidRPr="00CB570D" w:rsidRDefault="008B79D3" w:rsidP="00197983">
      <w:pPr>
        <w:spacing w:after="0" w:line="285" w:lineRule="atLeast"/>
        <w:jc w:val="both"/>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t xml:space="preserve">La emancipación llegó a </w:t>
      </w:r>
      <w:r w:rsidR="00435AA9" w:rsidRPr="00CB570D">
        <w:rPr>
          <w:rFonts w:ascii="Times New Roman" w:eastAsia="Times New Roman" w:hAnsi="Times New Roman" w:cs="Times New Roman"/>
          <w:sz w:val="24"/>
          <w:szCs w:val="24"/>
          <w:lang w:eastAsia="es-CO"/>
        </w:rPr>
        <w:t>su</w:t>
      </w:r>
      <w:r w:rsidRPr="00CB570D">
        <w:rPr>
          <w:rFonts w:ascii="Times New Roman" w:eastAsia="Times New Roman" w:hAnsi="Times New Roman" w:cs="Times New Roman"/>
          <w:sz w:val="24"/>
          <w:szCs w:val="24"/>
          <w:lang w:eastAsia="es-CO"/>
        </w:rPr>
        <w:t xml:space="preserve"> fin con la</w:t>
      </w:r>
      <w:r w:rsidR="0050655F" w:rsidRPr="00CB570D">
        <w:rPr>
          <w:rFonts w:ascii="Times New Roman" w:eastAsia="Times New Roman" w:hAnsi="Times New Roman" w:cs="Times New Roman"/>
          <w:sz w:val="24"/>
          <w:szCs w:val="24"/>
          <w:lang w:eastAsia="es-CO"/>
        </w:rPr>
        <w:t xml:space="preserve"> independencia de Perú.</w:t>
      </w:r>
      <w:r w:rsidR="00F30428" w:rsidRPr="00CB570D">
        <w:rPr>
          <w:rFonts w:ascii="Times New Roman" w:eastAsia="Times New Roman" w:hAnsi="Times New Roman" w:cs="Times New Roman"/>
          <w:sz w:val="24"/>
          <w:szCs w:val="24"/>
          <w:lang w:eastAsia="es-CO"/>
        </w:rPr>
        <w:t xml:space="preserve"> </w:t>
      </w:r>
      <w:r w:rsidR="00197983" w:rsidRPr="00CB570D">
        <w:rPr>
          <w:rFonts w:ascii="Times New Roman" w:eastAsia="Times New Roman" w:hAnsi="Times New Roman" w:cs="Times New Roman"/>
          <w:sz w:val="24"/>
          <w:szCs w:val="24"/>
          <w:lang w:eastAsia="es-CO"/>
        </w:rPr>
        <w:t>En enero de 1824</w:t>
      </w:r>
      <w:r w:rsidR="00F30428" w:rsidRPr="00CB570D">
        <w:rPr>
          <w:rFonts w:ascii="Times New Roman" w:eastAsia="Times New Roman" w:hAnsi="Times New Roman" w:cs="Times New Roman"/>
          <w:sz w:val="24"/>
          <w:szCs w:val="24"/>
          <w:lang w:eastAsia="es-CO"/>
        </w:rPr>
        <w:t>, Bolívar</w:t>
      </w:r>
      <w:r w:rsidR="00197983" w:rsidRPr="00CB570D">
        <w:rPr>
          <w:rFonts w:ascii="Times New Roman" w:eastAsia="Times New Roman" w:hAnsi="Times New Roman" w:cs="Times New Roman"/>
          <w:sz w:val="24"/>
          <w:szCs w:val="24"/>
          <w:lang w:eastAsia="es-CO"/>
        </w:rPr>
        <w:t xml:space="preserve"> recibió la noticia de que la guarnición de El Callao se había pasado a los realistas. Poco después estos tomaron Lima, pero el </w:t>
      </w:r>
      <w:r w:rsidR="00D01FBA">
        <w:rPr>
          <w:rFonts w:ascii="Times New Roman" w:eastAsia="Times New Roman" w:hAnsi="Times New Roman" w:cs="Times New Roman"/>
          <w:sz w:val="24"/>
          <w:szCs w:val="24"/>
          <w:lang w:eastAsia="es-CO"/>
        </w:rPr>
        <w:t>C</w:t>
      </w:r>
      <w:r w:rsidR="00D01FBA" w:rsidRPr="00CB570D">
        <w:rPr>
          <w:rFonts w:ascii="Times New Roman" w:eastAsia="Times New Roman" w:hAnsi="Times New Roman" w:cs="Times New Roman"/>
          <w:sz w:val="24"/>
          <w:szCs w:val="24"/>
          <w:lang w:eastAsia="es-CO"/>
        </w:rPr>
        <w:t xml:space="preserve">ongreso </w:t>
      </w:r>
      <w:r w:rsidR="00197983" w:rsidRPr="00CB570D">
        <w:rPr>
          <w:rFonts w:ascii="Times New Roman" w:eastAsia="Times New Roman" w:hAnsi="Times New Roman" w:cs="Times New Roman"/>
          <w:sz w:val="24"/>
          <w:szCs w:val="24"/>
          <w:lang w:eastAsia="es-CO"/>
        </w:rPr>
        <w:t>de Perú, antes de disolverse, nombró dictador a Bolívar, y le concedió facultades ilimitadas para salvar el país. Retirado en Trujillo, el Libertador trabajó en la preparación de la nueva campaña: el 6 de agosto de 1824 derrotó en Junín al ejército real de Perú.</w:t>
      </w:r>
      <w:r w:rsidR="00F30428" w:rsidRPr="00CB570D">
        <w:rPr>
          <w:rFonts w:ascii="Times New Roman" w:eastAsia="Times New Roman" w:hAnsi="Times New Roman" w:cs="Times New Roman"/>
          <w:sz w:val="24"/>
          <w:szCs w:val="24"/>
          <w:lang w:eastAsia="es-CO"/>
        </w:rPr>
        <w:t xml:space="preserve"> E</w:t>
      </w:r>
      <w:r w:rsidR="00197983" w:rsidRPr="00CB570D">
        <w:rPr>
          <w:rFonts w:ascii="Times New Roman" w:eastAsia="Times New Roman" w:hAnsi="Times New Roman" w:cs="Times New Roman"/>
          <w:sz w:val="24"/>
          <w:szCs w:val="24"/>
          <w:lang w:eastAsia="es-CO"/>
        </w:rPr>
        <w:t>l general Sucre,</w:t>
      </w:r>
      <w:r w:rsidR="00F30428" w:rsidRPr="00CB570D">
        <w:rPr>
          <w:rFonts w:ascii="Times New Roman" w:eastAsia="Times New Roman" w:hAnsi="Times New Roman" w:cs="Times New Roman"/>
          <w:sz w:val="24"/>
          <w:szCs w:val="24"/>
          <w:lang w:eastAsia="es-CO"/>
        </w:rPr>
        <w:t xml:space="preserve"> que había avanzado hacia la sierra, </w:t>
      </w:r>
      <w:r w:rsidR="00197983" w:rsidRPr="00CB570D">
        <w:rPr>
          <w:rFonts w:ascii="Times New Roman" w:eastAsia="Times New Roman" w:hAnsi="Times New Roman" w:cs="Times New Roman"/>
          <w:sz w:val="24"/>
          <w:szCs w:val="24"/>
          <w:lang w:eastAsia="es-CO"/>
        </w:rPr>
        <w:t xml:space="preserve">en Ayacucho, puso el sello definitivo a la libertad americana el 9 de diciembre de 1824. </w:t>
      </w:r>
    </w:p>
    <w:p w:rsidR="005764F7" w:rsidRPr="00CB570D" w:rsidRDefault="005764F7" w:rsidP="00F30428">
      <w:pPr>
        <w:spacing w:after="0" w:line="285" w:lineRule="atLeast"/>
        <w:jc w:val="both"/>
        <w:rPr>
          <w:rFonts w:ascii="Times New Roman" w:hAnsi="Times New Roman" w:cs="Times New Roman"/>
          <w:sz w:val="24"/>
          <w:szCs w:val="24"/>
        </w:rPr>
      </w:pPr>
      <w:bookmarkStart w:id="8" w:name="INDICE19"/>
      <w:bookmarkEnd w:id="8"/>
    </w:p>
    <w:p w:rsidR="00DA54FC" w:rsidRPr="00CB570D" w:rsidRDefault="00694FB6" w:rsidP="00DA54FC">
      <w:pPr>
        <w:spacing w:after="0" w:line="384" w:lineRule="atLeast"/>
        <w:jc w:val="both"/>
        <w:rPr>
          <w:rFonts w:ascii="Times New Roman" w:eastAsia="Times New Roman" w:hAnsi="Times New Roman" w:cs="Times New Roman"/>
          <w:b/>
          <w:bCs/>
          <w:caps/>
          <w:sz w:val="24"/>
          <w:szCs w:val="24"/>
          <w:lang w:eastAsia="es-CO"/>
        </w:rPr>
      </w:pPr>
      <w:r w:rsidRPr="00CB570D">
        <w:rPr>
          <w:rFonts w:ascii="Times New Roman" w:hAnsi="Times New Roman" w:cs="Times New Roman"/>
          <w:sz w:val="24"/>
          <w:szCs w:val="24"/>
          <w:highlight w:val="yellow"/>
        </w:rPr>
        <w:t>[</w:t>
      </w:r>
      <w:r w:rsidRPr="00694FB6">
        <w:rPr>
          <w:rFonts w:ascii="Times New Roman" w:hAnsi="Times New Roman" w:cs="Times New Roman"/>
          <w:sz w:val="24"/>
          <w:szCs w:val="24"/>
          <w:highlight w:val="yellow"/>
        </w:rPr>
        <w:t>SECCIÓN 3</w:t>
      </w:r>
      <w:r w:rsidRPr="00CB570D">
        <w:rPr>
          <w:rFonts w:ascii="Times New Roman" w:hAnsi="Times New Roman" w:cs="Times New Roman"/>
          <w:sz w:val="24"/>
          <w:szCs w:val="24"/>
          <w:highlight w:val="yellow"/>
        </w:rPr>
        <w:t>]</w:t>
      </w:r>
      <w:r>
        <w:rPr>
          <w:rFonts w:ascii="Times New Roman" w:hAnsi="Times New Roman" w:cs="Times New Roman"/>
          <w:sz w:val="24"/>
          <w:szCs w:val="24"/>
        </w:rPr>
        <w:t xml:space="preserve"> </w:t>
      </w:r>
      <w:r>
        <w:rPr>
          <w:rFonts w:ascii="Times New Roman" w:eastAsia="Times New Roman" w:hAnsi="Times New Roman" w:cs="Times New Roman"/>
          <w:b/>
          <w:bCs/>
          <w:caps/>
          <w:sz w:val="24"/>
          <w:szCs w:val="24"/>
          <w:lang w:eastAsia="es-CO"/>
        </w:rPr>
        <w:t>2</w:t>
      </w:r>
      <w:r w:rsidR="00DA54FC" w:rsidRPr="00CB570D">
        <w:rPr>
          <w:rFonts w:ascii="Times New Roman" w:eastAsia="Times New Roman" w:hAnsi="Times New Roman" w:cs="Times New Roman"/>
          <w:b/>
          <w:bCs/>
          <w:caps/>
          <w:sz w:val="24"/>
          <w:szCs w:val="24"/>
          <w:lang w:eastAsia="es-CO"/>
        </w:rPr>
        <w:t>.3.</w:t>
      </w:r>
      <w:r w:rsidR="006A6D96">
        <w:rPr>
          <w:rFonts w:ascii="Times New Roman" w:eastAsia="Times New Roman" w:hAnsi="Times New Roman" w:cs="Times New Roman"/>
          <w:b/>
          <w:bCs/>
          <w:caps/>
          <w:sz w:val="24"/>
          <w:szCs w:val="24"/>
          <w:lang w:eastAsia="es-CO"/>
        </w:rPr>
        <w:t>7</w:t>
      </w:r>
      <w:r w:rsidR="00DA54FC" w:rsidRPr="00CB570D">
        <w:rPr>
          <w:rFonts w:ascii="Times New Roman" w:eastAsia="Times New Roman" w:hAnsi="Times New Roman" w:cs="Times New Roman"/>
          <w:b/>
          <w:bCs/>
          <w:caps/>
          <w:sz w:val="24"/>
          <w:szCs w:val="24"/>
          <w:lang w:eastAsia="es-CO"/>
        </w:rPr>
        <w:t xml:space="preserve">  </w:t>
      </w:r>
      <w:r w:rsidR="00DA54FC" w:rsidRPr="00CB570D">
        <w:rPr>
          <w:rFonts w:ascii="Times New Roman" w:eastAsia="Times New Roman" w:hAnsi="Times New Roman" w:cs="Times New Roman"/>
          <w:b/>
          <w:sz w:val="24"/>
          <w:szCs w:val="24"/>
          <w:lang w:eastAsia="es-CO"/>
        </w:rPr>
        <w:t>La creación de Bolivia</w:t>
      </w:r>
    </w:p>
    <w:p w:rsidR="00DA54FC" w:rsidRPr="00CB570D" w:rsidRDefault="00DA54FC" w:rsidP="00197983">
      <w:pPr>
        <w:spacing w:after="0" w:line="285" w:lineRule="atLeast"/>
        <w:jc w:val="both"/>
        <w:rPr>
          <w:rFonts w:ascii="Times New Roman" w:eastAsia="Times New Roman" w:hAnsi="Times New Roman" w:cs="Times New Roman"/>
          <w:sz w:val="24"/>
          <w:szCs w:val="24"/>
          <w:lang w:eastAsia="es-CO"/>
        </w:rPr>
      </w:pPr>
    </w:p>
    <w:p w:rsidR="00197983" w:rsidRPr="00CB570D" w:rsidRDefault="003E0F92" w:rsidP="00197983">
      <w:pPr>
        <w:spacing w:after="0" w:line="285" w:lineRule="atLeast"/>
        <w:jc w:val="both"/>
        <w:rPr>
          <w:rFonts w:ascii="Times New Roman" w:eastAsia="Times New Roman" w:hAnsi="Times New Roman" w:cs="Times New Roman"/>
          <w:sz w:val="24"/>
          <w:szCs w:val="24"/>
          <w:lang w:eastAsia="es-CO"/>
        </w:rPr>
      </w:pPr>
      <w:r w:rsidRPr="00CB570D">
        <w:rPr>
          <w:rFonts w:ascii="Times New Roman" w:eastAsia="Times New Roman" w:hAnsi="Times New Roman" w:cs="Times New Roman"/>
          <w:sz w:val="24"/>
          <w:szCs w:val="24"/>
          <w:lang w:eastAsia="es-CO"/>
        </w:rPr>
        <w:t xml:space="preserve">Una vez terminó </w:t>
      </w:r>
      <w:r w:rsidR="00197983" w:rsidRPr="00CB570D">
        <w:rPr>
          <w:rFonts w:ascii="Times New Roman" w:eastAsia="Times New Roman" w:hAnsi="Times New Roman" w:cs="Times New Roman"/>
          <w:sz w:val="24"/>
          <w:szCs w:val="24"/>
          <w:lang w:eastAsia="es-CO"/>
        </w:rPr>
        <w:t>la fase militar de la emancipación</w:t>
      </w:r>
      <w:r w:rsidRPr="00CB570D">
        <w:rPr>
          <w:rFonts w:ascii="Times New Roman" w:eastAsia="Times New Roman" w:hAnsi="Times New Roman" w:cs="Times New Roman"/>
          <w:sz w:val="24"/>
          <w:szCs w:val="24"/>
          <w:lang w:eastAsia="es-CO"/>
        </w:rPr>
        <w:t>, e</w:t>
      </w:r>
      <w:r w:rsidR="00197983" w:rsidRPr="00CB570D">
        <w:rPr>
          <w:rFonts w:ascii="Times New Roman" w:eastAsia="Times New Roman" w:hAnsi="Times New Roman" w:cs="Times New Roman"/>
          <w:sz w:val="24"/>
          <w:szCs w:val="24"/>
          <w:lang w:eastAsia="es-CO"/>
        </w:rPr>
        <w:t>l 10 de febrero de 1825, Bolívar</w:t>
      </w:r>
      <w:r w:rsidR="00DA54FC" w:rsidRPr="00CB570D">
        <w:rPr>
          <w:rFonts w:ascii="Times New Roman" w:eastAsia="Times New Roman" w:hAnsi="Times New Roman" w:cs="Times New Roman"/>
          <w:sz w:val="24"/>
          <w:szCs w:val="24"/>
          <w:lang w:eastAsia="es-CO"/>
        </w:rPr>
        <w:t xml:space="preserve"> </w:t>
      </w:r>
      <w:r w:rsidR="00197983" w:rsidRPr="00CB570D">
        <w:rPr>
          <w:rFonts w:ascii="Times New Roman" w:eastAsia="Times New Roman" w:hAnsi="Times New Roman" w:cs="Times New Roman"/>
          <w:sz w:val="24"/>
          <w:szCs w:val="24"/>
          <w:lang w:eastAsia="es-CO"/>
        </w:rPr>
        <w:t>se dirigió a las provincias del Alto Perú, que se constituyeron en</w:t>
      </w:r>
      <w:r w:rsidR="00DA54FC" w:rsidRPr="00CB570D">
        <w:rPr>
          <w:rFonts w:ascii="Times New Roman" w:eastAsia="Times New Roman" w:hAnsi="Times New Roman" w:cs="Times New Roman"/>
          <w:sz w:val="24"/>
          <w:szCs w:val="24"/>
          <w:lang w:eastAsia="es-CO"/>
        </w:rPr>
        <w:t xml:space="preserve"> una</w:t>
      </w:r>
      <w:r w:rsidR="00197983" w:rsidRPr="00CB570D">
        <w:rPr>
          <w:rFonts w:ascii="Times New Roman" w:eastAsia="Times New Roman" w:hAnsi="Times New Roman" w:cs="Times New Roman"/>
          <w:sz w:val="24"/>
          <w:szCs w:val="24"/>
          <w:lang w:eastAsia="es-CO"/>
        </w:rPr>
        <w:t xml:space="preserve"> nación: la actual República de Bolivia</w:t>
      </w:r>
      <w:r w:rsidR="00DA54FC" w:rsidRPr="00CB570D">
        <w:rPr>
          <w:rFonts w:ascii="Times New Roman" w:eastAsia="Times New Roman" w:hAnsi="Times New Roman" w:cs="Times New Roman"/>
          <w:sz w:val="24"/>
          <w:szCs w:val="24"/>
          <w:lang w:eastAsia="es-CO"/>
        </w:rPr>
        <w:t xml:space="preserve">, que inicialmente </w:t>
      </w:r>
      <w:r w:rsidR="00197983" w:rsidRPr="00CB570D">
        <w:rPr>
          <w:rFonts w:ascii="Times New Roman" w:eastAsia="Times New Roman" w:hAnsi="Times New Roman" w:cs="Times New Roman"/>
          <w:sz w:val="24"/>
          <w:szCs w:val="24"/>
          <w:lang w:eastAsia="es-CO"/>
        </w:rPr>
        <w:t xml:space="preserve">recibió el nombre de República Bolívar. Para este </w:t>
      </w:r>
      <w:r w:rsidR="00197983" w:rsidRPr="00CB570D">
        <w:rPr>
          <w:rFonts w:ascii="Times New Roman" w:eastAsia="Times New Roman" w:hAnsi="Times New Roman" w:cs="Times New Roman"/>
          <w:sz w:val="24"/>
          <w:szCs w:val="24"/>
          <w:lang w:eastAsia="es-CO"/>
        </w:rPr>
        <w:lastRenderedPageBreak/>
        <w:t xml:space="preserve">nuevo Estado, Bolívar redactó en 1826 un proyecto de </w:t>
      </w:r>
      <w:r w:rsidR="00D01FBA">
        <w:rPr>
          <w:rFonts w:ascii="Times New Roman" w:eastAsia="Times New Roman" w:hAnsi="Times New Roman" w:cs="Times New Roman"/>
          <w:sz w:val="24"/>
          <w:szCs w:val="24"/>
          <w:lang w:eastAsia="es-CO"/>
        </w:rPr>
        <w:t>C</w:t>
      </w:r>
      <w:r w:rsidR="00D01FBA" w:rsidRPr="00CB570D">
        <w:rPr>
          <w:rFonts w:ascii="Times New Roman" w:eastAsia="Times New Roman" w:hAnsi="Times New Roman" w:cs="Times New Roman"/>
          <w:sz w:val="24"/>
          <w:szCs w:val="24"/>
          <w:lang w:eastAsia="es-CO"/>
        </w:rPr>
        <w:t xml:space="preserve">onstitución </w:t>
      </w:r>
      <w:r w:rsidR="00197983" w:rsidRPr="00CB570D">
        <w:rPr>
          <w:rFonts w:ascii="Times New Roman" w:eastAsia="Times New Roman" w:hAnsi="Times New Roman" w:cs="Times New Roman"/>
          <w:sz w:val="24"/>
          <w:szCs w:val="24"/>
          <w:lang w:eastAsia="es-CO"/>
        </w:rPr>
        <w:t>en el que plasmó sus ideas sobre la consolidación del orden y la independencia de los países recién emancipados.</w:t>
      </w:r>
    </w:p>
    <w:p w:rsidR="00197983" w:rsidRPr="00CB570D" w:rsidRDefault="00197983" w:rsidP="00B7157C">
      <w:pPr>
        <w:rPr>
          <w:rFonts w:ascii="Times New Roman" w:hAnsi="Times New Roman" w:cs="Times New Roman"/>
          <w:sz w:val="24"/>
          <w:szCs w:val="24"/>
        </w:rPr>
      </w:pPr>
    </w:p>
    <w:p w:rsidR="007E34C2" w:rsidRPr="00CB570D" w:rsidRDefault="007E34C2" w:rsidP="00B7157C">
      <w:pPr>
        <w:rPr>
          <w:rFonts w:ascii="Times New Roman" w:hAnsi="Times New Roman" w:cs="Times New Roman"/>
          <w:sz w:val="24"/>
          <w:szCs w:val="24"/>
        </w:rPr>
      </w:pPr>
    </w:p>
    <w:tbl>
      <w:tblPr>
        <w:tblStyle w:val="Tablaconcuadrcula"/>
        <w:tblW w:w="9054" w:type="dxa"/>
        <w:tblLayout w:type="fixed"/>
        <w:tblLook w:val="04A0" w:firstRow="1" w:lastRow="0" w:firstColumn="1" w:lastColumn="0" w:noHBand="0" w:noVBand="1"/>
      </w:tblPr>
      <w:tblGrid>
        <w:gridCol w:w="1668"/>
        <w:gridCol w:w="7386"/>
      </w:tblGrid>
      <w:tr w:rsidR="006A6D96" w:rsidRPr="00FC750D" w:rsidTr="00B06776">
        <w:tc>
          <w:tcPr>
            <w:tcW w:w="9054" w:type="dxa"/>
            <w:gridSpan w:val="2"/>
            <w:shd w:val="clear" w:color="auto" w:fill="0D0D0D" w:themeFill="text1" w:themeFillTint="F2"/>
          </w:tcPr>
          <w:p w:rsidR="006A6D96" w:rsidRPr="00FC750D" w:rsidRDefault="006A6D96"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6A6D96" w:rsidRPr="00FC750D" w:rsidTr="00B06776">
        <w:tc>
          <w:tcPr>
            <w:tcW w:w="1668" w:type="dxa"/>
          </w:tcPr>
          <w:p w:rsidR="006A6D96" w:rsidRPr="00FC750D" w:rsidRDefault="006A6D96"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6A6D96" w:rsidRPr="00FC750D" w:rsidRDefault="006A6D96" w:rsidP="00E41C95">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sidR="00E41C95">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sidR="00E41C95">
              <w:rPr>
                <w:rFonts w:ascii="Times New Roman" w:hAnsi="Times New Roman" w:cs="Times New Roman"/>
                <w:color w:val="000000"/>
                <w:sz w:val="24"/>
                <w:szCs w:val="24"/>
              </w:rPr>
              <w:t>13</w:t>
            </w:r>
          </w:p>
        </w:tc>
      </w:tr>
      <w:tr w:rsidR="006A6D96" w:rsidRPr="000819CB" w:rsidTr="00B06776">
        <w:tc>
          <w:tcPr>
            <w:tcW w:w="1668" w:type="dxa"/>
          </w:tcPr>
          <w:p w:rsidR="006A6D96" w:rsidRPr="00FC750D" w:rsidRDefault="006A6D96"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6A6D96" w:rsidRPr="000819CB" w:rsidRDefault="006A6D96" w:rsidP="00B06776">
            <w:pPr>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Óleo de El Libertador. Autor: Daniel Hernández</w:t>
            </w:r>
          </w:p>
        </w:tc>
      </w:tr>
      <w:tr w:rsidR="006A6D96" w:rsidRPr="0092137F" w:rsidTr="00B06776">
        <w:tc>
          <w:tcPr>
            <w:tcW w:w="1668" w:type="dxa"/>
          </w:tcPr>
          <w:p w:rsidR="006A6D96" w:rsidRPr="00DB6815" w:rsidRDefault="006A6D96"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6A6D96" w:rsidRPr="0092137F" w:rsidRDefault="006A6D96" w:rsidP="00B06776">
            <w:pPr>
              <w:rPr>
                <w:rFonts w:ascii="Times New Roman" w:hAnsi="Times New Roman" w:cs="Times New Roman"/>
                <w:sz w:val="24"/>
                <w:szCs w:val="24"/>
                <w:lang w:val="es-CO"/>
              </w:rPr>
            </w:pPr>
            <w:r w:rsidRPr="00F2599B">
              <w:rPr>
                <w:rFonts w:ascii="Times New Roman" w:hAnsi="Times New Roman" w:cs="Times New Roman"/>
                <w:color w:val="000000"/>
                <w:sz w:val="24"/>
                <w:szCs w:val="24"/>
                <w:lang w:val="es-CO"/>
              </w:rPr>
              <w:t>Viajeros</w:t>
            </w:r>
            <w:r w:rsidRPr="0092137F">
              <w:rPr>
                <w:rFonts w:ascii="Times New Roman" w:hAnsi="Times New Roman" w:cs="Times New Roman"/>
                <w:sz w:val="24"/>
                <w:szCs w:val="24"/>
                <w:lang w:val="es-CO"/>
              </w:rPr>
              <w:t xml:space="preserve"> </w:t>
            </w:r>
          </w:p>
          <w:p w:rsidR="006A6D96" w:rsidRDefault="006A6D96" w:rsidP="00B06776">
            <w:pPr>
              <w:rPr>
                <w:rStyle w:val="Hipervnculo"/>
                <w:rFonts w:ascii="Times New Roman" w:hAnsi="Times New Roman" w:cs="Times New Roman"/>
                <w:sz w:val="24"/>
                <w:szCs w:val="24"/>
              </w:rPr>
            </w:pPr>
            <w:hyperlink r:id="rId41" w:history="1">
              <w:r w:rsidRPr="00303BF1">
                <w:rPr>
                  <w:rStyle w:val="Hipervnculo"/>
                  <w:rFonts w:ascii="Times New Roman" w:hAnsi="Times New Roman" w:cs="Times New Roman"/>
                  <w:sz w:val="24"/>
                  <w:szCs w:val="24"/>
                  <w:lang w:val="es-CO"/>
                </w:rPr>
                <w:t>http://www.viajeros.com/fotos/la-municipa</w:t>
              </w:r>
              <w:r w:rsidRPr="0092137F">
                <w:rPr>
                  <w:rStyle w:val="Hipervnculo"/>
                  <w:rFonts w:ascii="Times New Roman" w:hAnsi="Times New Roman" w:cs="Times New Roman"/>
                  <w:sz w:val="24"/>
                  <w:szCs w:val="24"/>
                  <w:lang w:val="es-CO"/>
                </w:rPr>
                <w:t>lidad-de-lima-capitulo-2/2754147?orden=usuario</w:t>
              </w:r>
            </w:hyperlink>
          </w:p>
          <w:p w:rsidR="006A6D96" w:rsidRDefault="006A6D96" w:rsidP="00B06776">
            <w:pPr>
              <w:rPr>
                <w:rStyle w:val="Hipervnculo"/>
                <w:rFonts w:ascii="Times New Roman" w:hAnsi="Times New Roman" w:cs="Times New Roman"/>
                <w:sz w:val="24"/>
                <w:szCs w:val="24"/>
              </w:rPr>
            </w:pPr>
          </w:p>
          <w:p w:rsidR="006A6D96" w:rsidRPr="006A6D96" w:rsidRDefault="006A6D96" w:rsidP="00B06776">
            <w:pPr>
              <w:rPr>
                <w:rStyle w:val="Hipervnculo"/>
                <w:rFonts w:ascii="Times New Roman" w:hAnsi="Times New Roman" w:cs="Times New Roman"/>
                <w:color w:val="000000" w:themeColor="text1"/>
                <w:sz w:val="24"/>
                <w:szCs w:val="24"/>
                <w:u w:val="none"/>
              </w:rPr>
            </w:pPr>
            <w:proofErr w:type="spellStart"/>
            <w:r w:rsidRPr="006A6D96">
              <w:rPr>
                <w:rStyle w:val="Hipervnculo"/>
                <w:rFonts w:ascii="Times New Roman" w:hAnsi="Times New Roman" w:cs="Times New Roman"/>
                <w:color w:val="000000" w:themeColor="text1"/>
                <w:sz w:val="24"/>
                <w:szCs w:val="24"/>
                <w:u w:val="none"/>
              </w:rPr>
              <w:t>ó</w:t>
            </w:r>
            <w:proofErr w:type="spellEnd"/>
          </w:p>
          <w:p w:rsidR="006A6D96" w:rsidRPr="006A6D96" w:rsidRDefault="006A6D96" w:rsidP="00B06776">
            <w:pPr>
              <w:rPr>
                <w:rStyle w:val="Hipervnculo"/>
                <w:rFonts w:ascii="Times New Roman" w:hAnsi="Times New Roman" w:cs="Times New Roman"/>
                <w:sz w:val="24"/>
                <w:szCs w:val="24"/>
              </w:rPr>
            </w:pPr>
          </w:p>
          <w:p w:rsidR="006A6D96" w:rsidRPr="006A6D96" w:rsidRDefault="006A6D96" w:rsidP="006A6D96">
            <w:pPr>
              <w:rPr>
                <w:rFonts w:ascii="Times New Roman" w:hAnsi="Times New Roman" w:cs="Times New Roman"/>
                <w:sz w:val="24"/>
                <w:szCs w:val="24"/>
              </w:rPr>
            </w:pPr>
            <w:r w:rsidRPr="006A6D96">
              <w:rPr>
                <w:rFonts w:ascii="Times New Roman" w:hAnsi="Times New Roman" w:cs="Times New Roman"/>
                <w:sz w:val="24"/>
                <w:szCs w:val="24"/>
              </w:rPr>
              <w:t>http://aulaplaneta.planetasaber.com/encyclopedia/default.asp?idreg=553115&amp;ruta=Buscador</w:t>
            </w:r>
          </w:p>
          <w:p w:rsidR="006A6D96" w:rsidRPr="006A6D96" w:rsidRDefault="006A6D96" w:rsidP="00B06776">
            <w:pPr>
              <w:rPr>
                <w:rFonts w:ascii="Times New Roman" w:hAnsi="Times New Roman" w:cs="Times New Roman"/>
                <w:color w:val="0000FF" w:themeColor="hyperlink"/>
                <w:sz w:val="24"/>
                <w:szCs w:val="24"/>
                <w:u w:val="single"/>
                <w:lang w:val="es-CO"/>
              </w:rPr>
            </w:pPr>
          </w:p>
          <w:p w:rsidR="006A6D96" w:rsidRPr="0092137F" w:rsidRDefault="006A6D96" w:rsidP="00B06776">
            <w:pPr>
              <w:rPr>
                <w:rFonts w:ascii="Times New Roman" w:hAnsi="Times New Roman" w:cs="Times New Roman"/>
                <w:color w:val="000000"/>
                <w:sz w:val="24"/>
                <w:szCs w:val="24"/>
                <w:lang w:val="es-CO"/>
              </w:rPr>
            </w:pPr>
            <w:r>
              <w:rPr>
                <w:rFonts w:ascii="Times New Roman" w:hAnsi="Times New Roman" w:cs="Times New Roman"/>
                <w:noProof/>
                <w:sz w:val="24"/>
                <w:szCs w:val="24"/>
                <w:lang w:eastAsia="es-CO"/>
              </w:rPr>
              <w:drawing>
                <wp:inline distT="0" distB="0" distL="0" distR="0" wp14:anchorId="5F83B731" wp14:editId="5B17BAA6">
                  <wp:extent cx="796914" cy="1149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biodehv-1365358651-700x1006.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98399" cy="1151492"/>
                          </a:xfrm>
                          <a:prstGeom prst="rect">
                            <a:avLst/>
                          </a:prstGeom>
                        </pic:spPr>
                      </pic:pic>
                    </a:graphicData>
                  </a:graphic>
                </wp:inline>
              </w:drawing>
            </w:r>
          </w:p>
        </w:tc>
      </w:tr>
      <w:tr w:rsidR="006A6D96" w:rsidRPr="00FC750D" w:rsidTr="00B06776">
        <w:tc>
          <w:tcPr>
            <w:tcW w:w="1668" w:type="dxa"/>
          </w:tcPr>
          <w:p w:rsidR="006A6D96" w:rsidRPr="00FC750D" w:rsidRDefault="006A6D96"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522B6C" w:rsidRPr="00522B6C" w:rsidRDefault="00522B6C" w:rsidP="00522B6C">
            <w:pPr>
              <w:shd w:val="clear" w:color="auto" w:fill="FFFFFF"/>
              <w:spacing w:before="240"/>
              <w:rPr>
                <w:rFonts w:ascii="Times New Roman" w:eastAsia="Times New Roman" w:hAnsi="Times New Roman" w:cs="Times New Roman"/>
                <w:color w:val="000000"/>
                <w:sz w:val="24"/>
                <w:szCs w:val="24"/>
                <w:lang w:eastAsia="es-CO"/>
              </w:rPr>
            </w:pPr>
            <w:r w:rsidRPr="00B41314">
              <w:rPr>
                <w:rFonts w:ascii="Times New Roman" w:eastAsia="Times New Roman" w:hAnsi="Times New Roman" w:cs="Times New Roman"/>
                <w:b/>
                <w:bCs/>
                <w:color w:val="000000"/>
                <w:sz w:val="24"/>
                <w:szCs w:val="24"/>
                <w:lang w:eastAsia="es-CO"/>
              </w:rPr>
              <w:t>Simón Bolívar</w:t>
            </w:r>
            <w:r w:rsidRPr="00522B6C">
              <w:rPr>
                <w:rFonts w:ascii="Times New Roman" w:eastAsia="Times New Roman" w:hAnsi="Times New Roman" w:cs="Times New Roman"/>
                <w:color w:val="000000"/>
                <w:sz w:val="24"/>
                <w:szCs w:val="24"/>
                <w:lang w:eastAsia="es-CO"/>
              </w:rPr>
              <w:t xml:space="preserve"> por Daniel Hernández, s. XIX (Museo de Arte, Lima, Perú)</w:t>
            </w:r>
            <w:r w:rsidRPr="00B41314">
              <w:rPr>
                <w:rFonts w:ascii="Times New Roman" w:eastAsia="Times New Roman" w:hAnsi="Times New Roman" w:cs="Times New Roman"/>
                <w:color w:val="000000"/>
                <w:sz w:val="24"/>
                <w:szCs w:val="24"/>
                <w:lang w:eastAsia="es-CO"/>
              </w:rPr>
              <w:t>.</w:t>
            </w:r>
          </w:p>
          <w:p w:rsidR="006A6D96" w:rsidRPr="00522B6C" w:rsidRDefault="006A6D96" w:rsidP="00B06776">
            <w:pPr>
              <w:pStyle w:val="Sinespaciado"/>
              <w:jc w:val="both"/>
              <w:rPr>
                <w:rFonts w:ascii="Times New Roman" w:hAnsi="Times New Roman" w:cs="Times New Roman"/>
                <w:sz w:val="24"/>
                <w:szCs w:val="24"/>
                <w:lang w:val="es-CO"/>
              </w:rPr>
            </w:pPr>
          </w:p>
        </w:tc>
      </w:tr>
    </w:tbl>
    <w:p w:rsidR="001A2520" w:rsidRPr="00CB570D" w:rsidRDefault="001A2520" w:rsidP="00B7157C">
      <w:pPr>
        <w:rPr>
          <w:rFonts w:ascii="Times New Roman" w:hAnsi="Times New Roman" w:cs="Times New Roman"/>
          <w:b/>
          <w:bCs/>
          <w:sz w:val="24"/>
          <w:szCs w:val="24"/>
        </w:rPr>
      </w:pPr>
    </w:p>
    <w:p w:rsidR="00591E28" w:rsidRPr="00CB570D" w:rsidRDefault="00591E28" w:rsidP="00B7157C">
      <w:pPr>
        <w:rPr>
          <w:rFonts w:ascii="Times New Roman" w:hAnsi="Times New Roman" w:cs="Times New Roman"/>
          <w:b/>
          <w:bCs/>
          <w:sz w:val="24"/>
          <w:szCs w:val="24"/>
        </w:rPr>
      </w:pPr>
    </w:p>
    <w:p w:rsidR="00FF5827" w:rsidRPr="00CB570D" w:rsidRDefault="00C22DCC" w:rsidP="00B7157C">
      <w:pPr>
        <w:rPr>
          <w:rFonts w:ascii="Times New Roman" w:hAnsi="Times New Roman" w:cs="Times New Roman"/>
          <w:b/>
          <w:bCs/>
          <w:sz w:val="24"/>
          <w:szCs w:val="24"/>
        </w:rPr>
      </w:pPr>
      <w:r w:rsidRPr="00CB570D">
        <w:rPr>
          <w:rFonts w:ascii="Times New Roman" w:hAnsi="Times New Roman" w:cs="Times New Roman"/>
          <w:sz w:val="24"/>
          <w:szCs w:val="24"/>
          <w:highlight w:val="yellow"/>
        </w:rPr>
        <w:t xml:space="preserve">[SECCIÓN </w:t>
      </w:r>
      <w:r w:rsidR="004D0C08">
        <w:rPr>
          <w:rFonts w:ascii="Times New Roman" w:hAnsi="Times New Roman" w:cs="Times New Roman"/>
          <w:sz w:val="24"/>
          <w:szCs w:val="24"/>
          <w:highlight w:val="yellow"/>
        </w:rPr>
        <w:t>3</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2.</w:t>
      </w:r>
      <w:r w:rsidR="004D0C08">
        <w:rPr>
          <w:rFonts w:ascii="Times New Roman" w:hAnsi="Times New Roman" w:cs="Times New Roman"/>
          <w:b/>
          <w:sz w:val="24"/>
          <w:szCs w:val="24"/>
        </w:rPr>
        <w:t>3.</w:t>
      </w:r>
      <w:r w:rsidR="00162EC1">
        <w:rPr>
          <w:rFonts w:ascii="Times New Roman" w:hAnsi="Times New Roman" w:cs="Times New Roman"/>
          <w:b/>
          <w:sz w:val="24"/>
          <w:szCs w:val="24"/>
        </w:rPr>
        <w:t>9</w:t>
      </w:r>
      <w:r>
        <w:rPr>
          <w:rFonts w:ascii="Times New Roman" w:hAnsi="Times New Roman" w:cs="Times New Roman"/>
          <w:b/>
          <w:sz w:val="24"/>
          <w:szCs w:val="24"/>
        </w:rPr>
        <w:t xml:space="preserve"> </w:t>
      </w:r>
      <w:r w:rsidR="00CB570D">
        <w:rPr>
          <w:rFonts w:ascii="Times New Roman" w:hAnsi="Times New Roman" w:cs="Times New Roman"/>
          <w:b/>
          <w:bCs/>
          <w:sz w:val="24"/>
          <w:szCs w:val="24"/>
        </w:rPr>
        <w:t>Independencia del Río de la Plata</w:t>
      </w:r>
    </w:p>
    <w:p w:rsidR="00AE118B" w:rsidRPr="00CB570D" w:rsidRDefault="00AE118B" w:rsidP="00B7157C">
      <w:pPr>
        <w:rPr>
          <w:rFonts w:ascii="Times New Roman" w:hAnsi="Times New Roman" w:cs="Times New Roman"/>
          <w:bCs/>
          <w:sz w:val="24"/>
          <w:szCs w:val="24"/>
        </w:rPr>
      </w:pPr>
      <w:r w:rsidRPr="00CB570D">
        <w:rPr>
          <w:rFonts w:ascii="Times New Roman" w:hAnsi="Times New Roman" w:cs="Times New Roman"/>
          <w:bCs/>
          <w:sz w:val="24"/>
          <w:szCs w:val="24"/>
        </w:rPr>
        <w:t>Una vez se supo de la invasión napoleónica a España, en Buenos Aires lo</w:t>
      </w:r>
      <w:r w:rsidR="00E37642" w:rsidRPr="00CB570D">
        <w:rPr>
          <w:rFonts w:ascii="Times New Roman" w:hAnsi="Times New Roman" w:cs="Times New Roman"/>
          <w:bCs/>
          <w:sz w:val="24"/>
          <w:szCs w:val="24"/>
        </w:rPr>
        <w:t>s</w:t>
      </w:r>
      <w:r w:rsidRPr="00CB570D">
        <w:rPr>
          <w:rFonts w:ascii="Times New Roman" w:hAnsi="Times New Roman" w:cs="Times New Roman"/>
          <w:bCs/>
          <w:sz w:val="24"/>
          <w:szCs w:val="24"/>
        </w:rPr>
        <w:t xml:space="preserve"> cri</w:t>
      </w:r>
      <w:r w:rsidR="00E37642" w:rsidRPr="00CB570D">
        <w:rPr>
          <w:rFonts w:ascii="Times New Roman" w:hAnsi="Times New Roman" w:cs="Times New Roman"/>
          <w:bCs/>
          <w:sz w:val="24"/>
          <w:szCs w:val="24"/>
        </w:rPr>
        <w:t xml:space="preserve">ollos conformaron, en mayo de 1810, </w:t>
      </w:r>
      <w:r w:rsidRPr="00CB570D">
        <w:rPr>
          <w:rFonts w:ascii="Times New Roman" w:hAnsi="Times New Roman" w:cs="Times New Roman"/>
          <w:bCs/>
          <w:sz w:val="24"/>
          <w:szCs w:val="24"/>
        </w:rPr>
        <w:t xml:space="preserve">una </w:t>
      </w:r>
      <w:r w:rsidR="001712A1">
        <w:rPr>
          <w:rFonts w:ascii="Times New Roman" w:hAnsi="Times New Roman" w:cs="Times New Roman"/>
          <w:bCs/>
          <w:sz w:val="24"/>
          <w:szCs w:val="24"/>
        </w:rPr>
        <w:t>j</w:t>
      </w:r>
      <w:r w:rsidR="001712A1" w:rsidRPr="00CB570D">
        <w:rPr>
          <w:rFonts w:ascii="Times New Roman" w:hAnsi="Times New Roman" w:cs="Times New Roman"/>
          <w:bCs/>
          <w:sz w:val="24"/>
          <w:szCs w:val="24"/>
        </w:rPr>
        <w:t xml:space="preserve">unta </w:t>
      </w:r>
      <w:r w:rsidRPr="00CB570D">
        <w:rPr>
          <w:rFonts w:ascii="Times New Roman" w:hAnsi="Times New Roman" w:cs="Times New Roman"/>
          <w:bCs/>
          <w:sz w:val="24"/>
          <w:szCs w:val="24"/>
        </w:rPr>
        <w:t>de gobierno que de inmediato destituyó al virrey. Sucedió lo mismo en Santiago</w:t>
      </w:r>
      <w:r w:rsidR="00E37642" w:rsidRPr="00CB570D">
        <w:rPr>
          <w:rFonts w:ascii="Times New Roman" w:hAnsi="Times New Roman" w:cs="Times New Roman"/>
          <w:bCs/>
          <w:sz w:val="24"/>
          <w:szCs w:val="24"/>
        </w:rPr>
        <w:t xml:space="preserve">, en donde </w:t>
      </w:r>
      <w:r w:rsidRPr="00CB570D">
        <w:rPr>
          <w:rFonts w:ascii="Times New Roman" w:hAnsi="Times New Roman" w:cs="Times New Roman"/>
          <w:bCs/>
          <w:sz w:val="24"/>
          <w:szCs w:val="24"/>
        </w:rPr>
        <w:t>el cabi</w:t>
      </w:r>
      <w:r w:rsidR="00E37642" w:rsidRPr="00CB570D">
        <w:rPr>
          <w:rFonts w:ascii="Times New Roman" w:hAnsi="Times New Roman" w:cs="Times New Roman"/>
          <w:bCs/>
          <w:sz w:val="24"/>
          <w:szCs w:val="24"/>
        </w:rPr>
        <w:t>l</w:t>
      </w:r>
      <w:r w:rsidRPr="00CB570D">
        <w:rPr>
          <w:rFonts w:ascii="Times New Roman" w:hAnsi="Times New Roman" w:cs="Times New Roman"/>
          <w:bCs/>
          <w:sz w:val="24"/>
          <w:szCs w:val="24"/>
        </w:rPr>
        <w:t>do abierto destituyó a las autoridades españolas.</w:t>
      </w:r>
    </w:p>
    <w:p w:rsidR="00E37642" w:rsidRPr="00CB570D" w:rsidRDefault="00E37642" w:rsidP="00B7157C">
      <w:pPr>
        <w:rPr>
          <w:rFonts w:ascii="Times New Roman" w:hAnsi="Times New Roman" w:cs="Times New Roman"/>
          <w:bCs/>
          <w:sz w:val="24"/>
          <w:szCs w:val="24"/>
        </w:rPr>
      </w:pPr>
      <w:r w:rsidRPr="00CB570D">
        <w:rPr>
          <w:rFonts w:ascii="Times New Roman" w:hAnsi="Times New Roman" w:cs="Times New Roman"/>
          <w:bCs/>
          <w:sz w:val="24"/>
          <w:szCs w:val="24"/>
        </w:rPr>
        <w:t xml:space="preserve">La independencia del virreinato del Río de la Plata debió enfrentarse a la </w:t>
      </w:r>
      <w:r w:rsidR="006904C0" w:rsidRPr="00CB570D">
        <w:rPr>
          <w:rFonts w:ascii="Times New Roman" w:hAnsi="Times New Roman" w:cs="Times New Roman"/>
          <w:bCs/>
          <w:sz w:val="24"/>
          <w:szCs w:val="24"/>
        </w:rPr>
        <w:t xml:space="preserve">decisión de la </w:t>
      </w:r>
      <w:r w:rsidRPr="00CB570D">
        <w:rPr>
          <w:rFonts w:ascii="Times New Roman" w:hAnsi="Times New Roman" w:cs="Times New Roman"/>
          <w:bCs/>
          <w:sz w:val="24"/>
          <w:szCs w:val="24"/>
        </w:rPr>
        <w:t>provincia d</w:t>
      </w:r>
      <w:r w:rsidR="00186F31" w:rsidRPr="00CB570D">
        <w:rPr>
          <w:rFonts w:ascii="Times New Roman" w:hAnsi="Times New Roman" w:cs="Times New Roman"/>
          <w:bCs/>
          <w:sz w:val="24"/>
          <w:szCs w:val="24"/>
        </w:rPr>
        <w:t xml:space="preserve">e la Banda Oriental (hoy Uruguay) de alinearse con los realistas. </w:t>
      </w:r>
      <w:r w:rsidR="00A20401" w:rsidRPr="00CB570D">
        <w:rPr>
          <w:rFonts w:ascii="Times New Roman" w:hAnsi="Times New Roman" w:cs="Times New Roman"/>
          <w:bCs/>
          <w:sz w:val="24"/>
          <w:szCs w:val="24"/>
        </w:rPr>
        <w:t>La</w:t>
      </w:r>
      <w:r w:rsidR="00186F31" w:rsidRPr="00CB570D">
        <w:rPr>
          <w:rFonts w:ascii="Times New Roman" w:hAnsi="Times New Roman" w:cs="Times New Roman"/>
          <w:bCs/>
          <w:sz w:val="24"/>
          <w:szCs w:val="24"/>
        </w:rPr>
        <w:t xml:space="preserve"> resistencia de los orientales</w:t>
      </w:r>
      <w:r w:rsidR="006567CB" w:rsidRPr="00CB570D">
        <w:rPr>
          <w:rFonts w:ascii="Times New Roman" w:hAnsi="Times New Roman" w:cs="Times New Roman"/>
          <w:bCs/>
          <w:sz w:val="24"/>
          <w:szCs w:val="24"/>
        </w:rPr>
        <w:t xml:space="preserve">, con José Gervasio Artigas </w:t>
      </w:r>
      <w:r w:rsidR="00E8652D">
        <w:rPr>
          <w:rFonts w:ascii="Times New Roman" w:hAnsi="Times New Roman" w:cs="Times New Roman"/>
          <w:bCs/>
          <w:sz w:val="24"/>
          <w:szCs w:val="24"/>
        </w:rPr>
        <w:t>[</w:t>
      </w:r>
      <w:hyperlink r:id="rId43" w:history="1">
        <w:r w:rsidR="00A56501" w:rsidRPr="00A56501">
          <w:rPr>
            <w:rStyle w:val="Hipervnculo"/>
            <w:rFonts w:ascii="Times New Roman" w:hAnsi="Times New Roman" w:cs="Times New Roman"/>
            <w:bCs/>
            <w:sz w:val="24"/>
            <w:szCs w:val="24"/>
          </w:rPr>
          <w:t>VER</w:t>
        </w:r>
      </w:hyperlink>
      <w:r w:rsidR="00E8652D">
        <w:rPr>
          <w:rFonts w:ascii="Times New Roman" w:hAnsi="Times New Roman" w:cs="Times New Roman"/>
          <w:bCs/>
          <w:sz w:val="24"/>
          <w:szCs w:val="24"/>
        </w:rPr>
        <w:t xml:space="preserve">] </w:t>
      </w:r>
      <w:r w:rsidR="006567CB" w:rsidRPr="00CB570D">
        <w:rPr>
          <w:rFonts w:ascii="Times New Roman" w:hAnsi="Times New Roman" w:cs="Times New Roman"/>
          <w:bCs/>
          <w:sz w:val="24"/>
          <w:szCs w:val="24"/>
        </w:rPr>
        <w:t xml:space="preserve">a la cabeza, </w:t>
      </w:r>
      <w:r w:rsidR="00A20401" w:rsidRPr="00CB570D">
        <w:rPr>
          <w:rFonts w:ascii="Times New Roman" w:hAnsi="Times New Roman" w:cs="Times New Roman"/>
          <w:bCs/>
          <w:sz w:val="24"/>
          <w:szCs w:val="24"/>
        </w:rPr>
        <w:t xml:space="preserve">fue una respuesta de rechazo a la posible posición centralista que buscaba ocupar Buenos Aires. Uruguay </w:t>
      </w:r>
      <w:r w:rsidR="00C11C8A">
        <w:rPr>
          <w:rFonts w:ascii="Times New Roman" w:hAnsi="Times New Roman" w:cs="Times New Roman"/>
          <w:bCs/>
          <w:sz w:val="24"/>
          <w:szCs w:val="24"/>
        </w:rPr>
        <w:t>quería</w:t>
      </w:r>
      <w:r w:rsidR="00A20401" w:rsidRPr="00CB570D">
        <w:rPr>
          <w:rFonts w:ascii="Times New Roman" w:hAnsi="Times New Roman" w:cs="Times New Roman"/>
          <w:bCs/>
          <w:sz w:val="24"/>
          <w:szCs w:val="24"/>
        </w:rPr>
        <w:t xml:space="preserve">, en cambio, una igualdad </w:t>
      </w:r>
      <w:r w:rsidR="006567CB" w:rsidRPr="00CB570D">
        <w:rPr>
          <w:rFonts w:ascii="Times New Roman" w:hAnsi="Times New Roman" w:cs="Times New Roman"/>
          <w:bCs/>
          <w:sz w:val="24"/>
          <w:szCs w:val="24"/>
        </w:rPr>
        <w:t xml:space="preserve">entre </w:t>
      </w:r>
      <w:r w:rsidR="00A20401" w:rsidRPr="00CB570D">
        <w:rPr>
          <w:rFonts w:ascii="Times New Roman" w:hAnsi="Times New Roman" w:cs="Times New Roman"/>
          <w:bCs/>
          <w:sz w:val="24"/>
          <w:szCs w:val="24"/>
        </w:rPr>
        <w:t xml:space="preserve"> las provincias.</w:t>
      </w:r>
      <w:r w:rsidR="006567CB" w:rsidRPr="00CB570D">
        <w:rPr>
          <w:rFonts w:ascii="Times New Roman" w:hAnsi="Times New Roman" w:cs="Times New Roman"/>
          <w:bCs/>
          <w:sz w:val="24"/>
          <w:szCs w:val="24"/>
        </w:rPr>
        <w:t xml:space="preserve"> </w:t>
      </w:r>
    </w:p>
    <w:p w:rsidR="006567CB" w:rsidRPr="00C11C8A" w:rsidRDefault="00E37642" w:rsidP="00E37642">
      <w:pPr>
        <w:rPr>
          <w:rFonts w:ascii="Times New Roman" w:hAnsi="Times New Roman" w:cs="Times New Roman"/>
          <w:bCs/>
          <w:sz w:val="24"/>
          <w:szCs w:val="24"/>
        </w:rPr>
      </w:pPr>
      <w:r w:rsidRPr="00C11C8A">
        <w:rPr>
          <w:rFonts w:ascii="Times New Roman" w:hAnsi="Times New Roman" w:cs="Times New Roman"/>
          <w:bCs/>
          <w:sz w:val="24"/>
          <w:szCs w:val="24"/>
        </w:rPr>
        <w:lastRenderedPageBreak/>
        <w:t>En 1813 se realizó</w:t>
      </w:r>
      <w:r w:rsidR="006567CB" w:rsidRPr="00C11C8A">
        <w:rPr>
          <w:rFonts w:ascii="Times New Roman" w:hAnsi="Times New Roman" w:cs="Times New Roman"/>
          <w:bCs/>
          <w:sz w:val="24"/>
          <w:szCs w:val="24"/>
        </w:rPr>
        <w:t xml:space="preserve"> en Buenos Aires</w:t>
      </w:r>
      <w:r w:rsidRPr="00C11C8A">
        <w:rPr>
          <w:rFonts w:ascii="Times New Roman" w:hAnsi="Times New Roman" w:cs="Times New Roman"/>
          <w:bCs/>
          <w:sz w:val="24"/>
          <w:szCs w:val="24"/>
        </w:rPr>
        <w:t xml:space="preserve"> la primera Asamblea que abolió la esclavitud, anuló la encomienda, la mita y el </w:t>
      </w:r>
      <w:r w:rsidRPr="00C11C8A">
        <w:rPr>
          <w:rFonts w:ascii="Times New Roman" w:hAnsi="Times New Roman" w:cs="Times New Roman"/>
          <w:b/>
          <w:bCs/>
          <w:sz w:val="24"/>
          <w:szCs w:val="24"/>
        </w:rPr>
        <w:t>yanaconazgo</w:t>
      </w:r>
      <w:r w:rsidR="00C11C8A">
        <w:rPr>
          <w:rFonts w:ascii="Times New Roman" w:hAnsi="Times New Roman" w:cs="Times New Roman"/>
          <w:bCs/>
          <w:sz w:val="24"/>
          <w:szCs w:val="24"/>
        </w:rPr>
        <w:t>.</w:t>
      </w:r>
      <w:r w:rsidRPr="00C11C8A">
        <w:rPr>
          <w:rFonts w:ascii="Times New Roman" w:hAnsi="Times New Roman" w:cs="Times New Roman"/>
          <w:bCs/>
          <w:sz w:val="24"/>
          <w:szCs w:val="24"/>
        </w:rPr>
        <w:t xml:space="preserve"> En 1816 se convocó un nuevo </w:t>
      </w:r>
      <w:r w:rsidR="00D01FBA">
        <w:rPr>
          <w:rFonts w:ascii="Times New Roman" w:hAnsi="Times New Roman" w:cs="Times New Roman"/>
          <w:bCs/>
          <w:sz w:val="24"/>
          <w:szCs w:val="24"/>
        </w:rPr>
        <w:t>C</w:t>
      </w:r>
      <w:r w:rsidR="00D01FBA" w:rsidRPr="00C11C8A">
        <w:rPr>
          <w:rFonts w:ascii="Times New Roman" w:hAnsi="Times New Roman" w:cs="Times New Roman"/>
          <w:bCs/>
          <w:sz w:val="24"/>
          <w:szCs w:val="24"/>
        </w:rPr>
        <w:t xml:space="preserve">ongreso </w:t>
      </w:r>
      <w:r w:rsidRPr="00C11C8A">
        <w:rPr>
          <w:rFonts w:ascii="Times New Roman" w:hAnsi="Times New Roman" w:cs="Times New Roman"/>
          <w:bCs/>
          <w:sz w:val="24"/>
          <w:szCs w:val="24"/>
        </w:rPr>
        <w:t>constituyente en Tucumán</w:t>
      </w:r>
      <w:r w:rsidR="006567CB" w:rsidRPr="00C11C8A">
        <w:rPr>
          <w:rFonts w:ascii="Times New Roman" w:hAnsi="Times New Roman" w:cs="Times New Roman"/>
          <w:bCs/>
          <w:sz w:val="24"/>
          <w:szCs w:val="24"/>
        </w:rPr>
        <w:t>. El 9 de julio de julio de ese año se declaró la independencia.</w:t>
      </w:r>
    </w:p>
    <w:p w:rsidR="00B7157C" w:rsidRDefault="006567CB" w:rsidP="00C11C8A">
      <w:pPr>
        <w:rPr>
          <w:rFonts w:ascii="Times New Roman" w:hAnsi="Times New Roman" w:cs="Times New Roman"/>
          <w:bCs/>
          <w:sz w:val="24"/>
          <w:szCs w:val="24"/>
        </w:rPr>
      </w:pPr>
      <w:r w:rsidRPr="00C11C8A">
        <w:rPr>
          <w:rFonts w:ascii="Times New Roman" w:hAnsi="Times New Roman" w:cs="Times New Roman"/>
          <w:bCs/>
          <w:sz w:val="24"/>
          <w:szCs w:val="24"/>
        </w:rPr>
        <w:t>A partir de aquel momento, la revolución empezó a seguir su recorrido en cabeza de José de San Mart</w:t>
      </w:r>
      <w:r w:rsidR="00C11C8A">
        <w:rPr>
          <w:rFonts w:ascii="Times New Roman" w:hAnsi="Times New Roman" w:cs="Times New Roman"/>
          <w:bCs/>
          <w:sz w:val="24"/>
          <w:szCs w:val="24"/>
        </w:rPr>
        <w:t>í</w:t>
      </w:r>
      <w:r w:rsidRPr="00C11C8A">
        <w:rPr>
          <w:rFonts w:ascii="Times New Roman" w:hAnsi="Times New Roman" w:cs="Times New Roman"/>
          <w:bCs/>
          <w:sz w:val="24"/>
          <w:szCs w:val="24"/>
        </w:rPr>
        <w:t>n, quien en 1818 declaró la independencia de Chile, para luego avanzar por el mar Pacífic</w:t>
      </w:r>
      <w:r w:rsidR="001A1C27" w:rsidRPr="00C11C8A">
        <w:rPr>
          <w:rFonts w:ascii="Times New Roman" w:hAnsi="Times New Roman" w:cs="Times New Roman"/>
          <w:bCs/>
          <w:sz w:val="24"/>
          <w:szCs w:val="24"/>
        </w:rPr>
        <w:t>o hacia Perú en donde coincidió con Simón Bolívar</w:t>
      </w:r>
      <w:r w:rsidR="00C11C8A">
        <w:rPr>
          <w:rFonts w:ascii="Times New Roman" w:hAnsi="Times New Roman" w:cs="Times New Roman"/>
          <w:bCs/>
          <w:sz w:val="24"/>
          <w:szCs w:val="24"/>
        </w:rPr>
        <w:t>.</w:t>
      </w:r>
    </w:p>
    <w:p w:rsidR="00A56501" w:rsidRDefault="00A56501" w:rsidP="00C11C8A">
      <w:pPr>
        <w:rPr>
          <w:rFonts w:ascii="Times New Roman" w:hAnsi="Times New Roman" w:cs="Times New Roman"/>
          <w:bCs/>
          <w:sz w:val="24"/>
          <w:szCs w:val="24"/>
        </w:rPr>
      </w:pPr>
    </w:p>
    <w:tbl>
      <w:tblPr>
        <w:tblStyle w:val="Tablaconcuadrcula"/>
        <w:tblW w:w="9054" w:type="dxa"/>
        <w:tblLayout w:type="fixed"/>
        <w:tblLook w:val="04A0" w:firstRow="1" w:lastRow="0" w:firstColumn="1" w:lastColumn="0" w:noHBand="0" w:noVBand="1"/>
      </w:tblPr>
      <w:tblGrid>
        <w:gridCol w:w="1668"/>
        <w:gridCol w:w="7386"/>
      </w:tblGrid>
      <w:tr w:rsidR="00A56501" w:rsidRPr="00FC750D" w:rsidTr="00B06776">
        <w:tc>
          <w:tcPr>
            <w:tcW w:w="9054" w:type="dxa"/>
            <w:gridSpan w:val="2"/>
            <w:shd w:val="clear" w:color="auto" w:fill="0D0D0D" w:themeFill="text1" w:themeFillTint="F2"/>
          </w:tcPr>
          <w:p w:rsidR="00A56501" w:rsidRPr="00FC750D" w:rsidRDefault="00A56501"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A56501" w:rsidRPr="00FC750D" w:rsidTr="00B06776">
        <w:tc>
          <w:tcPr>
            <w:tcW w:w="1668" w:type="dxa"/>
          </w:tcPr>
          <w:p w:rsidR="00A56501" w:rsidRPr="00FC750D" w:rsidRDefault="00A56501"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A56501" w:rsidRPr="00FC750D" w:rsidRDefault="00A56501" w:rsidP="00B06776">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CS_08_01_IMG</w:t>
            </w:r>
            <w:r>
              <w:rPr>
                <w:rFonts w:ascii="Times New Roman" w:hAnsi="Times New Roman" w:cs="Times New Roman"/>
                <w:color w:val="000000"/>
                <w:sz w:val="24"/>
                <w:szCs w:val="24"/>
              </w:rPr>
              <w:t>10</w:t>
            </w:r>
          </w:p>
        </w:tc>
      </w:tr>
      <w:tr w:rsidR="00A56501" w:rsidRPr="000819CB" w:rsidTr="00B06776">
        <w:tc>
          <w:tcPr>
            <w:tcW w:w="1668" w:type="dxa"/>
          </w:tcPr>
          <w:p w:rsidR="00A56501" w:rsidRPr="00FC750D" w:rsidRDefault="00A56501"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A56501" w:rsidRPr="000819CB" w:rsidRDefault="00A56501" w:rsidP="00B41314">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José de San Martín. </w:t>
            </w:r>
          </w:p>
        </w:tc>
      </w:tr>
      <w:tr w:rsidR="00A56501" w:rsidRPr="00A33E83" w:rsidTr="00B06776">
        <w:tc>
          <w:tcPr>
            <w:tcW w:w="1668" w:type="dxa"/>
          </w:tcPr>
          <w:p w:rsidR="00A56501" w:rsidRPr="00DB6815" w:rsidRDefault="00A56501"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A56501" w:rsidRPr="00A33E83" w:rsidRDefault="00A56501" w:rsidP="00B06776">
            <w:pPr>
              <w:rPr>
                <w:rFonts w:ascii="Times New Roman" w:hAnsi="Times New Roman" w:cs="Times New Roman"/>
                <w:sz w:val="24"/>
                <w:szCs w:val="24"/>
                <w:lang w:val="en"/>
              </w:rPr>
            </w:pPr>
            <w:proofErr w:type="spellStart"/>
            <w:r w:rsidRPr="00FC750D">
              <w:rPr>
                <w:rFonts w:ascii="Times New Roman" w:hAnsi="Times New Roman" w:cs="Times New Roman"/>
                <w:color w:val="000000"/>
                <w:sz w:val="24"/>
                <w:szCs w:val="24"/>
                <w:lang w:val="fr-FR"/>
              </w:rPr>
              <w:t>Wikimedia</w:t>
            </w:r>
            <w:proofErr w:type="spellEnd"/>
            <w:r w:rsidRPr="00FC750D">
              <w:rPr>
                <w:rFonts w:ascii="Times New Roman" w:hAnsi="Times New Roman" w:cs="Times New Roman"/>
                <w:color w:val="000000"/>
                <w:sz w:val="24"/>
                <w:szCs w:val="24"/>
                <w:lang w:val="fr-FR"/>
              </w:rPr>
              <w:t xml:space="preserve"> Commons. </w:t>
            </w:r>
            <w:r w:rsidRPr="00A33E83">
              <w:rPr>
                <w:rFonts w:ascii="Times New Roman" w:hAnsi="Times New Roman" w:cs="Times New Roman"/>
                <w:sz w:val="24"/>
                <w:szCs w:val="24"/>
                <w:lang w:val="en-US"/>
              </w:rPr>
              <w:t xml:space="preserve">File: </w:t>
            </w:r>
            <w:r w:rsidRPr="00A33E83">
              <w:rPr>
                <w:rFonts w:ascii="Times New Roman" w:hAnsi="Times New Roman" w:cs="Times New Roman"/>
                <w:sz w:val="24"/>
                <w:szCs w:val="24"/>
                <w:lang w:val="en"/>
              </w:rPr>
              <w:t>Smartin.JPG</w:t>
            </w:r>
          </w:p>
          <w:p w:rsidR="00A56501" w:rsidRDefault="00A56501" w:rsidP="00B06776">
            <w:pPr>
              <w:rPr>
                <w:rFonts w:ascii="Times New Roman" w:hAnsi="Times New Roman" w:cs="Times New Roman"/>
                <w:sz w:val="24"/>
                <w:szCs w:val="24"/>
                <w:lang w:val="en-US"/>
              </w:rPr>
            </w:pPr>
            <w:hyperlink r:id="rId44" w:history="1">
              <w:r w:rsidRPr="00A16EC4">
                <w:rPr>
                  <w:rStyle w:val="Hipervnculo"/>
                  <w:rFonts w:ascii="Times New Roman" w:hAnsi="Times New Roman" w:cs="Times New Roman"/>
                  <w:sz w:val="24"/>
                  <w:szCs w:val="24"/>
                  <w:lang w:val="en-US"/>
                </w:rPr>
                <w:t>http://commons.wikimedia.org/wiki/File:Smartin.JPG</w:t>
              </w:r>
            </w:hyperlink>
          </w:p>
          <w:p w:rsidR="00A56501" w:rsidRPr="00A33E83" w:rsidRDefault="00A56501" w:rsidP="00B06776">
            <w:pPr>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5E1398A2" wp14:editId="30D354CC">
                  <wp:extent cx="1386837" cy="181927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martin.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88641" cy="1821642"/>
                          </a:xfrm>
                          <a:prstGeom prst="rect">
                            <a:avLst/>
                          </a:prstGeom>
                        </pic:spPr>
                      </pic:pic>
                    </a:graphicData>
                  </a:graphic>
                </wp:inline>
              </w:drawing>
            </w:r>
          </w:p>
          <w:p w:rsidR="00A56501" w:rsidRPr="00A33E83" w:rsidRDefault="00A56501" w:rsidP="00B06776">
            <w:pPr>
              <w:rPr>
                <w:rFonts w:ascii="Times New Roman" w:hAnsi="Times New Roman" w:cs="Times New Roman"/>
                <w:color w:val="000000"/>
                <w:sz w:val="24"/>
                <w:szCs w:val="24"/>
                <w:lang w:val="en-US"/>
              </w:rPr>
            </w:pPr>
          </w:p>
        </w:tc>
      </w:tr>
      <w:tr w:rsidR="00A56501" w:rsidRPr="00FC750D" w:rsidTr="00B06776">
        <w:tc>
          <w:tcPr>
            <w:tcW w:w="1668" w:type="dxa"/>
          </w:tcPr>
          <w:p w:rsidR="00A56501" w:rsidRPr="00FC750D" w:rsidRDefault="00A56501"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A56501" w:rsidRPr="009A470A" w:rsidRDefault="00B41314" w:rsidP="00B06776">
            <w:pPr>
              <w:pStyle w:val="Sinespaciado"/>
              <w:jc w:val="both"/>
              <w:rPr>
                <w:rFonts w:ascii="Times New Roman" w:hAnsi="Times New Roman" w:cs="Times New Roman"/>
                <w:sz w:val="24"/>
                <w:szCs w:val="24"/>
                <w:lang w:val="es-ES"/>
              </w:rPr>
            </w:pPr>
            <w:r>
              <w:rPr>
                <w:rFonts w:ascii="Times New Roman" w:hAnsi="Times New Roman" w:cs="Times New Roman"/>
                <w:color w:val="000000"/>
                <w:sz w:val="24"/>
                <w:szCs w:val="24"/>
                <w:lang w:val="es-CO"/>
              </w:rPr>
              <w:t xml:space="preserve">José de San Martín, autor desconocido. </w:t>
            </w:r>
            <w:r w:rsidR="00A56501" w:rsidRPr="00A33E83">
              <w:rPr>
                <w:rFonts w:ascii="Times New Roman" w:hAnsi="Times New Roman" w:cs="Times New Roman"/>
                <w:sz w:val="24"/>
                <w:szCs w:val="24"/>
                <w:lang w:val="es-CO"/>
              </w:rPr>
              <w:t>El 28 de julio de 1821, José de San Martín proclamó la independencia del Perú, aunque esta se hizo realidad con el triunfo del ejército de Bolívar en la batalla de Junín y del ejército de Sucre, en la Batalla de Ayacucho.  San Martín había sido una figura clave en los procesos de independencia de los países de sur, como Chile y Argentina.</w:t>
            </w:r>
          </w:p>
        </w:tc>
      </w:tr>
    </w:tbl>
    <w:p w:rsidR="00247C86" w:rsidRPr="00CB570D" w:rsidRDefault="00A56501" w:rsidP="00A56501">
      <w:pPr>
        <w:pStyle w:val="NormalWeb"/>
        <w:rPr>
          <w:b/>
          <w:bCs/>
        </w:rPr>
      </w:pPr>
      <w:r>
        <w:t xml:space="preserve"> </w:t>
      </w:r>
    </w:p>
    <w:p w:rsidR="00247C86" w:rsidRPr="00CB570D" w:rsidRDefault="00247C86" w:rsidP="00247C86">
      <w:pPr>
        <w:rPr>
          <w:rFonts w:ascii="Times New Roman" w:hAnsi="Times New Roman" w:cs="Times New Roman"/>
          <w:b/>
          <w:bCs/>
          <w:sz w:val="24"/>
          <w:szCs w:val="24"/>
        </w:rPr>
      </w:pPr>
      <w:r w:rsidRPr="00CB570D">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3</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2.3.</w:t>
      </w:r>
      <w:r w:rsidR="00162EC1">
        <w:rPr>
          <w:rFonts w:ascii="Times New Roman" w:hAnsi="Times New Roman" w:cs="Times New Roman"/>
          <w:b/>
          <w:sz w:val="24"/>
          <w:szCs w:val="24"/>
        </w:rPr>
        <w:t>9</w:t>
      </w:r>
      <w:r>
        <w:rPr>
          <w:rFonts w:ascii="Times New Roman" w:hAnsi="Times New Roman" w:cs="Times New Roman"/>
          <w:b/>
          <w:sz w:val="24"/>
          <w:szCs w:val="24"/>
        </w:rPr>
        <w:t xml:space="preserve"> </w:t>
      </w:r>
      <w:r>
        <w:rPr>
          <w:rFonts w:ascii="Times New Roman" w:hAnsi="Times New Roman" w:cs="Times New Roman"/>
          <w:b/>
          <w:bCs/>
          <w:sz w:val="24"/>
          <w:szCs w:val="24"/>
        </w:rPr>
        <w:t>Independencia de Brasil</w:t>
      </w:r>
    </w:p>
    <w:p w:rsidR="00247C86" w:rsidRPr="00247C86" w:rsidRDefault="00247C86" w:rsidP="00247C86">
      <w:pPr>
        <w:rPr>
          <w:rFonts w:ascii="Times New Roman" w:hAnsi="Times New Roman" w:cs="Times New Roman"/>
          <w:color w:val="000000" w:themeColor="text1"/>
          <w:sz w:val="24"/>
          <w:szCs w:val="24"/>
          <w:shd w:val="clear" w:color="auto" w:fill="FFFFFF"/>
        </w:rPr>
      </w:pPr>
      <w:r w:rsidRPr="00247C86">
        <w:rPr>
          <w:rFonts w:ascii="Times New Roman" w:hAnsi="Times New Roman" w:cs="Times New Roman"/>
          <w:color w:val="000000" w:themeColor="text1"/>
          <w:sz w:val="24"/>
          <w:szCs w:val="24"/>
          <w:shd w:val="clear" w:color="auto" w:fill="FFFFFF"/>
        </w:rPr>
        <w:t xml:space="preserve">En Portugal, la invasión napoleónica a España fue el detonante del proceso de independencia de Brasil. Sin embargo la manera </w:t>
      </w:r>
      <w:proofErr w:type="spellStart"/>
      <w:r w:rsidRPr="00247C86">
        <w:rPr>
          <w:rFonts w:ascii="Times New Roman" w:hAnsi="Times New Roman" w:cs="Times New Roman"/>
          <w:color w:val="000000" w:themeColor="text1"/>
          <w:sz w:val="24"/>
          <w:szCs w:val="24"/>
          <w:shd w:val="clear" w:color="auto" w:fill="FFFFFF"/>
        </w:rPr>
        <w:t>c</w:t>
      </w:r>
      <w:r w:rsidR="002F3DC7">
        <w:rPr>
          <w:rFonts w:ascii="Times New Roman" w:hAnsi="Times New Roman" w:cs="Times New Roman"/>
          <w:color w:val="000000" w:themeColor="text1"/>
          <w:sz w:val="24"/>
          <w:szCs w:val="24"/>
          <w:shd w:val="clear" w:color="auto" w:fill="FFFFFF"/>
        </w:rPr>
        <w:t>o</w:t>
      </w:r>
      <w:r w:rsidRPr="00247C86">
        <w:rPr>
          <w:rFonts w:ascii="Times New Roman" w:hAnsi="Times New Roman" w:cs="Times New Roman"/>
          <w:color w:val="000000" w:themeColor="text1"/>
          <w:sz w:val="24"/>
          <w:szCs w:val="24"/>
          <w:shd w:val="clear" w:color="auto" w:fill="FFFFFF"/>
        </w:rPr>
        <w:t>mo</w:t>
      </w:r>
      <w:proofErr w:type="spellEnd"/>
      <w:r w:rsidRPr="00247C86">
        <w:rPr>
          <w:rFonts w:ascii="Times New Roman" w:hAnsi="Times New Roman" w:cs="Times New Roman"/>
          <w:color w:val="000000" w:themeColor="text1"/>
          <w:sz w:val="24"/>
          <w:szCs w:val="24"/>
          <w:shd w:val="clear" w:color="auto" w:fill="FFFFFF"/>
        </w:rPr>
        <w:t xml:space="preserve"> ocurrieron los hechos, hace que sea un caso completamente diferente al resto del </w:t>
      </w:r>
      <w:r w:rsidR="00D01FBA">
        <w:rPr>
          <w:rFonts w:ascii="Times New Roman" w:hAnsi="Times New Roman" w:cs="Times New Roman"/>
          <w:color w:val="000000" w:themeColor="text1"/>
          <w:sz w:val="24"/>
          <w:szCs w:val="24"/>
          <w:shd w:val="clear" w:color="auto" w:fill="FFFFFF"/>
        </w:rPr>
        <w:t>c</w:t>
      </w:r>
      <w:r w:rsidR="00D01FBA" w:rsidRPr="00247C86">
        <w:rPr>
          <w:rFonts w:ascii="Times New Roman" w:hAnsi="Times New Roman" w:cs="Times New Roman"/>
          <w:color w:val="000000" w:themeColor="text1"/>
          <w:sz w:val="24"/>
          <w:szCs w:val="24"/>
          <w:shd w:val="clear" w:color="auto" w:fill="FFFFFF"/>
        </w:rPr>
        <w:t>ontinente</w:t>
      </w:r>
      <w:r w:rsidRPr="00247C86">
        <w:rPr>
          <w:rFonts w:ascii="Times New Roman" w:hAnsi="Times New Roman" w:cs="Times New Roman"/>
          <w:color w:val="000000" w:themeColor="text1"/>
          <w:sz w:val="24"/>
          <w:szCs w:val="24"/>
          <w:shd w:val="clear" w:color="auto" w:fill="FFFFFF"/>
        </w:rPr>
        <w:t xml:space="preserve">. </w:t>
      </w:r>
    </w:p>
    <w:p w:rsidR="00247C86" w:rsidRPr="00247C86" w:rsidRDefault="00247C86" w:rsidP="00247C86">
      <w:pPr>
        <w:rPr>
          <w:rFonts w:ascii="Times New Roman" w:hAnsi="Times New Roman" w:cs="Times New Roman"/>
          <w:color w:val="000000" w:themeColor="text1"/>
          <w:sz w:val="24"/>
          <w:szCs w:val="24"/>
          <w:shd w:val="clear" w:color="auto" w:fill="FFFFFF"/>
        </w:rPr>
      </w:pPr>
      <w:r w:rsidRPr="00247C86">
        <w:rPr>
          <w:rFonts w:ascii="Times New Roman" w:hAnsi="Times New Roman" w:cs="Times New Roman"/>
          <w:color w:val="000000" w:themeColor="text1"/>
          <w:sz w:val="24"/>
          <w:szCs w:val="24"/>
          <w:shd w:val="clear" w:color="auto" w:fill="FFFFFF"/>
        </w:rPr>
        <w:t xml:space="preserve">Una vez se tuvo noticia de la llegada del </w:t>
      </w:r>
      <w:r w:rsidRPr="0080408A">
        <w:rPr>
          <w:rFonts w:ascii="Times New Roman" w:hAnsi="Times New Roman" w:cs="Times New Roman"/>
          <w:color w:val="000000" w:themeColor="text1"/>
          <w:sz w:val="24"/>
          <w:szCs w:val="24"/>
          <w:shd w:val="clear" w:color="auto" w:fill="FFFFFF"/>
        </w:rPr>
        <w:t>emp</w:t>
      </w:r>
      <w:r w:rsidRPr="00247C86">
        <w:rPr>
          <w:rFonts w:ascii="Times New Roman" w:hAnsi="Times New Roman" w:cs="Times New Roman"/>
          <w:color w:val="000000" w:themeColor="text1"/>
          <w:sz w:val="24"/>
          <w:szCs w:val="24"/>
          <w:shd w:val="clear" w:color="auto" w:fill="FFFFFF"/>
        </w:rPr>
        <w:t xml:space="preserve">erador Napoleón a España, la Corte portuguesa, encabezada por el rey Juan VI (dinastía Braganza), se trasladó a Río de Janeiro, Brasil. Inmediatamente, se abrieron los puertos brasileños, lo que terminó con tres siglos de monopolio. Pero Inglaterra copó la casi totalidad del comercio brasileño hasta 1814. </w:t>
      </w:r>
    </w:p>
    <w:p w:rsidR="00247C86" w:rsidRPr="00247C86" w:rsidRDefault="00247C86" w:rsidP="00247C86">
      <w:pPr>
        <w:rPr>
          <w:rFonts w:ascii="Times New Roman" w:hAnsi="Times New Roman" w:cs="Times New Roman"/>
          <w:color w:val="000000" w:themeColor="text1"/>
          <w:sz w:val="24"/>
          <w:szCs w:val="24"/>
          <w:shd w:val="clear" w:color="auto" w:fill="FFFFFF"/>
        </w:rPr>
      </w:pPr>
      <w:r w:rsidRPr="00247C86">
        <w:rPr>
          <w:rFonts w:ascii="Times New Roman" w:hAnsi="Times New Roman" w:cs="Times New Roman"/>
          <w:color w:val="000000" w:themeColor="text1"/>
          <w:sz w:val="24"/>
          <w:szCs w:val="24"/>
          <w:shd w:val="clear" w:color="auto" w:fill="FFFFFF"/>
        </w:rPr>
        <w:lastRenderedPageBreak/>
        <w:t xml:space="preserve">Cuando, en 1815, Napoleón fue derrotado, el </w:t>
      </w:r>
      <w:r w:rsidR="00D01FBA">
        <w:rPr>
          <w:rFonts w:ascii="Times New Roman" w:hAnsi="Times New Roman" w:cs="Times New Roman"/>
          <w:color w:val="000000" w:themeColor="text1"/>
          <w:sz w:val="24"/>
          <w:szCs w:val="24"/>
          <w:shd w:val="clear" w:color="auto" w:fill="FFFFFF"/>
        </w:rPr>
        <w:t>C</w:t>
      </w:r>
      <w:r w:rsidR="00D01FBA" w:rsidRPr="00247C86">
        <w:rPr>
          <w:rFonts w:ascii="Times New Roman" w:hAnsi="Times New Roman" w:cs="Times New Roman"/>
          <w:color w:val="000000" w:themeColor="text1"/>
          <w:sz w:val="24"/>
          <w:szCs w:val="24"/>
          <w:shd w:val="clear" w:color="auto" w:fill="FFFFFF"/>
        </w:rPr>
        <w:t xml:space="preserve">ongreso </w:t>
      </w:r>
      <w:r w:rsidRPr="00247C86">
        <w:rPr>
          <w:rFonts w:ascii="Times New Roman" w:hAnsi="Times New Roman" w:cs="Times New Roman"/>
          <w:color w:val="000000" w:themeColor="text1"/>
          <w:sz w:val="24"/>
          <w:szCs w:val="24"/>
          <w:shd w:val="clear" w:color="auto" w:fill="FFFFFF"/>
        </w:rPr>
        <w:t xml:space="preserve">de Viena solicitó a la dinastía de Braganza que retornara a Portugal. Juan VI se negó, por lo que se creó el Reino Unido de Portugal, Brasil y </w:t>
      </w:r>
      <w:proofErr w:type="spellStart"/>
      <w:r w:rsidRPr="00247C86">
        <w:rPr>
          <w:rFonts w:ascii="Times New Roman" w:hAnsi="Times New Roman" w:cs="Times New Roman"/>
          <w:color w:val="000000" w:themeColor="text1"/>
          <w:sz w:val="24"/>
          <w:szCs w:val="24"/>
          <w:shd w:val="clear" w:color="auto" w:fill="FFFFFF"/>
        </w:rPr>
        <w:t>Algarves</w:t>
      </w:r>
      <w:proofErr w:type="spellEnd"/>
      <w:r w:rsidRPr="00247C86">
        <w:rPr>
          <w:rFonts w:ascii="Times New Roman" w:hAnsi="Times New Roman" w:cs="Times New Roman"/>
          <w:color w:val="000000" w:themeColor="text1"/>
          <w:sz w:val="24"/>
          <w:szCs w:val="24"/>
          <w:shd w:val="clear" w:color="auto" w:fill="FFFFFF"/>
        </w:rPr>
        <w:t xml:space="preserve">. </w:t>
      </w:r>
    </w:p>
    <w:p w:rsidR="00247C86" w:rsidRPr="00247C86" w:rsidRDefault="00247C86" w:rsidP="00247C86">
      <w:pPr>
        <w:rPr>
          <w:rFonts w:ascii="Times New Roman" w:hAnsi="Times New Roman" w:cs="Times New Roman"/>
          <w:color w:val="000000" w:themeColor="text1"/>
          <w:sz w:val="24"/>
          <w:szCs w:val="24"/>
          <w:shd w:val="clear" w:color="auto" w:fill="FFFFFF"/>
        </w:rPr>
      </w:pPr>
      <w:r w:rsidRPr="00247C86">
        <w:rPr>
          <w:rFonts w:ascii="Times New Roman" w:hAnsi="Times New Roman" w:cs="Times New Roman"/>
          <w:color w:val="000000" w:themeColor="text1"/>
          <w:sz w:val="24"/>
          <w:szCs w:val="24"/>
          <w:shd w:val="clear" w:color="auto" w:fill="FFFFFF"/>
        </w:rPr>
        <w:t xml:space="preserve">En 1821, estalló una revolución en Porto y Juan VI regresó a Lisboa. Dejó a su hijo Pedro como regente y el 12 de octubre de 1822 el hijo de Juan VI fue coronado emperador de Brasil con el nombre de Pedro I. </w:t>
      </w:r>
    </w:p>
    <w:p w:rsidR="00247C86" w:rsidRPr="00247C86" w:rsidRDefault="00247C86" w:rsidP="00247C86">
      <w:pPr>
        <w:rPr>
          <w:rFonts w:ascii="Times New Roman" w:hAnsi="Times New Roman" w:cs="Times New Roman"/>
          <w:color w:val="000000" w:themeColor="text1"/>
          <w:sz w:val="24"/>
          <w:szCs w:val="24"/>
          <w:shd w:val="clear" w:color="auto" w:fill="FFFFFF"/>
        </w:rPr>
      </w:pPr>
      <w:r w:rsidRPr="00247C86">
        <w:rPr>
          <w:rFonts w:ascii="Times New Roman" w:hAnsi="Times New Roman" w:cs="Times New Roman"/>
          <w:color w:val="000000" w:themeColor="text1"/>
          <w:sz w:val="24"/>
          <w:szCs w:val="24"/>
          <w:shd w:val="clear" w:color="auto" w:fill="FFFFFF"/>
        </w:rPr>
        <w:t>En 1831, Pedro I, tras múltiples manifestaciones en Minas Gerais, abdicó en</w:t>
      </w:r>
      <w:r w:rsidR="00D01FBA">
        <w:rPr>
          <w:rFonts w:ascii="Times New Roman" w:hAnsi="Times New Roman" w:cs="Times New Roman"/>
          <w:color w:val="000000" w:themeColor="text1"/>
          <w:sz w:val="24"/>
          <w:szCs w:val="24"/>
          <w:shd w:val="clear" w:color="auto" w:fill="FFFFFF"/>
        </w:rPr>
        <w:t xml:space="preserve"> favor de</w:t>
      </w:r>
      <w:r w:rsidRPr="00247C86">
        <w:rPr>
          <w:rFonts w:ascii="Times New Roman" w:hAnsi="Times New Roman" w:cs="Times New Roman"/>
          <w:color w:val="000000" w:themeColor="text1"/>
          <w:sz w:val="24"/>
          <w:szCs w:val="24"/>
          <w:shd w:val="clear" w:color="auto" w:fill="FFFFFF"/>
        </w:rPr>
        <w:t xml:space="preserve"> su hijo Pedro II, de cinco años. Debido a que se trataba de un niño en el trono, el gobierno fue asumido por una regencia tripartita provisional.  </w:t>
      </w:r>
    </w:p>
    <w:p w:rsidR="00247C86" w:rsidRDefault="00247C86" w:rsidP="00247C86">
      <w:pPr>
        <w:rPr>
          <w:rFonts w:ascii="Times New Roman" w:hAnsi="Times New Roman" w:cs="Times New Roman"/>
          <w:color w:val="000000" w:themeColor="text1"/>
          <w:sz w:val="24"/>
          <w:szCs w:val="24"/>
          <w:shd w:val="clear" w:color="auto" w:fill="FFFFFF"/>
        </w:rPr>
      </w:pPr>
      <w:r w:rsidRPr="00247C86">
        <w:rPr>
          <w:rFonts w:ascii="Times New Roman" w:hAnsi="Times New Roman" w:cs="Times New Roman"/>
          <w:color w:val="000000" w:themeColor="text1"/>
          <w:sz w:val="24"/>
          <w:szCs w:val="24"/>
          <w:shd w:val="clear" w:color="auto" w:fill="FFFFFF"/>
        </w:rPr>
        <w:t xml:space="preserve">La crisis de la monarquía se inició al final de la guerra contra Paraguay, en 1870. Hasta entonces la Marina había sido la parte más importante del Ejército, privilegiada por el Imperio. Sin embargo, la guerra obligó al </w:t>
      </w:r>
      <w:r w:rsidR="001B0A3C">
        <w:rPr>
          <w:rFonts w:ascii="Times New Roman" w:hAnsi="Times New Roman" w:cs="Times New Roman"/>
          <w:color w:val="000000" w:themeColor="text1"/>
          <w:sz w:val="24"/>
          <w:szCs w:val="24"/>
          <w:shd w:val="clear" w:color="auto" w:fill="FFFFFF"/>
        </w:rPr>
        <w:t>e</w:t>
      </w:r>
      <w:r w:rsidR="001B0A3C" w:rsidRPr="00247C86">
        <w:rPr>
          <w:rFonts w:ascii="Times New Roman" w:hAnsi="Times New Roman" w:cs="Times New Roman"/>
          <w:color w:val="000000" w:themeColor="text1"/>
          <w:sz w:val="24"/>
          <w:szCs w:val="24"/>
          <w:shd w:val="clear" w:color="auto" w:fill="FFFFFF"/>
        </w:rPr>
        <w:t xml:space="preserve">jército </w:t>
      </w:r>
      <w:r w:rsidRPr="00247C86">
        <w:rPr>
          <w:rFonts w:ascii="Times New Roman" w:hAnsi="Times New Roman" w:cs="Times New Roman"/>
          <w:color w:val="000000" w:themeColor="text1"/>
          <w:sz w:val="24"/>
          <w:szCs w:val="24"/>
          <w:shd w:val="clear" w:color="auto" w:fill="FFFFFF"/>
        </w:rPr>
        <w:t xml:space="preserve">de </w:t>
      </w:r>
      <w:r w:rsidR="002229B1">
        <w:rPr>
          <w:rFonts w:ascii="Times New Roman" w:hAnsi="Times New Roman" w:cs="Times New Roman"/>
          <w:color w:val="000000" w:themeColor="text1"/>
          <w:sz w:val="24"/>
          <w:szCs w:val="24"/>
          <w:shd w:val="clear" w:color="auto" w:fill="FFFFFF"/>
        </w:rPr>
        <w:t>t</w:t>
      </w:r>
      <w:r w:rsidR="002229B1" w:rsidRPr="00247C86">
        <w:rPr>
          <w:rFonts w:ascii="Times New Roman" w:hAnsi="Times New Roman" w:cs="Times New Roman"/>
          <w:color w:val="000000" w:themeColor="text1"/>
          <w:sz w:val="24"/>
          <w:szCs w:val="24"/>
          <w:shd w:val="clear" w:color="auto" w:fill="FFFFFF"/>
        </w:rPr>
        <w:t xml:space="preserve">ierra </w:t>
      </w:r>
      <w:r w:rsidRPr="00247C86">
        <w:rPr>
          <w:rFonts w:ascii="Times New Roman" w:hAnsi="Times New Roman" w:cs="Times New Roman"/>
          <w:color w:val="000000" w:themeColor="text1"/>
          <w:sz w:val="24"/>
          <w:szCs w:val="24"/>
          <w:shd w:val="clear" w:color="auto" w:fill="FFFFFF"/>
        </w:rPr>
        <w:t>a reclutar oficiales entre las clases medias y soldados entre los esclavos, por lo que, al final de la contienda, la mayor parte de la oficialidad era abolicionista y se enfrentó a la aristocracia rural. El emperador abandonó el país el 17 de noviembre de 1889.</w:t>
      </w:r>
    </w:p>
    <w:p w:rsidR="00C11C8A" w:rsidRPr="00400836" w:rsidRDefault="00780CB7" w:rsidP="00780CB7">
      <w:pPr>
        <w:shd w:val="clear" w:color="auto" w:fill="FFFFFF"/>
        <w:spacing w:before="100" w:beforeAutospacing="1" w:after="100" w:afterAutospacing="1"/>
        <w:rPr>
          <w:b/>
          <w:bCs/>
          <w:lang w:val="es-ES"/>
        </w:rPr>
      </w:pPr>
      <w:r>
        <w:rPr>
          <w:rFonts w:ascii="Times New Roman" w:hAnsi="Times New Roman" w:cs="Times New Roman"/>
          <w:color w:val="000000" w:themeColor="text1"/>
          <w:sz w:val="24"/>
          <w:szCs w:val="24"/>
          <w:shd w:val="clear" w:color="auto" w:fill="FFFFFF"/>
        </w:rPr>
        <w:t xml:space="preserve"> </w:t>
      </w:r>
    </w:p>
    <w:tbl>
      <w:tblPr>
        <w:tblStyle w:val="Tablaconcuadrcula"/>
        <w:tblW w:w="0" w:type="auto"/>
        <w:tblLook w:val="04A0" w:firstRow="1" w:lastRow="0" w:firstColumn="1" w:lastColumn="0" w:noHBand="0" w:noVBand="1"/>
      </w:tblPr>
      <w:tblGrid>
        <w:gridCol w:w="2518"/>
        <w:gridCol w:w="6536"/>
      </w:tblGrid>
      <w:tr w:rsidR="00773975" w:rsidRPr="00BF192C" w:rsidTr="00B06776">
        <w:tc>
          <w:tcPr>
            <w:tcW w:w="9054" w:type="dxa"/>
            <w:gridSpan w:val="2"/>
            <w:shd w:val="clear" w:color="auto" w:fill="000000" w:themeFill="text1"/>
          </w:tcPr>
          <w:p w:rsidR="00773975" w:rsidRPr="00BF192C" w:rsidRDefault="00773975" w:rsidP="00B06776">
            <w:pPr>
              <w:spacing w:before="2" w:after="2"/>
              <w:jc w:val="center"/>
              <w:rPr>
                <w:b/>
                <w:color w:val="000000" w:themeColor="text1"/>
              </w:rPr>
            </w:pPr>
            <w:r w:rsidRPr="00BF192C">
              <w:rPr>
                <w:b/>
                <w:color w:val="FFFFFF" w:themeColor="background1"/>
              </w:rPr>
              <w:t xml:space="preserve">Practica. Recurso </w:t>
            </w:r>
            <w:r>
              <w:rPr>
                <w:b/>
                <w:color w:val="FFFFFF" w:themeColor="background1"/>
              </w:rPr>
              <w:t>nuevo</w:t>
            </w:r>
          </w:p>
        </w:tc>
      </w:tr>
      <w:tr w:rsidR="00773975" w:rsidRPr="00BF192C" w:rsidTr="00B06776">
        <w:tc>
          <w:tcPr>
            <w:tcW w:w="2518" w:type="dxa"/>
          </w:tcPr>
          <w:p w:rsidR="00773975" w:rsidRPr="00BF192C" w:rsidRDefault="00773975" w:rsidP="00B06776">
            <w:pPr>
              <w:spacing w:before="2" w:after="2"/>
              <w:rPr>
                <w:b/>
                <w:color w:val="000000" w:themeColor="text1"/>
              </w:rPr>
            </w:pPr>
            <w:r w:rsidRPr="00BF192C">
              <w:rPr>
                <w:b/>
                <w:color w:val="000000" w:themeColor="text1"/>
              </w:rPr>
              <w:t>Código</w:t>
            </w:r>
          </w:p>
        </w:tc>
        <w:tc>
          <w:tcPr>
            <w:tcW w:w="6536" w:type="dxa"/>
          </w:tcPr>
          <w:p w:rsidR="00773975" w:rsidRDefault="00773975" w:rsidP="00B06776">
            <w:pPr>
              <w:spacing w:before="2" w:after="2"/>
              <w:rPr>
                <w:ins w:id="9" w:author="ANA MARIA LARA" w:date="2015-03-23T17:57:00Z"/>
                <w:color w:val="000000" w:themeColor="text1"/>
              </w:rPr>
            </w:pPr>
            <w:r w:rsidRPr="00BF192C">
              <w:rPr>
                <w:color w:val="000000" w:themeColor="text1"/>
              </w:rPr>
              <w:t>CS_0</w:t>
            </w:r>
            <w:r>
              <w:rPr>
                <w:color w:val="000000" w:themeColor="text1"/>
              </w:rPr>
              <w:t>8</w:t>
            </w:r>
            <w:r w:rsidRPr="00BF192C">
              <w:rPr>
                <w:color w:val="000000" w:themeColor="text1"/>
              </w:rPr>
              <w:t>_0</w:t>
            </w:r>
            <w:r>
              <w:rPr>
                <w:color w:val="000000" w:themeColor="text1"/>
              </w:rPr>
              <w:t>2</w:t>
            </w:r>
            <w:r w:rsidRPr="00BF192C">
              <w:rPr>
                <w:color w:val="000000" w:themeColor="text1"/>
              </w:rPr>
              <w:t>_REC</w:t>
            </w:r>
            <w:r>
              <w:rPr>
                <w:color w:val="000000" w:themeColor="text1"/>
              </w:rPr>
              <w:t>90</w:t>
            </w:r>
          </w:p>
          <w:p w:rsidR="00773975" w:rsidRPr="00BF192C" w:rsidRDefault="00773975" w:rsidP="00B06776">
            <w:pPr>
              <w:spacing w:before="2" w:after="2"/>
              <w:rPr>
                <w:b/>
                <w:color w:val="000000" w:themeColor="text1"/>
              </w:rPr>
            </w:pPr>
          </w:p>
        </w:tc>
      </w:tr>
      <w:tr w:rsidR="00773975" w:rsidRPr="00BF192C" w:rsidTr="00B06776">
        <w:tc>
          <w:tcPr>
            <w:tcW w:w="2518" w:type="dxa"/>
          </w:tcPr>
          <w:p w:rsidR="00773975" w:rsidRPr="00BF192C" w:rsidRDefault="00773975" w:rsidP="00B06776">
            <w:pPr>
              <w:spacing w:before="2" w:after="2"/>
              <w:rPr>
                <w:b/>
                <w:color w:val="000000" w:themeColor="text1"/>
              </w:rPr>
            </w:pPr>
            <w:r w:rsidRPr="00BF192C">
              <w:rPr>
                <w:b/>
                <w:color w:val="000000" w:themeColor="text1"/>
              </w:rPr>
              <w:t>Título</w:t>
            </w:r>
          </w:p>
        </w:tc>
        <w:tc>
          <w:tcPr>
            <w:tcW w:w="6536" w:type="dxa"/>
          </w:tcPr>
          <w:p w:rsidR="00773975" w:rsidRPr="00400836" w:rsidRDefault="00773975" w:rsidP="00400836">
            <w:pPr>
              <w:pStyle w:val="NormalWeb"/>
              <w:rPr>
                <w:b/>
                <w:bCs/>
                <w:highlight w:val="red"/>
              </w:rPr>
            </w:pPr>
            <w:r>
              <w:rPr>
                <w:color w:val="000000" w:themeColor="text1"/>
              </w:rPr>
              <w:t xml:space="preserve"> </w:t>
            </w:r>
            <w:r w:rsidR="00245B6A">
              <w:rPr>
                <w:rFonts w:ascii="Arial" w:hAnsi="Arial"/>
                <w:sz w:val="18"/>
                <w:szCs w:val="18"/>
                <w:lang w:val="es-ES_tradnl"/>
              </w:rPr>
              <w:t>Las batallas que definieron la Independencia</w:t>
            </w:r>
          </w:p>
        </w:tc>
      </w:tr>
      <w:tr w:rsidR="00773975" w:rsidRPr="00BF192C" w:rsidTr="00B06776">
        <w:tc>
          <w:tcPr>
            <w:tcW w:w="2518" w:type="dxa"/>
          </w:tcPr>
          <w:p w:rsidR="00773975" w:rsidRPr="00250134" w:rsidRDefault="00773975" w:rsidP="00B06776">
            <w:pPr>
              <w:spacing w:before="2" w:after="2"/>
              <w:rPr>
                <w:rFonts w:ascii="Times New Roman" w:hAnsi="Times New Roman" w:cs="Times New Roman"/>
                <w:b/>
                <w:color w:val="000000" w:themeColor="text1"/>
              </w:rPr>
            </w:pPr>
            <w:r w:rsidRPr="00250134">
              <w:rPr>
                <w:rFonts w:ascii="Times New Roman" w:hAnsi="Times New Roman" w:cs="Times New Roman"/>
                <w:b/>
                <w:color w:val="000000" w:themeColor="text1"/>
              </w:rPr>
              <w:t>Descripción</w:t>
            </w:r>
          </w:p>
        </w:tc>
        <w:tc>
          <w:tcPr>
            <w:tcW w:w="6536" w:type="dxa"/>
          </w:tcPr>
          <w:p w:rsidR="00773975" w:rsidRPr="006D02A8" w:rsidRDefault="00773975" w:rsidP="00B06776">
            <w:pPr>
              <w:rPr>
                <w:rFonts w:ascii="Arial" w:hAnsi="Arial"/>
                <w:sz w:val="18"/>
                <w:szCs w:val="18"/>
                <w:lang w:val="es-ES_tradnl"/>
              </w:rPr>
            </w:pPr>
            <w:r>
              <w:rPr>
                <w:rFonts w:ascii="Arial" w:hAnsi="Arial"/>
                <w:sz w:val="18"/>
                <w:szCs w:val="18"/>
                <w:lang w:val="es-ES_tradnl"/>
              </w:rPr>
              <w:t xml:space="preserve"> </w:t>
            </w:r>
          </w:p>
          <w:p w:rsidR="00773975" w:rsidRPr="005F3C91" w:rsidRDefault="00245B6A" w:rsidP="00B06776">
            <w:pPr>
              <w:spacing w:before="2" w:after="2"/>
              <w:rPr>
                <w:rFonts w:ascii="Times New Roman" w:hAnsi="Times New Roman" w:cs="Times New Roman"/>
                <w:color w:val="000000" w:themeColor="text1"/>
                <w:lang w:val="es-ES_tradnl"/>
              </w:rPr>
            </w:pPr>
            <w:r>
              <w:rPr>
                <w:rFonts w:ascii="Arial" w:hAnsi="Arial"/>
                <w:sz w:val="18"/>
                <w:szCs w:val="18"/>
                <w:lang w:val="es-ES_tradnl"/>
              </w:rPr>
              <w:t>Practica: Las batallas que definieron la Independencia</w:t>
            </w:r>
          </w:p>
        </w:tc>
      </w:tr>
    </w:tbl>
    <w:p w:rsidR="00E8652D" w:rsidRDefault="00E8652D" w:rsidP="00C11C8A">
      <w:pPr>
        <w:pStyle w:val="NormalWeb"/>
        <w:rPr>
          <w:b/>
          <w:bCs/>
        </w:rPr>
      </w:pPr>
    </w:p>
    <w:p w:rsidR="004D0C08" w:rsidRPr="00CB570D" w:rsidRDefault="004D0C08" w:rsidP="004D0C08">
      <w:pPr>
        <w:rPr>
          <w:rFonts w:ascii="Times New Roman" w:hAnsi="Times New Roman" w:cs="Times New Roman"/>
          <w:b/>
          <w:bCs/>
          <w:sz w:val="24"/>
          <w:szCs w:val="24"/>
        </w:rPr>
      </w:pPr>
      <w:r w:rsidRPr="00CB570D">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2</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2.4 </w:t>
      </w:r>
      <w:r w:rsidRPr="00CB570D">
        <w:rPr>
          <w:rFonts w:ascii="Times New Roman" w:hAnsi="Times New Roman" w:cs="Times New Roman"/>
          <w:b/>
          <w:bCs/>
          <w:sz w:val="24"/>
          <w:szCs w:val="24"/>
        </w:rPr>
        <w:t xml:space="preserve">Independencia de las colonias </w:t>
      </w:r>
      <w:r>
        <w:rPr>
          <w:rFonts w:ascii="Times New Roman" w:hAnsi="Times New Roman" w:cs="Times New Roman"/>
          <w:b/>
          <w:bCs/>
          <w:sz w:val="24"/>
          <w:szCs w:val="24"/>
        </w:rPr>
        <w:t>de Centro</w:t>
      </w:r>
      <w:r w:rsidR="00D01FBA">
        <w:rPr>
          <w:rFonts w:ascii="Times New Roman" w:hAnsi="Times New Roman" w:cs="Times New Roman"/>
          <w:b/>
          <w:bCs/>
          <w:sz w:val="24"/>
          <w:szCs w:val="24"/>
        </w:rPr>
        <w:t>a</w:t>
      </w:r>
      <w:r>
        <w:rPr>
          <w:rFonts w:ascii="Times New Roman" w:hAnsi="Times New Roman" w:cs="Times New Roman"/>
          <w:b/>
          <w:bCs/>
          <w:sz w:val="24"/>
          <w:szCs w:val="24"/>
        </w:rPr>
        <w:t>m</w:t>
      </w:r>
      <w:r w:rsidR="00D01FBA">
        <w:rPr>
          <w:rFonts w:ascii="Times New Roman" w:hAnsi="Times New Roman" w:cs="Times New Roman"/>
          <w:b/>
          <w:bCs/>
          <w:sz w:val="24"/>
          <w:szCs w:val="24"/>
        </w:rPr>
        <w:t>é</w:t>
      </w:r>
      <w:r>
        <w:rPr>
          <w:rFonts w:ascii="Times New Roman" w:hAnsi="Times New Roman" w:cs="Times New Roman"/>
          <w:b/>
          <w:bCs/>
          <w:sz w:val="24"/>
          <w:szCs w:val="24"/>
        </w:rPr>
        <w:t>rica</w:t>
      </w:r>
    </w:p>
    <w:p w:rsidR="006676B5" w:rsidRPr="00CB570D" w:rsidRDefault="006676B5" w:rsidP="006676B5">
      <w:pPr>
        <w:pStyle w:val="NormalWeb"/>
      </w:pPr>
      <w:r w:rsidRPr="00CB570D">
        <w:t>América Central, donde el primer grito de independencia databa de 1811, realizaría la primera etapa de su emancipación en 1821, dentro de la órbita mexicana, y la completaría en 1824, al separarse de México la federación de las Provincias Unidas de Centro</w:t>
      </w:r>
      <w:r w:rsidR="00D01FBA">
        <w:t>a</w:t>
      </w:r>
      <w:r w:rsidRPr="00CB570D">
        <w:t>mérica</w:t>
      </w:r>
      <w:r>
        <w:t>.</w:t>
      </w:r>
      <w:r w:rsidRPr="006676B5">
        <w:t xml:space="preserve"> </w:t>
      </w:r>
      <w:r w:rsidRPr="00CB570D">
        <w:t xml:space="preserve">La fase siguiente de la liberación del colonialismo no se produciría hasta fines del siglo </w:t>
      </w:r>
      <w:r w:rsidRPr="00CB570D">
        <w:rPr>
          <w:rStyle w:val="siglo"/>
        </w:rPr>
        <w:t>XIX</w:t>
      </w:r>
      <w:r w:rsidRPr="00CB570D">
        <w:t>, con la independencia de Cuba.</w:t>
      </w:r>
    </w:p>
    <w:p w:rsidR="006676B5" w:rsidRPr="00CB570D" w:rsidRDefault="006676B5" w:rsidP="006676B5">
      <w:pPr>
        <w:pStyle w:val="NormalWeb"/>
      </w:pPr>
      <w:r w:rsidRPr="00CB570D">
        <w:t xml:space="preserve">  </w:t>
      </w:r>
      <w:r>
        <w:t xml:space="preserve"> </w:t>
      </w:r>
    </w:p>
    <w:p w:rsidR="00606B40" w:rsidRPr="00CB570D" w:rsidRDefault="004F50D6" w:rsidP="0004031A">
      <w:pPr>
        <w:pStyle w:val="NormalWeb"/>
        <w:rPr>
          <w:b/>
        </w:rPr>
      </w:pPr>
      <w:r w:rsidRPr="00CB570D">
        <w:rPr>
          <w:highlight w:val="yellow"/>
        </w:rPr>
        <w:t xml:space="preserve">[SECCIÓN </w:t>
      </w:r>
      <w:r>
        <w:rPr>
          <w:highlight w:val="yellow"/>
        </w:rPr>
        <w:t>3</w:t>
      </w:r>
      <w:r w:rsidRPr="00CB570D">
        <w:rPr>
          <w:highlight w:val="yellow"/>
        </w:rPr>
        <w:t>]</w:t>
      </w:r>
      <w:r w:rsidRPr="00CB570D">
        <w:rPr>
          <w:b/>
        </w:rPr>
        <w:t xml:space="preserve"> </w:t>
      </w:r>
      <w:r>
        <w:rPr>
          <w:b/>
        </w:rPr>
        <w:t xml:space="preserve"> 2.4</w:t>
      </w:r>
      <w:r w:rsidR="00937A22">
        <w:rPr>
          <w:b/>
        </w:rPr>
        <w:t>.1 E</w:t>
      </w:r>
      <w:r w:rsidR="00606B40" w:rsidRPr="00CB570D">
        <w:rPr>
          <w:b/>
        </w:rPr>
        <w:t xml:space="preserve">l </w:t>
      </w:r>
      <w:r w:rsidR="001B0A3C">
        <w:rPr>
          <w:b/>
        </w:rPr>
        <w:t>G</w:t>
      </w:r>
      <w:r w:rsidR="001B0A3C" w:rsidRPr="00CB570D">
        <w:rPr>
          <w:b/>
        </w:rPr>
        <w:t xml:space="preserve">rito </w:t>
      </w:r>
      <w:r w:rsidR="00606B40" w:rsidRPr="00CB570D">
        <w:rPr>
          <w:b/>
        </w:rPr>
        <w:t>de Dolores</w:t>
      </w:r>
      <w:r w:rsidR="00937A22">
        <w:rPr>
          <w:b/>
        </w:rPr>
        <w:t>, en México</w:t>
      </w:r>
    </w:p>
    <w:p w:rsidR="00E3375F" w:rsidRPr="00CB570D" w:rsidRDefault="00EB3E61" w:rsidP="0004031A">
      <w:pPr>
        <w:pStyle w:val="NormalWeb"/>
      </w:pPr>
      <w:r w:rsidRPr="00CB570D">
        <w:t xml:space="preserve">Al igual que en el resto del continente, México inició su lucha por la independencia en 1809. Sin embargo, el inicio se diferenció porque no </w:t>
      </w:r>
      <w:r w:rsidR="000536ED" w:rsidRPr="00CB570D">
        <w:t>ocurrió</w:t>
      </w:r>
      <w:r w:rsidRPr="00CB570D">
        <w:t xml:space="preserve"> en </w:t>
      </w:r>
      <w:r w:rsidR="00E3375F" w:rsidRPr="00CB570D">
        <w:t xml:space="preserve">los centros administrativos </w:t>
      </w:r>
      <w:r w:rsidR="00E3375F" w:rsidRPr="00CB570D">
        <w:lastRenderedPageBreak/>
        <w:t>importantes del virreinato (como en el caso de Quito o Santa</w:t>
      </w:r>
      <w:r w:rsidR="00D01FBA">
        <w:t xml:space="preserve"> Fe</w:t>
      </w:r>
      <w:r w:rsidR="00D01FBA" w:rsidRPr="00CB570D">
        <w:t xml:space="preserve"> </w:t>
      </w:r>
      <w:r w:rsidR="00E3375F" w:rsidRPr="00CB570D">
        <w:t>de Bogotá)</w:t>
      </w:r>
      <w:r w:rsidRPr="00CB570D">
        <w:t>, si</w:t>
      </w:r>
      <w:r w:rsidR="00E3375F" w:rsidRPr="00CB570D">
        <w:t xml:space="preserve">no que ocurrió en zonas rurales. </w:t>
      </w:r>
      <w:r w:rsidR="000536ED" w:rsidRPr="00CB570D">
        <w:t>Dos</w:t>
      </w:r>
      <w:r w:rsidR="00DB09BC" w:rsidRPr="00CB570D">
        <w:t xml:space="preserve"> hecho</w:t>
      </w:r>
      <w:r w:rsidR="000536ED" w:rsidRPr="00CB570D">
        <w:t>s</w:t>
      </w:r>
      <w:r w:rsidR="00DB09BC" w:rsidRPr="00CB570D">
        <w:t xml:space="preserve"> </w:t>
      </w:r>
      <w:r w:rsidR="000536ED" w:rsidRPr="00CB570D">
        <w:t>dieron</w:t>
      </w:r>
      <w:r w:rsidR="00DB09BC" w:rsidRPr="00CB570D">
        <w:t xml:space="preserve"> </w:t>
      </w:r>
      <w:r w:rsidR="00E3375F" w:rsidRPr="00CB570D">
        <w:t>inicio al que sería un largo proceso</w:t>
      </w:r>
      <w:r w:rsidR="00D01FBA">
        <w:t>:</w:t>
      </w:r>
    </w:p>
    <w:p w:rsidR="00E57743" w:rsidRDefault="00E8652D" w:rsidP="0004031A">
      <w:pPr>
        <w:pStyle w:val="NormalWeb"/>
        <w:numPr>
          <w:ilvl w:val="0"/>
          <w:numId w:val="1"/>
        </w:numPr>
      </w:pPr>
      <w:r>
        <w:t xml:space="preserve">Entre </w:t>
      </w:r>
      <w:r w:rsidR="00DB09BC" w:rsidRPr="00E57743">
        <w:t>1809</w:t>
      </w:r>
      <w:r>
        <w:t xml:space="preserve">, en varias reuniones secretas se preparó </w:t>
      </w:r>
      <w:r w:rsidR="00DB09BC" w:rsidRPr="00E57743">
        <w:t>la conspiración de Querétaro, un levanta</w:t>
      </w:r>
      <w:r w:rsidR="00E57743" w:rsidRPr="00E57743">
        <w:t>miento de rebeldes que fue ahogada rápidamente</w:t>
      </w:r>
      <w:r w:rsidR="00E57743">
        <w:t>.</w:t>
      </w:r>
    </w:p>
    <w:p w:rsidR="003A5A77" w:rsidRPr="00CB570D" w:rsidRDefault="00E8652D" w:rsidP="003A5A77">
      <w:pPr>
        <w:pStyle w:val="NormalWeb"/>
        <w:numPr>
          <w:ilvl w:val="0"/>
          <w:numId w:val="1"/>
        </w:numPr>
      </w:pPr>
      <w:r>
        <w:t>Luego de la derrota de Querétaro, e</w:t>
      </w:r>
      <w:r w:rsidR="00EB3E61" w:rsidRPr="00CB570D">
        <w:t>l 16 de se</w:t>
      </w:r>
      <w:r w:rsidR="00E3375F" w:rsidRPr="00CB570D">
        <w:t>p</w:t>
      </w:r>
      <w:r w:rsidR="00EB3E61" w:rsidRPr="00CB570D">
        <w:t>tiembre de 1810</w:t>
      </w:r>
      <w:r w:rsidR="00E57743">
        <w:t xml:space="preserve"> </w:t>
      </w:r>
      <w:r w:rsidR="00EB3E61" w:rsidRPr="00CB570D">
        <w:t>e</w:t>
      </w:r>
      <w:r w:rsidR="006224BE" w:rsidRPr="00CB570D">
        <w:t>l</w:t>
      </w:r>
      <w:r w:rsidR="00EB3E61" w:rsidRPr="00CB570D">
        <w:t xml:space="preserve"> cura Miguel Hidalgo invitó desde su iglesia a la sub</w:t>
      </w:r>
      <w:r w:rsidR="00DB09BC" w:rsidRPr="00CB570D">
        <w:t>le</w:t>
      </w:r>
      <w:r w:rsidR="00EB3E61" w:rsidRPr="00CB570D">
        <w:t>vación con lo que se con</w:t>
      </w:r>
      <w:r w:rsidR="006224BE" w:rsidRPr="00CB570D">
        <w:t xml:space="preserve">oció </w:t>
      </w:r>
      <w:r>
        <w:t>como “E</w:t>
      </w:r>
      <w:r w:rsidR="006224BE" w:rsidRPr="00CB570D">
        <w:t>l Grito de Dolores</w:t>
      </w:r>
      <w:r>
        <w:t>”</w:t>
      </w:r>
      <w:r w:rsidR="006224BE" w:rsidRPr="00CB570D">
        <w:t xml:space="preserve">. </w:t>
      </w:r>
      <w:r w:rsidR="00DB09BC" w:rsidRPr="00CB570D">
        <w:t>Con su proclama</w:t>
      </w:r>
      <w:r w:rsidR="00EE4C1E" w:rsidRPr="00EE4C1E">
        <w:t xml:space="preserve"> </w:t>
      </w:r>
      <w:r w:rsidR="00EE4C1E" w:rsidRPr="00CB570D">
        <w:t>empezó una rebelión que culminó en 1821.</w:t>
      </w:r>
      <w:r w:rsidR="003A5A77">
        <w:t xml:space="preserve"> </w:t>
      </w:r>
    </w:p>
    <w:p w:rsidR="000536ED" w:rsidRDefault="005533AE" w:rsidP="0004031A">
      <w:pPr>
        <w:pStyle w:val="NormalWeb"/>
      </w:pPr>
      <w:r w:rsidRPr="00CB570D">
        <w:t>Tras el Grito de Do</w:t>
      </w:r>
      <w:r w:rsidR="00666BF5" w:rsidRPr="00CB570D">
        <w:t>l</w:t>
      </w:r>
      <w:r w:rsidRPr="00CB570D">
        <w:t>ores, e</w:t>
      </w:r>
      <w:r w:rsidR="000536ED" w:rsidRPr="00CB570D">
        <w:t>l</w:t>
      </w:r>
      <w:r w:rsidR="003A5A77">
        <w:t xml:space="preserve"> apoyo popular, y sobre todo indígena, </w:t>
      </w:r>
      <w:r w:rsidR="000536ED" w:rsidRPr="00CB570D">
        <w:t>no se hizo esperar. Sin embargo, los bandos realistas lograron contener el avance de los rebeldes a la capital del virreinato. En 1821, Hidalgo y varios de sus aliados fueron capturados y ejecutados.</w:t>
      </w:r>
    </w:p>
    <w:tbl>
      <w:tblPr>
        <w:tblStyle w:val="Tablaconcuadrcula"/>
        <w:tblW w:w="9054" w:type="dxa"/>
        <w:tblLayout w:type="fixed"/>
        <w:tblLook w:val="04A0" w:firstRow="1" w:lastRow="0" w:firstColumn="1" w:lastColumn="0" w:noHBand="0" w:noVBand="1"/>
      </w:tblPr>
      <w:tblGrid>
        <w:gridCol w:w="1668"/>
        <w:gridCol w:w="7386"/>
      </w:tblGrid>
      <w:tr w:rsidR="00780CB7" w:rsidRPr="00FC750D" w:rsidTr="00B06776">
        <w:tc>
          <w:tcPr>
            <w:tcW w:w="9054" w:type="dxa"/>
            <w:gridSpan w:val="2"/>
            <w:shd w:val="clear" w:color="auto" w:fill="0D0D0D" w:themeFill="text1" w:themeFillTint="F2"/>
          </w:tcPr>
          <w:p w:rsidR="00780CB7" w:rsidRPr="00FC750D" w:rsidRDefault="00780CB7"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780CB7" w:rsidRPr="00FC750D" w:rsidTr="00B06776">
        <w:tc>
          <w:tcPr>
            <w:tcW w:w="1668" w:type="dxa"/>
          </w:tcPr>
          <w:p w:rsidR="00780CB7" w:rsidRPr="00FC750D" w:rsidRDefault="00780CB7"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780CB7" w:rsidRPr="00FC750D" w:rsidRDefault="00780CB7" w:rsidP="00B06776">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11</w:t>
            </w:r>
          </w:p>
        </w:tc>
      </w:tr>
      <w:tr w:rsidR="00780CB7" w:rsidRPr="000819CB" w:rsidTr="00B06776">
        <w:tc>
          <w:tcPr>
            <w:tcW w:w="1668" w:type="dxa"/>
          </w:tcPr>
          <w:p w:rsidR="00780CB7" w:rsidRPr="00FC750D" w:rsidRDefault="00780CB7"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780CB7" w:rsidRPr="00D06816" w:rsidRDefault="00780CB7" w:rsidP="00780CB7">
            <w:pPr>
              <w:rPr>
                <w:rFonts w:ascii="Times New Roman" w:hAnsi="Times New Roman" w:cs="Times New Roman"/>
                <w:bCs/>
                <w:color w:val="000000"/>
                <w:sz w:val="24"/>
                <w:szCs w:val="24"/>
              </w:rPr>
            </w:pPr>
            <w:r>
              <w:rPr>
                <w:rFonts w:ascii="Times New Roman" w:hAnsi="Times New Roman" w:cs="Times New Roman"/>
                <w:bCs/>
                <w:color w:val="000000"/>
                <w:sz w:val="24"/>
                <w:szCs w:val="24"/>
              </w:rPr>
              <w:t>Retablo de la Independencia</w:t>
            </w:r>
            <w:r>
              <w:rPr>
                <w:rFonts w:ascii="Times New Roman" w:hAnsi="Times New Roman" w:cs="Times New Roman"/>
                <w:bCs/>
                <w:color w:val="000000"/>
                <w:sz w:val="24"/>
                <w:szCs w:val="24"/>
              </w:rPr>
              <w:t xml:space="preserve"> de México</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p>
        </w:tc>
      </w:tr>
      <w:tr w:rsidR="00780CB7" w:rsidRPr="00A33E83" w:rsidTr="00B06776">
        <w:tc>
          <w:tcPr>
            <w:tcW w:w="1668" w:type="dxa"/>
          </w:tcPr>
          <w:p w:rsidR="00780CB7" w:rsidRPr="00DB6815" w:rsidRDefault="00780CB7"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780CB7" w:rsidRPr="00C377DE" w:rsidRDefault="00780CB7" w:rsidP="00B06776">
            <w:pPr>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 </w:t>
            </w:r>
          </w:p>
          <w:p w:rsidR="00780CB7" w:rsidRDefault="00780CB7" w:rsidP="00B06776">
            <w:pP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O"/>
              </w:rPr>
              <w:drawing>
                <wp:inline distT="0" distB="0" distL="0" distR="0" wp14:anchorId="3AF19E65" wp14:editId="62565471">
                  <wp:extent cx="1371600" cy="91476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dalgo.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375549" cy="917403"/>
                          </a:xfrm>
                          <a:prstGeom prst="rect">
                            <a:avLst/>
                          </a:prstGeom>
                        </pic:spPr>
                      </pic:pic>
                    </a:graphicData>
                  </a:graphic>
                </wp:inline>
              </w:drawing>
            </w:r>
          </w:p>
          <w:p w:rsidR="00780CB7" w:rsidRDefault="00780CB7" w:rsidP="00B06776">
            <w:pPr>
              <w:rPr>
                <w:rFonts w:ascii="Times New Roman" w:hAnsi="Times New Roman" w:cs="Times New Roman"/>
                <w:color w:val="000000"/>
                <w:sz w:val="24"/>
                <w:szCs w:val="24"/>
                <w:lang w:val="en-US"/>
              </w:rPr>
            </w:pPr>
          </w:p>
          <w:p w:rsidR="00780CB7" w:rsidRPr="00FD114C" w:rsidRDefault="00780CB7" w:rsidP="00B06776">
            <w:pPr>
              <w:rPr>
                <w:rFonts w:ascii="Times New Roman" w:hAnsi="Times New Roman" w:cs="Times New Roman"/>
                <w:color w:val="000000"/>
                <w:sz w:val="24"/>
                <w:szCs w:val="24"/>
                <w:lang w:val="en-US"/>
              </w:rPr>
            </w:pPr>
            <w:r w:rsidRPr="00FD114C">
              <w:rPr>
                <w:rFonts w:ascii="Times New Roman" w:hAnsi="Times New Roman" w:cs="Times New Roman"/>
                <w:color w:val="000000"/>
                <w:sz w:val="24"/>
                <w:szCs w:val="24"/>
                <w:lang w:val="en"/>
              </w:rPr>
              <w:t>http://aulaplaneta.planetasaber.com/encyclopedia/default.asp?idpack=9&amp;idpil=000GYM01&amp;ruta=Buscador</w:t>
            </w:r>
          </w:p>
          <w:p w:rsidR="00780CB7" w:rsidRDefault="00780CB7" w:rsidP="00B06776">
            <w:pPr>
              <w:rPr>
                <w:rFonts w:ascii="Times New Roman" w:hAnsi="Times New Roman" w:cs="Times New Roman"/>
                <w:color w:val="000000"/>
                <w:sz w:val="24"/>
                <w:szCs w:val="24"/>
                <w:lang w:val="es-CO"/>
              </w:rPr>
            </w:pPr>
          </w:p>
          <w:p w:rsidR="00780CB7" w:rsidRPr="00B9110E" w:rsidRDefault="00780CB7" w:rsidP="00B06776">
            <w:pPr>
              <w:rPr>
                <w:rFonts w:ascii="Times New Roman" w:hAnsi="Times New Roman" w:cs="Times New Roman"/>
                <w:color w:val="000000"/>
                <w:sz w:val="24"/>
                <w:szCs w:val="24"/>
                <w:lang w:val="es-CO"/>
              </w:rPr>
            </w:pPr>
          </w:p>
        </w:tc>
      </w:tr>
      <w:tr w:rsidR="00780CB7" w:rsidRPr="00FC750D" w:rsidTr="00B06776">
        <w:tc>
          <w:tcPr>
            <w:tcW w:w="1668" w:type="dxa"/>
          </w:tcPr>
          <w:p w:rsidR="00780CB7" w:rsidRPr="00FC750D" w:rsidRDefault="00780CB7"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780CB7" w:rsidRPr="001020E8" w:rsidRDefault="00780CB7" w:rsidP="001020E8">
            <w:pPr>
              <w:pStyle w:val="NormalWeb"/>
            </w:pPr>
            <w:r>
              <w:rPr>
                <w:rFonts w:ascii="Georgia" w:hAnsi="Georgia"/>
                <w:color w:val="000000"/>
                <w:sz w:val="18"/>
                <w:szCs w:val="18"/>
              </w:rPr>
              <w:t xml:space="preserve">Detalle del </w:t>
            </w:r>
            <w:r w:rsidRPr="00780CB7">
              <w:rPr>
                <w:rStyle w:val="cursiva1"/>
                <w:rFonts w:ascii="Georgia" w:hAnsi="Georgia"/>
                <w:i w:val="0"/>
                <w:color w:val="000000"/>
                <w:sz w:val="18"/>
                <w:szCs w:val="18"/>
              </w:rPr>
              <w:t>Fresco de la independencia</w:t>
            </w:r>
            <w:r w:rsidRPr="00780CB7">
              <w:rPr>
                <w:rFonts w:ascii="Georgia" w:hAnsi="Georgia"/>
                <w:i/>
                <w:color w:val="000000"/>
                <w:sz w:val="18"/>
                <w:szCs w:val="18"/>
              </w:rPr>
              <w:t>,</w:t>
            </w:r>
            <w:r>
              <w:rPr>
                <w:rFonts w:ascii="Georgia" w:hAnsi="Georgia"/>
                <w:color w:val="000000"/>
                <w:sz w:val="18"/>
                <w:szCs w:val="18"/>
              </w:rPr>
              <w:t xml:space="preserve"> 1960-1961, por Juan </w:t>
            </w:r>
            <w:proofErr w:type="spellStart"/>
            <w:r>
              <w:rPr>
                <w:rFonts w:ascii="Georgia" w:hAnsi="Georgia"/>
                <w:color w:val="000000"/>
                <w:sz w:val="18"/>
                <w:szCs w:val="18"/>
              </w:rPr>
              <w:t>O'Gorman</w:t>
            </w:r>
            <w:proofErr w:type="spellEnd"/>
            <w:r>
              <w:rPr>
                <w:rFonts w:ascii="Georgia" w:hAnsi="Georgia"/>
                <w:color w:val="000000"/>
                <w:sz w:val="18"/>
                <w:szCs w:val="18"/>
              </w:rPr>
              <w:t xml:space="preserve"> (Museo Nacional de Historia, México D.F.). Con la proclama llamada Grito de Dolores, el cura Miguel Hidalgo inició el 16 de septiembre de 1810 en la actual ciudad de Dolores Hidalgo la insurrección en Nueva España, que se diferenció del resto de movimientos emancipadores latinoamericanos por apoyarse sobre todo en la población ind</w:t>
            </w:r>
            <w:r w:rsidR="001020E8">
              <w:rPr>
                <w:rFonts w:ascii="Georgia" w:hAnsi="Georgia"/>
                <w:color w:val="000000"/>
                <w:sz w:val="18"/>
                <w:szCs w:val="18"/>
              </w:rPr>
              <w:t>ígena.</w:t>
            </w:r>
          </w:p>
        </w:tc>
      </w:tr>
    </w:tbl>
    <w:p w:rsidR="009868C9" w:rsidRPr="00CB570D" w:rsidRDefault="009868C9" w:rsidP="009868C9">
      <w:pPr>
        <w:pStyle w:val="NormalWeb"/>
      </w:pPr>
      <w:r>
        <w:t>Después de</w:t>
      </w:r>
      <w:r w:rsidRPr="00CB570D">
        <w:t xml:space="preserve"> la ejecución de Hidalgo, José María Morelos asumió la dirección de la rebelión.  Morelos enarboló la imagen de la virgen de Guadalupe como símbolo patriótico.</w:t>
      </w:r>
      <w:r>
        <w:t xml:space="preserve"> A</w:t>
      </w:r>
      <w:r w:rsidRPr="00CB570D">
        <w:t>dela</w:t>
      </w:r>
      <w:r>
        <w:t>n</w:t>
      </w:r>
      <w:r w:rsidRPr="00CB570D">
        <w:t>tó su campaña desde el sur de México, y aunque tuvo importantes victorias fue detenido, juzgado por la Inquisición y fusilado.</w:t>
      </w:r>
    </w:p>
    <w:p w:rsidR="001A5762" w:rsidRPr="00CB570D" w:rsidRDefault="00C40E16" w:rsidP="0004031A">
      <w:pPr>
        <w:pStyle w:val="NormalWeb"/>
      </w:pPr>
      <w:r w:rsidRPr="00CB570D">
        <w:t xml:space="preserve">Para </w:t>
      </w:r>
      <w:r w:rsidR="009868C9">
        <w:t xml:space="preserve">1820 </w:t>
      </w:r>
      <w:r w:rsidRPr="00CB570D">
        <w:t>España vivió una situación particular que hizo cambiar el curso de la independencia mexicana. Los liberales tomaron el poder en lo que se conoció como el Trienio Liberal</w:t>
      </w:r>
      <w:r w:rsidR="001020E8">
        <w:t xml:space="preserve"> [</w:t>
      </w:r>
      <w:hyperlink r:id="rId47" w:history="1">
        <w:r w:rsidR="001020E8" w:rsidRPr="001020E8">
          <w:rPr>
            <w:rStyle w:val="Hipervnculo"/>
          </w:rPr>
          <w:t>VER</w:t>
        </w:r>
      </w:hyperlink>
      <w:r w:rsidR="007D09CF">
        <w:t>]</w:t>
      </w:r>
      <w:r w:rsidRPr="00CB570D">
        <w:t xml:space="preserve">. En </w:t>
      </w:r>
      <w:r w:rsidR="007D09CF">
        <w:t xml:space="preserve">México </w:t>
      </w:r>
      <w:r w:rsidR="001A5762" w:rsidRPr="00CB570D">
        <w:t>miembros d</w:t>
      </w:r>
      <w:r w:rsidRPr="00CB570D">
        <w:t>el</w:t>
      </w:r>
      <w:r w:rsidR="001A5762" w:rsidRPr="00CB570D">
        <w:t xml:space="preserve"> </w:t>
      </w:r>
      <w:r w:rsidRPr="00CB570D">
        <w:t>ejército</w:t>
      </w:r>
      <w:r w:rsidR="001A5762" w:rsidRPr="00CB570D">
        <w:t xml:space="preserve"> </w:t>
      </w:r>
      <w:r w:rsidR="009868C9">
        <w:t xml:space="preserve">realista, </w:t>
      </w:r>
      <w:r w:rsidR="001A5762" w:rsidRPr="00CB570D">
        <w:t xml:space="preserve">como Agustín de Iturbide, </w:t>
      </w:r>
      <w:r w:rsidRPr="00CB570D">
        <w:t xml:space="preserve"> leal</w:t>
      </w:r>
      <w:r w:rsidR="001A5762" w:rsidRPr="00CB570D">
        <w:t>es</w:t>
      </w:r>
      <w:r w:rsidRPr="00CB570D">
        <w:t xml:space="preserve"> a Fernando VII </w:t>
      </w:r>
      <w:r w:rsidR="001A5762" w:rsidRPr="00CB570D">
        <w:t>se negaron a jurar su lealtad a los liberales y cambiaron de bando</w:t>
      </w:r>
      <w:r w:rsidRPr="00CB570D">
        <w:t xml:space="preserve">. </w:t>
      </w:r>
    </w:p>
    <w:p w:rsidR="001117D6" w:rsidRPr="00CB570D" w:rsidRDefault="001A5762" w:rsidP="0004031A">
      <w:pPr>
        <w:pStyle w:val="NormalWeb"/>
      </w:pPr>
      <w:r w:rsidRPr="00CB570D">
        <w:t>Fue Iturbide quien se</w:t>
      </w:r>
      <w:r w:rsidR="009868C9">
        <w:t xml:space="preserve">lló el proceso independentista. Inicialmente, </w:t>
      </w:r>
      <w:r w:rsidRPr="00CB570D">
        <w:t>tras haber combatido a los rebeldes</w:t>
      </w:r>
      <w:r w:rsidR="00A71F33" w:rsidRPr="00CB570D">
        <w:t xml:space="preserve"> y ejecutar a varios de ellos, se </w:t>
      </w:r>
      <w:r w:rsidR="002B6550">
        <w:t xml:space="preserve">les </w:t>
      </w:r>
      <w:r w:rsidR="00A71F33" w:rsidRPr="00CB570D">
        <w:t xml:space="preserve">unió de manera inesperada para lograr el </w:t>
      </w:r>
      <w:r w:rsidR="00A71F33" w:rsidRPr="00CB570D">
        <w:lastRenderedPageBreak/>
        <w:t>triunfo definitivo. En 1821, tras mar</w:t>
      </w:r>
      <w:r w:rsidR="009868C9">
        <w:t>c</w:t>
      </w:r>
      <w:r w:rsidR="00A71F33" w:rsidRPr="00CB570D">
        <w:t>har victorioso en la ciudad de M</w:t>
      </w:r>
      <w:r w:rsidR="009868C9">
        <w:t>é</w:t>
      </w:r>
      <w:r w:rsidR="00A71F33" w:rsidRPr="00CB570D">
        <w:t xml:space="preserve">xico se autonombró presidente y emperador. </w:t>
      </w:r>
    </w:p>
    <w:p w:rsidR="001020E8" w:rsidRDefault="001020E8" w:rsidP="001117D6">
      <w:pPr>
        <w:pStyle w:val="NormalWeb"/>
      </w:pPr>
    </w:p>
    <w:tbl>
      <w:tblPr>
        <w:tblStyle w:val="Tablaconcuadrcula"/>
        <w:tblW w:w="9054" w:type="dxa"/>
        <w:tblLayout w:type="fixed"/>
        <w:tblLook w:val="04A0" w:firstRow="1" w:lastRow="0" w:firstColumn="1" w:lastColumn="0" w:noHBand="0" w:noVBand="1"/>
      </w:tblPr>
      <w:tblGrid>
        <w:gridCol w:w="1668"/>
        <w:gridCol w:w="7386"/>
      </w:tblGrid>
      <w:tr w:rsidR="001020E8" w:rsidRPr="00FC750D" w:rsidTr="00B06776">
        <w:tc>
          <w:tcPr>
            <w:tcW w:w="9054" w:type="dxa"/>
            <w:gridSpan w:val="2"/>
            <w:shd w:val="clear" w:color="auto" w:fill="0D0D0D" w:themeFill="text1" w:themeFillTint="F2"/>
          </w:tcPr>
          <w:p w:rsidR="001020E8" w:rsidRPr="00FC750D" w:rsidRDefault="001020E8"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1020E8" w:rsidRPr="00FC750D" w:rsidTr="001020E8">
        <w:trPr>
          <w:trHeight w:val="80"/>
        </w:trPr>
        <w:tc>
          <w:tcPr>
            <w:tcW w:w="1668" w:type="dxa"/>
          </w:tcPr>
          <w:p w:rsidR="001020E8" w:rsidRPr="00FC750D" w:rsidRDefault="001020E8"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1020E8" w:rsidRPr="00FC750D" w:rsidRDefault="001020E8" w:rsidP="001020E8">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1</w:t>
            </w:r>
            <w:r>
              <w:rPr>
                <w:rFonts w:ascii="Times New Roman" w:hAnsi="Times New Roman" w:cs="Times New Roman"/>
                <w:color w:val="000000"/>
                <w:sz w:val="24"/>
                <w:szCs w:val="24"/>
              </w:rPr>
              <w:t>2</w:t>
            </w:r>
          </w:p>
        </w:tc>
      </w:tr>
      <w:tr w:rsidR="001020E8" w:rsidRPr="000819CB" w:rsidTr="00B06776">
        <w:tc>
          <w:tcPr>
            <w:tcW w:w="1668" w:type="dxa"/>
          </w:tcPr>
          <w:p w:rsidR="001020E8" w:rsidRPr="00FC750D" w:rsidRDefault="001020E8"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1020E8" w:rsidRPr="00F66A64" w:rsidRDefault="001020E8" w:rsidP="00B06776">
            <w:pPr>
              <w:jc w:val="both"/>
              <w:rPr>
                <w:rFonts w:ascii="Times New Roman" w:hAnsi="Times New Roman" w:cs="Times New Roman"/>
                <w:color w:val="000000"/>
                <w:sz w:val="24"/>
                <w:szCs w:val="24"/>
                <w:lang w:val="es-CO"/>
              </w:rPr>
            </w:pPr>
            <w:r>
              <w:rPr>
                <w:rFonts w:ascii="Times New Roman" w:hAnsi="Times New Roman" w:cs="Times New Roman"/>
                <w:bCs/>
                <w:color w:val="000000"/>
                <w:sz w:val="24"/>
                <w:szCs w:val="24"/>
                <w:lang w:val="es-CO"/>
              </w:rPr>
              <w:t xml:space="preserve"> </w:t>
            </w:r>
            <w:r w:rsidRPr="001020E8">
              <w:rPr>
                <w:rFonts w:ascii="Times New Roman" w:hAnsi="Times New Roman" w:cs="Times New Roman"/>
                <w:color w:val="000000"/>
                <w:sz w:val="24"/>
                <w:szCs w:val="24"/>
              </w:rPr>
              <w:t xml:space="preserve">Agustín de Iturbide y el virrey </w:t>
            </w:r>
            <w:proofErr w:type="spellStart"/>
            <w:r w:rsidRPr="001020E8">
              <w:rPr>
                <w:rFonts w:ascii="Times New Roman" w:hAnsi="Times New Roman" w:cs="Times New Roman"/>
                <w:color w:val="000000"/>
                <w:sz w:val="24"/>
                <w:szCs w:val="24"/>
              </w:rPr>
              <w:t>O'Donojú</w:t>
            </w:r>
            <w:proofErr w:type="spellEnd"/>
          </w:p>
        </w:tc>
      </w:tr>
      <w:tr w:rsidR="001020E8" w:rsidRPr="001020E8" w:rsidTr="00B06776">
        <w:tc>
          <w:tcPr>
            <w:tcW w:w="1668" w:type="dxa"/>
          </w:tcPr>
          <w:p w:rsidR="001020E8" w:rsidRPr="00DB6815" w:rsidRDefault="001020E8"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1020E8" w:rsidRDefault="001020E8" w:rsidP="00B06776">
            <w:pPr>
              <w:rPr>
                <w:rFonts w:ascii="Times New Roman" w:hAnsi="Times New Roman" w:cs="Times New Roman"/>
                <w:color w:val="000000"/>
                <w:sz w:val="24"/>
                <w:szCs w:val="24"/>
                <w:lang w:val="en-US"/>
              </w:rPr>
            </w:pPr>
            <w:r>
              <w:rPr>
                <w:rFonts w:ascii="Times New Roman" w:hAnsi="Times New Roman" w:cs="Times New Roman"/>
                <w:sz w:val="24"/>
                <w:szCs w:val="24"/>
                <w:lang w:val="es-CO"/>
              </w:rPr>
              <w:t xml:space="preserve"> </w:t>
            </w:r>
          </w:p>
          <w:p w:rsidR="001020E8" w:rsidRPr="00F66A64" w:rsidRDefault="001020E8" w:rsidP="00B06776">
            <w:pPr>
              <w:rPr>
                <w:rFonts w:ascii="Times New Roman" w:hAnsi="Times New Roman" w:cs="Times New Roman"/>
                <w:color w:val="000000"/>
                <w:sz w:val="24"/>
                <w:szCs w:val="24"/>
                <w:lang w:val="en-US"/>
              </w:rPr>
            </w:pPr>
          </w:p>
          <w:p w:rsidR="001020E8" w:rsidRDefault="001020E8" w:rsidP="00B06776">
            <w:pPr>
              <w:rPr>
                <w:rFonts w:ascii="Times New Roman" w:hAnsi="Times New Roman" w:cs="Times New Roman"/>
                <w:color w:val="000000"/>
                <w:sz w:val="24"/>
                <w:szCs w:val="24"/>
                <w:lang w:val="en-US"/>
              </w:rPr>
            </w:pPr>
            <w:hyperlink r:id="rId48" w:history="1">
              <w:r w:rsidRPr="00A11740">
                <w:rPr>
                  <w:rStyle w:val="Hipervnculo"/>
                  <w:rFonts w:ascii="Times New Roman" w:hAnsi="Times New Roman" w:cs="Times New Roman"/>
                  <w:sz w:val="24"/>
                  <w:szCs w:val="24"/>
                  <w:lang w:val="en-US"/>
                </w:rPr>
                <w:t>http://aulaplaneta.planetasaber.com/encyclopedia/default.asp?idreg=98112&amp;ruta=Buscador</w:t>
              </w:r>
            </w:hyperlink>
          </w:p>
          <w:p w:rsidR="001020E8" w:rsidRPr="00F66A64" w:rsidRDefault="001020E8" w:rsidP="00B06776">
            <w:pPr>
              <w:rPr>
                <w:rFonts w:ascii="Times New Roman" w:hAnsi="Times New Roman" w:cs="Times New Roman"/>
                <w:color w:val="000000"/>
                <w:sz w:val="24"/>
                <w:szCs w:val="24"/>
                <w:lang w:val="en-US"/>
              </w:rPr>
            </w:pPr>
            <w:r>
              <w:rPr>
                <w:rFonts w:ascii="Georgia" w:hAnsi="Georgia"/>
                <w:noProof/>
                <w:color w:val="000000"/>
                <w:sz w:val="20"/>
                <w:szCs w:val="20"/>
                <w:lang w:val="es-CO" w:eastAsia="es-CO"/>
              </w:rPr>
              <w:drawing>
                <wp:inline distT="0" distB="0" distL="0" distR="0" wp14:anchorId="28F8AE88" wp14:editId="674C4F3A">
                  <wp:extent cx="792062" cy="1155700"/>
                  <wp:effectExtent l="0" t="0" r="0" b="0"/>
                  <wp:docPr id="19" name="Imagen 19" descr="http://static0.planetasaber.com/encyclopedia/Data/Imagenes/FOTOS/0000X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0.planetasaber.com/encyclopedia/Data/Imagenes/FOTOS/0000XR01.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91982" cy="1155583"/>
                          </a:xfrm>
                          <a:prstGeom prst="rect">
                            <a:avLst/>
                          </a:prstGeom>
                          <a:noFill/>
                          <a:ln>
                            <a:noFill/>
                          </a:ln>
                        </pic:spPr>
                      </pic:pic>
                    </a:graphicData>
                  </a:graphic>
                </wp:inline>
              </w:drawing>
            </w:r>
          </w:p>
          <w:p w:rsidR="001020E8" w:rsidRPr="00F66A64" w:rsidRDefault="001020E8" w:rsidP="00B06776">
            <w:pPr>
              <w:rPr>
                <w:rFonts w:ascii="Times New Roman" w:hAnsi="Times New Roman" w:cs="Times New Roman"/>
                <w:color w:val="000000"/>
                <w:sz w:val="24"/>
                <w:szCs w:val="24"/>
                <w:lang w:val="en-US"/>
              </w:rPr>
            </w:pPr>
          </w:p>
        </w:tc>
      </w:tr>
      <w:tr w:rsidR="001020E8" w:rsidRPr="00FC750D" w:rsidTr="00B06776">
        <w:tc>
          <w:tcPr>
            <w:tcW w:w="1668" w:type="dxa"/>
          </w:tcPr>
          <w:p w:rsidR="001020E8" w:rsidRPr="00FC750D" w:rsidRDefault="001020E8"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Pie de imagen</w:t>
            </w:r>
          </w:p>
        </w:tc>
        <w:tc>
          <w:tcPr>
            <w:tcW w:w="7386" w:type="dxa"/>
          </w:tcPr>
          <w:p w:rsidR="001020E8" w:rsidRPr="004A348D" w:rsidRDefault="001020E8" w:rsidP="004A348D">
            <w:pPr>
              <w:pStyle w:val="NormalWeb"/>
            </w:pPr>
            <w:r w:rsidRPr="001020E8">
              <w:rPr>
                <w:color w:val="000000"/>
              </w:rPr>
              <w:t xml:space="preserve">Agustín de Iturbide y el virrey </w:t>
            </w:r>
            <w:proofErr w:type="spellStart"/>
            <w:r w:rsidRPr="001020E8">
              <w:rPr>
                <w:color w:val="000000"/>
              </w:rPr>
              <w:t>O'Donojú</w:t>
            </w:r>
            <w:proofErr w:type="spellEnd"/>
            <w:r w:rsidRPr="001020E8">
              <w:rPr>
                <w:color w:val="000000"/>
              </w:rPr>
              <w:t xml:space="preserve"> pactando la independencia de México, grabado de 1821, obra de J. Serra (Colección particular, Madrid, España).</w:t>
            </w:r>
            <w:r w:rsidRPr="001020E8">
              <w:rPr>
                <w:bCs/>
              </w:rPr>
              <w:t xml:space="preserve"> </w:t>
            </w:r>
            <w:r w:rsidRPr="001020E8">
              <w:rPr>
                <w:bCs/>
              </w:rPr>
              <w:t>Los vientos de libertad que llegaban de México, contagiaron a los criollos centroamericanos. El Plan de Iguala fue asumido por una asamblea de notables el 15 de septiembre de 1821</w:t>
            </w:r>
            <w:r w:rsidRPr="001020E8">
              <w:rPr>
                <w:bCs/>
              </w:rPr>
              <w:t xml:space="preserve"> y</w:t>
            </w:r>
            <w:r w:rsidRPr="001020E8">
              <w:rPr>
                <w:bCs/>
                <w:lang w:val="es-ES"/>
              </w:rPr>
              <w:t xml:space="preserve"> estuvo vigente hasta que cayó el imperio de Iturbide. En 1824 se adoptó la  </w:t>
            </w:r>
            <w:r w:rsidRPr="001020E8">
              <w:t xml:space="preserve">Constitución mexicana. </w:t>
            </w:r>
          </w:p>
        </w:tc>
      </w:tr>
    </w:tbl>
    <w:p w:rsidR="001020E8" w:rsidRDefault="001020E8" w:rsidP="001117D6">
      <w:pPr>
        <w:pStyle w:val="NormalWeb"/>
      </w:pPr>
    </w:p>
    <w:tbl>
      <w:tblPr>
        <w:tblStyle w:val="Tablaconcuadrcula"/>
        <w:tblW w:w="0" w:type="auto"/>
        <w:tblLook w:val="04A0" w:firstRow="1" w:lastRow="0" w:firstColumn="1" w:lastColumn="0" w:noHBand="0" w:noVBand="1"/>
      </w:tblPr>
      <w:tblGrid>
        <w:gridCol w:w="1283"/>
        <w:gridCol w:w="7771"/>
      </w:tblGrid>
      <w:tr w:rsidR="001020E8" w:rsidRPr="00FC750D" w:rsidTr="00B06776">
        <w:tc>
          <w:tcPr>
            <w:tcW w:w="9054" w:type="dxa"/>
            <w:gridSpan w:val="2"/>
            <w:shd w:val="clear" w:color="auto" w:fill="000000" w:themeFill="text1"/>
          </w:tcPr>
          <w:p w:rsidR="001020E8" w:rsidRPr="00FC750D" w:rsidRDefault="001020E8" w:rsidP="00B0677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1020E8" w:rsidRPr="00FC750D" w:rsidTr="00B06776">
        <w:tc>
          <w:tcPr>
            <w:tcW w:w="1242" w:type="dxa"/>
          </w:tcPr>
          <w:p w:rsidR="001020E8" w:rsidRPr="00FC750D" w:rsidRDefault="001020E8" w:rsidP="00B06776">
            <w:pPr>
              <w:rPr>
                <w:rFonts w:ascii="Times New Roman" w:hAnsi="Times New Roman" w:cs="Times New Roman"/>
                <w:b/>
                <w:color w:val="000000" w:themeColor="text1"/>
                <w:sz w:val="24"/>
                <w:szCs w:val="24"/>
              </w:rPr>
            </w:pPr>
            <w:r w:rsidRPr="00FC750D">
              <w:rPr>
                <w:rFonts w:ascii="Times New Roman" w:hAnsi="Times New Roman" w:cs="Times New Roman"/>
                <w:b/>
                <w:color w:val="000000" w:themeColor="text1"/>
                <w:sz w:val="24"/>
                <w:szCs w:val="24"/>
              </w:rPr>
              <w:t>Título</w:t>
            </w:r>
          </w:p>
        </w:tc>
        <w:tc>
          <w:tcPr>
            <w:tcW w:w="7812" w:type="dxa"/>
          </w:tcPr>
          <w:p w:rsidR="001020E8" w:rsidRPr="00FC750D" w:rsidRDefault="001020E8" w:rsidP="00B0677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El plan de Iguala</w:t>
            </w:r>
          </w:p>
        </w:tc>
      </w:tr>
      <w:tr w:rsidR="001020E8" w:rsidRPr="00FC750D" w:rsidTr="00B06776">
        <w:tc>
          <w:tcPr>
            <w:tcW w:w="1242" w:type="dxa"/>
            <w:shd w:val="clear" w:color="auto" w:fill="auto"/>
          </w:tcPr>
          <w:p w:rsidR="001020E8" w:rsidRPr="008F00B5" w:rsidRDefault="001020E8" w:rsidP="00B06776">
            <w:pPr>
              <w:rPr>
                <w:rFonts w:ascii="Times New Roman" w:hAnsi="Times New Roman" w:cs="Times New Roman"/>
                <w:b/>
                <w:sz w:val="24"/>
                <w:szCs w:val="24"/>
              </w:rPr>
            </w:pPr>
            <w:r w:rsidRPr="008F00B5">
              <w:rPr>
                <w:rFonts w:ascii="Times New Roman" w:hAnsi="Times New Roman" w:cs="Times New Roman"/>
                <w:b/>
                <w:sz w:val="24"/>
                <w:szCs w:val="24"/>
              </w:rPr>
              <w:t>Contenido</w:t>
            </w:r>
          </w:p>
        </w:tc>
        <w:tc>
          <w:tcPr>
            <w:tcW w:w="7812" w:type="dxa"/>
            <w:shd w:val="clear" w:color="auto" w:fill="auto"/>
          </w:tcPr>
          <w:p w:rsidR="001020E8" w:rsidRPr="008B2EB4" w:rsidRDefault="001020E8" w:rsidP="00B06776">
            <w:pPr>
              <w:pStyle w:val="NormalWeb"/>
              <w:rPr>
                <w:b/>
                <w:bCs/>
                <w:lang w:val="es-ES"/>
              </w:rPr>
            </w:pPr>
            <w:r w:rsidRPr="008B2EB4">
              <w:t>El</w:t>
            </w:r>
            <w:r w:rsidRPr="008B2EB4">
              <w:rPr>
                <w:rFonts w:eastAsiaTheme="minorHAnsi"/>
                <w:lang w:eastAsia="en-US"/>
              </w:rPr>
              <w:t xml:space="preserve"> 24 de febrero de 1821 en la localidad de </w:t>
            </w:r>
            <w:r w:rsidRPr="008B2EB4">
              <w:rPr>
                <w:rFonts w:eastAsiaTheme="minorHAnsi"/>
                <w:b/>
                <w:lang w:eastAsia="en-US"/>
              </w:rPr>
              <w:t>Iguala</w:t>
            </w:r>
            <w:r w:rsidRPr="008B2EB4">
              <w:rPr>
                <w:rFonts w:eastAsiaTheme="minorHAnsi"/>
                <w:lang w:eastAsia="en-US"/>
              </w:rPr>
              <w:t xml:space="preserve">, Iturbide dio a conocer </w:t>
            </w:r>
            <w:r>
              <w:rPr>
                <w:rFonts w:eastAsiaTheme="minorHAnsi"/>
                <w:lang w:eastAsia="en-US"/>
              </w:rPr>
              <w:t>e</w:t>
            </w:r>
            <w:r w:rsidRPr="008B2EB4">
              <w:rPr>
                <w:rFonts w:eastAsiaTheme="minorHAnsi"/>
                <w:lang w:eastAsia="en-US"/>
              </w:rPr>
              <w:t xml:space="preserve">l </w:t>
            </w:r>
            <w:r>
              <w:rPr>
                <w:rFonts w:eastAsiaTheme="minorHAnsi"/>
                <w:lang w:eastAsia="en-US"/>
              </w:rPr>
              <w:t>P</w:t>
            </w:r>
            <w:r w:rsidRPr="008B2EB4">
              <w:rPr>
                <w:rFonts w:eastAsiaTheme="minorHAnsi"/>
                <w:lang w:eastAsia="en-US"/>
              </w:rPr>
              <w:t xml:space="preserve">lan de Iguala, también conocido como </w:t>
            </w:r>
            <w:r w:rsidRPr="008B2EB4">
              <w:rPr>
                <w:b/>
                <w:bCs/>
                <w:lang w:val="es-ES"/>
              </w:rPr>
              <w:t>Plan de las tres garantías para la independencia de la América Septentrional</w:t>
            </w:r>
            <w:r w:rsidRPr="008B2EB4">
              <w:rPr>
                <w:bCs/>
                <w:lang w:val="es-ES"/>
              </w:rPr>
              <w:t xml:space="preserve">. </w:t>
            </w:r>
            <w:r>
              <w:rPr>
                <w:bCs/>
                <w:lang w:val="es-ES"/>
              </w:rPr>
              <w:t>Se bas</w:t>
            </w:r>
            <w:r w:rsidRPr="008B2EB4">
              <w:rPr>
                <w:bCs/>
                <w:lang w:val="es-ES"/>
              </w:rPr>
              <w:t>ó en</w:t>
            </w:r>
            <w:r>
              <w:rPr>
                <w:bCs/>
                <w:lang w:val="es-ES"/>
              </w:rPr>
              <w:t xml:space="preserve"> estos pilares</w:t>
            </w:r>
            <w:r w:rsidRPr="008B2EB4">
              <w:rPr>
                <w:bCs/>
                <w:lang w:val="es-ES"/>
              </w:rPr>
              <w:t>:</w:t>
            </w:r>
            <w:r w:rsidRPr="008B2EB4">
              <w:rPr>
                <w:b/>
                <w:bCs/>
                <w:lang w:val="es-ES"/>
              </w:rPr>
              <w:t xml:space="preserve">  </w:t>
            </w:r>
          </w:p>
          <w:p w:rsidR="001020E8" w:rsidRPr="008B2EB4" w:rsidRDefault="001020E8" w:rsidP="00B06776">
            <w:pPr>
              <w:numPr>
                <w:ilvl w:val="0"/>
                <w:numId w:val="2"/>
              </w:numPr>
              <w:spacing w:before="100" w:beforeAutospacing="1" w:after="100" w:afterAutospacing="1" w:line="413" w:lineRule="atLeast"/>
              <w:jc w:val="both"/>
              <w:rPr>
                <w:rFonts w:ascii="Times New Roman" w:hAnsi="Times New Roman" w:cs="Times New Roman"/>
                <w:sz w:val="24"/>
                <w:szCs w:val="24"/>
              </w:rPr>
            </w:pPr>
            <w:r w:rsidRPr="008B2EB4">
              <w:rPr>
                <w:rFonts w:ascii="Times New Roman" w:hAnsi="Times New Roman" w:cs="Times New Roman"/>
                <w:sz w:val="24"/>
                <w:szCs w:val="24"/>
              </w:rPr>
              <w:t>Definición del</w:t>
            </w:r>
            <w:r w:rsidRPr="008B2EB4">
              <w:rPr>
                <w:rFonts w:ascii="Times New Roman" w:hAnsi="Times New Roman" w:cs="Times New Roman"/>
                <w:b/>
                <w:bCs/>
                <w:sz w:val="24"/>
                <w:szCs w:val="24"/>
              </w:rPr>
              <w:t xml:space="preserve"> catolicismo como la religión nacional de México</w:t>
            </w:r>
            <w:r w:rsidRPr="008B2EB4">
              <w:rPr>
                <w:rFonts w:ascii="Times New Roman" w:hAnsi="Times New Roman" w:cs="Times New Roman"/>
                <w:sz w:val="24"/>
                <w:szCs w:val="24"/>
              </w:rPr>
              <w:t>.</w:t>
            </w:r>
          </w:p>
          <w:p w:rsidR="001020E8" w:rsidRPr="008B2EB4" w:rsidRDefault="001020E8" w:rsidP="00B06776">
            <w:pPr>
              <w:numPr>
                <w:ilvl w:val="0"/>
                <w:numId w:val="2"/>
              </w:numPr>
              <w:spacing w:before="100" w:beforeAutospacing="1" w:after="100" w:afterAutospacing="1" w:line="413" w:lineRule="atLeast"/>
              <w:jc w:val="both"/>
              <w:rPr>
                <w:rFonts w:ascii="Times New Roman" w:hAnsi="Times New Roman" w:cs="Times New Roman"/>
                <w:sz w:val="24"/>
                <w:szCs w:val="24"/>
              </w:rPr>
            </w:pPr>
            <w:r>
              <w:rPr>
                <w:rFonts w:ascii="Times New Roman" w:hAnsi="Times New Roman" w:cs="Times New Roman"/>
                <w:sz w:val="24"/>
                <w:szCs w:val="24"/>
              </w:rPr>
              <w:t>D</w:t>
            </w:r>
            <w:r w:rsidRPr="008B2EB4">
              <w:rPr>
                <w:rFonts w:ascii="Times New Roman" w:hAnsi="Times New Roman" w:cs="Times New Roman"/>
                <w:b/>
                <w:bCs/>
                <w:sz w:val="24"/>
                <w:szCs w:val="24"/>
              </w:rPr>
              <w:t>eclaración de la independencia de México</w:t>
            </w:r>
            <w:r w:rsidRPr="008B2EB4">
              <w:rPr>
                <w:rFonts w:ascii="Times New Roman" w:hAnsi="Times New Roman" w:cs="Times New Roman"/>
                <w:sz w:val="24"/>
                <w:szCs w:val="24"/>
              </w:rPr>
              <w:t xml:space="preserve"> del Imperio </w:t>
            </w:r>
            <w:r>
              <w:rPr>
                <w:rFonts w:ascii="Times New Roman" w:hAnsi="Times New Roman" w:cs="Times New Roman"/>
                <w:sz w:val="24"/>
                <w:szCs w:val="24"/>
              </w:rPr>
              <w:t>e</w:t>
            </w:r>
            <w:r w:rsidRPr="008B2EB4">
              <w:rPr>
                <w:rFonts w:ascii="Times New Roman" w:hAnsi="Times New Roman" w:cs="Times New Roman"/>
                <w:sz w:val="24"/>
                <w:szCs w:val="24"/>
              </w:rPr>
              <w:t>spañol.</w:t>
            </w:r>
          </w:p>
          <w:p w:rsidR="001020E8" w:rsidRPr="00FC750D" w:rsidRDefault="001020E8" w:rsidP="00B06776">
            <w:pPr>
              <w:numPr>
                <w:ilvl w:val="0"/>
                <w:numId w:val="2"/>
              </w:numPr>
              <w:spacing w:before="100" w:beforeAutospacing="1" w:after="100" w:afterAutospacing="1" w:line="285" w:lineRule="atLeast"/>
              <w:jc w:val="both"/>
              <w:rPr>
                <w:rFonts w:ascii="Times New Roman" w:hAnsi="Times New Roman" w:cs="Times New Roman"/>
                <w:color w:val="000000" w:themeColor="text1"/>
                <w:sz w:val="24"/>
                <w:szCs w:val="24"/>
              </w:rPr>
            </w:pPr>
            <w:r w:rsidRPr="001020E8">
              <w:rPr>
                <w:rFonts w:ascii="Times New Roman" w:hAnsi="Times New Roman" w:cs="Times New Roman"/>
                <w:b/>
                <w:bCs/>
                <w:sz w:val="24"/>
                <w:szCs w:val="24"/>
              </w:rPr>
              <w:t>Igualdad social</w:t>
            </w:r>
            <w:r w:rsidRPr="001020E8">
              <w:rPr>
                <w:rFonts w:ascii="Times New Roman" w:hAnsi="Times New Roman" w:cs="Times New Roman"/>
                <w:sz w:val="24"/>
                <w:szCs w:val="24"/>
              </w:rPr>
              <w:t xml:space="preserve"> de todos los grupos étnicos y sociales en el nuevo país.</w:t>
            </w:r>
          </w:p>
        </w:tc>
      </w:tr>
    </w:tbl>
    <w:p w:rsidR="0030170B" w:rsidRPr="004A348D" w:rsidRDefault="00E4666F" w:rsidP="0004031A">
      <w:pPr>
        <w:pStyle w:val="NormalWeb"/>
        <w:rPr>
          <w:bCs/>
        </w:rPr>
      </w:pPr>
      <w:r w:rsidRPr="00FE79A7">
        <w:rPr>
          <w:bCs/>
        </w:rPr>
        <w:t xml:space="preserve">Los vientos de libertad que llegaban de México, contagiaron a los criollos centroamericanos. </w:t>
      </w:r>
      <w:r w:rsidR="00EE3471" w:rsidRPr="00FE79A7">
        <w:rPr>
          <w:bCs/>
        </w:rPr>
        <w:t xml:space="preserve">El </w:t>
      </w:r>
      <w:r w:rsidR="00EE3471" w:rsidRPr="000A30BF">
        <w:rPr>
          <w:b/>
          <w:bCs/>
        </w:rPr>
        <w:t>Plan de Iguala</w:t>
      </w:r>
      <w:r w:rsidR="00EE3471" w:rsidRPr="00FE79A7">
        <w:rPr>
          <w:bCs/>
        </w:rPr>
        <w:t xml:space="preserve"> fue asumido por una asamblea de notables el 15 de septiembre de 1821. </w:t>
      </w:r>
    </w:p>
    <w:p w:rsidR="009915D0" w:rsidRDefault="004A348D" w:rsidP="009915D0">
      <w:pPr>
        <w:pStyle w:val="NormalWeb"/>
        <w:rPr>
          <w:bCs/>
        </w:rPr>
      </w:pPr>
      <w:r>
        <w:rPr>
          <w:bCs/>
        </w:rPr>
        <w:lastRenderedPageBreak/>
        <w:t>Igualmente, l</w:t>
      </w:r>
      <w:r w:rsidR="009915D0" w:rsidRPr="000A30BF">
        <w:rPr>
          <w:bCs/>
        </w:rPr>
        <w:t xml:space="preserve">a </w:t>
      </w:r>
      <w:r w:rsidR="00E6019D">
        <w:rPr>
          <w:b/>
          <w:bCs/>
        </w:rPr>
        <w:t>C</w:t>
      </w:r>
      <w:r w:rsidR="00E6019D" w:rsidRPr="0030170B">
        <w:rPr>
          <w:b/>
          <w:bCs/>
        </w:rPr>
        <w:t xml:space="preserve">onstitución </w:t>
      </w:r>
      <w:r w:rsidR="009915D0" w:rsidRPr="0030170B">
        <w:rPr>
          <w:b/>
          <w:bCs/>
        </w:rPr>
        <w:t>de Cádiz</w:t>
      </w:r>
      <w:r w:rsidR="0025080D" w:rsidRPr="0059616E">
        <w:rPr>
          <w:bCs/>
        </w:rPr>
        <w:t>,</w:t>
      </w:r>
      <w:r w:rsidR="009915D0" w:rsidRPr="000A30BF">
        <w:rPr>
          <w:bCs/>
        </w:rPr>
        <w:t xml:space="preserve"> que se promulgó en España en 1812, impactó fuertemente en las colonias. Basada en los </w:t>
      </w:r>
      <w:r w:rsidR="009915D0" w:rsidRPr="0030170B">
        <w:rPr>
          <w:b/>
          <w:bCs/>
        </w:rPr>
        <w:t>principios liberales</w:t>
      </w:r>
      <w:r w:rsidR="009915D0" w:rsidRPr="000A30BF">
        <w:rPr>
          <w:bCs/>
        </w:rPr>
        <w:t xml:space="preserve">, señalaba que los gobiernos locales podían tomar decisiones autónomas. Esto despertó en </w:t>
      </w:r>
      <w:proofErr w:type="gramStart"/>
      <w:r w:rsidR="009915D0" w:rsidRPr="000A30BF">
        <w:rPr>
          <w:bCs/>
        </w:rPr>
        <w:t>los centroamericanos</w:t>
      </w:r>
      <w:proofErr w:type="gramEnd"/>
      <w:r w:rsidR="009915D0" w:rsidRPr="000A30BF">
        <w:rPr>
          <w:bCs/>
        </w:rPr>
        <w:t xml:space="preserve"> ideas de autogobierno. Los salvadoreños empezaron por pedir mayor autonomía no solo frente a España sino frente a Guatemala, de la que dependían administrativamente. Este era también un deseo de las demás capitanías.</w:t>
      </w:r>
    </w:p>
    <w:p w:rsidR="001020E8" w:rsidRDefault="001020E8" w:rsidP="009915D0">
      <w:pPr>
        <w:pStyle w:val="NormalWeb"/>
        <w:rPr>
          <w:bCs/>
        </w:rPr>
      </w:pPr>
    </w:p>
    <w:tbl>
      <w:tblPr>
        <w:tblStyle w:val="Tablaconcuadrcula"/>
        <w:tblW w:w="0" w:type="auto"/>
        <w:tblLook w:val="04A0" w:firstRow="1" w:lastRow="0" w:firstColumn="1" w:lastColumn="0" w:noHBand="0" w:noVBand="1"/>
      </w:tblPr>
      <w:tblGrid>
        <w:gridCol w:w="1283"/>
        <w:gridCol w:w="7771"/>
      </w:tblGrid>
      <w:tr w:rsidR="001020E8" w:rsidRPr="00FC750D" w:rsidTr="00B06776">
        <w:tc>
          <w:tcPr>
            <w:tcW w:w="9054" w:type="dxa"/>
            <w:gridSpan w:val="2"/>
            <w:shd w:val="clear" w:color="auto" w:fill="000000" w:themeFill="text1"/>
          </w:tcPr>
          <w:p w:rsidR="001020E8" w:rsidRPr="00FC750D" w:rsidRDefault="001020E8" w:rsidP="00B0677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1020E8" w:rsidRPr="00FC750D" w:rsidTr="00B06776">
        <w:tc>
          <w:tcPr>
            <w:tcW w:w="1242" w:type="dxa"/>
          </w:tcPr>
          <w:p w:rsidR="001020E8" w:rsidRPr="00FC750D" w:rsidRDefault="001020E8" w:rsidP="00B06776">
            <w:pPr>
              <w:rPr>
                <w:rFonts w:ascii="Times New Roman" w:hAnsi="Times New Roman" w:cs="Times New Roman"/>
                <w:b/>
                <w:color w:val="000000" w:themeColor="text1"/>
                <w:sz w:val="24"/>
                <w:szCs w:val="24"/>
              </w:rPr>
            </w:pPr>
            <w:r w:rsidRPr="00FC750D">
              <w:rPr>
                <w:rFonts w:ascii="Times New Roman" w:hAnsi="Times New Roman" w:cs="Times New Roman"/>
                <w:b/>
                <w:color w:val="000000" w:themeColor="text1"/>
                <w:sz w:val="24"/>
                <w:szCs w:val="24"/>
              </w:rPr>
              <w:t>Título</w:t>
            </w:r>
          </w:p>
        </w:tc>
        <w:tc>
          <w:tcPr>
            <w:tcW w:w="7812" w:type="dxa"/>
          </w:tcPr>
          <w:p w:rsidR="001020E8" w:rsidRPr="00FC750D" w:rsidRDefault="001020E8" w:rsidP="00B0677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Influencia de la independencia de México</w:t>
            </w:r>
          </w:p>
        </w:tc>
      </w:tr>
      <w:tr w:rsidR="001020E8" w:rsidRPr="00FC750D" w:rsidTr="00B06776">
        <w:tc>
          <w:tcPr>
            <w:tcW w:w="1242" w:type="dxa"/>
            <w:shd w:val="clear" w:color="auto" w:fill="auto"/>
          </w:tcPr>
          <w:p w:rsidR="001020E8" w:rsidRPr="008F00B5" w:rsidRDefault="001020E8" w:rsidP="00B06776">
            <w:pPr>
              <w:rPr>
                <w:rFonts w:ascii="Times New Roman" w:hAnsi="Times New Roman" w:cs="Times New Roman"/>
                <w:b/>
                <w:sz w:val="24"/>
                <w:szCs w:val="24"/>
              </w:rPr>
            </w:pPr>
            <w:r w:rsidRPr="008F00B5">
              <w:rPr>
                <w:rFonts w:ascii="Times New Roman" w:hAnsi="Times New Roman" w:cs="Times New Roman"/>
                <w:b/>
                <w:sz w:val="24"/>
                <w:szCs w:val="24"/>
              </w:rPr>
              <w:t>Contenido</w:t>
            </w:r>
          </w:p>
        </w:tc>
        <w:tc>
          <w:tcPr>
            <w:tcW w:w="7812" w:type="dxa"/>
            <w:shd w:val="clear" w:color="auto" w:fill="auto"/>
          </w:tcPr>
          <w:p w:rsidR="001020E8" w:rsidRPr="006F2F05" w:rsidRDefault="001020E8" w:rsidP="00B06776">
            <w:pPr>
              <w:pStyle w:val="NormalWeb"/>
              <w:rPr>
                <w:bCs/>
              </w:rPr>
            </w:pPr>
            <w:r w:rsidRPr="006F2F05">
              <w:rPr>
                <w:bCs/>
              </w:rPr>
              <w:t>El triunfo de It</w:t>
            </w:r>
            <w:r>
              <w:rPr>
                <w:bCs/>
              </w:rPr>
              <w:t>u</w:t>
            </w:r>
            <w:r w:rsidRPr="006F2F05">
              <w:rPr>
                <w:bCs/>
              </w:rPr>
              <w:t xml:space="preserve">rbide en México y la proclamación del </w:t>
            </w:r>
            <w:r>
              <w:rPr>
                <w:bCs/>
              </w:rPr>
              <w:t>P</w:t>
            </w:r>
            <w:r w:rsidRPr="006F2F05">
              <w:rPr>
                <w:bCs/>
              </w:rPr>
              <w:t xml:space="preserve">lan de Iguala tuvo un efecto dominó en el sur. La capitanía de Chiapas se unió a México y Guatemala declaró su independencia el 15 de septiembre de 1821. </w:t>
            </w:r>
          </w:p>
          <w:p w:rsidR="001020E8" w:rsidRPr="001020E8" w:rsidRDefault="001020E8" w:rsidP="00B06776">
            <w:pPr>
              <w:pStyle w:val="NormalWeb"/>
              <w:rPr>
                <w:bCs/>
              </w:rPr>
            </w:pPr>
            <w:r w:rsidRPr="006F2F05">
              <w:rPr>
                <w:bCs/>
              </w:rPr>
              <w:t>El espíritu autonomista y secesionista que existía en Centroamérica complicó el panorama. Cada uno de los países pasó a discutir si se anexaba a México.</w:t>
            </w:r>
            <w:r w:rsidRPr="005C4E89">
              <w:rPr>
                <w:bCs/>
              </w:rPr>
              <w:t xml:space="preserve">  </w:t>
            </w:r>
          </w:p>
          <w:p w:rsidR="001020E8" w:rsidRPr="00FC750D" w:rsidRDefault="001020E8" w:rsidP="00B06776">
            <w:pPr>
              <w:rPr>
                <w:rFonts w:ascii="Times New Roman" w:hAnsi="Times New Roman" w:cs="Times New Roman"/>
                <w:color w:val="000000" w:themeColor="text1"/>
                <w:sz w:val="24"/>
                <w:szCs w:val="24"/>
              </w:rPr>
            </w:pPr>
          </w:p>
        </w:tc>
      </w:tr>
    </w:tbl>
    <w:p w:rsidR="001020E8" w:rsidRPr="000A30BF" w:rsidRDefault="001020E8" w:rsidP="009915D0">
      <w:pPr>
        <w:pStyle w:val="NormalWeb"/>
        <w:rPr>
          <w:bCs/>
        </w:rPr>
      </w:pPr>
    </w:p>
    <w:p w:rsidR="006D3B38" w:rsidRPr="006D3B38" w:rsidRDefault="003C0CE7" w:rsidP="003C0CE7">
      <w:pPr>
        <w:pStyle w:val="NormalWeb"/>
        <w:rPr>
          <w:b/>
          <w:lang w:val="es-ES"/>
        </w:rPr>
      </w:pPr>
      <w:r w:rsidRPr="00CB570D">
        <w:rPr>
          <w:highlight w:val="yellow"/>
        </w:rPr>
        <w:t xml:space="preserve">[SECCIÓN </w:t>
      </w:r>
      <w:r>
        <w:rPr>
          <w:highlight w:val="yellow"/>
        </w:rPr>
        <w:t>3</w:t>
      </w:r>
      <w:r w:rsidRPr="00CB570D">
        <w:rPr>
          <w:highlight w:val="yellow"/>
        </w:rPr>
        <w:t>]</w:t>
      </w:r>
      <w:r w:rsidRPr="00CB570D">
        <w:rPr>
          <w:b/>
        </w:rPr>
        <w:t xml:space="preserve"> </w:t>
      </w:r>
      <w:r>
        <w:rPr>
          <w:b/>
        </w:rPr>
        <w:t xml:space="preserve"> 2.4.2  </w:t>
      </w:r>
      <w:r w:rsidR="006D3B38" w:rsidRPr="006D3B38">
        <w:rPr>
          <w:b/>
          <w:lang w:val="es-ES"/>
        </w:rPr>
        <w:t>Independencia de El Salvador</w:t>
      </w:r>
    </w:p>
    <w:p w:rsidR="006D3B38" w:rsidRDefault="006D3B38" w:rsidP="005C4E89">
      <w:pPr>
        <w:pStyle w:val="NormalWeb"/>
        <w:rPr>
          <w:color w:val="000000" w:themeColor="text1"/>
        </w:rPr>
      </w:pPr>
      <w:r w:rsidRPr="004A348D">
        <w:rPr>
          <w:color w:val="000000" w:themeColor="text1"/>
        </w:rPr>
        <w:t xml:space="preserve">En la </w:t>
      </w:r>
      <w:r w:rsidR="0025080D" w:rsidRPr="004A348D">
        <w:rPr>
          <w:color w:val="000000" w:themeColor="text1"/>
        </w:rPr>
        <w:t xml:space="preserve">ciudad de </w:t>
      </w:r>
      <w:r w:rsidR="004A348D" w:rsidRPr="004A348D">
        <w:rPr>
          <w:color w:val="000000" w:themeColor="text1"/>
        </w:rPr>
        <w:t>San</w:t>
      </w:r>
      <w:r w:rsidRPr="004A348D">
        <w:rPr>
          <w:color w:val="000000" w:themeColor="text1"/>
        </w:rPr>
        <w:t xml:space="preserve"> Salvador</w:t>
      </w:r>
      <w:r w:rsidRPr="006D3B38">
        <w:rPr>
          <w:color w:val="000000" w:themeColor="text1"/>
        </w:rPr>
        <w:t xml:space="preserve"> se inició el movimiento de independencia centroamericano, el 5 de noviembre de 1811. El 15 de septiembre de 1821 se declaró la independencia de España, a la que siguió la unión a México, hasta el 29 de junio de 1823, cuando se disolvió el Imperio de Iturbide. Entre 1824 y 1841, El Salvador formó parte de la </w:t>
      </w:r>
      <w:r w:rsidR="005D68F4">
        <w:rPr>
          <w:color w:val="000000" w:themeColor="text1"/>
        </w:rPr>
        <w:t>Fe</w:t>
      </w:r>
      <w:r w:rsidRPr="006D3B38">
        <w:rPr>
          <w:color w:val="000000" w:themeColor="text1"/>
        </w:rPr>
        <w:t>deración de Provincias Unidas de Centroamérica, en la que desempeñó un importante papel (San Salvador fue capital de la Federación de 1834 a 1839). De 1832 a 1840, el Estado sufrió tres intervenciones extranjeras, guatemaltecas y hondureño</w:t>
      </w:r>
      <w:r w:rsidR="00E6019D">
        <w:rPr>
          <w:color w:val="000000" w:themeColor="text1"/>
        </w:rPr>
        <w:t>-</w:t>
      </w:r>
      <w:r w:rsidRPr="006D3B38">
        <w:rPr>
          <w:color w:val="000000" w:themeColor="text1"/>
        </w:rPr>
        <w:t xml:space="preserve">nicaragüenses. La República se proclamó </w:t>
      </w:r>
      <w:r w:rsidR="00E6019D">
        <w:rPr>
          <w:color w:val="000000" w:themeColor="text1"/>
        </w:rPr>
        <w:t xml:space="preserve">en </w:t>
      </w:r>
      <w:r w:rsidRPr="006D3B38">
        <w:rPr>
          <w:color w:val="000000" w:themeColor="text1"/>
        </w:rPr>
        <w:t>1841.</w:t>
      </w:r>
    </w:p>
    <w:tbl>
      <w:tblPr>
        <w:tblStyle w:val="Tablaconcuadrcula"/>
        <w:tblW w:w="9054" w:type="dxa"/>
        <w:tblLayout w:type="fixed"/>
        <w:tblLook w:val="04A0" w:firstRow="1" w:lastRow="0" w:firstColumn="1" w:lastColumn="0" w:noHBand="0" w:noVBand="1"/>
      </w:tblPr>
      <w:tblGrid>
        <w:gridCol w:w="1668"/>
        <w:gridCol w:w="7386"/>
      </w:tblGrid>
      <w:tr w:rsidR="00BB1A7B" w:rsidRPr="00FC750D" w:rsidTr="00B06776">
        <w:tc>
          <w:tcPr>
            <w:tcW w:w="9054" w:type="dxa"/>
            <w:gridSpan w:val="2"/>
            <w:shd w:val="clear" w:color="auto" w:fill="0D0D0D" w:themeFill="text1" w:themeFillTint="F2"/>
          </w:tcPr>
          <w:p w:rsidR="00BB1A7B" w:rsidRPr="00FC750D" w:rsidRDefault="00BB1A7B" w:rsidP="00B0677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Imagen (fotografía, gráfica o ilustración)</w:t>
            </w:r>
          </w:p>
        </w:tc>
      </w:tr>
      <w:tr w:rsidR="00BB1A7B" w:rsidRPr="00FC750D" w:rsidTr="00B06776">
        <w:tc>
          <w:tcPr>
            <w:tcW w:w="1668" w:type="dxa"/>
          </w:tcPr>
          <w:p w:rsidR="00BB1A7B" w:rsidRPr="00FC750D" w:rsidRDefault="00BB1A7B" w:rsidP="00B0677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7386" w:type="dxa"/>
          </w:tcPr>
          <w:p w:rsidR="00BB1A7B" w:rsidRPr="00FC750D" w:rsidRDefault="00BB1A7B" w:rsidP="00BB1A7B">
            <w:pPr>
              <w:rPr>
                <w:rFonts w:ascii="Times New Roman" w:hAnsi="Times New Roman" w:cs="Times New Roman"/>
                <w:b/>
                <w:color w:val="000000"/>
                <w:sz w:val="24"/>
                <w:szCs w:val="24"/>
              </w:rPr>
            </w:pPr>
            <w:r w:rsidRPr="00FC750D">
              <w:rPr>
                <w:rFonts w:ascii="Times New Roman" w:hAnsi="Times New Roman" w:cs="Times New Roman"/>
                <w:color w:val="000000"/>
                <w:sz w:val="24"/>
                <w:szCs w:val="24"/>
              </w:rPr>
              <w:t>CS_08_0</w:t>
            </w:r>
            <w:r>
              <w:rPr>
                <w:rFonts w:ascii="Times New Roman" w:hAnsi="Times New Roman" w:cs="Times New Roman"/>
                <w:color w:val="000000"/>
                <w:sz w:val="24"/>
                <w:szCs w:val="24"/>
              </w:rPr>
              <w:t>2</w:t>
            </w:r>
            <w:r w:rsidRPr="00FC750D">
              <w:rPr>
                <w:rFonts w:ascii="Times New Roman" w:hAnsi="Times New Roman" w:cs="Times New Roman"/>
                <w:color w:val="000000"/>
                <w:sz w:val="24"/>
                <w:szCs w:val="24"/>
              </w:rPr>
              <w:t>_IMG</w:t>
            </w:r>
            <w:r>
              <w:rPr>
                <w:rFonts w:ascii="Times New Roman" w:hAnsi="Times New Roman" w:cs="Times New Roman"/>
                <w:color w:val="000000"/>
                <w:sz w:val="24"/>
                <w:szCs w:val="24"/>
              </w:rPr>
              <w:t>13</w:t>
            </w:r>
          </w:p>
        </w:tc>
      </w:tr>
      <w:tr w:rsidR="00BB1A7B" w:rsidRPr="000819CB" w:rsidTr="00B06776">
        <w:tc>
          <w:tcPr>
            <w:tcW w:w="1668" w:type="dxa"/>
          </w:tcPr>
          <w:p w:rsidR="00BB1A7B" w:rsidRPr="00FC750D" w:rsidRDefault="00BB1A7B"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Descripción</w:t>
            </w:r>
          </w:p>
        </w:tc>
        <w:tc>
          <w:tcPr>
            <w:tcW w:w="7386" w:type="dxa"/>
          </w:tcPr>
          <w:p w:rsidR="00BB1A7B" w:rsidRPr="000819CB" w:rsidRDefault="00BB1A7B" w:rsidP="00BB1A7B">
            <w:pPr>
              <w:jc w:val="both"/>
              <w:rPr>
                <w:rFonts w:ascii="Times New Roman" w:hAnsi="Times New Roman" w:cs="Times New Roman"/>
                <w:color w:val="000000"/>
                <w:sz w:val="24"/>
                <w:szCs w:val="24"/>
                <w:lang w:val="es-CO"/>
              </w:rPr>
            </w:pPr>
            <w:r w:rsidRPr="00CA784A">
              <w:rPr>
                <w:rFonts w:ascii="Times New Roman" w:hAnsi="Times New Roman" w:cs="Times New Roman"/>
                <w:color w:val="000000"/>
                <w:sz w:val="24"/>
                <w:szCs w:val="24"/>
                <w:lang w:val="es-CO"/>
              </w:rPr>
              <w:t>Pintura que repres</w:t>
            </w:r>
            <w:bookmarkStart w:id="10" w:name="_GoBack"/>
            <w:bookmarkEnd w:id="10"/>
            <w:r w:rsidRPr="00CA784A">
              <w:rPr>
                <w:rFonts w:ascii="Times New Roman" w:hAnsi="Times New Roman" w:cs="Times New Roman"/>
                <w:color w:val="000000"/>
                <w:sz w:val="24"/>
                <w:szCs w:val="24"/>
                <w:lang w:val="es-CO"/>
              </w:rPr>
              <w:t xml:space="preserve">enta la celebración del Primer Grito de Independencia de Centroamérica </w:t>
            </w:r>
          </w:p>
        </w:tc>
      </w:tr>
      <w:tr w:rsidR="00BB1A7B" w:rsidRPr="00CA784A" w:rsidTr="00B06776">
        <w:tc>
          <w:tcPr>
            <w:tcW w:w="1668" w:type="dxa"/>
          </w:tcPr>
          <w:p w:rsidR="00BB1A7B" w:rsidRPr="00DB6815" w:rsidRDefault="00BB1A7B" w:rsidP="00B06776">
            <w:pPr>
              <w:rPr>
                <w:rFonts w:ascii="Times New Roman" w:hAnsi="Times New Roman" w:cs="Times New Roman"/>
                <w:color w:val="000000"/>
                <w:sz w:val="24"/>
                <w:szCs w:val="24"/>
                <w:lang w:val="es-CO"/>
              </w:rPr>
            </w:pPr>
            <w:r w:rsidRPr="00DB6815">
              <w:rPr>
                <w:rFonts w:ascii="Times New Roman" w:hAnsi="Times New Roman" w:cs="Times New Roman"/>
                <w:b/>
                <w:color w:val="000000"/>
                <w:sz w:val="24"/>
                <w:szCs w:val="24"/>
                <w:lang w:val="es-CO"/>
              </w:rPr>
              <w:t xml:space="preserve">Código </w:t>
            </w:r>
            <w:proofErr w:type="spellStart"/>
            <w:r w:rsidRPr="00DB6815">
              <w:rPr>
                <w:rFonts w:ascii="Times New Roman" w:hAnsi="Times New Roman" w:cs="Times New Roman"/>
                <w:b/>
                <w:color w:val="000000"/>
                <w:sz w:val="24"/>
                <w:szCs w:val="24"/>
                <w:lang w:val="es-CO"/>
              </w:rPr>
              <w:t>Shutterstock</w:t>
            </w:r>
            <w:proofErr w:type="spellEnd"/>
            <w:r w:rsidRPr="00DB6815">
              <w:rPr>
                <w:rFonts w:ascii="Times New Roman" w:hAnsi="Times New Roman" w:cs="Times New Roman"/>
                <w:b/>
                <w:color w:val="000000"/>
                <w:sz w:val="24"/>
                <w:szCs w:val="24"/>
                <w:lang w:val="es-CO"/>
              </w:rPr>
              <w:t xml:space="preserve"> (o URL o la ruta en </w:t>
            </w:r>
            <w:proofErr w:type="spellStart"/>
            <w:r w:rsidRPr="00DB6815">
              <w:rPr>
                <w:rFonts w:ascii="Times New Roman" w:hAnsi="Times New Roman" w:cs="Times New Roman"/>
                <w:b/>
                <w:color w:val="000000"/>
                <w:sz w:val="24"/>
                <w:szCs w:val="24"/>
                <w:lang w:val="es-CO"/>
              </w:rPr>
              <w:t>AulaPlaneta</w:t>
            </w:r>
            <w:proofErr w:type="spellEnd"/>
            <w:r w:rsidRPr="00DB6815">
              <w:rPr>
                <w:rFonts w:ascii="Times New Roman" w:hAnsi="Times New Roman" w:cs="Times New Roman"/>
                <w:b/>
                <w:color w:val="000000"/>
                <w:sz w:val="24"/>
                <w:szCs w:val="24"/>
                <w:lang w:val="es-CO"/>
              </w:rPr>
              <w:t>)</w:t>
            </w:r>
          </w:p>
        </w:tc>
        <w:tc>
          <w:tcPr>
            <w:tcW w:w="7386" w:type="dxa"/>
          </w:tcPr>
          <w:p w:rsidR="00BB1A7B" w:rsidRPr="00CA784A" w:rsidRDefault="00BB1A7B" w:rsidP="00B06776">
            <w:pPr>
              <w:rPr>
                <w:rFonts w:ascii="Times New Roman" w:hAnsi="Times New Roman" w:cs="Times New Roman"/>
                <w:sz w:val="24"/>
                <w:szCs w:val="24"/>
                <w:lang w:val="es-CO"/>
              </w:rPr>
            </w:pPr>
            <w:proofErr w:type="spellStart"/>
            <w:r w:rsidRPr="00F2599B">
              <w:rPr>
                <w:rFonts w:ascii="Times New Roman" w:hAnsi="Times New Roman" w:cs="Times New Roman"/>
                <w:color w:val="000000"/>
                <w:sz w:val="24"/>
                <w:szCs w:val="24"/>
                <w:lang w:val="es-CO"/>
              </w:rPr>
              <w:t>Wikimedia</w:t>
            </w:r>
            <w:proofErr w:type="spellEnd"/>
            <w:r w:rsidRPr="00F2599B">
              <w:rPr>
                <w:rFonts w:ascii="Times New Roman" w:hAnsi="Times New Roman" w:cs="Times New Roman"/>
                <w:color w:val="000000"/>
                <w:sz w:val="24"/>
                <w:szCs w:val="24"/>
                <w:lang w:val="es-CO"/>
              </w:rPr>
              <w:t xml:space="preserve"> </w:t>
            </w:r>
            <w:proofErr w:type="spellStart"/>
            <w:r w:rsidRPr="00F2599B">
              <w:rPr>
                <w:rFonts w:ascii="Times New Roman" w:hAnsi="Times New Roman" w:cs="Times New Roman"/>
                <w:color w:val="000000"/>
                <w:sz w:val="24"/>
                <w:szCs w:val="24"/>
                <w:lang w:val="es-CO"/>
              </w:rPr>
              <w:t>Commons</w:t>
            </w:r>
            <w:proofErr w:type="spellEnd"/>
            <w:r w:rsidRPr="00F2599B">
              <w:rPr>
                <w:rFonts w:ascii="Times New Roman" w:hAnsi="Times New Roman" w:cs="Times New Roman"/>
                <w:color w:val="000000"/>
                <w:sz w:val="24"/>
                <w:szCs w:val="24"/>
                <w:lang w:val="es-CO"/>
              </w:rPr>
              <w:t xml:space="preserve">. </w:t>
            </w:r>
            <w:r w:rsidRPr="00CA784A">
              <w:rPr>
                <w:rFonts w:ascii="Times New Roman" w:hAnsi="Times New Roman" w:cs="Times New Roman"/>
                <w:sz w:val="24"/>
                <w:szCs w:val="24"/>
                <w:lang w:val="es-CO"/>
              </w:rPr>
              <w:t>File: Proclama de libertad (</w:t>
            </w:r>
            <w:proofErr w:type="spellStart"/>
            <w:r w:rsidRPr="00CA784A">
              <w:rPr>
                <w:rFonts w:ascii="Times New Roman" w:hAnsi="Times New Roman" w:cs="Times New Roman"/>
                <w:sz w:val="24"/>
                <w:szCs w:val="24"/>
                <w:lang w:val="es-CO"/>
              </w:rPr>
              <w:t>indep</w:t>
            </w:r>
            <w:proofErr w:type="spellEnd"/>
            <w:r w:rsidRPr="00CA784A">
              <w:rPr>
                <w:rFonts w:ascii="Times New Roman" w:hAnsi="Times New Roman" w:cs="Times New Roman"/>
                <w:sz w:val="24"/>
                <w:szCs w:val="24"/>
                <w:lang w:val="es-CO"/>
              </w:rPr>
              <w:t>. Centroamérica).jpg</w:t>
            </w:r>
          </w:p>
          <w:p w:rsidR="00BB1A7B" w:rsidRDefault="00BB1A7B" w:rsidP="00B06776">
            <w:pPr>
              <w:rPr>
                <w:rFonts w:ascii="Times New Roman" w:hAnsi="Times New Roman" w:cs="Times New Roman"/>
                <w:color w:val="000000"/>
                <w:sz w:val="24"/>
                <w:szCs w:val="24"/>
                <w:lang w:val="es-CO"/>
              </w:rPr>
            </w:pPr>
            <w:hyperlink r:id="rId50" w:history="1">
              <w:r w:rsidRPr="00D22551">
                <w:rPr>
                  <w:rStyle w:val="Hipervnculo"/>
                  <w:rFonts w:ascii="Times New Roman" w:hAnsi="Times New Roman" w:cs="Times New Roman"/>
                  <w:sz w:val="24"/>
                  <w:szCs w:val="24"/>
                  <w:lang w:val="es-CO"/>
                </w:rPr>
                <w:t>http://commons.wikimedia.org/wiki/File:Proclama_de_libertad_(indep._Centroam%C3%A9rica).jpg?uselang=es</w:t>
              </w:r>
            </w:hyperlink>
          </w:p>
          <w:p w:rsidR="00BB1A7B" w:rsidRDefault="00BB1A7B" w:rsidP="00B06776">
            <w:pPr>
              <w:rPr>
                <w:rFonts w:ascii="Times New Roman" w:hAnsi="Times New Roman" w:cs="Times New Roman"/>
                <w:color w:val="000000"/>
                <w:sz w:val="24"/>
                <w:szCs w:val="24"/>
                <w:lang w:val="es-CO"/>
              </w:rPr>
            </w:pPr>
          </w:p>
          <w:p w:rsidR="00BB1A7B" w:rsidRDefault="00BB1A7B" w:rsidP="00B06776">
            <w:pPr>
              <w:rPr>
                <w:rFonts w:ascii="Times New Roman" w:hAnsi="Times New Roman" w:cs="Times New Roman"/>
                <w:color w:val="000000"/>
                <w:sz w:val="24"/>
                <w:szCs w:val="24"/>
                <w:lang w:val="es-CO"/>
              </w:rPr>
            </w:pPr>
            <w:r>
              <w:rPr>
                <w:rFonts w:ascii="Times New Roman" w:hAnsi="Times New Roman" w:cs="Times New Roman"/>
                <w:noProof/>
                <w:color w:val="000000"/>
                <w:sz w:val="24"/>
                <w:szCs w:val="24"/>
                <w:lang w:eastAsia="es-CO"/>
              </w:rPr>
              <w:lastRenderedPageBreak/>
              <w:drawing>
                <wp:inline distT="0" distB="0" distL="0" distR="0" wp14:anchorId="473A5D7C" wp14:editId="252125C2">
                  <wp:extent cx="1786378" cy="1225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lama_de_libertad_(indep._Centroamérica).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786378" cy="1225550"/>
                          </a:xfrm>
                          <a:prstGeom prst="rect">
                            <a:avLst/>
                          </a:prstGeom>
                        </pic:spPr>
                      </pic:pic>
                    </a:graphicData>
                  </a:graphic>
                </wp:inline>
              </w:drawing>
            </w:r>
          </w:p>
          <w:p w:rsidR="00BB1A7B" w:rsidRPr="00CA784A" w:rsidRDefault="00BB1A7B" w:rsidP="00B06776">
            <w:pPr>
              <w:rPr>
                <w:rFonts w:ascii="Times New Roman" w:hAnsi="Times New Roman" w:cs="Times New Roman"/>
                <w:color w:val="000000"/>
                <w:sz w:val="24"/>
                <w:szCs w:val="24"/>
                <w:lang w:val="es-CO"/>
              </w:rPr>
            </w:pPr>
          </w:p>
        </w:tc>
      </w:tr>
      <w:tr w:rsidR="00BB1A7B" w:rsidRPr="00FC750D" w:rsidTr="00B06776">
        <w:tc>
          <w:tcPr>
            <w:tcW w:w="1668" w:type="dxa"/>
          </w:tcPr>
          <w:p w:rsidR="00BB1A7B" w:rsidRPr="00FC750D" w:rsidRDefault="00BB1A7B" w:rsidP="00B0677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lastRenderedPageBreak/>
              <w:t>Pie de imagen</w:t>
            </w:r>
          </w:p>
        </w:tc>
        <w:tc>
          <w:tcPr>
            <w:tcW w:w="7386" w:type="dxa"/>
          </w:tcPr>
          <w:p w:rsidR="00BB1A7B" w:rsidRPr="000819CB" w:rsidRDefault="00BB1A7B" w:rsidP="00BB1A7B">
            <w:pPr>
              <w:jc w:val="both"/>
              <w:rPr>
                <w:rFonts w:ascii="Times New Roman" w:hAnsi="Times New Roman" w:cs="Times New Roman"/>
                <w:color w:val="000000"/>
                <w:sz w:val="24"/>
                <w:szCs w:val="24"/>
                <w:lang w:val="es-CO"/>
              </w:rPr>
            </w:pPr>
            <w:r>
              <w:t xml:space="preserve">Primer grito de independencia, Luis Vergara Ahumada. </w:t>
            </w:r>
            <w:r>
              <w:rPr>
                <w:rFonts w:ascii="Times New Roman" w:hAnsi="Times New Roman" w:cs="Times New Roman"/>
                <w:color w:val="000000"/>
                <w:sz w:val="24"/>
                <w:szCs w:val="24"/>
                <w:lang w:val="es-CO"/>
              </w:rPr>
              <w:t xml:space="preserve">El </w:t>
            </w:r>
            <w:r w:rsidRPr="00CA784A">
              <w:rPr>
                <w:rFonts w:ascii="Times New Roman" w:hAnsi="Times New Roman" w:cs="Times New Roman"/>
                <w:color w:val="000000"/>
                <w:sz w:val="24"/>
                <w:szCs w:val="24"/>
                <w:lang w:val="es-CO"/>
              </w:rPr>
              <w:t xml:space="preserve">Primer Grito de Independencia de Centroamérica </w:t>
            </w:r>
            <w:r>
              <w:rPr>
                <w:rFonts w:ascii="Times New Roman" w:hAnsi="Times New Roman" w:cs="Times New Roman"/>
                <w:color w:val="000000"/>
                <w:sz w:val="24"/>
                <w:szCs w:val="24"/>
                <w:lang w:val="es-CO"/>
              </w:rPr>
              <w:t>se dio en San Salvador en 1811.</w:t>
            </w:r>
          </w:p>
        </w:tc>
      </w:tr>
    </w:tbl>
    <w:p w:rsidR="00BB1A7B" w:rsidRDefault="00BB1A7B" w:rsidP="005C4E89">
      <w:pPr>
        <w:pStyle w:val="NormalWeb"/>
        <w:rPr>
          <w:color w:val="000000" w:themeColor="text1"/>
        </w:rPr>
      </w:pPr>
    </w:p>
    <w:p w:rsidR="00BB1A7B" w:rsidRDefault="00BB1A7B" w:rsidP="005C4E89">
      <w:pPr>
        <w:pStyle w:val="NormalWeb"/>
        <w:rPr>
          <w:color w:val="000000" w:themeColor="text1"/>
        </w:rPr>
      </w:pPr>
    </w:p>
    <w:tbl>
      <w:tblPr>
        <w:tblStyle w:val="Tablaconcuadrcula"/>
        <w:tblW w:w="0" w:type="auto"/>
        <w:tblLook w:val="04A0" w:firstRow="1" w:lastRow="0" w:firstColumn="1" w:lastColumn="0" w:noHBand="0" w:noVBand="1"/>
      </w:tblPr>
      <w:tblGrid>
        <w:gridCol w:w="9054"/>
      </w:tblGrid>
      <w:tr w:rsidR="00475F42" w:rsidRPr="00FC750D" w:rsidTr="0075055D">
        <w:tc>
          <w:tcPr>
            <w:tcW w:w="9054" w:type="dxa"/>
            <w:shd w:val="clear" w:color="auto" w:fill="000000" w:themeFill="text1"/>
          </w:tcPr>
          <w:p w:rsidR="00475F42" w:rsidRPr="00FC750D" w:rsidRDefault="00475F42" w:rsidP="007505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475F42" w:rsidRPr="00FC750D" w:rsidTr="0075055D">
        <w:tc>
          <w:tcPr>
            <w:tcW w:w="9054" w:type="dxa"/>
            <w:shd w:val="clear" w:color="auto" w:fill="auto"/>
          </w:tcPr>
          <w:p w:rsidR="00475F42" w:rsidRPr="00475F42" w:rsidRDefault="00475F42" w:rsidP="00475F42">
            <w:pPr>
              <w:pStyle w:val="NormalWeb"/>
            </w:pPr>
            <w:r>
              <w:t xml:space="preserve"> </w:t>
            </w:r>
            <w:r w:rsidRPr="00CB570D">
              <w:t xml:space="preserve">   </w:t>
            </w:r>
            <w:r>
              <w:rPr>
                <w:color w:val="000000" w:themeColor="text1"/>
              </w:rPr>
              <w:t xml:space="preserve"> </w:t>
            </w:r>
          </w:p>
          <w:p w:rsidR="00475F42" w:rsidRPr="00CB570D" w:rsidRDefault="00475F42" w:rsidP="00475F42">
            <w:pPr>
              <w:pStyle w:val="NormalWeb"/>
              <w:rPr>
                <w:b/>
                <w:bCs/>
              </w:rPr>
            </w:pPr>
            <w:r w:rsidRPr="00475F42">
              <w:t>En el año 1823 se formaron las Provincias Unidas de Centro</w:t>
            </w:r>
            <w:r w:rsidR="00E6019D">
              <w:t>a</w:t>
            </w:r>
            <w:r w:rsidRPr="00475F42">
              <w:t>mérica, integrada</w:t>
            </w:r>
            <w:r w:rsidR="00E6019D">
              <w:t>s</w:t>
            </w:r>
            <w:r w:rsidRPr="00475F42">
              <w:t xml:space="preserve"> por las actuales Guatemala, Honduras, El Salvador, Nicaragua y Costa Rica. Esta Federación fue estratégica para hacer frente al deseo de México de convertirse en imperio.</w:t>
            </w:r>
          </w:p>
          <w:p w:rsidR="00475F42" w:rsidRPr="00FC750D" w:rsidRDefault="00475F42" w:rsidP="0075055D">
            <w:pPr>
              <w:spacing w:before="240" w:line="285" w:lineRule="atLeast"/>
              <w:jc w:val="both"/>
              <w:rPr>
                <w:rFonts w:ascii="Times New Roman" w:hAnsi="Times New Roman" w:cs="Times New Roman"/>
                <w:color w:val="000000" w:themeColor="text1"/>
                <w:sz w:val="24"/>
                <w:szCs w:val="24"/>
              </w:rPr>
            </w:pPr>
          </w:p>
        </w:tc>
      </w:tr>
    </w:tbl>
    <w:p w:rsidR="005D68F4" w:rsidRPr="006D3B38" w:rsidRDefault="005D68F4" w:rsidP="005C4E89">
      <w:pPr>
        <w:pStyle w:val="NormalWeb"/>
        <w:rPr>
          <w:color w:val="000000" w:themeColor="text1"/>
        </w:rPr>
      </w:pPr>
    </w:p>
    <w:p w:rsidR="005C4E89" w:rsidRPr="000F7FB8" w:rsidRDefault="00702D5E" w:rsidP="005C4E89">
      <w:pPr>
        <w:pStyle w:val="NormalWeb"/>
        <w:rPr>
          <w:b/>
        </w:rPr>
      </w:pPr>
      <w:r w:rsidRPr="00CB570D">
        <w:rPr>
          <w:highlight w:val="yellow"/>
        </w:rPr>
        <w:t xml:space="preserve">[SECCIÓN </w:t>
      </w:r>
      <w:r>
        <w:rPr>
          <w:highlight w:val="yellow"/>
        </w:rPr>
        <w:t>3</w:t>
      </w:r>
      <w:r w:rsidRPr="00CB570D">
        <w:rPr>
          <w:highlight w:val="yellow"/>
        </w:rPr>
        <w:t>]</w:t>
      </w:r>
      <w:r w:rsidRPr="00CB570D">
        <w:rPr>
          <w:b/>
        </w:rPr>
        <w:t xml:space="preserve"> </w:t>
      </w:r>
      <w:r>
        <w:rPr>
          <w:b/>
        </w:rPr>
        <w:t xml:space="preserve"> 2.4.3  </w:t>
      </w:r>
      <w:r w:rsidR="005C4E89" w:rsidRPr="000F7FB8">
        <w:rPr>
          <w:b/>
          <w:lang w:val="es-ES"/>
        </w:rPr>
        <w:t>Independencia de Guatemala</w:t>
      </w:r>
    </w:p>
    <w:p w:rsidR="005C0562" w:rsidRPr="00364DFC" w:rsidRDefault="005C0562" w:rsidP="00DA18AB">
      <w:pPr>
        <w:pStyle w:val="NormalWeb"/>
        <w:spacing w:line="270" w:lineRule="atLeast"/>
        <w:jc w:val="both"/>
        <w:rPr>
          <w:color w:val="000000" w:themeColor="text1"/>
        </w:rPr>
      </w:pPr>
      <w:r w:rsidRPr="00364DFC">
        <w:rPr>
          <w:color w:val="000000" w:themeColor="text1"/>
        </w:rPr>
        <w:t>L</w:t>
      </w:r>
      <w:r w:rsidR="00DA18AB" w:rsidRPr="00364DFC">
        <w:rPr>
          <w:color w:val="000000" w:themeColor="text1"/>
        </w:rPr>
        <w:t xml:space="preserve">a Capitanía General de Guatemala </w:t>
      </w:r>
      <w:r w:rsidRPr="00364DFC">
        <w:rPr>
          <w:color w:val="000000" w:themeColor="text1"/>
        </w:rPr>
        <w:t>corresponde al territorio que en el presente está conformado</w:t>
      </w:r>
      <w:r w:rsidR="003C621C" w:rsidRPr="00364DFC">
        <w:rPr>
          <w:color w:val="000000" w:themeColor="text1"/>
        </w:rPr>
        <w:t xml:space="preserve"> </w:t>
      </w:r>
      <w:r w:rsidRPr="00364DFC">
        <w:rPr>
          <w:color w:val="000000" w:themeColor="text1"/>
        </w:rPr>
        <w:t xml:space="preserve">por  Costa Rica, Nicaragua, Honduras, </w:t>
      </w:r>
      <w:r w:rsidR="00A94759" w:rsidRPr="00364DFC">
        <w:rPr>
          <w:color w:val="000000" w:themeColor="text1"/>
        </w:rPr>
        <w:t>El</w:t>
      </w:r>
      <w:r w:rsidRPr="00364DFC">
        <w:rPr>
          <w:color w:val="000000" w:themeColor="text1"/>
        </w:rPr>
        <w:t xml:space="preserve"> Salvador, Guatemala </w:t>
      </w:r>
      <w:r w:rsidR="00DA18AB" w:rsidRPr="00364DFC">
        <w:rPr>
          <w:color w:val="000000" w:themeColor="text1"/>
        </w:rPr>
        <w:t>y Chiapas</w:t>
      </w:r>
      <w:r w:rsidRPr="00364DFC">
        <w:rPr>
          <w:color w:val="000000" w:themeColor="text1"/>
        </w:rPr>
        <w:t>.</w:t>
      </w:r>
    </w:p>
    <w:p w:rsidR="003C621C" w:rsidRPr="00364DFC" w:rsidRDefault="003C621C" w:rsidP="0004031A">
      <w:pPr>
        <w:pStyle w:val="NormalWeb"/>
        <w:rPr>
          <w:color w:val="000000" w:themeColor="text1"/>
        </w:rPr>
      </w:pPr>
      <w:r w:rsidRPr="00364DFC">
        <w:rPr>
          <w:color w:val="000000" w:themeColor="text1"/>
        </w:rPr>
        <w:t>E</w:t>
      </w:r>
      <w:r w:rsidR="00DA18AB" w:rsidRPr="00364DFC">
        <w:rPr>
          <w:color w:val="000000" w:themeColor="text1"/>
        </w:rPr>
        <w:t xml:space="preserve">n el proceso de independencia, los próceres salvadoreños participaron activamente en el movimiento insurgente, mientras que los próceres guatemaltecos desempeñaron más bien un papel de </w:t>
      </w:r>
      <w:r w:rsidR="00A94759" w:rsidRPr="00364DFC">
        <w:rPr>
          <w:color w:val="000000" w:themeColor="text1"/>
        </w:rPr>
        <w:t>resistencia</w:t>
      </w:r>
      <w:r w:rsidR="00DA18AB" w:rsidRPr="00364DFC">
        <w:rPr>
          <w:color w:val="000000" w:themeColor="text1"/>
        </w:rPr>
        <w:t xml:space="preserve">. </w:t>
      </w:r>
    </w:p>
    <w:p w:rsidR="003C621C" w:rsidRPr="00364DFC" w:rsidRDefault="00DA18AB" w:rsidP="0004031A">
      <w:pPr>
        <w:pStyle w:val="NormalWeb"/>
        <w:rPr>
          <w:color w:val="000000" w:themeColor="text1"/>
        </w:rPr>
      </w:pPr>
      <w:r w:rsidRPr="00364DFC">
        <w:rPr>
          <w:color w:val="000000" w:themeColor="text1"/>
        </w:rPr>
        <w:t xml:space="preserve">La independencia de España fue proclamada el 16 de septiembre de 1821 por el capitán general Gabino </w:t>
      </w:r>
      <w:proofErr w:type="spellStart"/>
      <w:r w:rsidRPr="00364DFC">
        <w:rPr>
          <w:color w:val="000000" w:themeColor="text1"/>
        </w:rPr>
        <w:t>Gaínza</w:t>
      </w:r>
      <w:proofErr w:type="spellEnd"/>
      <w:r w:rsidRPr="00364DFC">
        <w:rPr>
          <w:color w:val="000000" w:themeColor="text1"/>
        </w:rPr>
        <w:t xml:space="preserve"> y condujo a la anexión al Imperio mexicano de Agustín de </w:t>
      </w:r>
      <w:r w:rsidR="00E6019D" w:rsidRPr="00364DFC">
        <w:rPr>
          <w:color w:val="000000" w:themeColor="text1"/>
        </w:rPr>
        <w:t>Iturbide</w:t>
      </w:r>
      <w:r w:rsidRPr="00364DFC">
        <w:rPr>
          <w:color w:val="000000" w:themeColor="text1"/>
        </w:rPr>
        <w:t xml:space="preserve"> (formalizada en febrero de 1822). </w:t>
      </w:r>
    </w:p>
    <w:p w:rsidR="00A94759" w:rsidRPr="00364DFC" w:rsidRDefault="003C621C" w:rsidP="0004031A">
      <w:pPr>
        <w:pStyle w:val="NormalWeb"/>
        <w:rPr>
          <w:color w:val="000000" w:themeColor="text1"/>
        </w:rPr>
      </w:pPr>
      <w:r w:rsidRPr="00364DFC">
        <w:rPr>
          <w:color w:val="000000" w:themeColor="text1"/>
        </w:rPr>
        <w:t xml:space="preserve">Luego vino </w:t>
      </w:r>
      <w:r w:rsidR="00DA18AB" w:rsidRPr="00364DFC">
        <w:rPr>
          <w:color w:val="000000" w:themeColor="text1"/>
        </w:rPr>
        <w:t>la indepen</w:t>
      </w:r>
      <w:r w:rsidR="00364DFC" w:rsidRPr="00364DFC">
        <w:rPr>
          <w:color w:val="000000" w:themeColor="text1"/>
        </w:rPr>
        <w:t>dencia respecto a México (</w:t>
      </w:r>
      <w:r w:rsidR="00DA18AB" w:rsidRPr="00364DFC">
        <w:rPr>
          <w:color w:val="000000" w:themeColor="text1"/>
        </w:rPr>
        <w:t>1823)</w:t>
      </w:r>
      <w:r w:rsidRPr="00364DFC">
        <w:rPr>
          <w:color w:val="000000" w:themeColor="text1"/>
        </w:rPr>
        <w:t xml:space="preserve"> y</w:t>
      </w:r>
      <w:r w:rsidR="00DA18AB" w:rsidRPr="00364DFC">
        <w:rPr>
          <w:color w:val="000000" w:themeColor="text1"/>
        </w:rPr>
        <w:t xml:space="preserve"> Guatemala se integró en la </w:t>
      </w:r>
      <w:r w:rsidR="00DA18AB" w:rsidRPr="00364DFC">
        <w:rPr>
          <w:b/>
          <w:color w:val="000000" w:themeColor="text1"/>
        </w:rPr>
        <w:t xml:space="preserve"> </w:t>
      </w:r>
      <w:r w:rsidR="00364DFC" w:rsidRPr="00364DFC">
        <w:rPr>
          <w:b/>
          <w:i/>
          <w:color w:val="000000" w:themeColor="text1"/>
        </w:rPr>
        <w:t xml:space="preserve">Federación de las </w:t>
      </w:r>
      <w:r w:rsidR="00DA18AB" w:rsidRPr="00364DFC">
        <w:rPr>
          <w:rStyle w:val="oblique1"/>
          <w:b/>
          <w:color w:val="000000" w:themeColor="text1"/>
        </w:rPr>
        <w:t xml:space="preserve">Provincias Unidas </w:t>
      </w:r>
      <w:r w:rsidR="00631416" w:rsidRPr="00803EAE">
        <w:rPr>
          <w:rStyle w:val="oblique1"/>
          <w:b/>
          <w:color w:val="000000" w:themeColor="text1"/>
        </w:rPr>
        <w:t>de Centro</w:t>
      </w:r>
      <w:r w:rsidR="00EE5327">
        <w:rPr>
          <w:rStyle w:val="oblique1"/>
          <w:b/>
          <w:color w:val="000000" w:themeColor="text1"/>
        </w:rPr>
        <w:t>a</w:t>
      </w:r>
      <w:r w:rsidR="00631416" w:rsidRPr="00803EAE">
        <w:rPr>
          <w:rStyle w:val="oblique1"/>
          <w:b/>
          <w:color w:val="000000" w:themeColor="text1"/>
        </w:rPr>
        <w:t>mérica</w:t>
      </w:r>
      <w:r w:rsidR="00364DFC" w:rsidRPr="00364DFC">
        <w:rPr>
          <w:color w:val="000000" w:themeColor="text1"/>
        </w:rPr>
        <w:t xml:space="preserve"> (1824). En 1838 la federación se disolvió y Guatemala se proclamó </w:t>
      </w:r>
      <w:r w:rsidR="00E6019D">
        <w:rPr>
          <w:color w:val="000000" w:themeColor="text1"/>
        </w:rPr>
        <w:t>E</w:t>
      </w:r>
      <w:r w:rsidR="00E6019D" w:rsidRPr="00364DFC">
        <w:rPr>
          <w:color w:val="000000" w:themeColor="text1"/>
        </w:rPr>
        <w:t xml:space="preserve">stado </w:t>
      </w:r>
      <w:r w:rsidR="00364DFC" w:rsidRPr="00364DFC">
        <w:rPr>
          <w:color w:val="000000" w:themeColor="text1"/>
        </w:rPr>
        <w:t>independiente</w:t>
      </w:r>
      <w:r w:rsidR="00364DFC">
        <w:rPr>
          <w:color w:val="000000" w:themeColor="text1"/>
        </w:rPr>
        <w:t>.</w:t>
      </w:r>
    </w:p>
    <w:p w:rsidR="00DA18AB" w:rsidRPr="00CB570D" w:rsidRDefault="00702D5E" w:rsidP="0004031A">
      <w:pPr>
        <w:pStyle w:val="NormalWeb"/>
        <w:rPr>
          <w:b/>
          <w:bCs/>
        </w:rPr>
      </w:pPr>
      <w:r w:rsidRPr="00CB570D">
        <w:rPr>
          <w:highlight w:val="yellow"/>
        </w:rPr>
        <w:t xml:space="preserve">[SECCIÓN </w:t>
      </w:r>
      <w:r>
        <w:rPr>
          <w:highlight w:val="yellow"/>
        </w:rPr>
        <w:t>3</w:t>
      </w:r>
      <w:r w:rsidRPr="00CB570D">
        <w:rPr>
          <w:highlight w:val="yellow"/>
        </w:rPr>
        <w:t>]</w:t>
      </w:r>
      <w:r w:rsidRPr="00CB570D">
        <w:rPr>
          <w:b/>
        </w:rPr>
        <w:t xml:space="preserve"> </w:t>
      </w:r>
      <w:r>
        <w:rPr>
          <w:b/>
        </w:rPr>
        <w:t xml:space="preserve"> 2.4.4  </w:t>
      </w:r>
      <w:r w:rsidR="001B1F22">
        <w:rPr>
          <w:b/>
          <w:bCs/>
        </w:rPr>
        <w:t>Honduras</w:t>
      </w:r>
    </w:p>
    <w:p w:rsidR="00364DFC" w:rsidRDefault="00DA18AB" w:rsidP="0004031A">
      <w:pPr>
        <w:pStyle w:val="NormalWeb"/>
      </w:pPr>
      <w:r w:rsidRPr="00CB570D">
        <w:lastRenderedPageBreak/>
        <w:t>Entre los próceres hondureños de la independencia centroamericana</w:t>
      </w:r>
      <w:r w:rsidR="00364DFC">
        <w:t xml:space="preserve"> figuran el liberal Francisco Morazán (1792-1842) y el conservador </w:t>
      </w:r>
      <w:r w:rsidRPr="00CB570D">
        <w:t>José Cecilio del Valle (1780-1834)</w:t>
      </w:r>
      <w:r w:rsidR="00E6019D">
        <w:t>.</w:t>
      </w:r>
    </w:p>
    <w:p w:rsidR="004F1BDF" w:rsidRDefault="00DA18AB" w:rsidP="0004031A">
      <w:pPr>
        <w:pStyle w:val="NormalWeb"/>
      </w:pPr>
      <w:r w:rsidRPr="00CB570D">
        <w:t>Ambos bandos se pusieron de acuerdo</w:t>
      </w:r>
      <w:r w:rsidR="00364DFC">
        <w:t xml:space="preserve"> </w:t>
      </w:r>
      <w:r w:rsidRPr="00CB570D">
        <w:t xml:space="preserve">en la lucha por la independencia del país. Tras la declaración de la independencia (1821), Honduras pasó a formar parte del Imperio mexicano (1822-1823) y </w:t>
      </w:r>
      <w:r w:rsidR="004F1BDF">
        <w:t>luego</w:t>
      </w:r>
      <w:r w:rsidRPr="00CB570D">
        <w:t xml:space="preserve"> se integró en la </w:t>
      </w:r>
      <w:r w:rsidR="004F1BDF">
        <w:rPr>
          <w:rStyle w:val="oblique1"/>
        </w:rPr>
        <w:t>Federación de P</w:t>
      </w:r>
      <w:r w:rsidRPr="00CB570D">
        <w:rPr>
          <w:rStyle w:val="oblique1"/>
        </w:rPr>
        <w:t>rovincias Unidas de Centro</w:t>
      </w:r>
      <w:r w:rsidR="00EE5327">
        <w:rPr>
          <w:rStyle w:val="oblique1"/>
        </w:rPr>
        <w:t>a</w:t>
      </w:r>
      <w:r w:rsidRPr="00CB570D">
        <w:rPr>
          <w:rStyle w:val="oblique1"/>
        </w:rPr>
        <w:t>mérica</w:t>
      </w:r>
      <w:r w:rsidR="004F1BDF">
        <w:t xml:space="preserve"> (1823).</w:t>
      </w:r>
    </w:p>
    <w:p w:rsidR="006D3B38" w:rsidRPr="008954BB" w:rsidRDefault="00DA18AB" w:rsidP="0004031A">
      <w:pPr>
        <w:pStyle w:val="NormalWeb"/>
      </w:pPr>
      <w:r w:rsidRPr="00CB570D">
        <w:t xml:space="preserve">Tras la presidencia de la República centroamericana del liberal hondureño Morazán (1830), Honduras se independizó (1838). Entre 1842 y 1844 se integró en una nueva federación, </w:t>
      </w:r>
      <w:r w:rsidR="00E6019D" w:rsidRPr="00CB570D">
        <w:t>s</w:t>
      </w:r>
      <w:r w:rsidR="00E6019D">
        <w:t>o</w:t>
      </w:r>
      <w:r w:rsidR="00E6019D" w:rsidRPr="00CB570D">
        <w:t xml:space="preserve">lo </w:t>
      </w:r>
      <w:r w:rsidRPr="00CB570D">
        <w:t>con El Salvador y Nicaragua. Posteriormente, las disputas territoriales entre Honduras y sus vecinos imposibilitaron la consolidación de otro intento federativo, la República Mayor de Centroamérica que, desde 1896 a 1898, reunió a El Salvador, Honduras y Nicaragua</w:t>
      </w:r>
      <w:r w:rsidR="006D3B38">
        <w:t>. Honduras se constituyó como Estado en 1898.</w:t>
      </w:r>
    </w:p>
    <w:p w:rsidR="002E0C2C" w:rsidRPr="00CB570D" w:rsidRDefault="006D3B38" w:rsidP="0004031A">
      <w:pPr>
        <w:pStyle w:val="NormalWeb"/>
      </w:pPr>
      <w:r>
        <w:rPr>
          <w:rStyle w:val="titencemm-21"/>
        </w:rPr>
        <w:t xml:space="preserve"> </w:t>
      </w:r>
    </w:p>
    <w:p w:rsidR="00DA18AB" w:rsidRPr="00702D5E" w:rsidRDefault="00702D5E" w:rsidP="0004031A">
      <w:pPr>
        <w:pStyle w:val="NormalWeb"/>
        <w:rPr>
          <w:b/>
        </w:rPr>
      </w:pPr>
      <w:r w:rsidRPr="00702D5E">
        <w:rPr>
          <w:b/>
          <w:highlight w:val="yellow"/>
        </w:rPr>
        <w:t>[SECCIÓN 3]</w:t>
      </w:r>
      <w:r w:rsidRPr="00702D5E">
        <w:rPr>
          <w:b/>
        </w:rPr>
        <w:t xml:space="preserve">  2.4.5  </w:t>
      </w:r>
      <w:r w:rsidR="005C26EF" w:rsidRPr="00702D5E">
        <w:rPr>
          <w:b/>
        </w:rPr>
        <w:t>La independencia de Costa Rica</w:t>
      </w:r>
    </w:p>
    <w:p w:rsidR="008954BB" w:rsidRDefault="00DA18AB" w:rsidP="0004031A">
      <w:pPr>
        <w:pStyle w:val="NormalWeb"/>
      </w:pPr>
      <w:r w:rsidRPr="00CB570D">
        <w:t>La independencia de Guatemala repercutió en Costa Rica. A instancias del cabildo de San José, que propuso una Ju</w:t>
      </w:r>
      <w:r w:rsidR="007E6672">
        <w:t>nta de Gobierno (octubre</w:t>
      </w:r>
      <w:r w:rsidR="00803EAE">
        <w:t xml:space="preserve"> de</w:t>
      </w:r>
      <w:r w:rsidR="007E6672">
        <w:t xml:space="preserve"> 1821) </w:t>
      </w:r>
      <w:r w:rsidR="00803EAE">
        <w:t xml:space="preserve">y </w:t>
      </w:r>
      <w:r w:rsidR="007E6672">
        <w:t xml:space="preserve">redactó </w:t>
      </w:r>
      <w:r w:rsidRPr="00CB570D">
        <w:t>el Pacto de Concordia, considerada la primera Constitución</w:t>
      </w:r>
      <w:r w:rsidR="008954BB">
        <w:t>.</w:t>
      </w:r>
    </w:p>
    <w:p w:rsidR="00392777" w:rsidRPr="00CB570D" w:rsidRDefault="00DA18AB" w:rsidP="0004031A">
      <w:pPr>
        <w:pStyle w:val="NormalWeb"/>
        <w:rPr>
          <w:b/>
          <w:bCs/>
        </w:rPr>
      </w:pPr>
      <w:r w:rsidRPr="00CB570D">
        <w:t xml:space="preserve">En 1822 se abrió la pugna entre los partidarios de integrar </w:t>
      </w:r>
      <w:r w:rsidR="008954BB">
        <w:t xml:space="preserve">a </w:t>
      </w:r>
      <w:r w:rsidRPr="00CB570D">
        <w:t xml:space="preserve">Costa Rica en el Imperio mexicano y los republicanos partidarios de integrarse en </w:t>
      </w:r>
      <w:r w:rsidRPr="0080408A">
        <w:t>la Gran</w:t>
      </w:r>
      <w:r w:rsidRPr="00CB570D">
        <w:t xml:space="preserve"> Colombia. Una breve guerra civil (1823) </w:t>
      </w:r>
      <w:r w:rsidR="00803EAE">
        <w:t>culmin</w:t>
      </w:r>
      <w:r w:rsidR="00803EAE" w:rsidRPr="00CB570D">
        <w:t xml:space="preserve">ó </w:t>
      </w:r>
      <w:r w:rsidRPr="00CB570D">
        <w:t xml:space="preserve">con la victoria de los republicanos en la batalla de </w:t>
      </w:r>
      <w:proofErr w:type="spellStart"/>
      <w:r w:rsidRPr="00CB570D">
        <w:t>Ochomogo</w:t>
      </w:r>
      <w:proofErr w:type="spellEnd"/>
      <w:r w:rsidRPr="00CB570D">
        <w:t xml:space="preserve"> (abril </w:t>
      </w:r>
      <w:r w:rsidR="00803EAE">
        <w:t xml:space="preserve">de </w:t>
      </w:r>
      <w:r w:rsidRPr="00CB570D">
        <w:t>1823), estableció la capitalidad de San José y la participación en la Federación de las Provincias Unidas de Cent</w:t>
      </w:r>
      <w:r w:rsidR="00150B57" w:rsidRPr="00EE5327">
        <w:t>roa</w:t>
      </w:r>
      <w:r w:rsidRPr="00CB570D">
        <w:t xml:space="preserve">mérica. Costa Rica </w:t>
      </w:r>
      <w:r w:rsidR="007E6672">
        <w:t xml:space="preserve">se separó de </w:t>
      </w:r>
      <w:r w:rsidRPr="00CB570D">
        <w:t xml:space="preserve">la Federación </w:t>
      </w:r>
      <w:r w:rsidR="007E6672">
        <w:t>en 1838</w:t>
      </w:r>
      <w:r w:rsidR="005D68F4">
        <w:t>.</w:t>
      </w:r>
    </w:p>
    <w:tbl>
      <w:tblPr>
        <w:tblStyle w:val="Tablaconcuadrcula"/>
        <w:tblW w:w="0" w:type="auto"/>
        <w:tblLook w:val="04A0" w:firstRow="1" w:lastRow="0" w:firstColumn="1" w:lastColumn="0" w:noHBand="0" w:noVBand="1"/>
      </w:tblPr>
      <w:tblGrid>
        <w:gridCol w:w="9054"/>
      </w:tblGrid>
      <w:tr w:rsidR="00475F42" w:rsidRPr="00FC750D" w:rsidTr="0075055D">
        <w:tc>
          <w:tcPr>
            <w:tcW w:w="9054" w:type="dxa"/>
            <w:shd w:val="clear" w:color="auto" w:fill="000000" w:themeFill="text1"/>
          </w:tcPr>
          <w:p w:rsidR="00475F42" w:rsidRPr="00FC750D" w:rsidRDefault="00475F42" w:rsidP="007505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475F42" w:rsidRPr="00FC750D" w:rsidTr="0075055D">
        <w:tc>
          <w:tcPr>
            <w:tcW w:w="9054" w:type="dxa"/>
            <w:shd w:val="clear" w:color="auto" w:fill="auto"/>
          </w:tcPr>
          <w:p w:rsidR="00475F42" w:rsidRPr="00FC750D" w:rsidRDefault="00475F42" w:rsidP="00803EAE">
            <w:pPr>
              <w:pStyle w:val="NormalWeb"/>
              <w:rPr>
                <w:color w:val="000000" w:themeColor="text1"/>
              </w:rPr>
            </w:pPr>
            <w:r w:rsidRPr="00475F42">
              <w:t xml:space="preserve">En </w:t>
            </w:r>
            <w:r w:rsidR="0025080D" w:rsidRPr="0059616E">
              <w:rPr>
                <w:highlight w:val="yellow"/>
              </w:rPr>
              <w:t xml:space="preserve">la ciudad de </w:t>
            </w:r>
            <w:commentRangeStart w:id="11"/>
            <w:r w:rsidR="0025080D" w:rsidRPr="0059616E">
              <w:rPr>
                <w:highlight w:val="yellow"/>
              </w:rPr>
              <w:t>El</w:t>
            </w:r>
            <w:commentRangeEnd w:id="11"/>
            <w:r w:rsidR="00EE5327">
              <w:rPr>
                <w:rStyle w:val="Refdecomentario"/>
                <w:rFonts w:asciiTheme="minorHAnsi" w:eastAsiaTheme="minorHAnsi" w:hAnsiTheme="minorHAnsi" w:cstheme="minorBidi"/>
                <w:lang w:val="es-CO" w:eastAsia="en-US"/>
              </w:rPr>
              <w:commentReference w:id="11"/>
            </w:r>
            <w:r w:rsidR="0025080D" w:rsidRPr="0059616E">
              <w:rPr>
                <w:highlight w:val="yellow"/>
              </w:rPr>
              <w:t xml:space="preserve"> Salvador</w:t>
            </w:r>
            <w:r w:rsidRPr="00475F42">
              <w:t xml:space="preserve"> se inició el movimiento de independencia centroamericano, el 5 de noviembre de 1811. La rebelión libertaria salvadoreña estuvo encabezada por la élite</w:t>
            </w:r>
            <w:r w:rsidR="00803EAE">
              <w:t>;</w:t>
            </w:r>
            <w:r w:rsidR="00803EAE" w:rsidRPr="00475F42">
              <w:t xml:space="preserve"> </w:t>
            </w:r>
            <w:r w:rsidR="00803EAE">
              <w:t>a</w:t>
            </w:r>
            <w:r w:rsidR="00803EAE" w:rsidRPr="00475F42">
              <w:t xml:space="preserve">sunto </w:t>
            </w:r>
            <w:r w:rsidRPr="00475F42">
              <w:t>que fue distinto en México, en donde los mayores participantes fueron los sectores más pobres.</w:t>
            </w:r>
            <w:r>
              <w:t xml:space="preserve"> </w:t>
            </w:r>
          </w:p>
        </w:tc>
      </w:tr>
    </w:tbl>
    <w:p w:rsidR="00807014" w:rsidRPr="000B2835" w:rsidRDefault="00475F42" w:rsidP="0004031A">
      <w:pPr>
        <w:pStyle w:val="NormalWeb"/>
        <w:rPr>
          <w:b/>
          <w:bCs/>
          <w:highlight w:val="green"/>
        </w:rPr>
      </w:pPr>
      <w:r>
        <w:rPr>
          <w:b/>
          <w:bCs/>
        </w:rPr>
        <w:t xml:space="preserve"> </w:t>
      </w:r>
    </w:p>
    <w:p w:rsidR="005D68F4" w:rsidRDefault="005D68F4" w:rsidP="0004031A">
      <w:pPr>
        <w:pStyle w:val="NormalWeb"/>
      </w:pPr>
    </w:p>
    <w:p w:rsidR="00867D1F" w:rsidRPr="00CB570D" w:rsidRDefault="00241027">
      <w:pPr>
        <w:rPr>
          <w:rFonts w:ascii="Times New Roman" w:hAnsi="Times New Roman" w:cs="Times New Roman"/>
          <w:sz w:val="24"/>
          <w:szCs w:val="24"/>
        </w:rPr>
      </w:pPr>
      <w:r>
        <w:rPr>
          <w:rFonts w:ascii="Times New Roman" w:hAnsi="Times New Roman" w:cs="Times New Roman"/>
          <w:sz w:val="24"/>
          <w:szCs w:val="24"/>
        </w:rPr>
        <w:t>CONSOLIDACION</w:t>
      </w:r>
    </w:p>
    <w:p w:rsidR="00F01CB3" w:rsidRPr="00AA7C5B" w:rsidRDefault="00AA7C5B" w:rsidP="00AA7C5B">
      <w:pPr>
        <w:rPr>
          <w:rFonts w:ascii="Times New Roman" w:hAnsi="Times New Roman" w:cs="Times New Roman"/>
          <w:b/>
          <w:sz w:val="24"/>
          <w:szCs w:val="24"/>
        </w:rPr>
      </w:pPr>
      <w:r w:rsidRPr="00CB570D">
        <w:rPr>
          <w:rFonts w:ascii="Times New Roman" w:hAnsi="Times New Roman" w:cs="Times New Roman"/>
          <w:sz w:val="24"/>
          <w:szCs w:val="24"/>
          <w:highlight w:val="yellow"/>
        </w:rPr>
        <w:t>[SECCIÓN</w:t>
      </w:r>
      <w:r>
        <w:rPr>
          <w:rFonts w:ascii="Times New Roman" w:hAnsi="Times New Roman" w:cs="Times New Roman"/>
          <w:sz w:val="24"/>
          <w:szCs w:val="24"/>
          <w:highlight w:val="yellow"/>
        </w:rPr>
        <w:t xml:space="preserve"> 1</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3</w:t>
      </w:r>
      <w:r>
        <w:rPr>
          <w:b/>
        </w:rPr>
        <w:t xml:space="preserve">  </w:t>
      </w:r>
      <w:r w:rsidR="00867D1F" w:rsidRPr="00AA7C5B">
        <w:rPr>
          <w:rFonts w:ascii="Times New Roman" w:hAnsi="Times New Roman" w:cs="Times New Roman"/>
          <w:b/>
          <w:sz w:val="24"/>
          <w:szCs w:val="24"/>
        </w:rPr>
        <w:t xml:space="preserve">La conformación de los </w:t>
      </w:r>
      <w:r w:rsidR="00890297">
        <w:rPr>
          <w:rFonts w:ascii="Times New Roman" w:hAnsi="Times New Roman" w:cs="Times New Roman"/>
          <w:b/>
          <w:sz w:val="24"/>
          <w:szCs w:val="24"/>
        </w:rPr>
        <w:t>E</w:t>
      </w:r>
      <w:r w:rsidR="00890297" w:rsidRPr="00AA7C5B">
        <w:rPr>
          <w:rFonts w:ascii="Times New Roman" w:hAnsi="Times New Roman" w:cs="Times New Roman"/>
          <w:b/>
          <w:sz w:val="24"/>
          <w:szCs w:val="24"/>
        </w:rPr>
        <w:t xml:space="preserve">stados </w:t>
      </w:r>
      <w:r w:rsidR="00867D1F" w:rsidRPr="00AA7C5B">
        <w:rPr>
          <w:rFonts w:ascii="Times New Roman" w:hAnsi="Times New Roman" w:cs="Times New Roman"/>
          <w:b/>
          <w:sz w:val="24"/>
          <w:szCs w:val="24"/>
        </w:rPr>
        <w:t>nacionales</w:t>
      </w:r>
    </w:p>
    <w:p w:rsidR="00F73743" w:rsidRPr="00CB570D" w:rsidRDefault="001024A7" w:rsidP="00106292">
      <w:pPr>
        <w:rPr>
          <w:rFonts w:ascii="Times New Roman" w:hAnsi="Times New Roman" w:cs="Times New Roman"/>
          <w:sz w:val="24"/>
          <w:szCs w:val="24"/>
        </w:rPr>
      </w:pPr>
      <w:r w:rsidRPr="00CB570D">
        <w:rPr>
          <w:rFonts w:ascii="Times New Roman" w:hAnsi="Times New Roman" w:cs="Times New Roman"/>
          <w:sz w:val="24"/>
          <w:szCs w:val="24"/>
        </w:rPr>
        <w:t xml:space="preserve">Una vez triunfó el proceso de Independencia en el continente americano, vino el intento de construir las repúblicas. </w:t>
      </w:r>
      <w:r w:rsidR="00F73743" w:rsidRPr="00CB570D">
        <w:rPr>
          <w:rFonts w:ascii="Times New Roman" w:hAnsi="Times New Roman" w:cs="Times New Roman"/>
          <w:sz w:val="24"/>
          <w:szCs w:val="24"/>
        </w:rPr>
        <w:t>Nuestros países s</w:t>
      </w:r>
      <w:r w:rsidRPr="00CB570D">
        <w:rPr>
          <w:rFonts w:ascii="Times New Roman" w:hAnsi="Times New Roman" w:cs="Times New Roman"/>
          <w:sz w:val="24"/>
          <w:szCs w:val="24"/>
        </w:rPr>
        <w:t>e encontraron libres del yugo español pero a l</w:t>
      </w:r>
      <w:r w:rsidR="00F73743" w:rsidRPr="00CB570D">
        <w:rPr>
          <w:rFonts w:ascii="Times New Roman" w:hAnsi="Times New Roman" w:cs="Times New Roman"/>
          <w:sz w:val="24"/>
          <w:szCs w:val="24"/>
        </w:rPr>
        <w:t>a</w:t>
      </w:r>
      <w:r w:rsidRPr="00CB570D">
        <w:rPr>
          <w:rFonts w:ascii="Times New Roman" w:hAnsi="Times New Roman" w:cs="Times New Roman"/>
          <w:sz w:val="24"/>
          <w:szCs w:val="24"/>
        </w:rPr>
        <w:t xml:space="preserve"> </w:t>
      </w:r>
      <w:r w:rsidRPr="00CB570D">
        <w:rPr>
          <w:rFonts w:ascii="Times New Roman" w:hAnsi="Times New Roman" w:cs="Times New Roman"/>
          <w:sz w:val="24"/>
          <w:szCs w:val="24"/>
        </w:rPr>
        <w:lastRenderedPageBreak/>
        <w:t xml:space="preserve">vez </w:t>
      </w:r>
      <w:r w:rsidR="00F73743" w:rsidRPr="00CB570D">
        <w:rPr>
          <w:rFonts w:ascii="Times New Roman" w:hAnsi="Times New Roman" w:cs="Times New Roman"/>
          <w:sz w:val="24"/>
          <w:szCs w:val="24"/>
        </w:rPr>
        <w:t>tuvieron que</w:t>
      </w:r>
      <w:r w:rsidRPr="00CB570D">
        <w:rPr>
          <w:rFonts w:ascii="Times New Roman" w:hAnsi="Times New Roman" w:cs="Times New Roman"/>
          <w:sz w:val="24"/>
          <w:szCs w:val="24"/>
        </w:rPr>
        <w:t xml:space="preserve"> enfrentar una realidad </w:t>
      </w:r>
      <w:r w:rsidR="00F73743" w:rsidRPr="00CB570D">
        <w:rPr>
          <w:rFonts w:ascii="Times New Roman" w:hAnsi="Times New Roman" w:cs="Times New Roman"/>
          <w:sz w:val="24"/>
          <w:szCs w:val="24"/>
        </w:rPr>
        <w:t>llena de contradicciones que dificultaron el l</w:t>
      </w:r>
      <w:r w:rsidR="00106292" w:rsidRPr="00CB570D">
        <w:rPr>
          <w:rFonts w:ascii="Times New Roman" w:hAnsi="Times New Roman" w:cs="Times New Roman"/>
          <w:sz w:val="24"/>
          <w:szCs w:val="24"/>
        </w:rPr>
        <w:t xml:space="preserve">ogro de la paz y la estabilidad. Estas </w:t>
      </w:r>
      <w:r w:rsidR="00803EAE" w:rsidRPr="00CB570D">
        <w:rPr>
          <w:rFonts w:ascii="Times New Roman" w:hAnsi="Times New Roman" w:cs="Times New Roman"/>
          <w:sz w:val="24"/>
          <w:szCs w:val="24"/>
        </w:rPr>
        <w:t xml:space="preserve">fueron </w:t>
      </w:r>
      <w:r w:rsidR="00803EAE">
        <w:rPr>
          <w:rFonts w:ascii="Times New Roman" w:hAnsi="Times New Roman" w:cs="Times New Roman"/>
          <w:sz w:val="24"/>
          <w:szCs w:val="24"/>
        </w:rPr>
        <w:t xml:space="preserve">las </w:t>
      </w:r>
      <w:r w:rsidR="00803EAE" w:rsidRPr="00CB570D">
        <w:rPr>
          <w:rFonts w:ascii="Times New Roman" w:hAnsi="Times New Roman" w:cs="Times New Roman"/>
          <w:sz w:val="24"/>
          <w:szCs w:val="24"/>
        </w:rPr>
        <w:t>principal</w:t>
      </w:r>
      <w:r w:rsidR="00803EAE">
        <w:rPr>
          <w:rFonts w:ascii="Times New Roman" w:hAnsi="Times New Roman" w:cs="Times New Roman"/>
          <w:sz w:val="24"/>
          <w:szCs w:val="24"/>
        </w:rPr>
        <w:t>es</w:t>
      </w:r>
      <w:r w:rsidR="00803EAE" w:rsidRPr="00CB570D">
        <w:rPr>
          <w:rFonts w:ascii="Times New Roman" w:hAnsi="Times New Roman" w:cs="Times New Roman"/>
          <w:sz w:val="24"/>
          <w:szCs w:val="24"/>
        </w:rPr>
        <w:t xml:space="preserve"> </w:t>
      </w:r>
      <w:r w:rsidR="00106292" w:rsidRPr="00CB570D">
        <w:rPr>
          <w:rFonts w:ascii="Times New Roman" w:hAnsi="Times New Roman" w:cs="Times New Roman"/>
          <w:sz w:val="24"/>
          <w:szCs w:val="24"/>
        </w:rPr>
        <w:t>contradicciones</w:t>
      </w:r>
      <w:r w:rsidR="00D076C7" w:rsidRPr="00CB570D">
        <w:rPr>
          <w:rFonts w:ascii="Times New Roman" w:hAnsi="Times New Roman" w:cs="Times New Roman"/>
          <w:sz w:val="24"/>
          <w:szCs w:val="24"/>
        </w:rPr>
        <w:t>:</w:t>
      </w:r>
    </w:p>
    <w:p w:rsidR="00F73743" w:rsidRPr="00CB570D" w:rsidRDefault="0002521E" w:rsidP="00F73743">
      <w:pPr>
        <w:pStyle w:val="Prrafodelista"/>
        <w:numPr>
          <w:ilvl w:val="0"/>
          <w:numId w:val="5"/>
        </w:numPr>
        <w:rPr>
          <w:rFonts w:ascii="Times New Roman" w:hAnsi="Times New Roman" w:cs="Times New Roman"/>
          <w:sz w:val="24"/>
          <w:szCs w:val="24"/>
        </w:rPr>
      </w:pPr>
      <w:r>
        <w:rPr>
          <w:rFonts w:ascii="Times New Roman" w:hAnsi="Times New Roman" w:cs="Times New Roman"/>
          <w:b/>
          <w:sz w:val="24"/>
          <w:szCs w:val="24"/>
        </w:rPr>
        <w:t>La d</w:t>
      </w:r>
      <w:r w:rsidR="00106292" w:rsidRPr="0002521E">
        <w:rPr>
          <w:rFonts w:ascii="Times New Roman" w:hAnsi="Times New Roman" w:cs="Times New Roman"/>
          <w:b/>
          <w:sz w:val="24"/>
          <w:szCs w:val="24"/>
        </w:rPr>
        <w:t>iversidad étnica y social:</w:t>
      </w:r>
      <w:r w:rsidR="00106292" w:rsidRPr="00CB570D">
        <w:rPr>
          <w:rFonts w:ascii="Times New Roman" w:hAnsi="Times New Roman" w:cs="Times New Roman"/>
          <w:sz w:val="24"/>
          <w:szCs w:val="24"/>
        </w:rPr>
        <w:t xml:space="preserve"> en unos países predominaba la población indígena, en otros</w:t>
      </w:r>
      <w:r w:rsidR="00890297">
        <w:rPr>
          <w:rFonts w:ascii="Times New Roman" w:hAnsi="Times New Roman" w:cs="Times New Roman"/>
          <w:sz w:val="24"/>
          <w:szCs w:val="24"/>
        </w:rPr>
        <w:t>,</w:t>
      </w:r>
      <w:r w:rsidR="00106292" w:rsidRPr="00CB570D">
        <w:rPr>
          <w:rFonts w:ascii="Times New Roman" w:hAnsi="Times New Roman" w:cs="Times New Roman"/>
          <w:sz w:val="24"/>
          <w:szCs w:val="24"/>
        </w:rPr>
        <w:t xml:space="preserve"> la población mestiza. Así mismo, las </w:t>
      </w:r>
      <w:r w:rsidR="00890297">
        <w:rPr>
          <w:rFonts w:ascii="Times New Roman" w:hAnsi="Times New Roman" w:cs="Times New Roman"/>
          <w:sz w:val="24"/>
          <w:szCs w:val="24"/>
        </w:rPr>
        <w:t>é</w:t>
      </w:r>
      <w:r w:rsidR="00890297" w:rsidRPr="00CB570D">
        <w:rPr>
          <w:rFonts w:ascii="Times New Roman" w:hAnsi="Times New Roman" w:cs="Times New Roman"/>
          <w:sz w:val="24"/>
          <w:szCs w:val="24"/>
        </w:rPr>
        <w:t xml:space="preserve">lites </w:t>
      </w:r>
      <w:r w:rsidR="00106292" w:rsidRPr="00CB570D">
        <w:rPr>
          <w:rFonts w:ascii="Times New Roman" w:hAnsi="Times New Roman" w:cs="Times New Roman"/>
          <w:sz w:val="24"/>
          <w:szCs w:val="24"/>
        </w:rPr>
        <w:t xml:space="preserve">criollas tenían una cultura muy distinta a la de las clases bajas y con el triunfo de la independencia el poder terminó quedando en las élites. La dificultad consistió en conciliar el pensamiento liberal y la discriminación racial. </w:t>
      </w:r>
    </w:p>
    <w:p w:rsidR="003D09BC" w:rsidRPr="00CB570D" w:rsidRDefault="00E16526" w:rsidP="00F73743">
      <w:pPr>
        <w:pStyle w:val="Prrafodelista"/>
        <w:numPr>
          <w:ilvl w:val="0"/>
          <w:numId w:val="5"/>
        </w:numPr>
        <w:rPr>
          <w:rFonts w:ascii="Times New Roman" w:hAnsi="Times New Roman" w:cs="Times New Roman"/>
          <w:sz w:val="24"/>
          <w:szCs w:val="24"/>
        </w:rPr>
      </w:pPr>
      <w:r w:rsidRPr="0002521E">
        <w:rPr>
          <w:rFonts w:ascii="Times New Roman" w:hAnsi="Times New Roman" w:cs="Times New Roman"/>
          <w:b/>
          <w:sz w:val="24"/>
          <w:szCs w:val="24"/>
        </w:rPr>
        <w:t>Diversidad geográfica y económica:</w:t>
      </w:r>
      <w:r w:rsidRPr="00CB570D">
        <w:rPr>
          <w:rFonts w:ascii="Times New Roman" w:hAnsi="Times New Roman" w:cs="Times New Roman"/>
          <w:sz w:val="24"/>
          <w:szCs w:val="24"/>
        </w:rPr>
        <w:t xml:space="preserve"> el relieve de nuestro territorio tuvo una importante influencia en el destino económico. </w:t>
      </w:r>
      <w:r w:rsidR="00D076C7" w:rsidRPr="00CB570D">
        <w:rPr>
          <w:rFonts w:ascii="Times New Roman" w:hAnsi="Times New Roman" w:cs="Times New Roman"/>
          <w:sz w:val="24"/>
          <w:szCs w:val="24"/>
        </w:rPr>
        <w:t>Algunos países que tenían costas</w:t>
      </w:r>
      <w:r w:rsidR="0002521E">
        <w:rPr>
          <w:rFonts w:ascii="Times New Roman" w:hAnsi="Times New Roman" w:cs="Times New Roman"/>
          <w:sz w:val="24"/>
          <w:szCs w:val="24"/>
        </w:rPr>
        <w:t>,</w:t>
      </w:r>
      <w:r w:rsidR="00D076C7" w:rsidRPr="00CB570D">
        <w:rPr>
          <w:rFonts w:ascii="Times New Roman" w:hAnsi="Times New Roman" w:cs="Times New Roman"/>
          <w:sz w:val="24"/>
          <w:szCs w:val="24"/>
        </w:rPr>
        <w:t xml:space="preserve"> y </w:t>
      </w:r>
      <w:r w:rsidR="00890297">
        <w:rPr>
          <w:rFonts w:ascii="Times New Roman" w:hAnsi="Times New Roman" w:cs="Times New Roman"/>
          <w:sz w:val="24"/>
          <w:szCs w:val="24"/>
        </w:rPr>
        <w:t xml:space="preserve">que </w:t>
      </w:r>
      <w:r w:rsidR="00D076C7" w:rsidRPr="00CB570D">
        <w:rPr>
          <w:rFonts w:ascii="Times New Roman" w:hAnsi="Times New Roman" w:cs="Times New Roman"/>
          <w:sz w:val="24"/>
          <w:szCs w:val="24"/>
        </w:rPr>
        <w:t xml:space="preserve">desde la Colonia comerciaban </w:t>
      </w:r>
      <w:r w:rsidR="00890297">
        <w:rPr>
          <w:rFonts w:ascii="Times New Roman" w:hAnsi="Times New Roman" w:cs="Times New Roman"/>
          <w:sz w:val="24"/>
          <w:szCs w:val="24"/>
        </w:rPr>
        <w:t>con</w:t>
      </w:r>
      <w:r w:rsidR="00890297" w:rsidRPr="00CB570D">
        <w:rPr>
          <w:rFonts w:ascii="Times New Roman" w:hAnsi="Times New Roman" w:cs="Times New Roman"/>
          <w:sz w:val="24"/>
          <w:szCs w:val="24"/>
        </w:rPr>
        <w:t xml:space="preserve"> </w:t>
      </w:r>
      <w:r w:rsidR="00D076C7" w:rsidRPr="00CB570D">
        <w:rPr>
          <w:rFonts w:ascii="Times New Roman" w:hAnsi="Times New Roman" w:cs="Times New Roman"/>
          <w:sz w:val="24"/>
          <w:szCs w:val="24"/>
        </w:rPr>
        <w:t xml:space="preserve">Europa, inicialmente se vieron más beneficiados que otros cuyos productos tenían que atravesar grandes distancias desde el interior. </w:t>
      </w:r>
    </w:p>
    <w:p w:rsidR="00D076C7" w:rsidRPr="00CB570D" w:rsidRDefault="00D076C7" w:rsidP="00F73743">
      <w:pPr>
        <w:pStyle w:val="Prrafodelista"/>
        <w:numPr>
          <w:ilvl w:val="0"/>
          <w:numId w:val="5"/>
        </w:numPr>
        <w:rPr>
          <w:rFonts w:ascii="Times New Roman" w:hAnsi="Times New Roman" w:cs="Times New Roman"/>
          <w:sz w:val="24"/>
          <w:szCs w:val="24"/>
        </w:rPr>
      </w:pPr>
      <w:r w:rsidRPr="0002521E">
        <w:rPr>
          <w:rFonts w:ascii="Times New Roman" w:hAnsi="Times New Roman" w:cs="Times New Roman"/>
          <w:b/>
          <w:sz w:val="24"/>
          <w:szCs w:val="24"/>
        </w:rPr>
        <w:t xml:space="preserve">Las ideas liberales </w:t>
      </w:r>
      <w:r w:rsidR="0002521E" w:rsidRPr="0002521E">
        <w:rPr>
          <w:rFonts w:ascii="Times New Roman" w:hAnsi="Times New Roman" w:cs="Times New Roman"/>
          <w:b/>
          <w:sz w:val="24"/>
          <w:szCs w:val="24"/>
        </w:rPr>
        <w:t>fueron asumidas por todos los sectores sociales:</w:t>
      </w:r>
      <w:r w:rsidR="0002521E">
        <w:rPr>
          <w:rFonts w:ascii="Times New Roman" w:hAnsi="Times New Roman" w:cs="Times New Roman"/>
          <w:sz w:val="24"/>
          <w:szCs w:val="24"/>
        </w:rPr>
        <w:t xml:space="preserve"> estas ideas </w:t>
      </w:r>
      <w:r w:rsidRPr="00CB570D">
        <w:rPr>
          <w:rFonts w:ascii="Times New Roman" w:hAnsi="Times New Roman" w:cs="Times New Roman"/>
          <w:sz w:val="24"/>
          <w:szCs w:val="24"/>
        </w:rPr>
        <w:t>que habían llegado desde el siglo XVI</w:t>
      </w:r>
      <w:r w:rsidR="0033329D" w:rsidRPr="00CB570D">
        <w:rPr>
          <w:rFonts w:ascii="Times New Roman" w:hAnsi="Times New Roman" w:cs="Times New Roman"/>
          <w:sz w:val="24"/>
          <w:szCs w:val="24"/>
        </w:rPr>
        <w:t>I, prometían igualdad para todos. Sin embargo, de la Colonia se heredaron</w:t>
      </w:r>
      <w:r w:rsidR="0002521E">
        <w:rPr>
          <w:rFonts w:ascii="Times New Roman" w:hAnsi="Times New Roman" w:cs="Times New Roman"/>
          <w:sz w:val="24"/>
          <w:szCs w:val="24"/>
        </w:rPr>
        <w:t xml:space="preserve"> </w:t>
      </w:r>
      <w:r w:rsidR="0033329D" w:rsidRPr="00CB570D">
        <w:rPr>
          <w:rFonts w:ascii="Times New Roman" w:hAnsi="Times New Roman" w:cs="Times New Roman"/>
          <w:sz w:val="24"/>
          <w:szCs w:val="24"/>
        </w:rPr>
        <w:t>prácticas discriminatorias con algunos sectores de la población</w:t>
      </w:r>
      <w:r w:rsidR="00CA58B3" w:rsidRPr="00CB570D">
        <w:rPr>
          <w:rFonts w:ascii="Times New Roman" w:hAnsi="Times New Roman" w:cs="Times New Roman"/>
          <w:sz w:val="24"/>
          <w:szCs w:val="24"/>
        </w:rPr>
        <w:t>, particularmente con los que se encontraban en la base de la pirámide social</w:t>
      </w:r>
      <w:r w:rsidR="0033329D" w:rsidRPr="00CB570D">
        <w:rPr>
          <w:rFonts w:ascii="Times New Roman" w:hAnsi="Times New Roman" w:cs="Times New Roman"/>
          <w:sz w:val="24"/>
          <w:szCs w:val="24"/>
        </w:rPr>
        <w:t xml:space="preserve">. </w:t>
      </w:r>
      <w:r w:rsidR="00544068" w:rsidRPr="00CB570D">
        <w:rPr>
          <w:rFonts w:ascii="Times New Roman" w:hAnsi="Times New Roman" w:cs="Times New Roman"/>
          <w:sz w:val="24"/>
          <w:szCs w:val="24"/>
        </w:rPr>
        <w:t>Por ejemplo, a</w:t>
      </w:r>
      <w:r w:rsidR="0033329D" w:rsidRPr="00CB570D">
        <w:rPr>
          <w:rFonts w:ascii="Times New Roman" w:hAnsi="Times New Roman" w:cs="Times New Roman"/>
          <w:sz w:val="24"/>
          <w:szCs w:val="24"/>
        </w:rPr>
        <w:t xml:space="preserve">unque en las primeras constituciones se mencionó el derecho a la igualdad de grupos afrodescendientes, en la mayoría de los países la libertad absoluta vino a decretarse a mediados del siglo XIX. </w:t>
      </w:r>
    </w:p>
    <w:p w:rsidR="00544068" w:rsidRPr="00CB570D" w:rsidRDefault="0002521E" w:rsidP="00F73743">
      <w:pPr>
        <w:pStyle w:val="Prrafodelista"/>
        <w:numPr>
          <w:ilvl w:val="0"/>
          <w:numId w:val="5"/>
        </w:numPr>
        <w:rPr>
          <w:rFonts w:ascii="Times New Roman" w:hAnsi="Times New Roman" w:cs="Times New Roman"/>
          <w:sz w:val="24"/>
          <w:szCs w:val="24"/>
        </w:rPr>
      </w:pPr>
      <w:r>
        <w:rPr>
          <w:rFonts w:ascii="Times New Roman" w:hAnsi="Times New Roman" w:cs="Times New Roman"/>
          <w:b/>
          <w:sz w:val="24"/>
          <w:szCs w:val="24"/>
        </w:rPr>
        <w:t>Los indígenas, menos beneficiados que los criollos:</w:t>
      </w:r>
      <w:r w:rsidR="00CA58B3" w:rsidRPr="0002521E">
        <w:rPr>
          <w:rFonts w:ascii="Times New Roman" w:hAnsi="Times New Roman" w:cs="Times New Roman"/>
          <w:b/>
          <w:sz w:val="24"/>
          <w:szCs w:val="24"/>
        </w:rPr>
        <w:t xml:space="preserve"> </w:t>
      </w:r>
      <w:r w:rsidR="00C721D8">
        <w:rPr>
          <w:rFonts w:ascii="Times New Roman" w:hAnsi="Times New Roman" w:cs="Times New Roman"/>
          <w:sz w:val="24"/>
          <w:szCs w:val="24"/>
        </w:rPr>
        <w:t>e</w:t>
      </w:r>
      <w:r w:rsidR="00CA58B3" w:rsidRPr="00CB570D">
        <w:rPr>
          <w:rFonts w:ascii="Times New Roman" w:hAnsi="Times New Roman" w:cs="Times New Roman"/>
          <w:sz w:val="24"/>
          <w:szCs w:val="24"/>
        </w:rPr>
        <w:t>l ideal liberal de acceso y protección a la propiedad individual reñía con el de propiedad colectiva que ellos tenían desde antes de la llegada de los españoles</w:t>
      </w:r>
      <w:r w:rsidR="00231061" w:rsidRPr="00CB570D">
        <w:rPr>
          <w:rFonts w:ascii="Times New Roman" w:hAnsi="Times New Roman" w:cs="Times New Roman"/>
          <w:sz w:val="24"/>
          <w:szCs w:val="24"/>
        </w:rPr>
        <w:t xml:space="preserve"> y que mantuvieron incluso durante la Colonia, bajo la protección de algunas comunidades religiosas como la Compañía de Jes</w:t>
      </w:r>
      <w:r>
        <w:rPr>
          <w:rFonts w:ascii="Times New Roman" w:hAnsi="Times New Roman" w:cs="Times New Roman"/>
          <w:sz w:val="24"/>
          <w:szCs w:val="24"/>
        </w:rPr>
        <w:t>ú</w:t>
      </w:r>
      <w:r w:rsidR="00231061" w:rsidRPr="00CB570D">
        <w:rPr>
          <w:rFonts w:ascii="Times New Roman" w:hAnsi="Times New Roman" w:cs="Times New Roman"/>
          <w:sz w:val="24"/>
          <w:szCs w:val="24"/>
        </w:rPr>
        <w:t>s</w:t>
      </w:r>
      <w:r w:rsidR="00CA58B3" w:rsidRPr="00CB570D">
        <w:rPr>
          <w:rFonts w:ascii="Times New Roman" w:hAnsi="Times New Roman" w:cs="Times New Roman"/>
          <w:sz w:val="24"/>
          <w:szCs w:val="24"/>
        </w:rPr>
        <w:t xml:space="preserve">. Una vez </w:t>
      </w:r>
      <w:r w:rsidR="00231061" w:rsidRPr="00CB570D">
        <w:rPr>
          <w:rFonts w:ascii="Times New Roman" w:hAnsi="Times New Roman" w:cs="Times New Roman"/>
          <w:sz w:val="24"/>
          <w:szCs w:val="24"/>
        </w:rPr>
        <w:t>los españoles salieron de las colonias, los indígenas se vieron sometidos a la parcelación de sus tierras y en consecuencia a la pérdida de territorio.</w:t>
      </w:r>
      <w:r w:rsidR="006F56A4" w:rsidRPr="00CB570D">
        <w:rPr>
          <w:rFonts w:ascii="Times New Roman" w:hAnsi="Times New Roman" w:cs="Times New Roman"/>
          <w:sz w:val="24"/>
          <w:szCs w:val="24"/>
        </w:rPr>
        <w:t xml:space="preserve"> </w:t>
      </w:r>
    </w:p>
    <w:p w:rsidR="006F56A4" w:rsidRPr="00CB570D" w:rsidRDefault="0002521E" w:rsidP="00F73743">
      <w:pPr>
        <w:pStyle w:val="Prrafodelista"/>
        <w:numPr>
          <w:ilvl w:val="0"/>
          <w:numId w:val="5"/>
        </w:numPr>
        <w:rPr>
          <w:rFonts w:ascii="Times New Roman" w:hAnsi="Times New Roman" w:cs="Times New Roman"/>
          <w:sz w:val="24"/>
          <w:szCs w:val="24"/>
        </w:rPr>
      </w:pPr>
      <w:r>
        <w:rPr>
          <w:rFonts w:ascii="Times New Roman" w:hAnsi="Times New Roman" w:cs="Times New Roman"/>
          <w:b/>
          <w:sz w:val="24"/>
          <w:szCs w:val="24"/>
        </w:rPr>
        <w:t>Múltiples c</w:t>
      </w:r>
      <w:r w:rsidRPr="0002521E">
        <w:rPr>
          <w:rFonts w:ascii="Times New Roman" w:hAnsi="Times New Roman" w:cs="Times New Roman"/>
          <w:b/>
          <w:sz w:val="24"/>
          <w:szCs w:val="24"/>
        </w:rPr>
        <w:t xml:space="preserve">onstituciones y un orden jurídico inestable: </w:t>
      </w:r>
      <w:r w:rsidR="006F56A4" w:rsidRPr="00CB570D">
        <w:rPr>
          <w:rFonts w:ascii="Times New Roman" w:hAnsi="Times New Roman" w:cs="Times New Roman"/>
          <w:sz w:val="24"/>
          <w:szCs w:val="24"/>
        </w:rPr>
        <w:t>las nuevas naciones debieron reordenar tanto su sistema jurídico como su sistema político después de haber estado sometidas a las costumbres impuestas por el Antiguo Régimen.</w:t>
      </w:r>
      <w:r w:rsidR="008B6695" w:rsidRPr="00CB570D">
        <w:rPr>
          <w:rFonts w:ascii="Times New Roman" w:hAnsi="Times New Roman" w:cs="Times New Roman"/>
          <w:sz w:val="24"/>
          <w:szCs w:val="24"/>
        </w:rPr>
        <w:t xml:space="preserve"> En cada país se </w:t>
      </w:r>
      <w:r w:rsidR="00890297">
        <w:rPr>
          <w:rFonts w:ascii="Times New Roman" w:hAnsi="Times New Roman" w:cs="Times New Roman"/>
          <w:sz w:val="24"/>
          <w:szCs w:val="24"/>
        </w:rPr>
        <w:t>redacta</w:t>
      </w:r>
      <w:r w:rsidR="00890297" w:rsidRPr="00CB570D">
        <w:rPr>
          <w:rFonts w:ascii="Times New Roman" w:hAnsi="Times New Roman" w:cs="Times New Roman"/>
          <w:sz w:val="24"/>
          <w:szCs w:val="24"/>
        </w:rPr>
        <w:t xml:space="preserve">ron </w:t>
      </w:r>
      <w:r w:rsidR="008B6695" w:rsidRPr="00CB570D">
        <w:rPr>
          <w:rFonts w:ascii="Times New Roman" w:hAnsi="Times New Roman" w:cs="Times New Roman"/>
          <w:sz w:val="24"/>
          <w:szCs w:val="24"/>
        </w:rPr>
        <w:t>constituciones políticas, pero estas variaron constantemente:</w:t>
      </w:r>
    </w:p>
    <w:p w:rsidR="001024A7" w:rsidRPr="00CB570D" w:rsidRDefault="008B6695" w:rsidP="001108D6">
      <w:pPr>
        <w:pStyle w:val="Prrafodelista"/>
        <w:numPr>
          <w:ilvl w:val="0"/>
          <w:numId w:val="1"/>
        </w:numPr>
        <w:rPr>
          <w:rFonts w:ascii="Times New Roman" w:hAnsi="Times New Roman" w:cs="Times New Roman"/>
          <w:sz w:val="24"/>
          <w:szCs w:val="24"/>
        </w:rPr>
      </w:pPr>
      <w:r w:rsidRPr="00CB570D">
        <w:rPr>
          <w:rFonts w:ascii="Times New Roman" w:hAnsi="Times New Roman" w:cs="Times New Roman"/>
          <w:sz w:val="24"/>
          <w:szCs w:val="24"/>
        </w:rPr>
        <w:t>Las primeras constituciones, que fueron las de Ve</w:t>
      </w:r>
      <w:r w:rsidR="00E15D95" w:rsidRPr="00CB570D">
        <w:rPr>
          <w:rFonts w:ascii="Times New Roman" w:hAnsi="Times New Roman" w:cs="Times New Roman"/>
          <w:sz w:val="24"/>
          <w:szCs w:val="24"/>
        </w:rPr>
        <w:t>nezuela, Nueva Granada y Chile (1810</w:t>
      </w:r>
      <w:r w:rsidR="00890297">
        <w:rPr>
          <w:rFonts w:ascii="Times New Roman" w:hAnsi="Times New Roman" w:cs="Times New Roman"/>
          <w:sz w:val="24"/>
          <w:szCs w:val="24"/>
        </w:rPr>
        <w:t>-</w:t>
      </w:r>
      <w:r w:rsidR="00E15D95" w:rsidRPr="00CB570D">
        <w:rPr>
          <w:rFonts w:ascii="Times New Roman" w:hAnsi="Times New Roman" w:cs="Times New Roman"/>
          <w:sz w:val="24"/>
          <w:szCs w:val="24"/>
        </w:rPr>
        <w:t>1812)</w:t>
      </w:r>
      <w:r w:rsidR="00C2699E">
        <w:rPr>
          <w:rFonts w:ascii="Times New Roman" w:hAnsi="Times New Roman" w:cs="Times New Roman"/>
          <w:sz w:val="24"/>
          <w:szCs w:val="24"/>
        </w:rPr>
        <w:t>,</w:t>
      </w:r>
      <w:r w:rsidR="00E15D95" w:rsidRPr="00CB570D">
        <w:rPr>
          <w:rFonts w:ascii="Times New Roman" w:hAnsi="Times New Roman" w:cs="Times New Roman"/>
          <w:sz w:val="24"/>
          <w:szCs w:val="24"/>
        </w:rPr>
        <w:t xml:space="preserve"> proclamaban la soberanía popular pero juraron lealtad a Fernando VII, </w:t>
      </w:r>
      <w:r w:rsidR="0002521E">
        <w:rPr>
          <w:rFonts w:ascii="Times New Roman" w:hAnsi="Times New Roman" w:cs="Times New Roman"/>
          <w:sz w:val="24"/>
          <w:szCs w:val="24"/>
        </w:rPr>
        <w:t xml:space="preserve">porque </w:t>
      </w:r>
      <w:r w:rsidR="00E15D95" w:rsidRPr="00CB570D">
        <w:rPr>
          <w:rFonts w:ascii="Times New Roman" w:hAnsi="Times New Roman" w:cs="Times New Roman"/>
          <w:sz w:val="24"/>
          <w:szCs w:val="24"/>
        </w:rPr>
        <w:t xml:space="preserve">fue obligado a abdicar por Napoleón Bonaparte. </w:t>
      </w:r>
    </w:p>
    <w:p w:rsidR="00457644" w:rsidRPr="00CB570D" w:rsidRDefault="00E15D95" w:rsidP="001108D6">
      <w:pPr>
        <w:pStyle w:val="Prrafodelista"/>
        <w:numPr>
          <w:ilvl w:val="0"/>
          <w:numId w:val="1"/>
        </w:numPr>
        <w:rPr>
          <w:rFonts w:ascii="Times New Roman" w:hAnsi="Times New Roman" w:cs="Times New Roman"/>
          <w:sz w:val="24"/>
          <w:szCs w:val="24"/>
        </w:rPr>
      </w:pPr>
      <w:r w:rsidRPr="00CB570D">
        <w:rPr>
          <w:rFonts w:ascii="Times New Roman" w:hAnsi="Times New Roman" w:cs="Times New Roman"/>
          <w:sz w:val="24"/>
          <w:szCs w:val="24"/>
        </w:rPr>
        <w:t xml:space="preserve">Los continuos desórdenes políticos que ocurrieron tras el triunfo de las independencias llevaron a que </w:t>
      </w:r>
      <w:r w:rsidR="0055047B" w:rsidRPr="00CB570D">
        <w:rPr>
          <w:rFonts w:ascii="Times New Roman" w:hAnsi="Times New Roman" w:cs="Times New Roman"/>
          <w:sz w:val="24"/>
          <w:szCs w:val="24"/>
        </w:rPr>
        <w:t xml:space="preserve">a partir de 1819 surgieran </w:t>
      </w:r>
      <w:r w:rsidR="00EE0CB4" w:rsidRPr="00CB570D">
        <w:rPr>
          <w:rFonts w:ascii="Times New Roman" w:hAnsi="Times New Roman" w:cs="Times New Roman"/>
          <w:sz w:val="24"/>
          <w:szCs w:val="24"/>
        </w:rPr>
        <w:t xml:space="preserve">varias </w:t>
      </w:r>
      <w:r w:rsidR="0055047B" w:rsidRPr="00CB570D">
        <w:rPr>
          <w:rFonts w:ascii="Times New Roman" w:hAnsi="Times New Roman" w:cs="Times New Roman"/>
          <w:sz w:val="24"/>
          <w:szCs w:val="24"/>
        </w:rPr>
        <w:t>tendencias</w:t>
      </w:r>
      <w:r w:rsidR="00457644" w:rsidRPr="00CB570D">
        <w:rPr>
          <w:rFonts w:ascii="Times New Roman" w:hAnsi="Times New Roman" w:cs="Times New Roman"/>
          <w:sz w:val="24"/>
          <w:szCs w:val="24"/>
        </w:rPr>
        <w:t>. U</w:t>
      </w:r>
      <w:r w:rsidR="0055047B" w:rsidRPr="00CB570D">
        <w:rPr>
          <w:rFonts w:ascii="Times New Roman" w:hAnsi="Times New Roman" w:cs="Times New Roman"/>
          <w:sz w:val="24"/>
          <w:szCs w:val="24"/>
        </w:rPr>
        <w:t>nas</w:t>
      </w:r>
      <w:r w:rsidR="00EE0CB4" w:rsidRPr="00CB570D">
        <w:rPr>
          <w:rFonts w:ascii="Times New Roman" w:hAnsi="Times New Roman" w:cs="Times New Roman"/>
          <w:sz w:val="24"/>
          <w:szCs w:val="24"/>
        </w:rPr>
        <w:t xml:space="preserve"> constituciones</w:t>
      </w:r>
      <w:r w:rsidR="0055047B" w:rsidRPr="00CB570D">
        <w:rPr>
          <w:rFonts w:ascii="Times New Roman" w:hAnsi="Times New Roman" w:cs="Times New Roman"/>
          <w:sz w:val="24"/>
          <w:szCs w:val="24"/>
        </w:rPr>
        <w:t>, inspiradas en el absolutismo napoleónico y otras inspiradas en el liberalismo español de</w:t>
      </w:r>
      <w:r w:rsidR="00890297">
        <w:rPr>
          <w:rFonts w:ascii="Times New Roman" w:hAnsi="Times New Roman" w:cs="Times New Roman"/>
          <w:sz w:val="24"/>
          <w:szCs w:val="24"/>
        </w:rPr>
        <w:t xml:space="preserve"> la</w:t>
      </w:r>
      <w:r w:rsidR="0055047B" w:rsidRPr="00CB570D">
        <w:rPr>
          <w:rFonts w:ascii="Times New Roman" w:hAnsi="Times New Roman" w:cs="Times New Roman"/>
          <w:sz w:val="24"/>
          <w:szCs w:val="24"/>
        </w:rPr>
        <w:t xml:space="preserve"> Constitución de Cádiz. El absolutismo napoleónico otorgaba muchos poderes al presidente; esta fue la tendencia con la que se </w:t>
      </w:r>
      <w:r w:rsidR="00890297">
        <w:rPr>
          <w:rFonts w:ascii="Times New Roman" w:hAnsi="Times New Roman" w:cs="Times New Roman"/>
          <w:sz w:val="24"/>
          <w:szCs w:val="24"/>
        </w:rPr>
        <w:t>elabora</w:t>
      </w:r>
      <w:r w:rsidR="00890297" w:rsidRPr="00CB570D">
        <w:rPr>
          <w:rFonts w:ascii="Times New Roman" w:hAnsi="Times New Roman" w:cs="Times New Roman"/>
          <w:sz w:val="24"/>
          <w:szCs w:val="24"/>
        </w:rPr>
        <w:t xml:space="preserve">ron </w:t>
      </w:r>
      <w:r w:rsidR="0055047B" w:rsidRPr="00CB570D">
        <w:rPr>
          <w:rFonts w:ascii="Times New Roman" w:hAnsi="Times New Roman" w:cs="Times New Roman"/>
          <w:sz w:val="24"/>
          <w:szCs w:val="24"/>
        </w:rPr>
        <w:t>constituciones como la</w:t>
      </w:r>
      <w:r w:rsidR="00890297">
        <w:rPr>
          <w:rFonts w:ascii="Times New Roman" w:hAnsi="Times New Roman" w:cs="Times New Roman"/>
          <w:sz w:val="24"/>
          <w:szCs w:val="24"/>
        </w:rPr>
        <w:t>s</w:t>
      </w:r>
      <w:r w:rsidR="0055047B" w:rsidRPr="00CB570D">
        <w:rPr>
          <w:rFonts w:ascii="Times New Roman" w:hAnsi="Times New Roman" w:cs="Times New Roman"/>
          <w:sz w:val="24"/>
          <w:szCs w:val="24"/>
        </w:rPr>
        <w:t xml:space="preserve"> de Bolivia, Perú y </w:t>
      </w:r>
      <w:r w:rsidR="0080408A">
        <w:rPr>
          <w:rFonts w:ascii="Times New Roman" w:hAnsi="Times New Roman" w:cs="Times New Roman"/>
          <w:sz w:val="24"/>
          <w:szCs w:val="24"/>
        </w:rPr>
        <w:t>l</w:t>
      </w:r>
      <w:r w:rsidR="0080408A" w:rsidRPr="00CB570D">
        <w:rPr>
          <w:rFonts w:ascii="Times New Roman" w:hAnsi="Times New Roman" w:cs="Times New Roman"/>
          <w:sz w:val="24"/>
          <w:szCs w:val="24"/>
        </w:rPr>
        <w:t xml:space="preserve">a </w:t>
      </w:r>
      <w:r w:rsidR="0055047B" w:rsidRPr="00CB570D">
        <w:rPr>
          <w:rFonts w:ascii="Times New Roman" w:hAnsi="Times New Roman" w:cs="Times New Roman"/>
          <w:sz w:val="24"/>
          <w:szCs w:val="24"/>
        </w:rPr>
        <w:t>Gran Colombia, bajo la guía de Simón Bol</w:t>
      </w:r>
      <w:r w:rsidR="00EF6D02" w:rsidRPr="00CB570D">
        <w:rPr>
          <w:rFonts w:ascii="Times New Roman" w:hAnsi="Times New Roman" w:cs="Times New Roman"/>
          <w:sz w:val="24"/>
          <w:szCs w:val="24"/>
        </w:rPr>
        <w:t>í</w:t>
      </w:r>
      <w:r w:rsidR="0055047B" w:rsidRPr="00CB570D">
        <w:rPr>
          <w:rFonts w:ascii="Times New Roman" w:hAnsi="Times New Roman" w:cs="Times New Roman"/>
          <w:sz w:val="24"/>
          <w:szCs w:val="24"/>
        </w:rPr>
        <w:t xml:space="preserve">var. </w:t>
      </w:r>
    </w:p>
    <w:p w:rsidR="00457644" w:rsidRPr="00CB570D" w:rsidRDefault="00457644" w:rsidP="00457644">
      <w:pPr>
        <w:pStyle w:val="Prrafodelista"/>
        <w:rPr>
          <w:rFonts w:ascii="Times New Roman" w:hAnsi="Times New Roman" w:cs="Times New Roman"/>
          <w:sz w:val="24"/>
          <w:szCs w:val="24"/>
        </w:rPr>
      </w:pPr>
    </w:p>
    <w:p w:rsidR="00E15D95" w:rsidRPr="00CB570D" w:rsidRDefault="00457644" w:rsidP="00457644">
      <w:pPr>
        <w:pStyle w:val="Prrafodelista"/>
        <w:rPr>
          <w:rFonts w:ascii="Times New Roman" w:hAnsi="Times New Roman" w:cs="Times New Roman"/>
          <w:sz w:val="24"/>
          <w:szCs w:val="24"/>
        </w:rPr>
      </w:pPr>
      <w:r w:rsidRPr="00CB570D">
        <w:rPr>
          <w:rFonts w:ascii="Times New Roman" w:hAnsi="Times New Roman" w:cs="Times New Roman"/>
          <w:sz w:val="24"/>
          <w:szCs w:val="24"/>
        </w:rPr>
        <w:lastRenderedPageBreak/>
        <w:t>O</w:t>
      </w:r>
      <w:r w:rsidR="0055047B" w:rsidRPr="00CB570D">
        <w:rPr>
          <w:rFonts w:ascii="Times New Roman" w:hAnsi="Times New Roman" w:cs="Times New Roman"/>
          <w:sz w:val="24"/>
          <w:szCs w:val="24"/>
        </w:rPr>
        <w:t xml:space="preserve">tras constituciones estaban más inspiradas en la Constitución de Cádiz, aquella que </w:t>
      </w:r>
      <w:r w:rsidR="00EE0CB4" w:rsidRPr="00CB570D">
        <w:rPr>
          <w:rFonts w:ascii="Times New Roman" w:hAnsi="Times New Roman" w:cs="Times New Roman"/>
          <w:sz w:val="24"/>
          <w:szCs w:val="24"/>
        </w:rPr>
        <w:t>se diseñó</w:t>
      </w:r>
      <w:r w:rsidR="0055047B" w:rsidRPr="00CB570D">
        <w:rPr>
          <w:rFonts w:ascii="Times New Roman" w:hAnsi="Times New Roman" w:cs="Times New Roman"/>
          <w:sz w:val="24"/>
          <w:szCs w:val="24"/>
        </w:rPr>
        <w:t xml:space="preserve"> en España mientras el rey Fernando VII se encontraba en cautiverio. La Constitución de </w:t>
      </w:r>
      <w:r w:rsidR="00890297" w:rsidRPr="00CB570D">
        <w:rPr>
          <w:rFonts w:ascii="Times New Roman" w:hAnsi="Times New Roman" w:cs="Times New Roman"/>
          <w:sz w:val="24"/>
          <w:szCs w:val="24"/>
        </w:rPr>
        <w:t>Cádiz</w:t>
      </w:r>
      <w:r w:rsidR="0055047B" w:rsidRPr="00CB570D">
        <w:rPr>
          <w:rFonts w:ascii="Times New Roman" w:hAnsi="Times New Roman" w:cs="Times New Roman"/>
          <w:sz w:val="24"/>
          <w:szCs w:val="24"/>
        </w:rPr>
        <w:t xml:space="preserve">, que enfrentaba el absolutismo, inspiró </w:t>
      </w:r>
      <w:r w:rsidRPr="00CB570D">
        <w:rPr>
          <w:rFonts w:ascii="Times New Roman" w:hAnsi="Times New Roman" w:cs="Times New Roman"/>
          <w:sz w:val="24"/>
          <w:szCs w:val="24"/>
        </w:rPr>
        <w:t>la</w:t>
      </w:r>
      <w:r w:rsidR="0002521E">
        <w:rPr>
          <w:rFonts w:ascii="Times New Roman" w:hAnsi="Times New Roman" w:cs="Times New Roman"/>
          <w:sz w:val="24"/>
          <w:szCs w:val="24"/>
        </w:rPr>
        <w:t xml:space="preserve">s primeras  constituciones </w:t>
      </w:r>
      <w:r w:rsidRPr="00CB570D">
        <w:rPr>
          <w:rFonts w:ascii="Times New Roman" w:hAnsi="Times New Roman" w:cs="Times New Roman"/>
          <w:sz w:val="24"/>
          <w:szCs w:val="24"/>
        </w:rPr>
        <w:t xml:space="preserve">de países </w:t>
      </w:r>
      <w:r w:rsidR="00EF6D02" w:rsidRPr="00CB570D">
        <w:rPr>
          <w:rFonts w:ascii="Times New Roman" w:hAnsi="Times New Roman" w:cs="Times New Roman"/>
          <w:sz w:val="24"/>
          <w:szCs w:val="24"/>
        </w:rPr>
        <w:t xml:space="preserve">como </w:t>
      </w:r>
      <w:r w:rsidR="00EE0CB4" w:rsidRPr="00CB570D">
        <w:rPr>
          <w:rFonts w:ascii="Times New Roman" w:hAnsi="Times New Roman" w:cs="Times New Roman"/>
          <w:sz w:val="24"/>
          <w:szCs w:val="24"/>
        </w:rPr>
        <w:t>México</w:t>
      </w:r>
      <w:r w:rsidR="00EF6D02" w:rsidRPr="00CB570D">
        <w:rPr>
          <w:rFonts w:ascii="Times New Roman" w:hAnsi="Times New Roman" w:cs="Times New Roman"/>
          <w:sz w:val="24"/>
          <w:szCs w:val="24"/>
        </w:rPr>
        <w:t xml:space="preserve"> o Chile</w:t>
      </w:r>
      <w:r w:rsidRPr="00CB570D">
        <w:rPr>
          <w:rFonts w:ascii="Times New Roman" w:hAnsi="Times New Roman" w:cs="Times New Roman"/>
          <w:sz w:val="24"/>
          <w:szCs w:val="24"/>
        </w:rPr>
        <w:t>.</w:t>
      </w:r>
      <w:r w:rsidR="00EF6D02" w:rsidRPr="00CB570D">
        <w:rPr>
          <w:rFonts w:ascii="Times New Roman" w:hAnsi="Times New Roman" w:cs="Times New Roman"/>
          <w:sz w:val="24"/>
          <w:szCs w:val="24"/>
        </w:rPr>
        <w:t xml:space="preserve"> </w:t>
      </w:r>
    </w:p>
    <w:p w:rsidR="0010661C" w:rsidRPr="00CB570D" w:rsidRDefault="0010661C" w:rsidP="00457644">
      <w:pPr>
        <w:pStyle w:val="Prrafodelista"/>
        <w:rPr>
          <w:rFonts w:ascii="Times New Roman" w:hAnsi="Times New Roman" w:cs="Times New Roman"/>
          <w:sz w:val="24"/>
          <w:szCs w:val="24"/>
        </w:rPr>
      </w:pPr>
      <w:r w:rsidRPr="00CB570D">
        <w:rPr>
          <w:rFonts w:ascii="Times New Roman" w:hAnsi="Times New Roman" w:cs="Times New Roman"/>
          <w:sz w:val="24"/>
          <w:szCs w:val="24"/>
        </w:rPr>
        <w:t xml:space="preserve">Así mismo, el centralismo y el federalismo fueron tendencias que definieron el carácter de la </w:t>
      </w:r>
      <w:r w:rsidR="00890297">
        <w:rPr>
          <w:rFonts w:ascii="Times New Roman" w:hAnsi="Times New Roman" w:cs="Times New Roman"/>
          <w:sz w:val="24"/>
          <w:szCs w:val="24"/>
        </w:rPr>
        <w:t>C</w:t>
      </w:r>
      <w:r w:rsidR="00890297" w:rsidRPr="00CB570D">
        <w:rPr>
          <w:rFonts w:ascii="Times New Roman" w:hAnsi="Times New Roman" w:cs="Times New Roman"/>
          <w:sz w:val="24"/>
          <w:szCs w:val="24"/>
        </w:rPr>
        <w:t xml:space="preserve">arta </w:t>
      </w:r>
      <w:r w:rsidR="00890297">
        <w:rPr>
          <w:rFonts w:ascii="Times New Roman" w:hAnsi="Times New Roman" w:cs="Times New Roman"/>
          <w:sz w:val="24"/>
          <w:szCs w:val="24"/>
        </w:rPr>
        <w:t>M</w:t>
      </w:r>
      <w:r w:rsidR="00890297" w:rsidRPr="00CB570D">
        <w:rPr>
          <w:rFonts w:ascii="Times New Roman" w:hAnsi="Times New Roman" w:cs="Times New Roman"/>
          <w:sz w:val="24"/>
          <w:szCs w:val="24"/>
        </w:rPr>
        <w:t xml:space="preserve">agna </w:t>
      </w:r>
      <w:r w:rsidRPr="00CB570D">
        <w:rPr>
          <w:rFonts w:ascii="Times New Roman" w:hAnsi="Times New Roman" w:cs="Times New Roman"/>
          <w:sz w:val="24"/>
          <w:szCs w:val="24"/>
        </w:rPr>
        <w:t>de unos u otros países.</w:t>
      </w:r>
    </w:p>
    <w:tbl>
      <w:tblPr>
        <w:tblStyle w:val="Tablaconcuadrcula"/>
        <w:tblW w:w="0" w:type="auto"/>
        <w:tblLook w:val="04A0" w:firstRow="1" w:lastRow="0" w:firstColumn="1" w:lastColumn="0" w:noHBand="0" w:noVBand="1"/>
      </w:tblPr>
      <w:tblGrid>
        <w:gridCol w:w="1283"/>
        <w:gridCol w:w="7771"/>
      </w:tblGrid>
      <w:tr w:rsidR="00241027" w:rsidRPr="00FC750D" w:rsidTr="0075055D">
        <w:tc>
          <w:tcPr>
            <w:tcW w:w="9054" w:type="dxa"/>
            <w:gridSpan w:val="2"/>
            <w:shd w:val="clear" w:color="auto" w:fill="000000" w:themeFill="text1"/>
          </w:tcPr>
          <w:p w:rsidR="00241027" w:rsidRPr="00FC750D" w:rsidRDefault="00241027" w:rsidP="0075055D">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Destacado</w:t>
            </w:r>
          </w:p>
        </w:tc>
      </w:tr>
      <w:tr w:rsidR="00241027" w:rsidRPr="00FC750D" w:rsidTr="0075055D">
        <w:tc>
          <w:tcPr>
            <w:tcW w:w="1242" w:type="dxa"/>
          </w:tcPr>
          <w:p w:rsidR="00241027" w:rsidRPr="00FC750D" w:rsidRDefault="00241027" w:rsidP="0075055D">
            <w:pPr>
              <w:rPr>
                <w:rFonts w:ascii="Times New Roman" w:hAnsi="Times New Roman" w:cs="Times New Roman"/>
                <w:b/>
                <w:color w:val="000000" w:themeColor="text1"/>
                <w:sz w:val="24"/>
                <w:szCs w:val="24"/>
              </w:rPr>
            </w:pPr>
            <w:r w:rsidRPr="00FC750D">
              <w:rPr>
                <w:rFonts w:ascii="Times New Roman" w:hAnsi="Times New Roman" w:cs="Times New Roman"/>
                <w:b/>
                <w:color w:val="000000" w:themeColor="text1"/>
                <w:sz w:val="24"/>
                <w:szCs w:val="24"/>
              </w:rPr>
              <w:t>Título</w:t>
            </w:r>
          </w:p>
        </w:tc>
        <w:tc>
          <w:tcPr>
            <w:tcW w:w="7812" w:type="dxa"/>
          </w:tcPr>
          <w:p w:rsidR="00F44C62" w:rsidRPr="00F44C62" w:rsidRDefault="00F44C62" w:rsidP="00F44C62">
            <w:pPr>
              <w:pStyle w:val="Prrafodelista"/>
              <w:rPr>
                <w:rFonts w:ascii="Times New Roman" w:hAnsi="Times New Roman" w:cs="Times New Roman"/>
                <w:b/>
                <w:sz w:val="24"/>
                <w:szCs w:val="24"/>
              </w:rPr>
            </w:pPr>
            <w:r w:rsidRPr="00F44C62">
              <w:rPr>
                <w:rFonts w:ascii="Times New Roman" w:hAnsi="Times New Roman" w:cs="Times New Roman"/>
                <w:b/>
                <w:sz w:val="24"/>
                <w:szCs w:val="24"/>
              </w:rPr>
              <w:t>Federalismo y centralismo</w:t>
            </w:r>
          </w:p>
          <w:p w:rsidR="00241027" w:rsidRPr="00F44C62" w:rsidRDefault="00241027" w:rsidP="0075055D">
            <w:pPr>
              <w:rPr>
                <w:rFonts w:ascii="Times New Roman" w:hAnsi="Times New Roman" w:cs="Times New Roman"/>
                <w:b/>
                <w:color w:val="000000" w:themeColor="text1"/>
                <w:sz w:val="24"/>
                <w:szCs w:val="24"/>
              </w:rPr>
            </w:pPr>
          </w:p>
        </w:tc>
      </w:tr>
      <w:tr w:rsidR="00241027" w:rsidRPr="00FC750D" w:rsidTr="0075055D">
        <w:tc>
          <w:tcPr>
            <w:tcW w:w="1242" w:type="dxa"/>
            <w:shd w:val="clear" w:color="auto" w:fill="auto"/>
          </w:tcPr>
          <w:p w:rsidR="00241027" w:rsidRPr="008F00B5" w:rsidRDefault="00241027" w:rsidP="0075055D">
            <w:pPr>
              <w:rPr>
                <w:rFonts w:ascii="Times New Roman" w:hAnsi="Times New Roman" w:cs="Times New Roman"/>
                <w:b/>
                <w:sz w:val="24"/>
                <w:szCs w:val="24"/>
              </w:rPr>
            </w:pPr>
            <w:r w:rsidRPr="008F00B5">
              <w:rPr>
                <w:rFonts w:ascii="Times New Roman" w:hAnsi="Times New Roman" w:cs="Times New Roman"/>
                <w:b/>
                <w:sz w:val="24"/>
                <w:szCs w:val="24"/>
              </w:rPr>
              <w:t>Contenido</w:t>
            </w:r>
          </w:p>
        </w:tc>
        <w:tc>
          <w:tcPr>
            <w:tcW w:w="7812" w:type="dxa"/>
            <w:shd w:val="clear" w:color="auto" w:fill="auto"/>
          </w:tcPr>
          <w:p w:rsidR="00241027" w:rsidRPr="00F44C62" w:rsidRDefault="00241027" w:rsidP="0075055D">
            <w:pPr>
              <w:spacing w:line="285" w:lineRule="atLeast"/>
              <w:jc w:val="both"/>
              <w:rPr>
                <w:rFonts w:ascii="Times New Roman" w:hAnsi="Times New Roman" w:cs="Times New Roman"/>
                <w:sz w:val="24"/>
                <w:szCs w:val="24"/>
              </w:rPr>
            </w:pPr>
          </w:p>
          <w:p w:rsidR="00241027" w:rsidRPr="00F44C62" w:rsidRDefault="00241027" w:rsidP="00241027">
            <w:pPr>
              <w:pStyle w:val="Prrafodelista"/>
              <w:rPr>
                <w:rFonts w:ascii="Times New Roman" w:hAnsi="Times New Roman" w:cs="Times New Roman"/>
                <w:sz w:val="24"/>
                <w:szCs w:val="24"/>
              </w:rPr>
            </w:pPr>
            <w:r w:rsidRPr="00F44C62">
              <w:rPr>
                <w:rFonts w:ascii="Times New Roman" w:hAnsi="Times New Roman" w:cs="Times New Roman"/>
                <w:sz w:val="24"/>
                <w:szCs w:val="24"/>
              </w:rPr>
              <w:t>Una de las dificultades para construir los Estados latinoamericanos fue la disputa entre federalistas y centralistas. Los centralistas creían necesario que se creara un gobierno fuerte y unitario que mantuviera la unidad nacional. Los otros, que en general eran hacendados de provincias</w:t>
            </w:r>
            <w:r w:rsidR="00890297">
              <w:rPr>
                <w:rFonts w:ascii="Times New Roman" w:hAnsi="Times New Roman" w:cs="Times New Roman"/>
                <w:sz w:val="24"/>
                <w:szCs w:val="24"/>
              </w:rPr>
              <w:t>,</w:t>
            </w:r>
            <w:r w:rsidRPr="00F44C62">
              <w:rPr>
                <w:rFonts w:ascii="Times New Roman" w:hAnsi="Times New Roman" w:cs="Times New Roman"/>
                <w:sz w:val="24"/>
                <w:szCs w:val="24"/>
              </w:rPr>
              <w:t xml:space="preserve"> querían autonomía administrativa para manejar sus territorios. Estas disputas fueron motivos de guerras </w:t>
            </w:r>
            <w:r w:rsidR="00890297">
              <w:rPr>
                <w:rFonts w:ascii="Times New Roman" w:hAnsi="Times New Roman" w:cs="Times New Roman"/>
                <w:sz w:val="24"/>
                <w:szCs w:val="24"/>
              </w:rPr>
              <w:t>d</w:t>
            </w:r>
            <w:r w:rsidR="00890297" w:rsidRPr="00F44C62">
              <w:rPr>
                <w:rFonts w:ascii="Times New Roman" w:hAnsi="Times New Roman" w:cs="Times New Roman"/>
                <w:sz w:val="24"/>
                <w:szCs w:val="24"/>
              </w:rPr>
              <w:t xml:space="preserve">e </w:t>
            </w:r>
            <w:r w:rsidRPr="00F44C62">
              <w:rPr>
                <w:rFonts w:ascii="Times New Roman" w:hAnsi="Times New Roman" w:cs="Times New Roman"/>
                <w:sz w:val="24"/>
                <w:szCs w:val="24"/>
              </w:rPr>
              <w:t>corta duración a todo lo largo del siglo XIX.</w:t>
            </w:r>
          </w:p>
          <w:p w:rsidR="00241027" w:rsidRPr="00F44C62" w:rsidRDefault="00241027" w:rsidP="0075055D">
            <w:pPr>
              <w:spacing w:line="285" w:lineRule="atLeast"/>
              <w:jc w:val="both"/>
              <w:rPr>
                <w:rFonts w:ascii="Times New Roman" w:hAnsi="Times New Roman" w:cs="Times New Roman"/>
                <w:sz w:val="24"/>
                <w:szCs w:val="24"/>
              </w:rPr>
            </w:pPr>
          </w:p>
          <w:p w:rsidR="00241027" w:rsidRPr="00F44C62" w:rsidRDefault="00241027" w:rsidP="0075055D">
            <w:pPr>
              <w:rPr>
                <w:rFonts w:ascii="Times New Roman" w:hAnsi="Times New Roman" w:cs="Times New Roman"/>
                <w:color w:val="000000" w:themeColor="text1"/>
                <w:sz w:val="24"/>
                <w:szCs w:val="24"/>
              </w:rPr>
            </w:pPr>
          </w:p>
        </w:tc>
      </w:tr>
    </w:tbl>
    <w:p w:rsidR="00367393" w:rsidRDefault="00367393" w:rsidP="009B17C1">
      <w:pPr>
        <w:rPr>
          <w:rFonts w:ascii="Times New Roman" w:hAnsi="Times New Roman" w:cs="Times New Roman"/>
          <w:sz w:val="24"/>
          <w:szCs w:val="24"/>
        </w:rPr>
      </w:pPr>
    </w:p>
    <w:p w:rsidR="00452939" w:rsidRPr="00367393" w:rsidRDefault="00890BC7" w:rsidP="00367393">
      <w:pPr>
        <w:pStyle w:val="Prrafodelista"/>
        <w:numPr>
          <w:ilvl w:val="0"/>
          <w:numId w:val="1"/>
        </w:numPr>
        <w:rPr>
          <w:rFonts w:ascii="Times New Roman" w:hAnsi="Times New Roman" w:cs="Times New Roman"/>
          <w:sz w:val="24"/>
          <w:szCs w:val="24"/>
        </w:rPr>
      </w:pPr>
      <w:r w:rsidRPr="00367393">
        <w:rPr>
          <w:rFonts w:ascii="Times New Roman" w:hAnsi="Times New Roman" w:cs="Times New Roman"/>
          <w:sz w:val="24"/>
          <w:szCs w:val="24"/>
        </w:rPr>
        <w:t xml:space="preserve">Lo que hubo en común en todos los casos fue </w:t>
      </w:r>
      <w:r w:rsidR="00C2699E">
        <w:rPr>
          <w:rFonts w:ascii="Times New Roman" w:hAnsi="Times New Roman" w:cs="Times New Roman"/>
          <w:sz w:val="24"/>
          <w:szCs w:val="24"/>
        </w:rPr>
        <w:t>la redacción de</w:t>
      </w:r>
      <w:r w:rsidRPr="00367393">
        <w:rPr>
          <w:rFonts w:ascii="Times New Roman" w:hAnsi="Times New Roman" w:cs="Times New Roman"/>
          <w:sz w:val="24"/>
          <w:szCs w:val="24"/>
        </w:rPr>
        <w:t xml:space="preserve"> las constituciones fundamentalmente por las élites, es decir por los sectores más poderosos que surgieron después de las guerras </w:t>
      </w:r>
      <w:r w:rsidR="00273182" w:rsidRPr="00367393">
        <w:rPr>
          <w:rFonts w:ascii="Times New Roman" w:hAnsi="Times New Roman" w:cs="Times New Roman"/>
          <w:sz w:val="24"/>
          <w:szCs w:val="24"/>
        </w:rPr>
        <w:t xml:space="preserve">de </w:t>
      </w:r>
      <w:r w:rsidRPr="00367393">
        <w:rPr>
          <w:rFonts w:ascii="Times New Roman" w:hAnsi="Times New Roman" w:cs="Times New Roman"/>
          <w:sz w:val="24"/>
          <w:szCs w:val="24"/>
        </w:rPr>
        <w:t xml:space="preserve">emancipación. Muchos de ellos habían aprendido </w:t>
      </w:r>
      <w:r w:rsidR="00273182" w:rsidRPr="00367393">
        <w:rPr>
          <w:rFonts w:ascii="Times New Roman" w:hAnsi="Times New Roman" w:cs="Times New Roman"/>
          <w:sz w:val="24"/>
          <w:szCs w:val="24"/>
        </w:rPr>
        <w:t xml:space="preserve">en las universidades </w:t>
      </w:r>
      <w:r w:rsidRPr="00367393">
        <w:rPr>
          <w:rFonts w:ascii="Times New Roman" w:hAnsi="Times New Roman" w:cs="Times New Roman"/>
          <w:sz w:val="24"/>
          <w:szCs w:val="24"/>
        </w:rPr>
        <w:t>l</w:t>
      </w:r>
      <w:r w:rsidR="00273182" w:rsidRPr="00367393">
        <w:rPr>
          <w:rFonts w:ascii="Times New Roman" w:hAnsi="Times New Roman" w:cs="Times New Roman"/>
          <w:sz w:val="24"/>
          <w:szCs w:val="24"/>
        </w:rPr>
        <w:t xml:space="preserve">a importancia de la separación de poderes y del respeto a la ley. </w:t>
      </w:r>
    </w:p>
    <w:p w:rsidR="009B17C1" w:rsidRPr="00CB570D" w:rsidRDefault="004D5F08" w:rsidP="00367393">
      <w:pPr>
        <w:ind w:left="708"/>
        <w:rPr>
          <w:rFonts w:ascii="Times New Roman" w:hAnsi="Times New Roman" w:cs="Times New Roman"/>
          <w:sz w:val="24"/>
          <w:szCs w:val="24"/>
        </w:rPr>
      </w:pPr>
      <w:r w:rsidRPr="00CB570D">
        <w:rPr>
          <w:rFonts w:ascii="Times New Roman" w:hAnsi="Times New Roman" w:cs="Times New Roman"/>
          <w:sz w:val="24"/>
          <w:szCs w:val="24"/>
        </w:rPr>
        <w:t xml:space="preserve">Por otra parte estaban </w:t>
      </w:r>
      <w:r w:rsidR="00890297">
        <w:rPr>
          <w:rFonts w:ascii="Times New Roman" w:hAnsi="Times New Roman" w:cs="Times New Roman"/>
          <w:sz w:val="24"/>
          <w:szCs w:val="24"/>
        </w:rPr>
        <w:t xml:space="preserve">los </w:t>
      </w:r>
      <w:r w:rsidR="00452939" w:rsidRPr="00CB570D">
        <w:rPr>
          <w:rFonts w:ascii="Times New Roman" w:hAnsi="Times New Roman" w:cs="Times New Roman"/>
          <w:sz w:val="24"/>
          <w:szCs w:val="24"/>
        </w:rPr>
        <w:t xml:space="preserve">grandes propietarios u oficiales de alto rango de los </w:t>
      </w:r>
      <w:r w:rsidRPr="00CB570D">
        <w:rPr>
          <w:rFonts w:ascii="Times New Roman" w:hAnsi="Times New Roman" w:cs="Times New Roman"/>
          <w:sz w:val="24"/>
          <w:szCs w:val="24"/>
        </w:rPr>
        <w:t xml:space="preserve">ejércitos </w:t>
      </w:r>
      <w:r w:rsidR="00452939" w:rsidRPr="00CB570D">
        <w:rPr>
          <w:rFonts w:ascii="Times New Roman" w:hAnsi="Times New Roman" w:cs="Times New Roman"/>
          <w:sz w:val="24"/>
          <w:szCs w:val="24"/>
        </w:rPr>
        <w:t xml:space="preserve">libertadores </w:t>
      </w:r>
      <w:r w:rsidRPr="00CB570D">
        <w:rPr>
          <w:rFonts w:ascii="Times New Roman" w:hAnsi="Times New Roman" w:cs="Times New Roman"/>
          <w:sz w:val="24"/>
          <w:szCs w:val="24"/>
        </w:rPr>
        <w:t xml:space="preserve">que por sus triunfos </w:t>
      </w:r>
      <w:r w:rsidR="00452939" w:rsidRPr="00CB570D">
        <w:rPr>
          <w:rFonts w:ascii="Times New Roman" w:hAnsi="Times New Roman" w:cs="Times New Roman"/>
          <w:sz w:val="24"/>
          <w:szCs w:val="24"/>
        </w:rPr>
        <w:t>en las distintas batallas habían recibido alguna propiedad. Aquellos, más que ideales liberales, defendían la propiedad y los intereses de sus regiones.</w:t>
      </w:r>
    </w:p>
    <w:p w:rsidR="00823C91" w:rsidRPr="00B71ED0" w:rsidRDefault="00136DFF" w:rsidP="00B71ED0">
      <w:pPr>
        <w:rPr>
          <w:rFonts w:ascii="Times New Roman" w:hAnsi="Times New Roman" w:cs="Times New Roman"/>
          <w:b/>
          <w:sz w:val="24"/>
          <w:szCs w:val="24"/>
        </w:rPr>
      </w:pPr>
      <w:r w:rsidRPr="00CB570D">
        <w:rPr>
          <w:rFonts w:ascii="Times New Roman" w:hAnsi="Times New Roman" w:cs="Times New Roman"/>
          <w:sz w:val="24"/>
          <w:szCs w:val="24"/>
          <w:highlight w:val="yellow"/>
        </w:rPr>
        <w:t>[SECCIÓN</w:t>
      </w:r>
      <w:r>
        <w:rPr>
          <w:rFonts w:ascii="Times New Roman" w:hAnsi="Times New Roman" w:cs="Times New Roman"/>
          <w:sz w:val="24"/>
          <w:szCs w:val="24"/>
          <w:highlight w:val="yellow"/>
        </w:rPr>
        <w:t xml:space="preserve"> </w:t>
      </w:r>
      <w:r w:rsidR="002E3CF8">
        <w:rPr>
          <w:rFonts w:ascii="Times New Roman" w:hAnsi="Times New Roman" w:cs="Times New Roman"/>
          <w:sz w:val="24"/>
          <w:szCs w:val="24"/>
          <w:highlight w:val="yellow"/>
        </w:rPr>
        <w:t>2</w:t>
      </w:r>
      <w:r w:rsidRPr="00CB570D">
        <w:rPr>
          <w:rFonts w:ascii="Times New Roman" w:hAnsi="Times New Roman" w:cs="Times New Roman"/>
          <w:sz w:val="24"/>
          <w:szCs w:val="24"/>
          <w:highlight w:val="yellow"/>
        </w:rPr>
        <w:t>]</w:t>
      </w:r>
      <w:r w:rsidRPr="00CB570D">
        <w:rPr>
          <w:rFonts w:ascii="Times New Roman" w:hAnsi="Times New Roman" w:cs="Times New Roman"/>
          <w:b/>
          <w:sz w:val="24"/>
          <w:szCs w:val="24"/>
        </w:rPr>
        <w:t xml:space="preserve"> </w:t>
      </w:r>
      <w:r>
        <w:rPr>
          <w:rFonts w:ascii="Times New Roman" w:hAnsi="Times New Roman" w:cs="Times New Roman"/>
          <w:b/>
          <w:sz w:val="24"/>
          <w:szCs w:val="24"/>
        </w:rPr>
        <w:t xml:space="preserve"> 3.1 </w:t>
      </w:r>
      <w:r w:rsidR="00367393" w:rsidRPr="00B71ED0">
        <w:rPr>
          <w:rFonts w:ascii="Times New Roman" w:hAnsi="Times New Roman" w:cs="Times New Roman"/>
          <w:b/>
          <w:sz w:val="24"/>
          <w:szCs w:val="24"/>
        </w:rPr>
        <w:t>Caudillos</w:t>
      </w:r>
    </w:p>
    <w:p w:rsidR="00823C91" w:rsidRPr="00CB570D" w:rsidRDefault="000921DF" w:rsidP="009B17C1">
      <w:pPr>
        <w:rPr>
          <w:rFonts w:ascii="Times New Roman" w:hAnsi="Times New Roman" w:cs="Times New Roman"/>
          <w:sz w:val="24"/>
          <w:szCs w:val="24"/>
        </w:rPr>
      </w:pPr>
      <w:r w:rsidRPr="00CB570D">
        <w:rPr>
          <w:rFonts w:ascii="Times New Roman" w:hAnsi="Times New Roman" w:cs="Times New Roman"/>
          <w:sz w:val="24"/>
          <w:szCs w:val="24"/>
        </w:rPr>
        <w:t xml:space="preserve">Aunque no puede negarse que en nuestros países existió un empeño para diseñar leyes que ordenaran la sociedad, la realidad es que la autoridad </w:t>
      </w:r>
      <w:r w:rsidR="00040B2C" w:rsidRPr="00CB570D">
        <w:rPr>
          <w:rFonts w:ascii="Times New Roman" w:hAnsi="Times New Roman" w:cs="Times New Roman"/>
          <w:sz w:val="24"/>
          <w:szCs w:val="24"/>
        </w:rPr>
        <w:t xml:space="preserve">era ejercida por </w:t>
      </w:r>
      <w:r w:rsidR="00040B2C" w:rsidRPr="00367393">
        <w:rPr>
          <w:rFonts w:ascii="Times New Roman" w:hAnsi="Times New Roman" w:cs="Times New Roman"/>
          <w:b/>
          <w:sz w:val="24"/>
          <w:szCs w:val="24"/>
        </w:rPr>
        <w:t>caudillos</w:t>
      </w:r>
      <w:r w:rsidR="00040B2C" w:rsidRPr="00CB570D">
        <w:rPr>
          <w:rFonts w:ascii="Times New Roman" w:hAnsi="Times New Roman" w:cs="Times New Roman"/>
          <w:sz w:val="24"/>
          <w:szCs w:val="24"/>
        </w:rPr>
        <w:t xml:space="preserve">, es decir por hombres que habían logrado alguna victoria </w:t>
      </w:r>
      <w:r w:rsidR="00040B2C" w:rsidRPr="00367393">
        <w:rPr>
          <w:rFonts w:ascii="Times New Roman" w:hAnsi="Times New Roman" w:cs="Times New Roman"/>
          <w:b/>
          <w:sz w:val="24"/>
          <w:szCs w:val="24"/>
        </w:rPr>
        <w:t>militar</w:t>
      </w:r>
      <w:r w:rsidR="00040B2C" w:rsidRPr="00CB570D">
        <w:rPr>
          <w:rFonts w:ascii="Times New Roman" w:hAnsi="Times New Roman" w:cs="Times New Roman"/>
          <w:sz w:val="24"/>
          <w:szCs w:val="24"/>
        </w:rPr>
        <w:t xml:space="preserve"> y que muchas veces</w:t>
      </w:r>
      <w:r w:rsidR="00890297">
        <w:rPr>
          <w:rFonts w:ascii="Times New Roman" w:hAnsi="Times New Roman" w:cs="Times New Roman"/>
          <w:sz w:val="24"/>
          <w:szCs w:val="24"/>
        </w:rPr>
        <w:t>,</w:t>
      </w:r>
      <w:r w:rsidR="00040B2C" w:rsidRPr="00CB570D">
        <w:rPr>
          <w:rFonts w:ascii="Times New Roman" w:hAnsi="Times New Roman" w:cs="Times New Roman"/>
          <w:sz w:val="24"/>
          <w:szCs w:val="24"/>
        </w:rPr>
        <w:t xml:space="preserve"> en consecuencia</w:t>
      </w:r>
      <w:r w:rsidR="00890297">
        <w:rPr>
          <w:rFonts w:ascii="Times New Roman" w:hAnsi="Times New Roman" w:cs="Times New Roman"/>
          <w:sz w:val="24"/>
          <w:szCs w:val="24"/>
        </w:rPr>
        <w:t>,</w:t>
      </w:r>
      <w:r w:rsidR="00040B2C" w:rsidRPr="00CB570D">
        <w:rPr>
          <w:rFonts w:ascii="Times New Roman" w:hAnsi="Times New Roman" w:cs="Times New Roman"/>
          <w:sz w:val="24"/>
          <w:szCs w:val="24"/>
        </w:rPr>
        <w:t xml:space="preserve"> </w:t>
      </w:r>
      <w:r w:rsidR="00C2699E">
        <w:rPr>
          <w:rFonts w:ascii="Times New Roman" w:hAnsi="Times New Roman" w:cs="Times New Roman"/>
          <w:sz w:val="24"/>
          <w:szCs w:val="24"/>
        </w:rPr>
        <w:t>eran dueños de</w:t>
      </w:r>
      <w:r w:rsidR="00C2699E" w:rsidRPr="00CB570D">
        <w:rPr>
          <w:rFonts w:ascii="Times New Roman" w:hAnsi="Times New Roman" w:cs="Times New Roman"/>
          <w:sz w:val="24"/>
          <w:szCs w:val="24"/>
        </w:rPr>
        <w:t xml:space="preserve"> </w:t>
      </w:r>
      <w:r w:rsidR="00040B2C" w:rsidRPr="00CB570D">
        <w:rPr>
          <w:rFonts w:ascii="Times New Roman" w:hAnsi="Times New Roman" w:cs="Times New Roman"/>
          <w:sz w:val="24"/>
          <w:szCs w:val="24"/>
        </w:rPr>
        <w:t xml:space="preserve">una gran </w:t>
      </w:r>
      <w:r w:rsidR="00040B2C" w:rsidRPr="00367393">
        <w:rPr>
          <w:rFonts w:ascii="Times New Roman" w:hAnsi="Times New Roman" w:cs="Times New Roman"/>
          <w:b/>
          <w:sz w:val="24"/>
          <w:szCs w:val="24"/>
        </w:rPr>
        <w:t>propiedad</w:t>
      </w:r>
      <w:r w:rsidR="00040B2C" w:rsidRPr="00CB570D">
        <w:rPr>
          <w:rFonts w:ascii="Times New Roman" w:hAnsi="Times New Roman" w:cs="Times New Roman"/>
          <w:sz w:val="24"/>
          <w:szCs w:val="24"/>
        </w:rPr>
        <w:t>, que había</w:t>
      </w:r>
      <w:r w:rsidR="002E3CF8">
        <w:rPr>
          <w:rFonts w:ascii="Times New Roman" w:hAnsi="Times New Roman" w:cs="Times New Roman"/>
          <w:sz w:val="24"/>
          <w:szCs w:val="24"/>
        </w:rPr>
        <w:t>n</w:t>
      </w:r>
      <w:r w:rsidR="00040B2C" w:rsidRPr="00CB570D">
        <w:rPr>
          <w:rFonts w:ascii="Times New Roman" w:hAnsi="Times New Roman" w:cs="Times New Roman"/>
          <w:sz w:val="24"/>
          <w:szCs w:val="24"/>
        </w:rPr>
        <w:t xml:space="preserve"> recibido como recompensa a sus triunfos.</w:t>
      </w:r>
    </w:p>
    <w:p w:rsidR="00D40477" w:rsidRPr="00CB570D" w:rsidRDefault="00040B2C" w:rsidP="009B17C1">
      <w:pPr>
        <w:rPr>
          <w:rFonts w:ascii="Times New Roman" w:hAnsi="Times New Roman" w:cs="Times New Roman"/>
          <w:sz w:val="24"/>
          <w:szCs w:val="24"/>
        </w:rPr>
      </w:pPr>
      <w:r w:rsidRPr="00CB570D">
        <w:rPr>
          <w:rFonts w:ascii="Times New Roman" w:hAnsi="Times New Roman" w:cs="Times New Roman"/>
          <w:sz w:val="24"/>
          <w:szCs w:val="24"/>
        </w:rPr>
        <w:t xml:space="preserve">El poder de estos caudillos en los territorios provenía de su liderazgo </w:t>
      </w:r>
      <w:r w:rsidRPr="00367393">
        <w:rPr>
          <w:rFonts w:ascii="Times New Roman" w:hAnsi="Times New Roman" w:cs="Times New Roman"/>
          <w:b/>
          <w:sz w:val="24"/>
          <w:szCs w:val="24"/>
        </w:rPr>
        <w:t>personalista</w:t>
      </w:r>
      <w:r w:rsidRPr="00CB570D">
        <w:rPr>
          <w:rFonts w:ascii="Times New Roman" w:hAnsi="Times New Roman" w:cs="Times New Roman"/>
          <w:sz w:val="24"/>
          <w:szCs w:val="24"/>
        </w:rPr>
        <w:t>. Es decir de su capacidad de crear vínculos con las personas</w:t>
      </w:r>
      <w:r w:rsidR="00890297">
        <w:rPr>
          <w:rFonts w:ascii="Times New Roman" w:hAnsi="Times New Roman" w:cs="Times New Roman"/>
          <w:sz w:val="24"/>
          <w:szCs w:val="24"/>
        </w:rPr>
        <w:t>,</w:t>
      </w:r>
      <w:r w:rsidRPr="00CB570D">
        <w:rPr>
          <w:rFonts w:ascii="Times New Roman" w:hAnsi="Times New Roman" w:cs="Times New Roman"/>
          <w:sz w:val="24"/>
          <w:szCs w:val="24"/>
        </w:rPr>
        <w:t xml:space="preserve"> </w:t>
      </w:r>
      <w:r w:rsidR="00EF7639" w:rsidRPr="00CB570D">
        <w:rPr>
          <w:rFonts w:ascii="Times New Roman" w:hAnsi="Times New Roman" w:cs="Times New Roman"/>
          <w:sz w:val="24"/>
          <w:szCs w:val="24"/>
        </w:rPr>
        <w:t xml:space="preserve">sin importar </w:t>
      </w:r>
      <w:r w:rsidR="00D40477" w:rsidRPr="00CB570D">
        <w:rPr>
          <w:rFonts w:ascii="Times New Roman" w:hAnsi="Times New Roman" w:cs="Times New Roman"/>
          <w:sz w:val="24"/>
          <w:szCs w:val="24"/>
        </w:rPr>
        <w:t>lo que estuviera dispuesto por la ley.</w:t>
      </w:r>
    </w:p>
    <w:p w:rsidR="00C37CCC" w:rsidRPr="00CB570D" w:rsidRDefault="00D40477" w:rsidP="009B17C1">
      <w:pPr>
        <w:rPr>
          <w:rFonts w:ascii="Times New Roman" w:hAnsi="Times New Roman" w:cs="Times New Roman"/>
          <w:sz w:val="24"/>
          <w:szCs w:val="24"/>
        </w:rPr>
      </w:pPr>
      <w:r w:rsidRPr="00CB570D">
        <w:rPr>
          <w:rFonts w:ascii="Times New Roman" w:hAnsi="Times New Roman" w:cs="Times New Roman"/>
          <w:sz w:val="24"/>
          <w:szCs w:val="24"/>
        </w:rPr>
        <w:lastRenderedPageBreak/>
        <w:t>El origen social de los caudillos puede encontrarse en la Colonia. Desde aquella época, las clases altas poseían tierras</w:t>
      </w:r>
      <w:r w:rsidR="00C2699E">
        <w:rPr>
          <w:rFonts w:ascii="Times New Roman" w:hAnsi="Times New Roman" w:cs="Times New Roman"/>
          <w:sz w:val="24"/>
          <w:szCs w:val="24"/>
        </w:rPr>
        <w:t>,</w:t>
      </w:r>
      <w:r w:rsidRPr="00CB570D">
        <w:rPr>
          <w:rFonts w:ascii="Times New Roman" w:hAnsi="Times New Roman" w:cs="Times New Roman"/>
          <w:sz w:val="24"/>
          <w:szCs w:val="24"/>
        </w:rPr>
        <w:t xml:space="preserve"> eran grandes comerciantes o tenían altos cargos administrativos. Con</w:t>
      </w:r>
      <w:r w:rsidR="00C37CCC" w:rsidRPr="00CB570D">
        <w:rPr>
          <w:rFonts w:ascii="Times New Roman" w:hAnsi="Times New Roman" w:cs="Times New Roman"/>
          <w:sz w:val="24"/>
          <w:szCs w:val="24"/>
        </w:rPr>
        <w:t xml:space="preserve"> la salida de los españoles el vacío en los cargos públicos quedó en manos de aquellos criollos. </w:t>
      </w:r>
    </w:p>
    <w:p w:rsidR="00040B2C" w:rsidRPr="00CB570D" w:rsidRDefault="00C37CCC" w:rsidP="009B17C1">
      <w:pPr>
        <w:rPr>
          <w:rFonts w:ascii="Times New Roman" w:hAnsi="Times New Roman" w:cs="Times New Roman"/>
          <w:sz w:val="24"/>
          <w:szCs w:val="24"/>
        </w:rPr>
      </w:pPr>
      <w:r w:rsidRPr="00CB570D">
        <w:rPr>
          <w:rFonts w:ascii="Times New Roman" w:hAnsi="Times New Roman" w:cs="Times New Roman"/>
          <w:sz w:val="24"/>
          <w:szCs w:val="24"/>
        </w:rPr>
        <w:t>Debido a que empezaron a crearse leyes</w:t>
      </w:r>
      <w:r w:rsidR="00B05D57" w:rsidRPr="00CB570D">
        <w:rPr>
          <w:rFonts w:ascii="Times New Roman" w:hAnsi="Times New Roman" w:cs="Times New Roman"/>
          <w:sz w:val="24"/>
          <w:szCs w:val="24"/>
        </w:rPr>
        <w:t xml:space="preserve"> para las nuevas repúblicas,</w:t>
      </w:r>
      <w:r w:rsidRPr="00CB570D">
        <w:rPr>
          <w:rFonts w:ascii="Times New Roman" w:hAnsi="Times New Roman" w:cs="Times New Roman"/>
          <w:sz w:val="24"/>
          <w:szCs w:val="24"/>
        </w:rPr>
        <w:t xml:space="preserve"> y para ello se necesitó un cuerpo legislativo, fueron los criollos los primeros en ocupar aquellos cargos. </w:t>
      </w:r>
      <w:r w:rsidR="00B05D57" w:rsidRPr="00CB570D">
        <w:rPr>
          <w:rFonts w:ascii="Times New Roman" w:hAnsi="Times New Roman" w:cs="Times New Roman"/>
          <w:sz w:val="24"/>
          <w:szCs w:val="24"/>
        </w:rPr>
        <w:t>Varios</w:t>
      </w:r>
      <w:r w:rsidRPr="00CB570D">
        <w:rPr>
          <w:rFonts w:ascii="Times New Roman" w:hAnsi="Times New Roman" w:cs="Times New Roman"/>
          <w:sz w:val="24"/>
          <w:szCs w:val="24"/>
        </w:rPr>
        <w:t xml:space="preserve"> de ellos representaban a las regiones o departamentos. </w:t>
      </w:r>
      <w:r w:rsidR="00D81D1B" w:rsidRPr="00CB570D">
        <w:rPr>
          <w:rFonts w:ascii="Times New Roman" w:hAnsi="Times New Roman" w:cs="Times New Roman"/>
          <w:sz w:val="24"/>
          <w:szCs w:val="24"/>
        </w:rPr>
        <w:t>Muchas veces</w:t>
      </w:r>
      <w:r w:rsidR="00B05D57" w:rsidRPr="00CB570D">
        <w:rPr>
          <w:rFonts w:ascii="Times New Roman" w:hAnsi="Times New Roman" w:cs="Times New Roman"/>
          <w:sz w:val="24"/>
          <w:szCs w:val="24"/>
        </w:rPr>
        <w:t xml:space="preserve"> </w:t>
      </w:r>
      <w:r w:rsidRPr="00CB570D">
        <w:rPr>
          <w:rFonts w:ascii="Times New Roman" w:hAnsi="Times New Roman" w:cs="Times New Roman"/>
          <w:sz w:val="24"/>
          <w:szCs w:val="24"/>
        </w:rPr>
        <w:t xml:space="preserve">representaban más los </w:t>
      </w:r>
      <w:r w:rsidR="00B05D57" w:rsidRPr="00CB570D">
        <w:rPr>
          <w:rFonts w:ascii="Times New Roman" w:hAnsi="Times New Roman" w:cs="Times New Roman"/>
          <w:sz w:val="24"/>
          <w:szCs w:val="24"/>
        </w:rPr>
        <w:t xml:space="preserve">intereses regionales y personales que los de su </w:t>
      </w:r>
      <w:r w:rsidR="00D81D1B" w:rsidRPr="00CB570D">
        <w:rPr>
          <w:rFonts w:ascii="Times New Roman" w:hAnsi="Times New Roman" w:cs="Times New Roman"/>
          <w:sz w:val="24"/>
          <w:szCs w:val="24"/>
        </w:rPr>
        <w:t>nación</w:t>
      </w:r>
      <w:r w:rsidR="00B05D57" w:rsidRPr="00CB570D">
        <w:rPr>
          <w:rFonts w:ascii="Times New Roman" w:hAnsi="Times New Roman" w:cs="Times New Roman"/>
          <w:sz w:val="24"/>
          <w:szCs w:val="24"/>
        </w:rPr>
        <w:t xml:space="preserve">. A su vez, debido a que tenían </w:t>
      </w:r>
      <w:r w:rsidR="00CB4AB2" w:rsidRPr="00CB570D">
        <w:rPr>
          <w:rFonts w:ascii="Times New Roman" w:hAnsi="Times New Roman" w:cs="Times New Roman"/>
          <w:sz w:val="24"/>
          <w:szCs w:val="24"/>
        </w:rPr>
        <w:t xml:space="preserve">relaciones de </w:t>
      </w:r>
      <w:r w:rsidR="00CB4AB2" w:rsidRPr="00CB570D">
        <w:rPr>
          <w:rFonts w:ascii="Times New Roman" w:hAnsi="Times New Roman" w:cs="Times New Roman"/>
          <w:b/>
          <w:sz w:val="24"/>
          <w:szCs w:val="24"/>
        </w:rPr>
        <w:t>compadrazgo</w:t>
      </w:r>
      <w:r w:rsidR="00CB4AB2" w:rsidRPr="00CB570D">
        <w:rPr>
          <w:rFonts w:ascii="Times New Roman" w:hAnsi="Times New Roman" w:cs="Times New Roman"/>
          <w:sz w:val="24"/>
          <w:szCs w:val="24"/>
        </w:rPr>
        <w:t xml:space="preserve"> porque eran p</w:t>
      </w:r>
      <w:r w:rsidR="003D7CE0" w:rsidRPr="00CB570D">
        <w:rPr>
          <w:rFonts w:ascii="Times New Roman" w:hAnsi="Times New Roman" w:cs="Times New Roman"/>
          <w:sz w:val="24"/>
          <w:szCs w:val="24"/>
        </w:rPr>
        <w:t xml:space="preserve">adrinos de hijos de campesinos </w:t>
      </w:r>
      <w:r w:rsidR="00CB4AB2" w:rsidRPr="00CB570D">
        <w:rPr>
          <w:rFonts w:ascii="Times New Roman" w:hAnsi="Times New Roman" w:cs="Times New Roman"/>
          <w:sz w:val="24"/>
          <w:szCs w:val="24"/>
        </w:rPr>
        <w:t xml:space="preserve">o soldados que trabajaban en sus tierras o </w:t>
      </w:r>
      <w:r w:rsidR="003D7CE0" w:rsidRPr="00CB570D">
        <w:rPr>
          <w:rFonts w:ascii="Times New Roman" w:hAnsi="Times New Roman" w:cs="Times New Roman"/>
          <w:sz w:val="24"/>
          <w:szCs w:val="24"/>
        </w:rPr>
        <w:t>habían pertenecido a sus ejércitos, el trato con los gobernados no estaba regulado por la ley sino por las lealtades y por el clientelismo, es decir por el intercambio de favores.</w:t>
      </w:r>
    </w:p>
    <w:p w:rsidR="00823C91" w:rsidRPr="00CB570D" w:rsidRDefault="00823C91" w:rsidP="009B17C1">
      <w:pPr>
        <w:rPr>
          <w:rFonts w:ascii="Times New Roman" w:hAnsi="Times New Roman" w:cs="Times New Roman"/>
          <w:sz w:val="24"/>
          <w:szCs w:val="24"/>
        </w:rPr>
      </w:pPr>
    </w:p>
    <w:p w:rsidR="00452939" w:rsidRPr="002E3CF8" w:rsidRDefault="002E3CF8" w:rsidP="002E3CF8">
      <w:pPr>
        <w:rPr>
          <w:rFonts w:ascii="Times New Roman" w:hAnsi="Times New Roman" w:cs="Times New Roman"/>
          <w:b/>
          <w:sz w:val="24"/>
          <w:szCs w:val="24"/>
        </w:rPr>
      </w:pPr>
      <w:r w:rsidRPr="002E3CF8">
        <w:rPr>
          <w:rFonts w:ascii="Times New Roman" w:hAnsi="Times New Roman" w:cs="Times New Roman"/>
          <w:b/>
          <w:sz w:val="24"/>
          <w:szCs w:val="24"/>
          <w:highlight w:val="yellow"/>
        </w:rPr>
        <w:t>[SECCIÓN 1]</w:t>
      </w:r>
      <w:r w:rsidRPr="002E3CF8">
        <w:rPr>
          <w:rFonts w:ascii="Times New Roman" w:hAnsi="Times New Roman" w:cs="Times New Roman"/>
          <w:b/>
          <w:sz w:val="24"/>
          <w:szCs w:val="24"/>
        </w:rPr>
        <w:t xml:space="preserve">  4. </w:t>
      </w:r>
      <w:r w:rsidR="00AC236D" w:rsidRPr="002E3CF8">
        <w:rPr>
          <w:rFonts w:ascii="Times New Roman" w:hAnsi="Times New Roman" w:cs="Times New Roman"/>
          <w:b/>
          <w:sz w:val="24"/>
          <w:szCs w:val="24"/>
        </w:rPr>
        <w:t>Organización económica</w:t>
      </w:r>
    </w:p>
    <w:p w:rsidR="00854D29" w:rsidRPr="00CB570D" w:rsidRDefault="00383EB7" w:rsidP="009B17C1">
      <w:pPr>
        <w:rPr>
          <w:rFonts w:ascii="Times New Roman" w:hAnsi="Times New Roman" w:cs="Times New Roman"/>
          <w:sz w:val="24"/>
          <w:szCs w:val="24"/>
        </w:rPr>
      </w:pPr>
      <w:r w:rsidRPr="00CB570D">
        <w:rPr>
          <w:rFonts w:ascii="Times New Roman" w:hAnsi="Times New Roman" w:cs="Times New Roman"/>
          <w:sz w:val="24"/>
          <w:szCs w:val="24"/>
        </w:rPr>
        <w:t xml:space="preserve">Los líderes de la Independencia </w:t>
      </w:r>
      <w:r w:rsidR="00854D29" w:rsidRPr="00CB570D">
        <w:rPr>
          <w:rFonts w:ascii="Times New Roman" w:hAnsi="Times New Roman" w:cs="Times New Roman"/>
          <w:sz w:val="24"/>
          <w:szCs w:val="24"/>
        </w:rPr>
        <w:t>habían conocido</w:t>
      </w:r>
      <w:r w:rsidRPr="00CB570D">
        <w:rPr>
          <w:rFonts w:ascii="Times New Roman" w:hAnsi="Times New Roman" w:cs="Times New Roman"/>
          <w:sz w:val="24"/>
          <w:szCs w:val="24"/>
        </w:rPr>
        <w:t xml:space="preserve"> los ideales liberales y se inspiraron en ellos para luchar por la emancipación y crear después Estados modernos. As</w:t>
      </w:r>
      <w:r w:rsidR="00683664" w:rsidRPr="00CB570D">
        <w:rPr>
          <w:rFonts w:ascii="Times New Roman" w:hAnsi="Times New Roman" w:cs="Times New Roman"/>
          <w:sz w:val="24"/>
          <w:szCs w:val="24"/>
        </w:rPr>
        <w:t>í</w:t>
      </w:r>
      <w:r w:rsidRPr="00CB570D">
        <w:rPr>
          <w:rFonts w:ascii="Times New Roman" w:hAnsi="Times New Roman" w:cs="Times New Roman"/>
          <w:sz w:val="24"/>
          <w:szCs w:val="24"/>
        </w:rPr>
        <w:t xml:space="preserve"> mismo, conocieron el liberalismo económico </w:t>
      </w:r>
      <w:commentRangeStart w:id="12"/>
      <w:r w:rsidR="00683664" w:rsidRPr="00CB570D">
        <w:rPr>
          <w:rFonts w:ascii="Times New Roman" w:hAnsi="Times New Roman" w:cs="Times New Roman"/>
          <w:sz w:val="24"/>
          <w:szCs w:val="24"/>
        </w:rPr>
        <w:t>[ver]</w:t>
      </w:r>
      <w:commentRangeEnd w:id="12"/>
      <w:r w:rsidR="00683664" w:rsidRPr="00CB570D">
        <w:rPr>
          <w:rStyle w:val="Refdecomentario"/>
          <w:rFonts w:ascii="Times New Roman" w:hAnsi="Times New Roman" w:cs="Times New Roman"/>
          <w:sz w:val="24"/>
          <w:szCs w:val="24"/>
        </w:rPr>
        <w:commentReference w:id="12"/>
      </w:r>
      <w:r w:rsidR="000A0911" w:rsidRPr="00CB570D">
        <w:rPr>
          <w:rFonts w:ascii="Times New Roman" w:hAnsi="Times New Roman" w:cs="Times New Roman"/>
          <w:sz w:val="24"/>
          <w:szCs w:val="24"/>
        </w:rPr>
        <w:t xml:space="preserve"> y buscaron aplicarlo a la realidad de los nacientes países.</w:t>
      </w:r>
      <w:r w:rsidR="00B83BAF" w:rsidRPr="00CB570D">
        <w:rPr>
          <w:rFonts w:ascii="Times New Roman" w:hAnsi="Times New Roman" w:cs="Times New Roman"/>
          <w:sz w:val="24"/>
          <w:szCs w:val="24"/>
        </w:rPr>
        <w:t xml:space="preserve"> Por ello </w:t>
      </w:r>
      <w:r w:rsidR="00854D29" w:rsidRPr="00CB570D">
        <w:rPr>
          <w:rFonts w:ascii="Times New Roman" w:hAnsi="Times New Roman" w:cs="Times New Roman"/>
          <w:sz w:val="24"/>
          <w:szCs w:val="24"/>
        </w:rPr>
        <w:t xml:space="preserve">se propusieron: </w:t>
      </w:r>
    </w:p>
    <w:p w:rsidR="00226C76" w:rsidRDefault="0025080D" w:rsidP="0059616E">
      <w:pPr>
        <w:pStyle w:val="Prrafodelista"/>
        <w:numPr>
          <w:ilvl w:val="0"/>
          <w:numId w:val="1"/>
        </w:numPr>
        <w:rPr>
          <w:rFonts w:ascii="Times New Roman" w:hAnsi="Times New Roman" w:cs="Times New Roman"/>
          <w:sz w:val="24"/>
          <w:szCs w:val="24"/>
        </w:rPr>
      </w:pPr>
      <w:r w:rsidRPr="0059616E">
        <w:rPr>
          <w:rFonts w:ascii="Times New Roman" w:hAnsi="Times New Roman" w:cs="Times New Roman"/>
          <w:sz w:val="24"/>
          <w:szCs w:val="24"/>
        </w:rPr>
        <w:t xml:space="preserve">Abolir los monopolios que se habían fortalecido con las </w:t>
      </w:r>
      <w:r w:rsidR="00EA7905">
        <w:rPr>
          <w:rFonts w:ascii="Times New Roman" w:hAnsi="Times New Roman" w:cs="Times New Roman"/>
          <w:sz w:val="24"/>
          <w:szCs w:val="24"/>
        </w:rPr>
        <w:t>R</w:t>
      </w:r>
      <w:r w:rsidRPr="0059616E">
        <w:rPr>
          <w:rFonts w:ascii="Times New Roman" w:hAnsi="Times New Roman" w:cs="Times New Roman"/>
          <w:sz w:val="24"/>
          <w:szCs w:val="24"/>
        </w:rPr>
        <w:t xml:space="preserve">eformas </w:t>
      </w:r>
      <w:r w:rsidR="00EA7905">
        <w:rPr>
          <w:rFonts w:ascii="Times New Roman" w:hAnsi="Times New Roman" w:cs="Times New Roman"/>
          <w:sz w:val="24"/>
          <w:szCs w:val="24"/>
        </w:rPr>
        <w:t>B</w:t>
      </w:r>
      <w:r w:rsidRPr="0059616E">
        <w:rPr>
          <w:rFonts w:ascii="Times New Roman" w:hAnsi="Times New Roman" w:cs="Times New Roman"/>
          <w:sz w:val="24"/>
          <w:szCs w:val="24"/>
        </w:rPr>
        <w:t>orbónicas.</w:t>
      </w:r>
    </w:p>
    <w:p w:rsidR="00226C76" w:rsidRPr="0059616E" w:rsidRDefault="0025080D" w:rsidP="0059616E">
      <w:pPr>
        <w:pStyle w:val="Prrafodelista"/>
        <w:numPr>
          <w:ilvl w:val="0"/>
          <w:numId w:val="1"/>
        </w:numPr>
        <w:rPr>
          <w:rFonts w:ascii="Times New Roman" w:hAnsi="Times New Roman" w:cs="Times New Roman"/>
          <w:sz w:val="24"/>
          <w:szCs w:val="24"/>
        </w:rPr>
      </w:pPr>
      <w:r w:rsidRPr="0059616E">
        <w:rPr>
          <w:rFonts w:ascii="Times New Roman" w:hAnsi="Times New Roman" w:cs="Times New Roman"/>
          <w:sz w:val="24"/>
          <w:szCs w:val="24"/>
        </w:rPr>
        <w:t>Eliminar la propiedad colectiva para ponerla a circular en el mercado. Por ejemplo, buscaron liquidar las tierras comunales para convertirlas en pequeñas parcelas, de manera que se pudieran comprar y vender. Esto, por supuesto, dejó en desventaja a los indígenas.</w:t>
      </w:r>
    </w:p>
    <w:p w:rsidR="00D8707C" w:rsidRPr="00CB570D" w:rsidRDefault="00A05986" w:rsidP="009B17C1">
      <w:pPr>
        <w:rPr>
          <w:rFonts w:ascii="Times New Roman" w:hAnsi="Times New Roman" w:cs="Times New Roman"/>
          <w:sz w:val="24"/>
          <w:szCs w:val="24"/>
        </w:rPr>
      </w:pPr>
      <w:r w:rsidRPr="00CB570D">
        <w:rPr>
          <w:rFonts w:ascii="Times New Roman" w:hAnsi="Times New Roman" w:cs="Times New Roman"/>
          <w:sz w:val="24"/>
          <w:szCs w:val="24"/>
        </w:rPr>
        <w:t xml:space="preserve">Tras la salida de España, llegaron </w:t>
      </w:r>
      <w:r w:rsidR="000C6FA5" w:rsidRPr="00CB570D">
        <w:rPr>
          <w:rFonts w:ascii="Times New Roman" w:hAnsi="Times New Roman" w:cs="Times New Roman"/>
          <w:sz w:val="24"/>
          <w:szCs w:val="24"/>
        </w:rPr>
        <w:t>nuevos socios comerciales</w:t>
      </w:r>
      <w:r w:rsidRPr="00CB570D">
        <w:rPr>
          <w:rFonts w:ascii="Times New Roman" w:hAnsi="Times New Roman" w:cs="Times New Roman"/>
          <w:sz w:val="24"/>
          <w:szCs w:val="24"/>
        </w:rPr>
        <w:t>: Inglaterra y Francia.</w:t>
      </w:r>
      <w:r w:rsidR="000C6FA5" w:rsidRPr="00CB570D">
        <w:rPr>
          <w:rFonts w:ascii="Times New Roman" w:hAnsi="Times New Roman" w:cs="Times New Roman"/>
          <w:sz w:val="24"/>
          <w:szCs w:val="24"/>
        </w:rPr>
        <w:t xml:space="preserve"> Debido a que muchos territorios habían sido </w:t>
      </w:r>
      <w:r w:rsidR="000C6FA5" w:rsidRPr="00CB570D">
        <w:rPr>
          <w:rFonts w:ascii="Times New Roman" w:hAnsi="Times New Roman" w:cs="Times New Roman"/>
          <w:b/>
          <w:sz w:val="24"/>
          <w:szCs w:val="24"/>
        </w:rPr>
        <w:t>teatro de guerra</w:t>
      </w:r>
      <w:r w:rsidR="000C6FA5" w:rsidRPr="00CB570D">
        <w:rPr>
          <w:rFonts w:ascii="Times New Roman" w:hAnsi="Times New Roman" w:cs="Times New Roman"/>
          <w:sz w:val="24"/>
          <w:szCs w:val="24"/>
        </w:rPr>
        <w:t>, e</w:t>
      </w:r>
      <w:r w:rsidR="000F40C9" w:rsidRPr="00CB570D">
        <w:rPr>
          <w:rFonts w:ascii="Times New Roman" w:hAnsi="Times New Roman" w:cs="Times New Roman"/>
          <w:sz w:val="24"/>
          <w:szCs w:val="24"/>
        </w:rPr>
        <w:t>s</w:t>
      </w:r>
      <w:r w:rsidR="000C6FA5" w:rsidRPr="00CB570D">
        <w:rPr>
          <w:rFonts w:ascii="Times New Roman" w:hAnsi="Times New Roman" w:cs="Times New Roman"/>
          <w:sz w:val="24"/>
          <w:szCs w:val="24"/>
        </w:rPr>
        <w:t xml:space="preserve"> decir que en ellos </w:t>
      </w:r>
      <w:r w:rsidR="000F40C9" w:rsidRPr="00CB570D">
        <w:rPr>
          <w:rFonts w:ascii="Times New Roman" w:hAnsi="Times New Roman" w:cs="Times New Roman"/>
          <w:sz w:val="24"/>
          <w:szCs w:val="24"/>
        </w:rPr>
        <w:t xml:space="preserve">había ocurrido el conflicto armado, la producción agrícola y minera tardó en volver a la normalidad. No obstante, cada una de las naciones procuró satisfacer las necesidades de </w:t>
      </w:r>
      <w:r w:rsidR="00073C4F" w:rsidRPr="00CB570D">
        <w:rPr>
          <w:rFonts w:ascii="Times New Roman" w:hAnsi="Times New Roman" w:cs="Times New Roman"/>
          <w:sz w:val="24"/>
          <w:szCs w:val="24"/>
        </w:rPr>
        <w:t>los</w:t>
      </w:r>
      <w:r w:rsidR="000F40C9" w:rsidRPr="00CB570D">
        <w:rPr>
          <w:rFonts w:ascii="Times New Roman" w:hAnsi="Times New Roman" w:cs="Times New Roman"/>
          <w:sz w:val="24"/>
          <w:szCs w:val="24"/>
        </w:rPr>
        <w:t xml:space="preserve"> nuevos socios. Los países europeos empezaron a solicitar pr</w:t>
      </w:r>
      <w:r w:rsidR="00073C4F" w:rsidRPr="00CB570D">
        <w:rPr>
          <w:rFonts w:ascii="Times New Roman" w:hAnsi="Times New Roman" w:cs="Times New Roman"/>
          <w:sz w:val="24"/>
          <w:szCs w:val="24"/>
        </w:rPr>
        <w:t>oductos específicos a cada país a cambio de préstamos y de</w:t>
      </w:r>
      <w:r w:rsidR="007445EB" w:rsidRPr="00CB570D">
        <w:rPr>
          <w:rFonts w:ascii="Times New Roman" w:hAnsi="Times New Roman" w:cs="Times New Roman"/>
          <w:sz w:val="24"/>
          <w:szCs w:val="24"/>
        </w:rPr>
        <w:t xml:space="preserve"> la</w:t>
      </w:r>
      <w:r w:rsidR="00073C4F" w:rsidRPr="00CB570D">
        <w:rPr>
          <w:rFonts w:ascii="Times New Roman" w:hAnsi="Times New Roman" w:cs="Times New Roman"/>
          <w:sz w:val="24"/>
          <w:szCs w:val="24"/>
        </w:rPr>
        <w:t xml:space="preserve"> venta de productos manufacturados. Esta situación trajo como </w:t>
      </w:r>
      <w:r w:rsidR="007445EB" w:rsidRPr="00CB570D">
        <w:rPr>
          <w:rFonts w:ascii="Times New Roman" w:hAnsi="Times New Roman" w:cs="Times New Roman"/>
          <w:sz w:val="24"/>
          <w:szCs w:val="24"/>
        </w:rPr>
        <w:t>consecuencia un desequilibro en la balanza comercial pues se exportaba poco (algunas materias primas), pero se importaba mucho (mercancías, herramientas y artículos de lujo) y además se empezó a acumular una gran deuda externa.</w:t>
      </w:r>
    </w:p>
    <w:p w:rsidR="0054597C" w:rsidRPr="00CB570D" w:rsidRDefault="0054597C" w:rsidP="001108D6">
      <w:pPr>
        <w:rPr>
          <w:rFonts w:ascii="Times New Roman" w:hAnsi="Times New Roman" w:cs="Times New Roman"/>
          <w:sz w:val="24"/>
          <w:szCs w:val="24"/>
          <w:lang w:val="es-ES"/>
        </w:rPr>
      </w:pPr>
    </w:p>
    <w:p w:rsidR="009B0404" w:rsidRPr="00CF2D97" w:rsidRDefault="002E3CF8" w:rsidP="001108D6">
      <w:pPr>
        <w:rPr>
          <w:rFonts w:ascii="Times New Roman" w:hAnsi="Times New Roman" w:cs="Times New Roman"/>
          <w:b/>
          <w:sz w:val="24"/>
          <w:szCs w:val="24"/>
          <w:lang w:val="es-ES"/>
        </w:rPr>
      </w:pPr>
      <w:r w:rsidRPr="00CF2D97">
        <w:rPr>
          <w:rFonts w:ascii="Times New Roman" w:hAnsi="Times New Roman" w:cs="Times New Roman"/>
          <w:b/>
          <w:sz w:val="24"/>
          <w:szCs w:val="24"/>
          <w:highlight w:val="yellow"/>
        </w:rPr>
        <w:t>[SECCIÓN 1]</w:t>
      </w:r>
      <w:r w:rsidRPr="00CF2D97">
        <w:rPr>
          <w:rFonts w:ascii="Times New Roman" w:hAnsi="Times New Roman" w:cs="Times New Roman"/>
          <w:b/>
          <w:sz w:val="24"/>
          <w:szCs w:val="24"/>
        </w:rPr>
        <w:t xml:space="preserve">  5. </w:t>
      </w:r>
      <w:r w:rsidR="00996F40" w:rsidRPr="00CF2D97">
        <w:rPr>
          <w:rFonts w:ascii="Times New Roman" w:hAnsi="Times New Roman" w:cs="Times New Roman"/>
          <w:b/>
          <w:sz w:val="24"/>
          <w:szCs w:val="24"/>
          <w:lang w:val="es-ES"/>
        </w:rPr>
        <w:t>Organización social</w:t>
      </w:r>
    </w:p>
    <w:p w:rsidR="00AA0EC7" w:rsidRPr="00CB570D" w:rsidRDefault="00631A4E" w:rsidP="00AA0EC7">
      <w:pPr>
        <w:rPr>
          <w:rFonts w:ascii="Times New Roman" w:hAnsi="Times New Roman" w:cs="Times New Roman"/>
          <w:sz w:val="24"/>
          <w:szCs w:val="24"/>
        </w:rPr>
      </w:pPr>
      <w:r w:rsidRPr="00CB570D">
        <w:rPr>
          <w:rFonts w:ascii="Times New Roman" w:hAnsi="Times New Roman" w:cs="Times New Roman"/>
          <w:sz w:val="24"/>
          <w:szCs w:val="24"/>
        </w:rPr>
        <w:lastRenderedPageBreak/>
        <w:t xml:space="preserve">A pesar de que en las guerras de independencia hubo una participación de muchos sectores de la sociedad, los más beneficiados con la victoria fueron los </w:t>
      </w:r>
      <w:r w:rsidR="009175CA" w:rsidRPr="00CB570D">
        <w:rPr>
          <w:rFonts w:ascii="Times New Roman" w:hAnsi="Times New Roman" w:cs="Times New Roman"/>
          <w:sz w:val="24"/>
          <w:szCs w:val="24"/>
        </w:rPr>
        <w:t>criollos</w:t>
      </w:r>
      <w:r w:rsidR="00AA0EC7" w:rsidRPr="00CB570D">
        <w:rPr>
          <w:rFonts w:ascii="Times New Roman" w:hAnsi="Times New Roman" w:cs="Times New Roman"/>
          <w:sz w:val="24"/>
          <w:szCs w:val="24"/>
        </w:rPr>
        <w:t xml:space="preserve">, que lograron acceder a los cargos públicos que tuvieron que abandonar los españoles. Dentro de aquellos, fueron los militares los que tuvieron un lugar preeminente.  </w:t>
      </w:r>
    </w:p>
    <w:p w:rsidR="008D46E2" w:rsidRPr="00CB570D" w:rsidRDefault="00A4039D" w:rsidP="008D46E2">
      <w:pPr>
        <w:rPr>
          <w:rFonts w:ascii="Times New Roman" w:hAnsi="Times New Roman" w:cs="Times New Roman"/>
          <w:sz w:val="24"/>
          <w:szCs w:val="24"/>
        </w:rPr>
      </w:pPr>
      <w:r w:rsidRPr="00CB570D">
        <w:rPr>
          <w:rFonts w:ascii="Times New Roman" w:hAnsi="Times New Roman" w:cs="Times New Roman"/>
          <w:sz w:val="24"/>
          <w:szCs w:val="24"/>
        </w:rPr>
        <w:t xml:space="preserve">Debido a que el sistema de castas que funcionó durante la Colonia se fue </w:t>
      </w:r>
      <w:r w:rsidR="00C452D4" w:rsidRPr="00CB570D">
        <w:rPr>
          <w:rFonts w:ascii="Times New Roman" w:hAnsi="Times New Roman" w:cs="Times New Roman"/>
          <w:sz w:val="24"/>
          <w:szCs w:val="24"/>
        </w:rPr>
        <w:t>transformando</w:t>
      </w:r>
      <w:r w:rsidRPr="00CB570D">
        <w:rPr>
          <w:rFonts w:ascii="Times New Roman" w:hAnsi="Times New Roman" w:cs="Times New Roman"/>
          <w:sz w:val="24"/>
          <w:szCs w:val="24"/>
        </w:rPr>
        <w:t xml:space="preserve"> paulatinamente, </w:t>
      </w:r>
      <w:r w:rsidR="00C452D4" w:rsidRPr="00CB570D">
        <w:rPr>
          <w:rFonts w:ascii="Times New Roman" w:hAnsi="Times New Roman" w:cs="Times New Roman"/>
          <w:sz w:val="24"/>
          <w:szCs w:val="24"/>
        </w:rPr>
        <w:t xml:space="preserve">el orden social cambió y algunos grupos </w:t>
      </w:r>
      <w:r w:rsidRPr="00CB570D">
        <w:rPr>
          <w:rFonts w:ascii="Times New Roman" w:hAnsi="Times New Roman" w:cs="Times New Roman"/>
          <w:sz w:val="24"/>
          <w:szCs w:val="24"/>
        </w:rPr>
        <w:t>empezaron a adquirir derechos. Sin embarg</w:t>
      </w:r>
      <w:r w:rsidR="00850AA0" w:rsidRPr="00CB570D">
        <w:rPr>
          <w:rFonts w:ascii="Times New Roman" w:hAnsi="Times New Roman" w:cs="Times New Roman"/>
          <w:sz w:val="24"/>
          <w:szCs w:val="24"/>
        </w:rPr>
        <w:t>o este fue un proceso muy lento. La abolición de la esclavitud se logró para la mayoría de los países del continente a mediados del siglo XIX</w:t>
      </w:r>
      <w:r w:rsidR="00C452D4" w:rsidRPr="00CB570D">
        <w:rPr>
          <w:rFonts w:ascii="Times New Roman" w:hAnsi="Times New Roman" w:cs="Times New Roman"/>
          <w:sz w:val="24"/>
          <w:szCs w:val="24"/>
        </w:rPr>
        <w:t xml:space="preserve">. Los indígenas, por su parte, se vieron obligados a vender o entregar sus propiedades comunales. Así mismo, un sector de la población como el de las mujeres no fue reconocido </w:t>
      </w:r>
      <w:r w:rsidR="008D46E2" w:rsidRPr="00CB570D">
        <w:rPr>
          <w:rFonts w:ascii="Times New Roman" w:hAnsi="Times New Roman" w:cs="Times New Roman"/>
          <w:sz w:val="24"/>
          <w:szCs w:val="24"/>
        </w:rPr>
        <w:t xml:space="preserve">como sujeto de derechos. </w:t>
      </w:r>
    </w:p>
    <w:p w:rsidR="008D46E2" w:rsidRPr="00CB570D" w:rsidRDefault="008D46E2" w:rsidP="00AA0EC7">
      <w:pPr>
        <w:rPr>
          <w:rFonts w:ascii="Times New Roman" w:hAnsi="Times New Roman" w:cs="Times New Roman"/>
          <w:sz w:val="24"/>
          <w:szCs w:val="24"/>
        </w:rPr>
      </w:pPr>
    </w:p>
    <w:p w:rsidR="009C4111" w:rsidRPr="00CB570D" w:rsidRDefault="009C4111" w:rsidP="00AA0EC7">
      <w:pPr>
        <w:pBdr>
          <w:bottom w:val="single" w:sz="12" w:space="1" w:color="auto"/>
        </w:pBdr>
        <w:rPr>
          <w:rFonts w:ascii="Times New Roman" w:hAnsi="Times New Roman" w:cs="Times New Roman"/>
          <w:sz w:val="24"/>
          <w:szCs w:val="24"/>
        </w:rPr>
      </w:pPr>
    </w:p>
    <w:p w:rsidR="009C4111" w:rsidRPr="00CB570D" w:rsidRDefault="009C4111" w:rsidP="00AA0EC7">
      <w:pPr>
        <w:rPr>
          <w:rFonts w:ascii="Times New Roman" w:hAnsi="Times New Roman" w:cs="Times New Roman"/>
          <w:sz w:val="24"/>
          <w:szCs w:val="24"/>
        </w:rPr>
      </w:pPr>
    </w:p>
    <w:p w:rsidR="00DA3873" w:rsidRDefault="00CF2D97" w:rsidP="00CE5888">
      <w:pPr>
        <w:rPr>
          <w:rFonts w:ascii="Times New Roman" w:hAnsi="Times New Roman" w:cs="Times New Roman"/>
          <w:sz w:val="24"/>
          <w:szCs w:val="24"/>
        </w:rPr>
      </w:pPr>
      <w:r w:rsidRPr="00CF2D97">
        <w:rPr>
          <w:rFonts w:ascii="Times New Roman" w:hAnsi="Times New Roman" w:cs="Times New Roman"/>
          <w:b/>
          <w:sz w:val="24"/>
          <w:szCs w:val="24"/>
          <w:highlight w:val="yellow"/>
        </w:rPr>
        <w:t>[SECCIÓN 1]</w:t>
      </w:r>
      <w:r w:rsidRPr="00CF2D97">
        <w:rPr>
          <w:rFonts w:ascii="Times New Roman" w:hAnsi="Times New Roman" w:cs="Times New Roman"/>
          <w:b/>
          <w:sz w:val="24"/>
          <w:szCs w:val="24"/>
        </w:rPr>
        <w:t xml:space="preserve">  </w:t>
      </w:r>
      <w:r>
        <w:rPr>
          <w:rFonts w:ascii="Times New Roman" w:hAnsi="Times New Roman" w:cs="Times New Roman"/>
          <w:b/>
          <w:sz w:val="24"/>
          <w:szCs w:val="24"/>
        </w:rPr>
        <w:t>5</w:t>
      </w:r>
      <w:r w:rsidRPr="00CF2D97">
        <w:rPr>
          <w:rFonts w:ascii="Times New Roman" w:hAnsi="Times New Roman" w:cs="Times New Roman"/>
          <w:b/>
          <w:sz w:val="24"/>
          <w:szCs w:val="24"/>
        </w:rPr>
        <w:t xml:space="preserve">. </w:t>
      </w:r>
      <w:r>
        <w:rPr>
          <w:rFonts w:ascii="Times New Roman" w:hAnsi="Times New Roman" w:cs="Times New Roman"/>
          <w:b/>
          <w:sz w:val="24"/>
          <w:szCs w:val="24"/>
          <w:lang w:val="es-ES"/>
        </w:rPr>
        <w:t>Manifestaciones artísticas y culturales</w:t>
      </w:r>
    </w:p>
    <w:p w:rsidR="001A76AD" w:rsidRPr="00F44C62" w:rsidRDefault="001A76AD" w:rsidP="001A76AD">
      <w:pPr>
        <w:rPr>
          <w:rFonts w:ascii="Times New Roman" w:hAnsi="Times New Roman" w:cs="Times New Roman"/>
          <w:sz w:val="24"/>
          <w:szCs w:val="24"/>
        </w:rPr>
      </w:pPr>
      <w:r w:rsidRPr="00F44C62">
        <w:rPr>
          <w:rFonts w:ascii="Times New Roman" w:hAnsi="Times New Roman" w:cs="Times New Roman"/>
          <w:sz w:val="24"/>
          <w:szCs w:val="24"/>
        </w:rPr>
        <w:t xml:space="preserve">La Independencia fue un momento decisivo para el desarrollo de distintas expresiones culturales en el continente. </w:t>
      </w:r>
    </w:p>
    <w:p w:rsidR="001A76AD" w:rsidRPr="00F44C62" w:rsidRDefault="001A76AD" w:rsidP="001A76AD">
      <w:pPr>
        <w:rPr>
          <w:rFonts w:ascii="Times New Roman" w:hAnsi="Times New Roman" w:cs="Times New Roman"/>
          <w:sz w:val="24"/>
          <w:szCs w:val="24"/>
        </w:rPr>
      </w:pPr>
      <w:r w:rsidRPr="00F44C62">
        <w:rPr>
          <w:rFonts w:ascii="Times New Roman" w:hAnsi="Times New Roman" w:cs="Times New Roman"/>
          <w:sz w:val="24"/>
          <w:szCs w:val="24"/>
        </w:rPr>
        <w:t xml:space="preserve">La literatura, la pintura y la música adquirieron mucha importancia, ya que buscaron interpretar y dar cuenta de la política interna y de las transformaciones sociales. Aunque tenían gran influencia del </w:t>
      </w:r>
      <w:r w:rsidR="009F1F21">
        <w:rPr>
          <w:rFonts w:ascii="Times New Roman" w:hAnsi="Times New Roman" w:cs="Times New Roman"/>
          <w:sz w:val="24"/>
          <w:szCs w:val="24"/>
        </w:rPr>
        <w:t>R</w:t>
      </w:r>
      <w:r w:rsidR="009F1F21" w:rsidRPr="00F44C62">
        <w:rPr>
          <w:rFonts w:ascii="Times New Roman" w:hAnsi="Times New Roman" w:cs="Times New Roman"/>
          <w:sz w:val="24"/>
          <w:szCs w:val="24"/>
        </w:rPr>
        <w:t xml:space="preserve">omanticismo </w:t>
      </w:r>
      <w:r w:rsidRPr="00F44C62">
        <w:rPr>
          <w:rFonts w:ascii="Times New Roman" w:hAnsi="Times New Roman" w:cs="Times New Roman"/>
          <w:sz w:val="24"/>
          <w:szCs w:val="24"/>
        </w:rPr>
        <w:t>europeo, lograban mostrar la turbulencia que se vivía internamente.</w:t>
      </w:r>
    </w:p>
    <w:p w:rsidR="001A76AD" w:rsidRPr="00F44C62" w:rsidRDefault="001A76AD" w:rsidP="001A76AD">
      <w:pPr>
        <w:rPr>
          <w:rFonts w:ascii="Times New Roman" w:hAnsi="Times New Roman" w:cs="Times New Roman"/>
          <w:sz w:val="24"/>
          <w:szCs w:val="24"/>
          <w:lang w:val="es-ES"/>
        </w:rPr>
      </w:pPr>
      <w:r w:rsidRPr="00F44C62">
        <w:rPr>
          <w:rFonts w:ascii="Times New Roman" w:hAnsi="Times New Roman" w:cs="Times New Roman"/>
          <w:i/>
          <w:sz w:val="24"/>
          <w:szCs w:val="24"/>
        </w:rPr>
        <w:t xml:space="preserve">El Periquillo </w:t>
      </w:r>
      <w:proofErr w:type="spellStart"/>
      <w:r w:rsidRPr="00F44C62">
        <w:rPr>
          <w:rFonts w:ascii="Times New Roman" w:hAnsi="Times New Roman" w:cs="Times New Roman"/>
          <w:i/>
          <w:sz w:val="24"/>
          <w:szCs w:val="24"/>
        </w:rPr>
        <w:t>Sarniento</w:t>
      </w:r>
      <w:proofErr w:type="spellEnd"/>
      <w:r w:rsidRPr="00F44C62">
        <w:rPr>
          <w:rFonts w:ascii="Times New Roman" w:hAnsi="Times New Roman" w:cs="Times New Roman"/>
          <w:sz w:val="24"/>
          <w:szCs w:val="24"/>
        </w:rPr>
        <w:t xml:space="preserve"> (1816), del mexicano </w:t>
      </w:r>
      <w:r w:rsidRPr="00F44C62">
        <w:rPr>
          <w:rStyle w:val="st"/>
          <w:rFonts w:ascii="Times New Roman" w:hAnsi="Times New Roman" w:cs="Times New Roman"/>
          <w:color w:val="222222"/>
          <w:sz w:val="24"/>
          <w:szCs w:val="24"/>
        </w:rPr>
        <w:t xml:space="preserve">José Joaquín Fernández de </w:t>
      </w:r>
      <w:r w:rsidR="00894A51" w:rsidRPr="00F44C62">
        <w:rPr>
          <w:rStyle w:val="st"/>
          <w:rFonts w:ascii="Times New Roman" w:hAnsi="Times New Roman" w:cs="Times New Roman"/>
          <w:color w:val="222222"/>
          <w:sz w:val="24"/>
          <w:szCs w:val="24"/>
        </w:rPr>
        <w:t>Lizard</w:t>
      </w:r>
      <w:r w:rsidR="00894A51">
        <w:rPr>
          <w:rStyle w:val="st"/>
          <w:rFonts w:ascii="Times New Roman" w:hAnsi="Times New Roman" w:cs="Times New Roman"/>
          <w:color w:val="222222"/>
          <w:sz w:val="24"/>
          <w:szCs w:val="24"/>
        </w:rPr>
        <w:t>i</w:t>
      </w:r>
      <w:r w:rsidRPr="00F44C62">
        <w:rPr>
          <w:rStyle w:val="st"/>
          <w:rFonts w:ascii="Times New Roman" w:hAnsi="Times New Roman" w:cs="Times New Roman"/>
          <w:color w:val="222222"/>
          <w:sz w:val="24"/>
          <w:szCs w:val="24"/>
        </w:rPr>
        <w:t xml:space="preserve">; </w:t>
      </w:r>
      <w:r w:rsidRPr="00F44C62">
        <w:rPr>
          <w:rFonts w:ascii="Times New Roman" w:hAnsi="Times New Roman" w:cs="Times New Roman"/>
          <w:bCs/>
          <w:i/>
          <w:iCs/>
          <w:sz w:val="24"/>
          <w:szCs w:val="24"/>
          <w:lang w:val="es-ES"/>
        </w:rPr>
        <w:t>Facundo o Civilización y Barbarie en las pampas argentinas (1845)</w:t>
      </w:r>
      <w:r w:rsidRPr="00F44C62">
        <w:rPr>
          <w:rFonts w:ascii="Times New Roman" w:hAnsi="Times New Roman" w:cs="Times New Roman"/>
          <w:sz w:val="24"/>
          <w:szCs w:val="24"/>
          <w:lang w:val="es-ES"/>
        </w:rPr>
        <w:t xml:space="preserve">, escrito en Argentina por Domingo Faustino Sarmiento;  </w:t>
      </w:r>
      <w:r w:rsidRPr="00F44C62">
        <w:rPr>
          <w:rFonts w:ascii="Times New Roman" w:hAnsi="Times New Roman" w:cs="Times New Roman"/>
          <w:i/>
          <w:sz w:val="24"/>
          <w:szCs w:val="24"/>
          <w:lang w:val="es-ES"/>
        </w:rPr>
        <w:t>Amalia</w:t>
      </w:r>
      <w:r w:rsidRPr="00F44C62">
        <w:rPr>
          <w:rFonts w:ascii="Times New Roman" w:hAnsi="Times New Roman" w:cs="Times New Roman"/>
          <w:sz w:val="24"/>
          <w:szCs w:val="24"/>
          <w:lang w:val="es-ES"/>
        </w:rPr>
        <w:t xml:space="preserve"> (1851), del también argentino José Mármol, o </w:t>
      </w:r>
      <w:r w:rsidRPr="00F44C62">
        <w:rPr>
          <w:rFonts w:ascii="Times New Roman" w:hAnsi="Times New Roman" w:cs="Times New Roman"/>
          <w:i/>
          <w:sz w:val="24"/>
          <w:szCs w:val="24"/>
          <w:lang w:val="es-ES"/>
        </w:rPr>
        <w:t>Las convulsiones</w:t>
      </w:r>
      <w:r w:rsidRPr="00F44C62">
        <w:rPr>
          <w:rFonts w:ascii="Times New Roman" w:hAnsi="Times New Roman" w:cs="Times New Roman"/>
          <w:sz w:val="24"/>
          <w:szCs w:val="24"/>
          <w:lang w:val="es-ES"/>
        </w:rPr>
        <w:t xml:space="preserve">, obra de teatro del colombiano Luis Vargas Tejada (1895) </w:t>
      </w:r>
      <w:r w:rsidR="009F1F21">
        <w:rPr>
          <w:rFonts w:ascii="Times New Roman" w:hAnsi="Times New Roman" w:cs="Times New Roman"/>
          <w:sz w:val="24"/>
          <w:szCs w:val="24"/>
          <w:lang w:val="es-ES"/>
        </w:rPr>
        <w:t>so</w:t>
      </w:r>
      <w:r w:rsidR="009F1F21" w:rsidRPr="00F44C62">
        <w:rPr>
          <w:rFonts w:ascii="Times New Roman" w:hAnsi="Times New Roman" w:cs="Times New Roman"/>
          <w:sz w:val="24"/>
          <w:szCs w:val="24"/>
          <w:lang w:val="es-ES"/>
        </w:rPr>
        <w:t xml:space="preserve">n </w:t>
      </w:r>
      <w:r w:rsidRPr="00F44C62">
        <w:rPr>
          <w:rFonts w:ascii="Times New Roman" w:hAnsi="Times New Roman" w:cs="Times New Roman"/>
          <w:sz w:val="24"/>
          <w:szCs w:val="24"/>
          <w:lang w:val="es-ES"/>
        </w:rPr>
        <w:t xml:space="preserve">algunos ejemplos del desarrollo de la literatura que se fue abriendo paso en el continente. Las costumbres, los deseos y </w:t>
      </w:r>
      <w:r w:rsidR="00894A51">
        <w:rPr>
          <w:rFonts w:ascii="Times New Roman" w:hAnsi="Times New Roman" w:cs="Times New Roman"/>
          <w:sz w:val="24"/>
          <w:szCs w:val="24"/>
          <w:lang w:val="es-ES"/>
        </w:rPr>
        <w:t xml:space="preserve">las </w:t>
      </w:r>
      <w:r w:rsidRPr="00F44C62">
        <w:rPr>
          <w:rFonts w:ascii="Times New Roman" w:hAnsi="Times New Roman" w:cs="Times New Roman"/>
          <w:sz w:val="24"/>
          <w:szCs w:val="24"/>
          <w:lang w:val="es-ES"/>
        </w:rPr>
        <w:t>dificultades nacionales quedaron descritas con estilos definidos. Las realidades de los países que salieron del colonialismo presentaron una enorme riqueza temática. De allí que desde la independencia y hasta nuestros días sea la literatura latinoamericana una importante fuente para el conocimiento de la historia y la identidad del continente.</w:t>
      </w:r>
    </w:p>
    <w:p w:rsidR="001A76AD" w:rsidRPr="00F44C62" w:rsidRDefault="001A76AD" w:rsidP="001A76AD">
      <w:pPr>
        <w:rPr>
          <w:rFonts w:ascii="Times New Roman" w:hAnsi="Times New Roman" w:cs="Times New Roman"/>
          <w:sz w:val="24"/>
          <w:szCs w:val="24"/>
          <w:lang w:val="es-ES"/>
        </w:rPr>
      </w:pPr>
      <w:r w:rsidRPr="00F44C62">
        <w:rPr>
          <w:rFonts w:ascii="Times New Roman" w:hAnsi="Times New Roman" w:cs="Times New Roman"/>
          <w:sz w:val="24"/>
          <w:szCs w:val="24"/>
          <w:lang w:val="es-ES"/>
        </w:rPr>
        <w:t xml:space="preserve">Igualmente, la música buscó contribuir a la conformación de la identidad de los países nacientes. Los aires nacionales se pusieron a tono con el </w:t>
      </w:r>
      <w:r w:rsidR="009F1F21">
        <w:rPr>
          <w:rFonts w:ascii="Times New Roman" w:hAnsi="Times New Roman" w:cs="Times New Roman"/>
          <w:sz w:val="24"/>
          <w:szCs w:val="24"/>
          <w:lang w:val="es-ES"/>
        </w:rPr>
        <w:t>R</w:t>
      </w:r>
      <w:r w:rsidR="009F1F21" w:rsidRPr="00F44C62">
        <w:rPr>
          <w:rFonts w:ascii="Times New Roman" w:hAnsi="Times New Roman" w:cs="Times New Roman"/>
          <w:sz w:val="24"/>
          <w:szCs w:val="24"/>
          <w:lang w:val="es-ES"/>
        </w:rPr>
        <w:t xml:space="preserve">omanticismo </w:t>
      </w:r>
      <w:r w:rsidRPr="00F44C62">
        <w:rPr>
          <w:rFonts w:ascii="Times New Roman" w:hAnsi="Times New Roman" w:cs="Times New Roman"/>
          <w:sz w:val="24"/>
          <w:szCs w:val="24"/>
          <w:lang w:val="es-ES"/>
        </w:rPr>
        <w:t xml:space="preserve">europeo pero incorporaron ritmos locales. La contradanza o los bambucos adquirieron gran aceptación tanto en los bailes de salón como </w:t>
      </w:r>
      <w:r w:rsidR="009F1F21">
        <w:rPr>
          <w:rFonts w:ascii="Times New Roman" w:hAnsi="Times New Roman" w:cs="Times New Roman"/>
          <w:sz w:val="24"/>
          <w:szCs w:val="24"/>
          <w:lang w:val="es-ES"/>
        </w:rPr>
        <w:t>en</w:t>
      </w:r>
      <w:r w:rsidR="009F1F21" w:rsidRPr="00F44C62">
        <w:rPr>
          <w:rFonts w:ascii="Times New Roman" w:hAnsi="Times New Roman" w:cs="Times New Roman"/>
          <w:sz w:val="24"/>
          <w:szCs w:val="24"/>
          <w:lang w:val="es-ES"/>
        </w:rPr>
        <w:t xml:space="preserve"> </w:t>
      </w:r>
      <w:r w:rsidRPr="00F44C62">
        <w:rPr>
          <w:rFonts w:ascii="Times New Roman" w:hAnsi="Times New Roman" w:cs="Times New Roman"/>
          <w:sz w:val="24"/>
          <w:szCs w:val="24"/>
          <w:lang w:val="es-ES"/>
        </w:rPr>
        <w:t xml:space="preserve">las calles. </w:t>
      </w:r>
    </w:p>
    <w:p w:rsidR="001A76AD" w:rsidRPr="00CB570D" w:rsidRDefault="001A76AD" w:rsidP="001A76AD">
      <w:pPr>
        <w:rPr>
          <w:rFonts w:ascii="Times New Roman" w:hAnsi="Times New Roman" w:cs="Times New Roman"/>
          <w:sz w:val="24"/>
          <w:szCs w:val="24"/>
        </w:rPr>
      </w:pPr>
      <w:r w:rsidRPr="00F44C62">
        <w:rPr>
          <w:rFonts w:ascii="Times New Roman" w:hAnsi="Times New Roman" w:cs="Times New Roman"/>
          <w:sz w:val="24"/>
          <w:szCs w:val="24"/>
          <w:lang w:val="es-ES"/>
        </w:rPr>
        <w:lastRenderedPageBreak/>
        <w:t xml:space="preserve">En la pintura ocurrió un fenómeno común en casi todos los países: se establecieron escuelas de aprendizaje que procuraron crear estilos propios pero que también recibieron la influencia de pintores extranjeros que vinieron al continente para recorrer </w:t>
      </w:r>
      <w:r w:rsidR="00894A51">
        <w:rPr>
          <w:rFonts w:ascii="Times New Roman" w:hAnsi="Times New Roman" w:cs="Times New Roman"/>
          <w:sz w:val="24"/>
          <w:szCs w:val="24"/>
          <w:lang w:val="es-ES"/>
        </w:rPr>
        <w:t>su</w:t>
      </w:r>
      <w:r w:rsidR="00894A51" w:rsidRPr="00F44C62">
        <w:rPr>
          <w:rFonts w:ascii="Times New Roman" w:hAnsi="Times New Roman" w:cs="Times New Roman"/>
          <w:sz w:val="24"/>
          <w:szCs w:val="24"/>
          <w:lang w:val="es-ES"/>
        </w:rPr>
        <w:t xml:space="preserve"> </w:t>
      </w:r>
      <w:r w:rsidRPr="00F44C62">
        <w:rPr>
          <w:rFonts w:ascii="Times New Roman" w:hAnsi="Times New Roman" w:cs="Times New Roman"/>
          <w:sz w:val="24"/>
          <w:szCs w:val="24"/>
          <w:lang w:val="es-ES"/>
        </w:rPr>
        <w:t>geografía y reconocer las costumbres de los distintos grupos sociales. El desarrollo de la acuarela y más tarde del mural contribuyó a dejar importantes testimonios de la época</w:t>
      </w:r>
      <w:r>
        <w:rPr>
          <w:lang w:val="es-ES"/>
        </w:rPr>
        <w:t>.</w:t>
      </w:r>
    </w:p>
    <w:p w:rsidR="001A76AD" w:rsidRPr="00CB570D" w:rsidRDefault="001A76AD" w:rsidP="001A76AD">
      <w:pPr>
        <w:rPr>
          <w:rFonts w:ascii="Times New Roman" w:hAnsi="Times New Roman" w:cs="Times New Roman"/>
          <w:sz w:val="24"/>
          <w:szCs w:val="24"/>
        </w:rPr>
      </w:pPr>
    </w:p>
    <w:p w:rsidR="00CE5888" w:rsidRPr="00CB570D" w:rsidRDefault="00CE5888" w:rsidP="00CE5888">
      <w:pPr>
        <w:rPr>
          <w:rFonts w:ascii="Times New Roman" w:hAnsi="Times New Roman" w:cs="Times New Roman"/>
          <w:sz w:val="24"/>
          <w:szCs w:val="24"/>
        </w:rPr>
      </w:pPr>
    </w:p>
    <w:p w:rsidR="00DA3873" w:rsidRPr="00CB570D" w:rsidRDefault="00DA3873" w:rsidP="00AA0EC7">
      <w:pPr>
        <w:rPr>
          <w:rFonts w:ascii="Times New Roman" w:hAnsi="Times New Roman" w:cs="Times New Roman"/>
          <w:sz w:val="24"/>
          <w:szCs w:val="24"/>
        </w:rPr>
      </w:pPr>
    </w:p>
    <w:p w:rsidR="00DA3873" w:rsidRPr="00CB570D" w:rsidRDefault="00DA3873" w:rsidP="00AA0EC7">
      <w:pPr>
        <w:rPr>
          <w:rFonts w:ascii="Times New Roman" w:hAnsi="Times New Roman" w:cs="Times New Roman"/>
          <w:sz w:val="24"/>
          <w:szCs w:val="24"/>
        </w:rPr>
      </w:pPr>
    </w:p>
    <w:p w:rsidR="00DA3873" w:rsidRDefault="00DA3873" w:rsidP="00AA0EC7">
      <w:pPr>
        <w:rPr>
          <w:rFonts w:ascii="Times New Roman" w:hAnsi="Times New Roman" w:cs="Times New Roman"/>
          <w:sz w:val="24"/>
          <w:szCs w:val="24"/>
        </w:rPr>
      </w:pPr>
    </w:p>
    <w:p w:rsidR="00D915B3" w:rsidRDefault="00D915B3" w:rsidP="00AA0EC7">
      <w:pPr>
        <w:rPr>
          <w:rFonts w:ascii="Times New Roman" w:hAnsi="Times New Roman" w:cs="Times New Roman"/>
          <w:sz w:val="24"/>
          <w:szCs w:val="24"/>
        </w:rPr>
      </w:pPr>
    </w:p>
    <w:p w:rsidR="00D915B3" w:rsidRDefault="00D915B3" w:rsidP="00AA0EC7">
      <w:pPr>
        <w:rPr>
          <w:rFonts w:ascii="Times New Roman" w:hAnsi="Times New Roman" w:cs="Times New Roman"/>
          <w:sz w:val="24"/>
          <w:szCs w:val="24"/>
        </w:rPr>
      </w:pPr>
    </w:p>
    <w:p w:rsidR="00D915B3" w:rsidRDefault="00D915B3" w:rsidP="00AA0EC7">
      <w:pPr>
        <w:rPr>
          <w:rFonts w:ascii="Times New Roman" w:hAnsi="Times New Roman" w:cs="Times New Roman"/>
          <w:sz w:val="24"/>
          <w:szCs w:val="24"/>
        </w:rPr>
      </w:pPr>
    </w:p>
    <w:p w:rsidR="00D915B3" w:rsidRPr="00CB570D" w:rsidRDefault="00D915B3" w:rsidP="00AA0EC7">
      <w:pPr>
        <w:rPr>
          <w:rFonts w:ascii="Times New Roman" w:hAnsi="Times New Roman" w:cs="Times New Roman"/>
          <w:sz w:val="24"/>
          <w:szCs w:val="24"/>
        </w:rPr>
      </w:pPr>
    </w:p>
    <w:sectPr w:rsidR="00D915B3" w:rsidRPr="00CB570D" w:rsidSect="0022307A">
      <w:headerReference w:type="default" r:id="rId5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RAUL MAZO" w:date="2015-03-20T15:20:00Z" w:initials="RM">
    <w:p w:rsidR="00281921" w:rsidRDefault="00281921">
      <w:pPr>
        <w:pStyle w:val="Textocomentario"/>
      </w:pPr>
      <w:r>
        <w:rPr>
          <w:rStyle w:val="Refdecomentario"/>
        </w:rPr>
        <w:annotationRef/>
      </w:r>
      <w:r>
        <w:t>¿San Salvador?</w:t>
      </w:r>
    </w:p>
  </w:comment>
  <w:comment w:id="12" w:author="ANA MARIA LARA" w:date="2015-03-08T21:09:00Z" w:initials="AML">
    <w:p w:rsidR="00281921" w:rsidRDefault="00281921">
      <w:pPr>
        <w:pStyle w:val="Textocomentario"/>
      </w:pPr>
      <w:r>
        <w:rPr>
          <w:rStyle w:val="Refdecomentario"/>
        </w:rPr>
        <w:annotationRef/>
      </w:r>
      <w:r>
        <w:t xml:space="preserve">remite a : </w:t>
      </w:r>
      <w:r w:rsidRPr="00683664">
        <w:t>http://aulaplaneta.planetasaber.com/encyclopedia/default.asp?idreg=123092&amp;ruta=Buscador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F91" w:rsidRDefault="00A11F91" w:rsidP="00A130E9">
      <w:pPr>
        <w:spacing w:after="0" w:line="240" w:lineRule="auto"/>
      </w:pPr>
      <w:r>
        <w:separator/>
      </w:r>
    </w:p>
  </w:endnote>
  <w:endnote w:type="continuationSeparator" w:id="0">
    <w:p w:rsidR="00A11F91" w:rsidRDefault="00A11F91" w:rsidP="00A13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F91" w:rsidRDefault="00A11F91" w:rsidP="00A130E9">
      <w:pPr>
        <w:spacing w:after="0" w:line="240" w:lineRule="auto"/>
      </w:pPr>
      <w:r>
        <w:separator/>
      </w:r>
    </w:p>
  </w:footnote>
  <w:footnote w:type="continuationSeparator" w:id="0">
    <w:p w:rsidR="00A11F91" w:rsidRDefault="00A11F91" w:rsidP="00A13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921" w:rsidRDefault="00281921" w:rsidP="00A130E9">
    <w:pPr>
      <w:pStyle w:val="Encabezado"/>
    </w:pPr>
    <w:r w:rsidRPr="00D77926">
      <w:rPr>
        <w:rFonts w:ascii="Times" w:hAnsi="Times"/>
        <w:sz w:val="20"/>
        <w:szCs w:val="20"/>
        <w:highlight w:val="yellow"/>
      </w:rPr>
      <w:t>GUION CS_0</w:t>
    </w:r>
    <w:r>
      <w:rPr>
        <w:rFonts w:ascii="Times" w:hAnsi="Times"/>
        <w:sz w:val="20"/>
        <w:szCs w:val="20"/>
        <w:highlight w:val="yellow"/>
      </w:rPr>
      <w:t>8</w:t>
    </w:r>
    <w:r w:rsidRPr="00D77926">
      <w:rPr>
        <w:rFonts w:ascii="Times" w:hAnsi="Times"/>
        <w:sz w:val="20"/>
        <w:szCs w:val="20"/>
        <w:highlight w:val="yellow"/>
      </w:rPr>
      <w:t>_02_CO]</w:t>
    </w:r>
    <w:r w:rsidRPr="00D77926">
      <w:rPr>
        <w:rFonts w:ascii="Times" w:hAnsi="Times"/>
        <w:sz w:val="20"/>
        <w:szCs w:val="20"/>
      </w:rPr>
      <w:t xml:space="preserve"> </w:t>
    </w:r>
    <w:proofErr w:type="spellStart"/>
    <w:r w:rsidRPr="00D77926">
      <w:rPr>
        <w:rFonts w:ascii="Times" w:hAnsi="Times"/>
        <w:sz w:val="20"/>
        <w:szCs w:val="20"/>
      </w:rPr>
      <w:t>Guión</w:t>
    </w:r>
    <w:proofErr w:type="spellEnd"/>
    <w:r w:rsidRPr="00D77926">
      <w:rPr>
        <w:rFonts w:ascii="Times" w:hAnsi="Times"/>
        <w:sz w:val="20"/>
        <w:szCs w:val="20"/>
      </w:rPr>
      <w:t xml:space="preserve"> 2. </w:t>
    </w:r>
    <w:r>
      <w:rPr>
        <w:b/>
        <w:sz w:val="22"/>
        <w:szCs w:val="22"/>
      </w:rPr>
      <w:t>Independencia y nuevos Estados en América</w:t>
    </w:r>
  </w:p>
  <w:p w:rsidR="00281921" w:rsidRDefault="00281921">
    <w:pPr>
      <w:pStyle w:val="Encabezado"/>
    </w:pPr>
  </w:p>
  <w:p w:rsidR="00281921" w:rsidRDefault="002819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738"/>
    <w:multiLevelType w:val="hybridMultilevel"/>
    <w:tmpl w:val="901C072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08417D"/>
    <w:multiLevelType w:val="multilevel"/>
    <w:tmpl w:val="4C9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A7D49"/>
    <w:multiLevelType w:val="hybridMultilevel"/>
    <w:tmpl w:val="B01E096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41E39FA"/>
    <w:multiLevelType w:val="hybridMultilevel"/>
    <w:tmpl w:val="E6F009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F12100C"/>
    <w:multiLevelType w:val="hybridMultilevel"/>
    <w:tmpl w:val="E12C0B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6B27DF8"/>
    <w:multiLevelType w:val="hybridMultilevel"/>
    <w:tmpl w:val="DB7E2C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8025218"/>
    <w:multiLevelType w:val="hybridMultilevel"/>
    <w:tmpl w:val="28245DB4"/>
    <w:lvl w:ilvl="0" w:tplc="E452C394">
      <w:start w:val="1811"/>
      <w:numFmt w:val="bullet"/>
      <w:lvlText w:val="-"/>
      <w:lvlJc w:val="left"/>
      <w:pPr>
        <w:ind w:left="720" w:hanging="360"/>
      </w:pPr>
      <w:rPr>
        <w:rFonts w:ascii="Century Gothic" w:eastAsia="Times New Roman" w:hAnsi="Century Gothic"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D76690C"/>
    <w:multiLevelType w:val="hybridMultilevel"/>
    <w:tmpl w:val="94E831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4FE5850"/>
    <w:multiLevelType w:val="hybridMultilevel"/>
    <w:tmpl w:val="94E831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2FD4331"/>
    <w:multiLevelType w:val="hybridMultilevel"/>
    <w:tmpl w:val="C91CA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9"/>
  </w:num>
  <w:num w:numId="5">
    <w:abstractNumId w:val="4"/>
  </w:num>
  <w:num w:numId="6">
    <w:abstractNumId w:val="0"/>
  </w:num>
  <w:num w:numId="7">
    <w:abstractNumId w:val="2"/>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08D6"/>
    <w:rsid w:val="000009C6"/>
    <w:rsid w:val="00005D63"/>
    <w:rsid w:val="00007D58"/>
    <w:rsid w:val="00012138"/>
    <w:rsid w:val="00013353"/>
    <w:rsid w:val="00021302"/>
    <w:rsid w:val="0002521E"/>
    <w:rsid w:val="00026218"/>
    <w:rsid w:val="0004031A"/>
    <w:rsid w:val="00040B2C"/>
    <w:rsid w:val="000412B9"/>
    <w:rsid w:val="0004748F"/>
    <w:rsid w:val="000536ED"/>
    <w:rsid w:val="00054AD8"/>
    <w:rsid w:val="00057D50"/>
    <w:rsid w:val="00070016"/>
    <w:rsid w:val="00072F3A"/>
    <w:rsid w:val="00073C4F"/>
    <w:rsid w:val="00077BE5"/>
    <w:rsid w:val="00085762"/>
    <w:rsid w:val="000921DF"/>
    <w:rsid w:val="00094166"/>
    <w:rsid w:val="000954AC"/>
    <w:rsid w:val="000966D9"/>
    <w:rsid w:val="0009777C"/>
    <w:rsid w:val="000A0911"/>
    <w:rsid w:val="000A30BF"/>
    <w:rsid w:val="000A4AC5"/>
    <w:rsid w:val="000A6B5E"/>
    <w:rsid w:val="000B10F1"/>
    <w:rsid w:val="000B2835"/>
    <w:rsid w:val="000B303E"/>
    <w:rsid w:val="000B4AF8"/>
    <w:rsid w:val="000B7341"/>
    <w:rsid w:val="000B7759"/>
    <w:rsid w:val="000C6FA5"/>
    <w:rsid w:val="000D2474"/>
    <w:rsid w:val="000D7C31"/>
    <w:rsid w:val="000E02E2"/>
    <w:rsid w:val="000E3898"/>
    <w:rsid w:val="000F40C9"/>
    <w:rsid w:val="000F7FB8"/>
    <w:rsid w:val="001020E8"/>
    <w:rsid w:val="001024A7"/>
    <w:rsid w:val="00106292"/>
    <w:rsid w:val="0010661C"/>
    <w:rsid w:val="00110286"/>
    <w:rsid w:val="001108D6"/>
    <w:rsid w:val="001117D6"/>
    <w:rsid w:val="00113C40"/>
    <w:rsid w:val="00116490"/>
    <w:rsid w:val="00121D8C"/>
    <w:rsid w:val="001368AD"/>
    <w:rsid w:val="00136DFF"/>
    <w:rsid w:val="00150B57"/>
    <w:rsid w:val="00151FC9"/>
    <w:rsid w:val="00153E37"/>
    <w:rsid w:val="0015764B"/>
    <w:rsid w:val="00162EC1"/>
    <w:rsid w:val="001712A1"/>
    <w:rsid w:val="001755BC"/>
    <w:rsid w:val="001819CE"/>
    <w:rsid w:val="001826AC"/>
    <w:rsid w:val="00186F31"/>
    <w:rsid w:val="00187FC7"/>
    <w:rsid w:val="00190A23"/>
    <w:rsid w:val="0019283B"/>
    <w:rsid w:val="00194B65"/>
    <w:rsid w:val="00196546"/>
    <w:rsid w:val="00196EC7"/>
    <w:rsid w:val="00197983"/>
    <w:rsid w:val="001A1C27"/>
    <w:rsid w:val="001A21EF"/>
    <w:rsid w:val="001A2520"/>
    <w:rsid w:val="001A4F11"/>
    <w:rsid w:val="001A5762"/>
    <w:rsid w:val="001A5DD3"/>
    <w:rsid w:val="001A76AD"/>
    <w:rsid w:val="001B0A3C"/>
    <w:rsid w:val="001B1F22"/>
    <w:rsid w:val="001C50C2"/>
    <w:rsid w:val="001D05B1"/>
    <w:rsid w:val="001D2141"/>
    <w:rsid w:val="001D25B6"/>
    <w:rsid w:val="001D4D5D"/>
    <w:rsid w:val="001D5D49"/>
    <w:rsid w:val="001D6C34"/>
    <w:rsid w:val="001E0C38"/>
    <w:rsid w:val="001E1273"/>
    <w:rsid w:val="001E14E9"/>
    <w:rsid w:val="001E185E"/>
    <w:rsid w:val="001F01E7"/>
    <w:rsid w:val="00205583"/>
    <w:rsid w:val="00214516"/>
    <w:rsid w:val="002229B1"/>
    <w:rsid w:val="0022307A"/>
    <w:rsid w:val="00223547"/>
    <w:rsid w:val="00226C76"/>
    <w:rsid w:val="00231061"/>
    <w:rsid w:val="00241027"/>
    <w:rsid w:val="0024236D"/>
    <w:rsid w:val="00245B6A"/>
    <w:rsid w:val="00247C86"/>
    <w:rsid w:val="00250134"/>
    <w:rsid w:val="0025080D"/>
    <w:rsid w:val="00251B7B"/>
    <w:rsid w:val="00254C08"/>
    <w:rsid w:val="00256725"/>
    <w:rsid w:val="00260E00"/>
    <w:rsid w:val="00261B67"/>
    <w:rsid w:val="00262829"/>
    <w:rsid w:val="0026353E"/>
    <w:rsid w:val="002722CC"/>
    <w:rsid w:val="00273182"/>
    <w:rsid w:val="00274C1C"/>
    <w:rsid w:val="00281921"/>
    <w:rsid w:val="002A2776"/>
    <w:rsid w:val="002B6550"/>
    <w:rsid w:val="002B7B36"/>
    <w:rsid w:val="002C4F20"/>
    <w:rsid w:val="002D39D0"/>
    <w:rsid w:val="002E0C2C"/>
    <w:rsid w:val="002E3CF8"/>
    <w:rsid w:val="002F1E07"/>
    <w:rsid w:val="002F3DC7"/>
    <w:rsid w:val="0030170B"/>
    <w:rsid w:val="0031193C"/>
    <w:rsid w:val="00311A0E"/>
    <w:rsid w:val="00313A52"/>
    <w:rsid w:val="00317811"/>
    <w:rsid w:val="00323D32"/>
    <w:rsid w:val="0032407E"/>
    <w:rsid w:val="0033329D"/>
    <w:rsid w:val="00333A82"/>
    <w:rsid w:val="00340700"/>
    <w:rsid w:val="0034446A"/>
    <w:rsid w:val="00357322"/>
    <w:rsid w:val="00361546"/>
    <w:rsid w:val="00362513"/>
    <w:rsid w:val="00364DFC"/>
    <w:rsid w:val="00364EFD"/>
    <w:rsid w:val="00367393"/>
    <w:rsid w:val="00383EB7"/>
    <w:rsid w:val="00392777"/>
    <w:rsid w:val="00395F15"/>
    <w:rsid w:val="003A1E63"/>
    <w:rsid w:val="003A5A77"/>
    <w:rsid w:val="003B00AF"/>
    <w:rsid w:val="003C04A9"/>
    <w:rsid w:val="003C0CE7"/>
    <w:rsid w:val="003C20FA"/>
    <w:rsid w:val="003C621C"/>
    <w:rsid w:val="003D0326"/>
    <w:rsid w:val="003D09BC"/>
    <w:rsid w:val="003D241C"/>
    <w:rsid w:val="003D6578"/>
    <w:rsid w:val="003D7CE0"/>
    <w:rsid w:val="003E0F92"/>
    <w:rsid w:val="003F25A1"/>
    <w:rsid w:val="00400836"/>
    <w:rsid w:val="004075C5"/>
    <w:rsid w:val="004111B0"/>
    <w:rsid w:val="00412F1A"/>
    <w:rsid w:val="004145A7"/>
    <w:rsid w:val="00426A73"/>
    <w:rsid w:val="00430D67"/>
    <w:rsid w:val="00431021"/>
    <w:rsid w:val="0043158F"/>
    <w:rsid w:val="00433449"/>
    <w:rsid w:val="00435AA9"/>
    <w:rsid w:val="00445496"/>
    <w:rsid w:val="00445634"/>
    <w:rsid w:val="00452939"/>
    <w:rsid w:val="00452CE7"/>
    <w:rsid w:val="004533F4"/>
    <w:rsid w:val="00457644"/>
    <w:rsid w:val="00463037"/>
    <w:rsid w:val="00475F42"/>
    <w:rsid w:val="0048101E"/>
    <w:rsid w:val="004956EA"/>
    <w:rsid w:val="004A348D"/>
    <w:rsid w:val="004A547C"/>
    <w:rsid w:val="004B1F46"/>
    <w:rsid w:val="004B4E6B"/>
    <w:rsid w:val="004B79C3"/>
    <w:rsid w:val="004C07BC"/>
    <w:rsid w:val="004D0535"/>
    <w:rsid w:val="004D0C08"/>
    <w:rsid w:val="004D5F08"/>
    <w:rsid w:val="004E6E57"/>
    <w:rsid w:val="004F168B"/>
    <w:rsid w:val="004F1BDF"/>
    <w:rsid w:val="004F27A8"/>
    <w:rsid w:val="004F40EE"/>
    <w:rsid w:val="004F50D6"/>
    <w:rsid w:val="00502919"/>
    <w:rsid w:val="00502C32"/>
    <w:rsid w:val="005036CA"/>
    <w:rsid w:val="0050655F"/>
    <w:rsid w:val="005144B1"/>
    <w:rsid w:val="00517A3E"/>
    <w:rsid w:val="00517B61"/>
    <w:rsid w:val="00522B6C"/>
    <w:rsid w:val="00524059"/>
    <w:rsid w:val="005319C0"/>
    <w:rsid w:val="00544068"/>
    <w:rsid w:val="0054597C"/>
    <w:rsid w:val="00547094"/>
    <w:rsid w:val="0055047B"/>
    <w:rsid w:val="00552DCA"/>
    <w:rsid w:val="005533AE"/>
    <w:rsid w:val="00560918"/>
    <w:rsid w:val="005764F7"/>
    <w:rsid w:val="0058060A"/>
    <w:rsid w:val="00582615"/>
    <w:rsid w:val="00591E28"/>
    <w:rsid w:val="00594F80"/>
    <w:rsid w:val="0059616E"/>
    <w:rsid w:val="005B1E40"/>
    <w:rsid w:val="005B6E8F"/>
    <w:rsid w:val="005C0562"/>
    <w:rsid w:val="005C26EF"/>
    <w:rsid w:val="005C4E89"/>
    <w:rsid w:val="005C6A07"/>
    <w:rsid w:val="005D68F4"/>
    <w:rsid w:val="005D694A"/>
    <w:rsid w:val="005F3C91"/>
    <w:rsid w:val="005F50FF"/>
    <w:rsid w:val="005F7108"/>
    <w:rsid w:val="00605F07"/>
    <w:rsid w:val="006067BD"/>
    <w:rsid w:val="00606B40"/>
    <w:rsid w:val="0060719B"/>
    <w:rsid w:val="00611D59"/>
    <w:rsid w:val="006121DB"/>
    <w:rsid w:val="006224BE"/>
    <w:rsid w:val="006279DB"/>
    <w:rsid w:val="006302E2"/>
    <w:rsid w:val="00631416"/>
    <w:rsid w:val="00631A4E"/>
    <w:rsid w:val="006410A5"/>
    <w:rsid w:val="006476B3"/>
    <w:rsid w:val="0065119B"/>
    <w:rsid w:val="00654224"/>
    <w:rsid w:val="006567CB"/>
    <w:rsid w:val="00666BF5"/>
    <w:rsid w:val="006676B5"/>
    <w:rsid w:val="00676D13"/>
    <w:rsid w:val="006828F3"/>
    <w:rsid w:val="00683664"/>
    <w:rsid w:val="006856A0"/>
    <w:rsid w:val="006904C0"/>
    <w:rsid w:val="00692E55"/>
    <w:rsid w:val="00694FB6"/>
    <w:rsid w:val="00695653"/>
    <w:rsid w:val="006978FF"/>
    <w:rsid w:val="006A0952"/>
    <w:rsid w:val="006A6D96"/>
    <w:rsid w:val="006B1B6F"/>
    <w:rsid w:val="006B31B7"/>
    <w:rsid w:val="006B3519"/>
    <w:rsid w:val="006B52A1"/>
    <w:rsid w:val="006B7263"/>
    <w:rsid w:val="006C2C25"/>
    <w:rsid w:val="006C7045"/>
    <w:rsid w:val="006C7E7A"/>
    <w:rsid w:val="006D01DB"/>
    <w:rsid w:val="006D3B38"/>
    <w:rsid w:val="006E4881"/>
    <w:rsid w:val="006E723C"/>
    <w:rsid w:val="006F2F05"/>
    <w:rsid w:val="006F56A4"/>
    <w:rsid w:val="0070281D"/>
    <w:rsid w:val="00702D5E"/>
    <w:rsid w:val="00716B80"/>
    <w:rsid w:val="0071708C"/>
    <w:rsid w:val="00731030"/>
    <w:rsid w:val="007337DE"/>
    <w:rsid w:val="0073765D"/>
    <w:rsid w:val="00740EA3"/>
    <w:rsid w:val="00742550"/>
    <w:rsid w:val="007445EB"/>
    <w:rsid w:val="0075055D"/>
    <w:rsid w:val="00750D02"/>
    <w:rsid w:val="00763768"/>
    <w:rsid w:val="007666AC"/>
    <w:rsid w:val="00767C2C"/>
    <w:rsid w:val="007725D4"/>
    <w:rsid w:val="007727A4"/>
    <w:rsid w:val="007728CE"/>
    <w:rsid w:val="00773975"/>
    <w:rsid w:val="00776841"/>
    <w:rsid w:val="00777419"/>
    <w:rsid w:val="00780CB7"/>
    <w:rsid w:val="00786A02"/>
    <w:rsid w:val="00793DD0"/>
    <w:rsid w:val="00797DCC"/>
    <w:rsid w:val="007A4905"/>
    <w:rsid w:val="007A56CF"/>
    <w:rsid w:val="007C002D"/>
    <w:rsid w:val="007C0488"/>
    <w:rsid w:val="007C4D3E"/>
    <w:rsid w:val="007C509B"/>
    <w:rsid w:val="007C7E37"/>
    <w:rsid w:val="007D09CF"/>
    <w:rsid w:val="007D5D4E"/>
    <w:rsid w:val="007D77A5"/>
    <w:rsid w:val="007E0187"/>
    <w:rsid w:val="007E34C2"/>
    <w:rsid w:val="007E4075"/>
    <w:rsid w:val="007E6672"/>
    <w:rsid w:val="007E7022"/>
    <w:rsid w:val="007F761B"/>
    <w:rsid w:val="00803EAE"/>
    <w:rsid w:val="0080408A"/>
    <w:rsid w:val="00807014"/>
    <w:rsid w:val="008108BA"/>
    <w:rsid w:val="00814557"/>
    <w:rsid w:val="00823C91"/>
    <w:rsid w:val="00830682"/>
    <w:rsid w:val="00833BC1"/>
    <w:rsid w:val="00834C54"/>
    <w:rsid w:val="00842151"/>
    <w:rsid w:val="00850242"/>
    <w:rsid w:val="00850AA0"/>
    <w:rsid w:val="0085353B"/>
    <w:rsid w:val="00854D29"/>
    <w:rsid w:val="00857FA6"/>
    <w:rsid w:val="0086174A"/>
    <w:rsid w:val="00866492"/>
    <w:rsid w:val="00867D1F"/>
    <w:rsid w:val="00890297"/>
    <w:rsid w:val="00890BC7"/>
    <w:rsid w:val="00891F4A"/>
    <w:rsid w:val="00893D9F"/>
    <w:rsid w:val="00894A51"/>
    <w:rsid w:val="008954BB"/>
    <w:rsid w:val="008A68E7"/>
    <w:rsid w:val="008B2EB4"/>
    <w:rsid w:val="008B6695"/>
    <w:rsid w:val="008B79D3"/>
    <w:rsid w:val="008C1DDD"/>
    <w:rsid w:val="008C499A"/>
    <w:rsid w:val="008D46E2"/>
    <w:rsid w:val="008F00B5"/>
    <w:rsid w:val="008F4FEC"/>
    <w:rsid w:val="009026CC"/>
    <w:rsid w:val="00903058"/>
    <w:rsid w:val="009175CA"/>
    <w:rsid w:val="00932014"/>
    <w:rsid w:val="00934306"/>
    <w:rsid w:val="00937A22"/>
    <w:rsid w:val="00947AC3"/>
    <w:rsid w:val="00950248"/>
    <w:rsid w:val="009519B0"/>
    <w:rsid w:val="009524BC"/>
    <w:rsid w:val="00962BFC"/>
    <w:rsid w:val="009639EE"/>
    <w:rsid w:val="00970146"/>
    <w:rsid w:val="0097131B"/>
    <w:rsid w:val="009868C9"/>
    <w:rsid w:val="009915D0"/>
    <w:rsid w:val="00993640"/>
    <w:rsid w:val="00994A4E"/>
    <w:rsid w:val="00996F40"/>
    <w:rsid w:val="00997AA4"/>
    <w:rsid w:val="009B0404"/>
    <w:rsid w:val="009B0689"/>
    <w:rsid w:val="009B17C1"/>
    <w:rsid w:val="009B5F8D"/>
    <w:rsid w:val="009C4111"/>
    <w:rsid w:val="009C67DE"/>
    <w:rsid w:val="009D339F"/>
    <w:rsid w:val="009D4746"/>
    <w:rsid w:val="009D4B05"/>
    <w:rsid w:val="009E1BF8"/>
    <w:rsid w:val="009E1E03"/>
    <w:rsid w:val="009E47FF"/>
    <w:rsid w:val="009F1F21"/>
    <w:rsid w:val="00A05986"/>
    <w:rsid w:val="00A11F91"/>
    <w:rsid w:val="00A130E9"/>
    <w:rsid w:val="00A20401"/>
    <w:rsid w:val="00A4039D"/>
    <w:rsid w:val="00A4531A"/>
    <w:rsid w:val="00A46BD5"/>
    <w:rsid w:val="00A55EE7"/>
    <w:rsid w:val="00A56501"/>
    <w:rsid w:val="00A56A37"/>
    <w:rsid w:val="00A60DB8"/>
    <w:rsid w:val="00A71F33"/>
    <w:rsid w:val="00A731D0"/>
    <w:rsid w:val="00A80135"/>
    <w:rsid w:val="00A84AA1"/>
    <w:rsid w:val="00A94759"/>
    <w:rsid w:val="00AA0EC7"/>
    <w:rsid w:val="00AA7C5B"/>
    <w:rsid w:val="00AC236D"/>
    <w:rsid w:val="00AC5790"/>
    <w:rsid w:val="00AD7F86"/>
    <w:rsid w:val="00AE118B"/>
    <w:rsid w:val="00AE4482"/>
    <w:rsid w:val="00AF3A65"/>
    <w:rsid w:val="00B01010"/>
    <w:rsid w:val="00B05274"/>
    <w:rsid w:val="00B05D57"/>
    <w:rsid w:val="00B16981"/>
    <w:rsid w:val="00B23E02"/>
    <w:rsid w:val="00B23E99"/>
    <w:rsid w:val="00B307CE"/>
    <w:rsid w:val="00B3356C"/>
    <w:rsid w:val="00B34F8C"/>
    <w:rsid w:val="00B41314"/>
    <w:rsid w:val="00B43904"/>
    <w:rsid w:val="00B52060"/>
    <w:rsid w:val="00B53538"/>
    <w:rsid w:val="00B549B4"/>
    <w:rsid w:val="00B653F0"/>
    <w:rsid w:val="00B70B2C"/>
    <w:rsid w:val="00B7157C"/>
    <w:rsid w:val="00B71ED0"/>
    <w:rsid w:val="00B81C86"/>
    <w:rsid w:val="00B83BAF"/>
    <w:rsid w:val="00B8518F"/>
    <w:rsid w:val="00BA4E2D"/>
    <w:rsid w:val="00BB1A7B"/>
    <w:rsid w:val="00BB4FD6"/>
    <w:rsid w:val="00BB59FF"/>
    <w:rsid w:val="00BB5E7E"/>
    <w:rsid w:val="00BC48E2"/>
    <w:rsid w:val="00BF2F3C"/>
    <w:rsid w:val="00C01205"/>
    <w:rsid w:val="00C11C8A"/>
    <w:rsid w:val="00C1439A"/>
    <w:rsid w:val="00C22DCC"/>
    <w:rsid w:val="00C25E20"/>
    <w:rsid w:val="00C2699E"/>
    <w:rsid w:val="00C37CCC"/>
    <w:rsid w:val="00C40E16"/>
    <w:rsid w:val="00C452D4"/>
    <w:rsid w:val="00C45AAD"/>
    <w:rsid w:val="00C519FE"/>
    <w:rsid w:val="00C62980"/>
    <w:rsid w:val="00C661AC"/>
    <w:rsid w:val="00C7155B"/>
    <w:rsid w:val="00C721D8"/>
    <w:rsid w:val="00C750F9"/>
    <w:rsid w:val="00C81ACF"/>
    <w:rsid w:val="00CA1A8C"/>
    <w:rsid w:val="00CA2581"/>
    <w:rsid w:val="00CA3C5D"/>
    <w:rsid w:val="00CA58B3"/>
    <w:rsid w:val="00CB4AB2"/>
    <w:rsid w:val="00CB570D"/>
    <w:rsid w:val="00CC1734"/>
    <w:rsid w:val="00CC22F7"/>
    <w:rsid w:val="00CC7726"/>
    <w:rsid w:val="00CC7C55"/>
    <w:rsid w:val="00CD035F"/>
    <w:rsid w:val="00CD50F9"/>
    <w:rsid w:val="00CD78A5"/>
    <w:rsid w:val="00CE5888"/>
    <w:rsid w:val="00CE661B"/>
    <w:rsid w:val="00CF2492"/>
    <w:rsid w:val="00CF2D97"/>
    <w:rsid w:val="00CF7905"/>
    <w:rsid w:val="00D01FBA"/>
    <w:rsid w:val="00D076C7"/>
    <w:rsid w:val="00D1217D"/>
    <w:rsid w:val="00D17BD0"/>
    <w:rsid w:val="00D26798"/>
    <w:rsid w:val="00D30314"/>
    <w:rsid w:val="00D36555"/>
    <w:rsid w:val="00D40477"/>
    <w:rsid w:val="00D404F8"/>
    <w:rsid w:val="00D45755"/>
    <w:rsid w:val="00D47927"/>
    <w:rsid w:val="00D570B3"/>
    <w:rsid w:val="00D77926"/>
    <w:rsid w:val="00D81D1B"/>
    <w:rsid w:val="00D841A9"/>
    <w:rsid w:val="00D8707C"/>
    <w:rsid w:val="00D915B3"/>
    <w:rsid w:val="00D97B69"/>
    <w:rsid w:val="00DA18AB"/>
    <w:rsid w:val="00DA3873"/>
    <w:rsid w:val="00DA54FC"/>
    <w:rsid w:val="00DA7A0D"/>
    <w:rsid w:val="00DB09BC"/>
    <w:rsid w:val="00DB44A3"/>
    <w:rsid w:val="00DC4FD3"/>
    <w:rsid w:val="00DD02B3"/>
    <w:rsid w:val="00DD46DE"/>
    <w:rsid w:val="00DD58AE"/>
    <w:rsid w:val="00DE1059"/>
    <w:rsid w:val="00DE3D38"/>
    <w:rsid w:val="00DE51BB"/>
    <w:rsid w:val="00DF0156"/>
    <w:rsid w:val="00DF6E44"/>
    <w:rsid w:val="00E0441B"/>
    <w:rsid w:val="00E06C27"/>
    <w:rsid w:val="00E13F0F"/>
    <w:rsid w:val="00E14A49"/>
    <w:rsid w:val="00E15D95"/>
    <w:rsid w:val="00E16526"/>
    <w:rsid w:val="00E23A8F"/>
    <w:rsid w:val="00E24BD6"/>
    <w:rsid w:val="00E25B9A"/>
    <w:rsid w:val="00E320B9"/>
    <w:rsid w:val="00E3375F"/>
    <w:rsid w:val="00E36B9D"/>
    <w:rsid w:val="00E37642"/>
    <w:rsid w:val="00E41C95"/>
    <w:rsid w:val="00E4213A"/>
    <w:rsid w:val="00E45AF9"/>
    <w:rsid w:val="00E45E6C"/>
    <w:rsid w:val="00E4666F"/>
    <w:rsid w:val="00E57743"/>
    <w:rsid w:val="00E6019D"/>
    <w:rsid w:val="00E61FFC"/>
    <w:rsid w:val="00E67AA4"/>
    <w:rsid w:val="00E80484"/>
    <w:rsid w:val="00E808AC"/>
    <w:rsid w:val="00E8652D"/>
    <w:rsid w:val="00E9591B"/>
    <w:rsid w:val="00EA0FBE"/>
    <w:rsid w:val="00EA4612"/>
    <w:rsid w:val="00EA760B"/>
    <w:rsid w:val="00EA7905"/>
    <w:rsid w:val="00EB3E61"/>
    <w:rsid w:val="00EC44FE"/>
    <w:rsid w:val="00ED5D6B"/>
    <w:rsid w:val="00EE0CB4"/>
    <w:rsid w:val="00EE3471"/>
    <w:rsid w:val="00EE354C"/>
    <w:rsid w:val="00EE4C1E"/>
    <w:rsid w:val="00EE5327"/>
    <w:rsid w:val="00EF34CB"/>
    <w:rsid w:val="00EF38EE"/>
    <w:rsid w:val="00EF6D02"/>
    <w:rsid w:val="00EF7639"/>
    <w:rsid w:val="00F00142"/>
    <w:rsid w:val="00F01968"/>
    <w:rsid w:val="00F01CB3"/>
    <w:rsid w:val="00F17457"/>
    <w:rsid w:val="00F17547"/>
    <w:rsid w:val="00F2090B"/>
    <w:rsid w:val="00F221B8"/>
    <w:rsid w:val="00F23053"/>
    <w:rsid w:val="00F2415B"/>
    <w:rsid w:val="00F27C4B"/>
    <w:rsid w:val="00F30428"/>
    <w:rsid w:val="00F3766B"/>
    <w:rsid w:val="00F44C62"/>
    <w:rsid w:val="00F454E1"/>
    <w:rsid w:val="00F461E8"/>
    <w:rsid w:val="00F46F69"/>
    <w:rsid w:val="00F50EDE"/>
    <w:rsid w:val="00F62219"/>
    <w:rsid w:val="00F64AC7"/>
    <w:rsid w:val="00F73743"/>
    <w:rsid w:val="00F90CC4"/>
    <w:rsid w:val="00F92428"/>
    <w:rsid w:val="00F935D0"/>
    <w:rsid w:val="00FA1816"/>
    <w:rsid w:val="00FB06BD"/>
    <w:rsid w:val="00FB614A"/>
    <w:rsid w:val="00FB63D0"/>
    <w:rsid w:val="00FC007F"/>
    <w:rsid w:val="00FC0097"/>
    <w:rsid w:val="00FE1E6E"/>
    <w:rsid w:val="00FE4777"/>
    <w:rsid w:val="00FE4D1D"/>
    <w:rsid w:val="00FE79A7"/>
    <w:rsid w:val="00FF1CD2"/>
    <w:rsid w:val="00FF3D96"/>
    <w:rsid w:val="00FF4233"/>
    <w:rsid w:val="00FF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7A"/>
  </w:style>
  <w:style w:type="paragraph" w:styleId="Ttulo2">
    <w:name w:val="heading 2"/>
    <w:basedOn w:val="Normal"/>
    <w:link w:val="Ttulo2Car"/>
    <w:uiPriority w:val="9"/>
    <w:qFormat/>
    <w:rsid w:val="00DA18A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08D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01C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CB3"/>
    <w:rPr>
      <w:rFonts w:ascii="Tahoma" w:hAnsi="Tahoma" w:cs="Tahoma"/>
      <w:sz w:val="16"/>
      <w:szCs w:val="16"/>
    </w:rPr>
  </w:style>
  <w:style w:type="character" w:customStyle="1" w:styleId="lemmavariantref1">
    <w:name w:val="lemmavariantref1"/>
    <w:basedOn w:val="Fuentedeprrafopredeter"/>
    <w:rsid w:val="000B7341"/>
    <w:rPr>
      <w:rFonts w:ascii="Georgia" w:hAnsi="Georgia" w:hint="default"/>
      <w:b w:val="0"/>
      <w:bCs w:val="0"/>
      <w:i w:val="0"/>
      <w:iCs w:val="0"/>
      <w:strike w:val="0"/>
      <w:dstrike w:val="0"/>
      <w:vanish w:val="0"/>
      <w:webHidden w:val="0"/>
      <w:color w:val="6D6E71"/>
      <w:sz w:val="18"/>
      <w:szCs w:val="18"/>
      <w:u w:val="none"/>
      <w:effect w:val="none"/>
      <w:specVanish w:val="0"/>
    </w:rPr>
  </w:style>
  <w:style w:type="character" w:customStyle="1" w:styleId="siglo">
    <w:name w:val="siglo"/>
    <w:basedOn w:val="Fuentedeprrafopredeter"/>
    <w:rsid w:val="000B7341"/>
  </w:style>
  <w:style w:type="character" w:customStyle="1" w:styleId="negrita1">
    <w:name w:val="negrita1"/>
    <w:basedOn w:val="Fuentedeprrafopredeter"/>
    <w:rsid w:val="000B7341"/>
    <w:rPr>
      <w:b/>
      <w:bCs/>
    </w:rPr>
  </w:style>
  <w:style w:type="paragraph" w:styleId="Encabezado">
    <w:name w:val="header"/>
    <w:basedOn w:val="Normal"/>
    <w:link w:val="EncabezadoCar"/>
    <w:uiPriority w:val="99"/>
    <w:unhideWhenUsed/>
    <w:rsid w:val="00A130E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A130E9"/>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A130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0E9"/>
  </w:style>
  <w:style w:type="character" w:styleId="Hipervnculo">
    <w:name w:val="Hyperlink"/>
    <w:basedOn w:val="Fuentedeprrafopredeter"/>
    <w:uiPriority w:val="99"/>
    <w:unhideWhenUsed/>
    <w:rsid w:val="006B7263"/>
    <w:rPr>
      <w:color w:val="0000FF" w:themeColor="hyperlink"/>
      <w:u w:val="single"/>
    </w:rPr>
  </w:style>
  <w:style w:type="character" w:styleId="Refdecomentario">
    <w:name w:val="annotation reference"/>
    <w:basedOn w:val="Fuentedeprrafopredeter"/>
    <w:uiPriority w:val="99"/>
    <w:semiHidden/>
    <w:unhideWhenUsed/>
    <w:rsid w:val="006B7263"/>
    <w:rPr>
      <w:sz w:val="16"/>
      <w:szCs w:val="16"/>
    </w:rPr>
  </w:style>
  <w:style w:type="paragraph" w:styleId="Textocomentario">
    <w:name w:val="annotation text"/>
    <w:basedOn w:val="Normal"/>
    <w:link w:val="TextocomentarioCar"/>
    <w:uiPriority w:val="99"/>
    <w:semiHidden/>
    <w:unhideWhenUsed/>
    <w:rsid w:val="006B72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263"/>
    <w:rPr>
      <w:sz w:val="20"/>
      <w:szCs w:val="20"/>
    </w:rPr>
  </w:style>
  <w:style w:type="paragraph" w:styleId="Asuntodelcomentario">
    <w:name w:val="annotation subject"/>
    <w:basedOn w:val="Textocomentario"/>
    <w:next w:val="Textocomentario"/>
    <w:link w:val="AsuntodelcomentarioCar"/>
    <w:uiPriority w:val="99"/>
    <w:semiHidden/>
    <w:unhideWhenUsed/>
    <w:rsid w:val="006B7263"/>
    <w:rPr>
      <w:b/>
      <w:bCs/>
    </w:rPr>
  </w:style>
  <w:style w:type="character" w:customStyle="1" w:styleId="AsuntodelcomentarioCar">
    <w:name w:val="Asunto del comentario Car"/>
    <w:basedOn w:val="TextocomentarioCar"/>
    <w:link w:val="Asuntodelcomentario"/>
    <w:uiPriority w:val="99"/>
    <w:semiHidden/>
    <w:rsid w:val="006B7263"/>
    <w:rPr>
      <w:b/>
      <w:bCs/>
      <w:sz w:val="20"/>
      <w:szCs w:val="20"/>
    </w:rPr>
  </w:style>
  <w:style w:type="character" w:styleId="Textoennegrita">
    <w:name w:val="Strong"/>
    <w:basedOn w:val="Fuentedeprrafopredeter"/>
    <w:uiPriority w:val="22"/>
    <w:qFormat/>
    <w:rsid w:val="004B79C3"/>
    <w:rPr>
      <w:b/>
      <w:bCs/>
    </w:rPr>
  </w:style>
  <w:style w:type="character" w:styleId="nfasis">
    <w:name w:val="Emphasis"/>
    <w:basedOn w:val="Fuentedeprrafopredeter"/>
    <w:uiPriority w:val="20"/>
    <w:qFormat/>
    <w:rsid w:val="004B79C3"/>
    <w:rPr>
      <w:i/>
      <w:iCs/>
    </w:rPr>
  </w:style>
  <w:style w:type="character" w:customStyle="1" w:styleId="titencemm-11">
    <w:name w:val="titencemm-11"/>
    <w:basedOn w:val="Fuentedeprrafopredeter"/>
    <w:rsid w:val="006A0952"/>
    <w:rPr>
      <w:b/>
      <w:bCs/>
      <w:i w:val="0"/>
      <w:iCs w:val="0"/>
      <w:vanish w:val="0"/>
      <w:webHidden w:val="0"/>
      <w:color w:val="002952"/>
      <w:sz w:val="21"/>
      <w:szCs w:val="21"/>
      <w:specVanish w:val="0"/>
    </w:rPr>
  </w:style>
  <w:style w:type="character" w:customStyle="1" w:styleId="cursiva1">
    <w:name w:val="cursiva1"/>
    <w:basedOn w:val="Fuentedeprrafopredeter"/>
    <w:rsid w:val="006224BE"/>
    <w:rPr>
      <w:i/>
      <w:iCs/>
    </w:rPr>
  </w:style>
  <w:style w:type="character" w:customStyle="1" w:styleId="titentry1">
    <w:name w:val="titentry1"/>
    <w:basedOn w:val="Fuentedeprrafopredeter"/>
    <w:rsid w:val="0065119B"/>
    <w:rPr>
      <w:rFonts w:ascii="Georgia" w:hAnsi="Georgia" w:hint="default"/>
      <w:b w:val="0"/>
      <w:bCs w:val="0"/>
      <w:strike w:val="0"/>
      <w:dstrike w:val="0"/>
      <w:color w:val="002952"/>
      <w:sz w:val="36"/>
      <w:szCs w:val="36"/>
      <w:u w:val="none"/>
      <w:effect w:val="none"/>
    </w:rPr>
  </w:style>
  <w:style w:type="character" w:customStyle="1" w:styleId="remision">
    <w:name w:val="remision"/>
    <w:basedOn w:val="Fuentedeprrafopredeter"/>
    <w:rsid w:val="0065119B"/>
  </w:style>
  <w:style w:type="character" w:customStyle="1" w:styleId="oblique1">
    <w:name w:val="oblique1"/>
    <w:basedOn w:val="Fuentedeprrafopredeter"/>
    <w:rsid w:val="0065119B"/>
    <w:rPr>
      <w:i/>
      <w:iCs/>
    </w:rPr>
  </w:style>
  <w:style w:type="character" w:customStyle="1" w:styleId="corchete-llamada1">
    <w:name w:val="corchete-llamada1"/>
    <w:basedOn w:val="Fuentedeprrafopredeter"/>
    <w:rsid w:val="00C7155B"/>
    <w:rPr>
      <w:vanish/>
      <w:webHidden w:val="0"/>
      <w:specVanish w:val="0"/>
    </w:rPr>
  </w:style>
  <w:style w:type="character" w:customStyle="1" w:styleId="titencemm-21">
    <w:name w:val="titencemm-21"/>
    <w:basedOn w:val="Fuentedeprrafopredeter"/>
    <w:rsid w:val="00DA18AB"/>
    <w:rPr>
      <w:b/>
      <w:bCs/>
      <w:vanish w:val="0"/>
      <w:webHidden w:val="0"/>
      <w:specVanish w:val="0"/>
    </w:rPr>
  </w:style>
  <w:style w:type="character" w:customStyle="1" w:styleId="verde1">
    <w:name w:val="verde1"/>
    <w:basedOn w:val="Fuentedeprrafopredeter"/>
    <w:rsid w:val="00DA18AB"/>
    <w:rPr>
      <w:color w:val="002952"/>
    </w:rPr>
  </w:style>
  <w:style w:type="character" w:customStyle="1" w:styleId="Ttulo2Car">
    <w:name w:val="Título 2 Car"/>
    <w:basedOn w:val="Fuentedeprrafopredeter"/>
    <w:link w:val="Ttulo2"/>
    <w:uiPriority w:val="9"/>
    <w:rsid w:val="00DA18AB"/>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DA18AB"/>
  </w:style>
  <w:style w:type="character" w:customStyle="1" w:styleId="mw-editsection">
    <w:name w:val="mw-editsection"/>
    <w:basedOn w:val="Fuentedeprrafopredeter"/>
    <w:rsid w:val="00DA18AB"/>
  </w:style>
  <w:style w:type="character" w:customStyle="1" w:styleId="mw-editsection-bracket">
    <w:name w:val="mw-editsection-bracket"/>
    <w:basedOn w:val="Fuentedeprrafopredeter"/>
    <w:rsid w:val="00DA18AB"/>
  </w:style>
  <w:style w:type="paragraph" w:styleId="Prrafodelista">
    <w:name w:val="List Paragraph"/>
    <w:basedOn w:val="Normal"/>
    <w:uiPriority w:val="34"/>
    <w:qFormat/>
    <w:rsid w:val="00611D59"/>
    <w:pPr>
      <w:ind w:left="720"/>
      <w:contextualSpacing/>
    </w:pPr>
  </w:style>
  <w:style w:type="character" w:customStyle="1" w:styleId="gris3general">
    <w:name w:val="gris3_general"/>
    <w:basedOn w:val="Fuentedeprrafopredeter"/>
    <w:rsid w:val="00ED5D6B"/>
  </w:style>
  <w:style w:type="character" w:customStyle="1" w:styleId="verde4">
    <w:name w:val="verde4"/>
    <w:basedOn w:val="Fuentedeprrafopredeter"/>
    <w:rsid w:val="00197983"/>
    <w:rPr>
      <w:color w:val="5C7B79"/>
    </w:rPr>
  </w:style>
  <w:style w:type="character" w:customStyle="1" w:styleId="caps1">
    <w:name w:val="caps1"/>
    <w:basedOn w:val="Fuentedeprrafopredeter"/>
    <w:rsid w:val="00AE4482"/>
    <w:rPr>
      <w:caps/>
    </w:rPr>
  </w:style>
  <w:style w:type="table" w:styleId="Tablaconcuadrcula">
    <w:name w:val="Table Grid"/>
    <w:basedOn w:val="Tablanormal"/>
    <w:rsid w:val="004111B0"/>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Fuentedeprrafopredeter"/>
    <w:rsid w:val="00C750F9"/>
  </w:style>
  <w:style w:type="paragraph" w:customStyle="1" w:styleId="u">
    <w:name w:val="u"/>
    <w:basedOn w:val="Normal"/>
    <w:rsid w:val="004956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fn">
    <w:name w:val="fn"/>
    <w:basedOn w:val="Fuentedeprrafopredeter"/>
    <w:rsid w:val="003C04A9"/>
  </w:style>
  <w:style w:type="character" w:customStyle="1" w:styleId="un">
    <w:name w:val="un"/>
    <w:basedOn w:val="Fuentedeprrafopredeter"/>
    <w:rsid w:val="00CC7C55"/>
  </w:style>
  <w:style w:type="character" w:styleId="Hipervnculovisitado">
    <w:name w:val="FollowedHyperlink"/>
    <w:basedOn w:val="Fuentedeprrafopredeter"/>
    <w:uiPriority w:val="99"/>
    <w:semiHidden/>
    <w:unhideWhenUsed/>
    <w:rsid w:val="000B10F1"/>
    <w:rPr>
      <w:color w:val="800080" w:themeColor="followedHyperlink"/>
      <w:u w:val="single"/>
    </w:rPr>
  </w:style>
  <w:style w:type="paragraph" w:customStyle="1" w:styleId="cabecera212">
    <w:name w:val="cabecera212"/>
    <w:basedOn w:val="Normal"/>
    <w:rsid w:val="00FF1CD2"/>
    <w:pPr>
      <w:spacing w:before="375" w:after="120" w:line="270" w:lineRule="atLeast"/>
    </w:pPr>
    <w:rPr>
      <w:rFonts w:ascii="Georgia" w:eastAsia="Times New Roman" w:hAnsi="Georgia" w:cs="Arial"/>
      <w:b/>
      <w:bCs/>
      <w:sz w:val="27"/>
      <w:szCs w:val="27"/>
      <w:lang w:eastAsia="es-CO"/>
    </w:rPr>
  </w:style>
  <w:style w:type="paragraph" w:customStyle="1" w:styleId="cabecera33">
    <w:name w:val="cabecera33"/>
    <w:basedOn w:val="Normal"/>
    <w:rsid w:val="00FF1CD2"/>
    <w:pPr>
      <w:spacing w:before="375" w:after="120" w:line="270" w:lineRule="atLeast"/>
    </w:pPr>
    <w:rPr>
      <w:rFonts w:ascii="Arial" w:eastAsia="Times New Roman" w:hAnsi="Arial" w:cs="Arial"/>
      <w:sz w:val="27"/>
      <w:szCs w:val="27"/>
      <w:lang w:eastAsia="es-CO"/>
    </w:rPr>
  </w:style>
  <w:style w:type="paragraph" w:customStyle="1" w:styleId="tab13">
    <w:name w:val="tab13"/>
    <w:basedOn w:val="Normal"/>
    <w:rsid w:val="00FF1CD2"/>
    <w:pPr>
      <w:spacing w:before="100" w:beforeAutospacing="1" w:after="100" w:afterAutospacing="1" w:line="270" w:lineRule="atLeast"/>
    </w:pPr>
    <w:rPr>
      <w:rFonts w:ascii="Times New Roman" w:eastAsia="Times New Roman" w:hAnsi="Times New Roman" w:cs="Times New Roman"/>
      <w:sz w:val="24"/>
      <w:szCs w:val="24"/>
      <w:lang w:eastAsia="es-CO"/>
    </w:rPr>
  </w:style>
  <w:style w:type="paragraph" w:customStyle="1" w:styleId="normal3">
    <w:name w:val="normal3"/>
    <w:basedOn w:val="Normal"/>
    <w:rsid w:val="00FF1CD2"/>
    <w:pPr>
      <w:spacing w:before="100" w:beforeAutospacing="1" w:after="100" w:afterAutospacing="1"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FF1CD2"/>
    <w:rPr>
      <w:b/>
      <w:bCs/>
    </w:rPr>
  </w:style>
  <w:style w:type="paragraph" w:customStyle="1" w:styleId="ficha-tags1">
    <w:name w:val="ficha-tags1"/>
    <w:basedOn w:val="Normal"/>
    <w:rsid w:val="00281921"/>
    <w:pPr>
      <w:spacing w:before="100" w:beforeAutospacing="1" w:after="210" w:line="240" w:lineRule="auto"/>
    </w:pPr>
    <w:rPr>
      <w:rFonts w:ascii="Arial" w:eastAsia="Times New Roman" w:hAnsi="Arial" w:cs="Arial"/>
      <w:color w:val="0D3158"/>
      <w:sz w:val="27"/>
      <w:szCs w:val="27"/>
      <w:lang w:eastAsia="es-CO"/>
    </w:rPr>
  </w:style>
  <w:style w:type="paragraph" w:customStyle="1" w:styleId="cabecera210">
    <w:name w:val="cabecera210"/>
    <w:basedOn w:val="Normal"/>
    <w:rsid w:val="00281921"/>
    <w:pPr>
      <w:spacing w:before="375" w:after="120" w:line="270" w:lineRule="atLeast"/>
    </w:pPr>
    <w:rPr>
      <w:rFonts w:ascii="Georgia" w:eastAsia="Times New Roman" w:hAnsi="Georgia" w:cs="Arial"/>
      <w:b/>
      <w:bCs/>
      <w:color w:val="0D3158"/>
      <w:sz w:val="27"/>
      <w:szCs w:val="27"/>
      <w:lang w:eastAsia="es-CO"/>
    </w:rPr>
  </w:style>
  <w:style w:type="paragraph" w:customStyle="1" w:styleId="tab11">
    <w:name w:val="tab11"/>
    <w:basedOn w:val="Normal"/>
    <w:rsid w:val="00281921"/>
    <w:pPr>
      <w:spacing w:before="100" w:beforeAutospacing="1" w:after="210" w:line="270" w:lineRule="atLeast"/>
    </w:pPr>
    <w:rPr>
      <w:rFonts w:ascii="Times New Roman" w:eastAsia="Times New Roman" w:hAnsi="Times New Roman" w:cs="Times New Roman"/>
      <w:color w:val="0D3158"/>
      <w:sz w:val="20"/>
      <w:szCs w:val="20"/>
      <w:lang w:eastAsia="es-CO"/>
    </w:rPr>
  </w:style>
  <w:style w:type="paragraph" w:customStyle="1" w:styleId="normal1">
    <w:name w:val="normal1"/>
    <w:basedOn w:val="Normal"/>
    <w:rsid w:val="00281921"/>
    <w:pPr>
      <w:spacing w:before="100" w:beforeAutospacing="1" w:after="210" w:line="270" w:lineRule="atLeast"/>
    </w:pPr>
    <w:rPr>
      <w:rFonts w:ascii="Times New Roman" w:eastAsia="Times New Roman" w:hAnsi="Times New Roman" w:cs="Times New Roman"/>
      <w:color w:val="0D3158"/>
      <w:sz w:val="20"/>
      <w:szCs w:val="20"/>
      <w:lang w:eastAsia="es-CO"/>
    </w:rPr>
  </w:style>
  <w:style w:type="character" w:customStyle="1" w:styleId="cantsup23">
    <w:name w:val="cantsup23"/>
    <w:basedOn w:val="Fuentedeprrafopredeter"/>
    <w:rsid w:val="00281921"/>
    <w:rPr>
      <w:vanish w:val="0"/>
      <w:webHidden w:val="0"/>
      <w:specVanish w:val="0"/>
    </w:rPr>
  </w:style>
  <w:style w:type="character" w:customStyle="1" w:styleId="cantinf25">
    <w:name w:val="cantinf25"/>
    <w:basedOn w:val="Fuentedeprrafopredeter"/>
    <w:rsid w:val="00281921"/>
    <w:rPr>
      <w:vanish w:val="0"/>
      <w:webHidden w:val="0"/>
      <w:specVanish w:val="0"/>
    </w:rPr>
  </w:style>
  <w:style w:type="character" w:customStyle="1" w:styleId="cursiva6">
    <w:name w:val="cursiva6"/>
    <w:basedOn w:val="Fuentedeprrafopredeter"/>
    <w:rsid w:val="00281921"/>
    <w:rPr>
      <w:i/>
      <w:iCs/>
    </w:rPr>
  </w:style>
  <w:style w:type="paragraph" w:styleId="Sinespaciado">
    <w:name w:val="No Spacing"/>
    <w:uiPriority w:val="1"/>
    <w:qFormat/>
    <w:rsid w:val="001E1273"/>
    <w:pPr>
      <w:spacing w:after="0" w:line="240" w:lineRule="auto"/>
    </w:pPr>
  </w:style>
  <w:style w:type="character" w:customStyle="1" w:styleId="textoresaltado1">
    <w:name w:val="textoresaltado1"/>
    <w:basedOn w:val="Fuentedeprrafopredeter"/>
    <w:rsid w:val="00522B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A18A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08D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01C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CB3"/>
    <w:rPr>
      <w:rFonts w:ascii="Tahoma" w:hAnsi="Tahoma" w:cs="Tahoma"/>
      <w:sz w:val="16"/>
      <w:szCs w:val="16"/>
    </w:rPr>
  </w:style>
  <w:style w:type="character" w:customStyle="1" w:styleId="lemmavariantref1">
    <w:name w:val="lemmavariantref1"/>
    <w:basedOn w:val="Fuentedeprrafopredeter"/>
    <w:rsid w:val="000B7341"/>
    <w:rPr>
      <w:rFonts w:ascii="Georgia" w:hAnsi="Georgia" w:hint="default"/>
      <w:b w:val="0"/>
      <w:bCs w:val="0"/>
      <w:i w:val="0"/>
      <w:iCs w:val="0"/>
      <w:strike w:val="0"/>
      <w:dstrike w:val="0"/>
      <w:vanish w:val="0"/>
      <w:webHidden w:val="0"/>
      <w:color w:val="6D6E71"/>
      <w:sz w:val="18"/>
      <w:szCs w:val="18"/>
      <w:u w:val="none"/>
      <w:effect w:val="none"/>
      <w:specVanish w:val="0"/>
    </w:rPr>
  </w:style>
  <w:style w:type="character" w:customStyle="1" w:styleId="siglo">
    <w:name w:val="siglo"/>
    <w:basedOn w:val="Fuentedeprrafopredeter"/>
    <w:rsid w:val="000B7341"/>
  </w:style>
  <w:style w:type="character" w:customStyle="1" w:styleId="negrita1">
    <w:name w:val="negrita1"/>
    <w:basedOn w:val="Fuentedeprrafopredeter"/>
    <w:rsid w:val="000B7341"/>
    <w:rPr>
      <w:b/>
      <w:bCs/>
    </w:rPr>
  </w:style>
  <w:style w:type="paragraph" w:styleId="Encabezado">
    <w:name w:val="header"/>
    <w:basedOn w:val="Normal"/>
    <w:link w:val="EncabezadoCar"/>
    <w:uiPriority w:val="99"/>
    <w:unhideWhenUsed/>
    <w:rsid w:val="00A130E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A130E9"/>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A130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0E9"/>
  </w:style>
  <w:style w:type="character" w:styleId="Hipervnculo">
    <w:name w:val="Hyperlink"/>
    <w:basedOn w:val="Fuentedeprrafopredeter"/>
    <w:uiPriority w:val="99"/>
    <w:unhideWhenUsed/>
    <w:rsid w:val="006B7263"/>
    <w:rPr>
      <w:color w:val="0000FF" w:themeColor="hyperlink"/>
      <w:u w:val="single"/>
    </w:rPr>
  </w:style>
  <w:style w:type="character" w:styleId="Refdecomentario">
    <w:name w:val="annotation reference"/>
    <w:basedOn w:val="Fuentedeprrafopredeter"/>
    <w:uiPriority w:val="99"/>
    <w:semiHidden/>
    <w:unhideWhenUsed/>
    <w:rsid w:val="006B7263"/>
    <w:rPr>
      <w:sz w:val="16"/>
      <w:szCs w:val="16"/>
    </w:rPr>
  </w:style>
  <w:style w:type="paragraph" w:styleId="Textocomentario">
    <w:name w:val="annotation text"/>
    <w:basedOn w:val="Normal"/>
    <w:link w:val="TextocomentarioCar"/>
    <w:uiPriority w:val="99"/>
    <w:semiHidden/>
    <w:unhideWhenUsed/>
    <w:rsid w:val="006B72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263"/>
    <w:rPr>
      <w:sz w:val="20"/>
      <w:szCs w:val="20"/>
    </w:rPr>
  </w:style>
  <w:style w:type="paragraph" w:styleId="Asuntodelcomentario">
    <w:name w:val="annotation subject"/>
    <w:basedOn w:val="Textocomentario"/>
    <w:next w:val="Textocomentario"/>
    <w:link w:val="AsuntodelcomentarioCar"/>
    <w:uiPriority w:val="99"/>
    <w:semiHidden/>
    <w:unhideWhenUsed/>
    <w:rsid w:val="006B7263"/>
    <w:rPr>
      <w:b/>
      <w:bCs/>
    </w:rPr>
  </w:style>
  <w:style w:type="character" w:customStyle="1" w:styleId="AsuntodelcomentarioCar">
    <w:name w:val="Asunto del comentario Car"/>
    <w:basedOn w:val="TextocomentarioCar"/>
    <w:link w:val="Asuntodelcomentario"/>
    <w:uiPriority w:val="99"/>
    <w:semiHidden/>
    <w:rsid w:val="006B7263"/>
    <w:rPr>
      <w:b/>
      <w:bCs/>
      <w:sz w:val="20"/>
      <w:szCs w:val="20"/>
    </w:rPr>
  </w:style>
  <w:style w:type="character" w:styleId="Textoennegrita">
    <w:name w:val="Strong"/>
    <w:basedOn w:val="Fuentedeprrafopredeter"/>
    <w:uiPriority w:val="22"/>
    <w:qFormat/>
    <w:rsid w:val="004B79C3"/>
    <w:rPr>
      <w:b/>
      <w:bCs/>
    </w:rPr>
  </w:style>
  <w:style w:type="character" w:styleId="nfasis">
    <w:name w:val="Emphasis"/>
    <w:basedOn w:val="Fuentedeprrafopredeter"/>
    <w:uiPriority w:val="20"/>
    <w:qFormat/>
    <w:rsid w:val="004B79C3"/>
    <w:rPr>
      <w:i/>
      <w:iCs/>
    </w:rPr>
  </w:style>
  <w:style w:type="character" w:customStyle="1" w:styleId="titencemm-11">
    <w:name w:val="titencemm-11"/>
    <w:basedOn w:val="Fuentedeprrafopredeter"/>
    <w:rsid w:val="006A0952"/>
    <w:rPr>
      <w:b/>
      <w:bCs/>
      <w:i w:val="0"/>
      <w:iCs w:val="0"/>
      <w:vanish w:val="0"/>
      <w:webHidden w:val="0"/>
      <w:color w:val="002952"/>
      <w:sz w:val="21"/>
      <w:szCs w:val="21"/>
      <w:specVanish w:val="0"/>
    </w:rPr>
  </w:style>
  <w:style w:type="character" w:customStyle="1" w:styleId="cursiva1">
    <w:name w:val="cursiva1"/>
    <w:basedOn w:val="Fuentedeprrafopredeter"/>
    <w:rsid w:val="006224BE"/>
    <w:rPr>
      <w:i/>
      <w:iCs/>
    </w:rPr>
  </w:style>
  <w:style w:type="character" w:customStyle="1" w:styleId="titentry1">
    <w:name w:val="titentry1"/>
    <w:basedOn w:val="Fuentedeprrafopredeter"/>
    <w:rsid w:val="0065119B"/>
    <w:rPr>
      <w:rFonts w:ascii="Georgia" w:hAnsi="Georgia" w:hint="default"/>
      <w:b w:val="0"/>
      <w:bCs w:val="0"/>
      <w:strike w:val="0"/>
      <w:dstrike w:val="0"/>
      <w:color w:val="002952"/>
      <w:sz w:val="36"/>
      <w:szCs w:val="36"/>
      <w:u w:val="none"/>
      <w:effect w:val="none"/>
    </w:rPr>
  </w:style>
  <w:style w:type="character" w:customStyle="1" w:styleId="remision">
    <w:name w:val="remision"/>
    <w:basedOn w:val="Fuentedeprrafopredeter"/>
    <w:rsid w:val="0065119B"/>
  </w:style>
  <w:style w:type="character" w:customStyle="1" w:styleId="oblique1">
    <w:name w:val="oblique1"/>
    <w:basedOn w:val="Fuentedeprrafopredeter"/>
    <w:rsid w:val="0065119B"/>
    <w:rPr>
      <w:i/>
      <w:iCs/>
    </w:rPr>
  </w:style>
  <w:style w:type="character" w:customStyle="1" w:styleId="corchete-llamada1">
    <w:name w:val="corchete-llamada1"/>
    <w:basedOn w:val="Fuentedeprrafopredeter"/>
    <w:rsid w:val="00C7155B"/>
    <w:rPr>
      <w:vanish/>
      <w:webHidden w:val="0"/>
      <w:specVanish w:val="0"/>
    </w:rPr>
  </w:style>
  <w:style w:type="character" w:customStyle="1" w:styleId="titencemm-21">
    <w:name w:val="titencemm-21"/>
    <w:basedOn w:val="Fuentedeprrafopredeter"/>
    <w:rsid w:val="00DA18AB"/>
    <w:rPr>
      <w:b/>
      <w:bCs/>
      <w:vanish w:val="0"/>
      <w:webHidden w:val="0"/>
      <w:specVanish w:val="0"/>
    </w:rPr>
  </w:style>
  <w:style w:type="character" w:customStyle="1" w:styleId="verde1">
    <w:name w:val="verde1"/>
    <w:basedOn w:val="Fuentedeprrafopredeter"/>
    <w:rsid w:val="00DA18AB"/>
    <w:rPr>
      <w:color w:val="002952"/>
    </w:rPr>
  </w:style>
  <w:style w:type="character" w:customStyle="1" w:styleId="Ttulo2Car">
    <w:name w:val="Título 2 Car"/>
    <w:basedOn w:val="Fuentedeprrafopredeter"/>
    <w:link w:val="Ttulo2"/>
    <w:uiPriority w:val="9"/>
    <w:rsid w:val="00DA18AB"/>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DA18AB"/>
  </w:style>
  <w:style w:type="character" w:customStyle="1" w:styleId="mw-editsection">
    <w:name w:val="mw-editsection"/>
    <w:basedOn w:val="Fuentedeprrafopredeter"/>
    <w:rsid w:val="00DA18AB"/>
  </w:style>
  <w:style w:type="character" w:customStyle="1" w:styleId="mw-editsection-bracket">
    <w:name w:val="mw-editsection-bracket"/>
    <w:basedOn w:val="Fuentedeprrafopredeter"/>
    <w:rsid w:val="00DA18AB"/>
  </w:style>
  <w:style w:type="paragraph" w:styleId="Prrafodelista">
    <w:name w:val="List Paragraph"/>
    <w:basedOn w:val="Normal"/>
    <w:uiPriority w:val="34"/>
    <w:qFormat/>
    <w:rsid w:val="00611D59"/>
    <w:pPr>
      <w:ind w:left="720"/>
      <w:contextualSpacing/>
    </w:pPr>
  </w:style>
  <w:style w:type="character" w:customStyle="1" w:styleId="gris3general">
    <w:name w:val="gris3_general"/>
    <w:basedOn w:val="Fuentedeprrafopredeter"/>
    <w:rsid w:val="00ED5D6B"/>
  </w:style>
  <w:style w:type="character" w:customStyle="1" w:styleId="verde4">
    <w:name w:val="verde4"/>
    <w:basedOn w:val="Fuentedeprrafopredeter"/>
    <w:rsid w:val="00197983"/>
    <w:rPr>
      <w:color w:val="5C7B79"/>
    </w:rPr>
  </w:style>
  <w:style w:type="character" w:customStyle="1" w:styleId="caps1">
    <w:name w:val="caps1"/>
    <w:basedOn w:val="Fuentedeprrafopredeter"/>
    <w:rsid w:val="00AE4482"/>
    <w:rPr>
      <w:caps/>
    </w:rPr>
  </w:style>
  <w:style w:type="table" w:styleId="Tablaconcuadrcula">
    <w:name w:val="Table Grid"/>
    <w:basedOn w:val="Tablanormal"/>
    <w:rsid w:val="004111B0"/>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Fuentedeprrafopredeter"/>
    <w:rsid w:val="00C750F9"/>
  </w:style>
  <w:style w:type="paragraph" w:customStyle="1" w:styleId="u">
    <w:name w:val="u"/>
    <w:basedOn w:val="Normal"/>
    <w:rsid w:val="004956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fn">
    <w:name w:val="fn"/>
    <w:basedOn w:val="Fuentedeprrafopredeter"/>
    <w:rsid w:val="003C04A9"/>
  </w:style>
  <w:style w:type="character" w:customStyle="1" w:styleId="un">
    <w:name w:val="un"/>
    <w:basedOn w:val="Fuentedeprrafopredeter"/>
    <w:rsid w:val="00CC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292">
      <w:bodyDiv w:val="1"/>
      <w:marLeft w:val="0"/>
      <w:marRight w:val="0"/>
      <w:marTop w:val="0"/>
      <w:marBottom w:val="0"/>
      <w:divBdr>
        <w:top w:val="none" w:sz="0" w:space="0" w:color="auto"/>
        <w:left w:val="none" w:sz="0" w:space="0" w:color="auto"/>
        <w:bottom w:val="none" w:sz="0" w:space="0" w:color="auto"/>
        <w:right w:val="none" w:sz="0" w:space="0" w:color="auto"/>
      </w:divBdr>
      <w:divsChild>
        <w:div w:id="14237053">
          <w:marLeft w:val="0"/>
          <w:marRight w:val="0"/>
          <w:marTop w:val="0"/>
          <w:marBottom w:val="0"/>
          <w:divBdr>
            <w:top w:val="none" w:sz="0" w:space="0" w:color="auto"/>
            <w:left w:val="none" w:sz="0" w:space="0" w:color="auto"/>
            <w:bottom w:val="none" w:sz="0" w:space="0" w:color="auto"/>
            <w:right w:val="none" w:sz="0" w:space="0" w:color="auto"/>
          </w:divBdr>
          <w:divsChild>
            <w:div w:id="6438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045">
      <w:bodyDiv w:val="1"/>
      <w:marLeft w:val="0"/>
      <w:marRight w:val="0"/>
      <w:marTop w:val="0"/>
      <w:marBottom w:val="0"/>
      <w:divBdr>
        <w:top w:val="none" w:sz="0" w:space="0" w:color="auto"/>
        <w:left w:val="none" w:sz="0" w:space="0" w:color="auto"/>
        <w:bottom w:val="none" w:sz="0" w:space="0" w:color="auto"/>
        <w:right w:val="none" w:sz="0" w:space="0" w:color="auto"/>
      </w:divBdr>
      <w:divsChild>
        <w:div w:id="491214104">
          <w:marLeft w:val="0"/>
          <w:marRight w:val="0"/>
          <w:marTop w:val="0"/>
          <w:marBottom w:val="0"/>
          <w:divBdr>
            <w:top w:val="none" w:sz="0" w:space="0" w:color="auto"/>
            <w:left w:val="none" w:sz="0" w:space="0" w:color="auto"/>
            <w:bottom w:val="none" w:sz="0" w:space="0" w:color="auto"/>
            <w:right w:val="none" w:sz="0" w:space="0" w:color="auto"/>
          </w:divBdr>
          <w:divsChild>
            <w:div w:id="1923100382">
              <w:marLeft w:val="0"/>
              <w:marRight w:val="0"/>
              <w:marTop w:val="270"/>
              <w:marBottom w:val="100"/>
              <w:divBdr>
                <w:top w:val="none" w:sz="0" w:space="0" w:color="auto"/>
                <w:left w:val="none" w:sz="0" w:space="0" w:color="auto"/>
                <w:bottom w:val="none" w:sz="0" w:space="0" w:color="auto"/>
                <w:right w:val="none" w:sz="0" w:space="0" w:color="auto"/>
              </w:divBdr>
              <w:divsChild>
                <w:div w:id="1561280493">
                  <w:marLeft w:val="165"/>
                  <w:marRight w:val="165"/>
                  <w:marTop w:val="0"/>
                  <w:marBottom w:val="0"/>
                  <w:divBdr>
                    <w:top w:val="none" w:sz="0" w:space="0" w:color="auto"/>
                    <w:left w:val="none" w:sz="0" w:space="0" w:color="auto"/>
                    <w:bottom w:val="none" w:sz="0" w:space="0" w:color="auto"/>
                    <w:right w:val="none" w:sz="0" w:space="0" w:color="auto"/>
                  </w:divBdr>
                  <w:divsChild>
                    <w:div w:id="1671134853">
                      <w:marLeft w:val="0"/>
                      <w:marRight w:val="0"/>
                      <w:marTop w:val="0"/>
                      <w:marBottom w:val="0"/>
                      <w:divBdr>
                        <w:top w:val="none" w:sz="0" w:space="0" w:color="auto"/>
                        <w:left w:val="none" w:sz="0" w:space="0" w:color="auto"/>
                        <w:bottom w:val="none" w:sz="0" w:space="0" w:color="auto"/>
                        <w:right w:val="none" w:sz="0" w:space="0" w:color="auto"/>
                      </w:divBdr>
                      <w:divsChild>
                        <w:div w:id="786194097">
                          <w:marLeft w:val="0"/>
                          <w:marRight w:val="0"/>
                          <w:marTop w:val="0"/>
                          <w:marBottom w:val="0"/>
                          <w:divBdr>
                            <w:top w:val="none" w:sz="0" w:space="0" w:color="auto"/>
                            <w:left w:val="none" w:sz="0" w:space="0" w:color="auto"/>
                            <w:bottom w:val="none" w:sz="0" w:space="0" w:color="auto"/>
                            <w:right w:val="none" w:sz="0" w:space="0" w:color="auto"/>
                          </w:divBdr>
                          <w:divsChild>
                            <w:div w:id="15726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57208">
      <w:bodyDiv w:val="1"/>
      <w:marLeft w:val="0"/>
      <w:marRight w:val="0"/>
      <w:marTop w:val="0"/>
      <w:marBottom w:val="0"/>
      <w:divBdr>
        <w:top w:val="none" w:sz="0" w:space="0" w:color="auto"/>
        <w:left w:val="none" w:sz="0" w:space="0" w:color="auto"/>
        <w:bottom w:val="none" w:sz="0" w:space="0" w:color="auto"/>
        <w:right w:val="none" w:sz="0" w:space="0" w:color="auto"/>
      </w:divBdr>
      <w:divsChild>
        <w:div w:id="2006276463">
          <w:marLeft w:val="0"/>
          <w:marRight w:val="0"/>
          <w:marTop w:val="0"/>
          <w:marBottom w:val="0"/>
          <w:divBdr>
            <w:top w:val="none" w:sz="0" w:space="0" w:color="auto"/>
            <w:left w:val="none" w:sz="0" w:space="0" w:color="auto"/>
            <w:bottom w:val="none" w:sz="0" w:space="0" w:color="auto"/>
            <w:right w:val="none" w:sz="0" w:space="0" w:color="auto"/>
          </w:divBdr>
          <w:divsChild>
            <w:div w:id="37855808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422651655">
      <w:bodyDiv w:val="1"/>
      <w:marLeft w:val="180"/>
      <w:marRight w:val="0"/>
      <w:marTop w:val="0"/>
      <w:marBottom w:val="0"/>
      <w:divBdr>
        <w:top w:val="none" w:sz="0" w:space="0" w:color="auto"/>
        <w:left w:val="none" w:sz="0" w:space="0" w:color="auto"/>
        <w:bottom w:val="none" w:sz="0" w:space="0" w:color="auto"/>
        <w:right w:val="none" w:sz="0" w:space="0" w:color="auto"/>
      </w:divBdr>
      <w:divsChild>
        <w:div w:id="523791650">
          <w:marLeft w:val="0"/>
          <w:marRight w:val="0"/>
          <w:marTop w:val="0"/>
          <w:marBottom w:val="0"/>
          <w:divBdr>
            <w:top w:val="none" w:sz="0" w:space="0" w:color="auto"/>
            <w:left w:val="none" w:sz="0" w:space="0" w:color="auto"/>
            <w:bottom w:val="none" w:sz="0" w:space="0" w:color="auto"/>
            <w:right w:val="none" w:sz="0" w:space="0" w:color="auto"/>
          </w:divBdr>
        </w:div>
      </w:divsChild>
    </w:div>
    <w:div w:id="578711441">
      <w:bodyDiv w:val="1"/>
      <w:marLeft w:val="0"/>
      <w:marRight w:val="0"/>
      <w:marTop w:val="0"/>
      <w:marBottom w:val="0"/>
      <w:divBdr>
        <w:top w:val="none" w:sz="0" w:space="0" w:color="auto"/>
        <w:left w:val="none" w:sz="0" w:space="0" w:color="auto"/>
        <w:bottom w:val="none" w:sz="0" w:space="0" w:color="auto"/>
        <w:right w:val="none" w:sz="0" w:space="0" w:color="auto"/>
      </w:divBdr>
      <w:divsChild>
        <w:div w:id="23169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200">
      <w:bodyDiv w:val="1"/>
      <w:marLeft w:val="0"/>
      <w:marRight w:val="0"/>
      <w:marTop w:val="0"/>
      <w:marBottom w:val="0"/>
      <w:divBdr>
        <w:top w:val="none" w:sz="0" w:space="0" w:color="auto"/>
        <w:left w:val="none" w:sz="0" w:space="0" w:color="auto"/>
        <w:bottom w:val="none" w:sz="0" w:space="0" w:color="auto"/>
        <w:right w:val="none" w:sz="0" w:space="0" w:color="auto"/>
      </w:divBdr>
      <w:divsChild>
        <w:div w:id="1622224258">
          <w:marLeft w:val="0"/>
          <w:marRight w:val="0"/>
          <w:marTop w:val="0"/>
          <w:marBottom w:val="0"/>
          <w:divBdr>
            <w:top w:val="none" w:sz="0" w:space="0" w:color="auto"/>
            <w:left w:val="none" w:sz="0" w:space="0" w:color="auto"/>
            <w:bottom w:val="none" w:sz="0" w:space="0" w:color="auto"/>
            <w:right w:val="none" w:sz="0" w:space="0" w:color="auto"/>
          </w:divBdr>
          <w:divsChild>
            <w:div w:id="608895231">
              <w:marLeft w:val="0"/>
              <w:marRight w:val="0"/>
              <w:marTop w:val="0"/>
              <w:marBottom w:val="0"/>
              <w:divBdr>
                <w:top w:val="none" w:sz="0" w:space="0" w:color="auto"/>
                <w:left w:val="none" w:sz="0" w:space="0" w:color="auto"/>
                <w:bottom w:val="none" w:sz="0" w:space="0" w:color="auto"/>
                <w:right w:val="none" w:sz="0" w:space="0" w:color="auto"/>
              </w:divBdr>
            </w:div>
            <w:div w:id="109663069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605313891">
      <w:bodyDiv w:val="1"/>
      <w:marLeft w:val="0"/>
      <w:marRight w:val="0"/>
      <w:marTop w:val="0"/>
      <w:marBottom w:val="0"/>
      <w:divBdr>
        <w:top w:val="none" w:sz="0" w:space="0" w:color="auto"/>
        <w:left w:val="none" w:sz="0" w:space="0" w:color="auto"/>
        <w:bottom w:val="none" w:sz="0" w:space="0" w:color="auto"/>
        <w:right w:val="none" w:sz="0" w:space="0" w:color="auto"/>
      </w:divBdr>
      <w:divsChild>
        <w:div w:id="1999771734">
          <w:marLeft w:val="0"/>
          <w:marRight w:val="0"/>
          <w:marTop w:val="0"/>
          <w:marBottom w:val="0"/>
          <w:divBdr>
            <w:top w:val="none" w:sz="0" w:space="0" w:color="auto"/>
            <w:left w:val="none" w:sz="0" w:space="0" w:color="auto"/>
            <w:bottom w:val="none" w:sz="0" w:space="0" w:color="auto"/>
            <w:right w:val="none" w:sz="0" w:space="0" w:color="auto"/>
          </w:divBdr>
          <w:divsChild>
            <w:div w:id="1393387937">
              <w:marLeft w:val="0"/>
              <w:marRight w:val="0"/>
              <w:marTop w:val="0"/>
              <w:marBottom w:val="0"/>
              <w:divBdr>
                <w:top w:val="none" w:sz="0" w:space="0" w:color="auto"/>
                <w:left w:val="none" w:sz="0" w:space="0" w:color="auto"/>
                <w:bottom w:val="none" w:sz="0" w:space="0" w:color="auto"/>
                <w:right w:val="none" w:sz="0" w:space="0" w:color="auto"/>
              </w:divBdr>
              <w:divsChild>
                <w:div w:id="2059669127">
                  <w:marLeft w:val="0"/>
                  <w:marRight w:val="0"/>
                  <w:marTop w:val="0"/>
                  <w:marBottom w:val="0"/>
                  <w:divBdr>
                    <w:top w:val="none" w:sz="0" w:space="0" w:color="auto"/>
                    <w:left w:val="none" w:sz="0" w:space="0" w:color="auto"/>
                    <w:bottom w:val="none" w:sz="0" w:space="0" w:color="auto"/>
                    <w:right w:val="none" w:sz="0" w:space="0" w:color="auto"/>
                  </w:divBdr>
                  <w:divsChild>
                    <w:div w:id="1890845886">
                      <w:marLeft w:val="0"/>
                      <w:marRight w:val="0"/>
                      <w:marTop w:val="0"/>
                      <w:marBottom w:val="0"/>
                      <w:divBdr>
                        <w:top w:val="none" w:sz="0" w:space="0" w:color="auto"/>
                        <w:left w:val="none" w:sz="0" w:space="0" w:color="auto"/>
                        <w:bottom w:val="none" w:sz="0" w:space="0" w:color="auto"/>
                        <w:right w:val="none" w:sz="0" w:space="0" w:color="auto"/>
                      </w:divBdr>
                      <w:divsChild>
                        <w:div w:id="1665283749">
                          <w:marLeft w:val="0"/>
                          <w:marRight w:val="0"/>
                          <w:marTop w:val="0"/>
                          <w:marBottom w:val="0"/>
                          <w:divBdr>
                            <w:top w:val="none" w:sz="0" w:space="0" w:color="auto"/>
                            <w:left w:val="none" w:sz="0" w:space="0" w:color="auto"/>
                            <w:bottom w:val="none" w:sz="0" w:space="0" w:color="auto"/>
                            <w:right w:val="none" w:sz="0" w:space="0" w:color="auto"/>
                          </w:divBdr>
                          <w:divsChild>
                            <w:div w:id="2123105566">
                              <w:marLeft w:val="0"/>
                              <w:marRight w:val="0"/>
                              <w:marTop w:val="0"/>
                              <w:marBottom w:val="0"/>
                              <w:divBdr>
                                <w:top w:val="none" w:sz="0" w:space="0" w:color="auto"/>
                                <w:left w:val="none" w:sz="0" w:space="0" w:color="auto"/>
                                <w:bottom w:val="none" w:sz="0" w:space="0" w:color="auto"/>
                                <w:right w:val="none" w:sz="0" w:space="0" w:color="auto"/>
                              </w:divBdr>
                              <w:divsChild>
                                <w:div w:id="996960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711990">
      <w:bodyDiv w:val="1"/>
      <w:marLeft w:val="180"/>
      <w:marRight w:val="0"/>
      <w:marTop w:val="0"/>
      <w:marBottom w:val="0"/>
      <w:divBdr>
        <w:top w:val="none" w:sz="0" w:space="0" w:color="auto"/>
        <w:left w:val="none" w:sz="0" w:space="0" w:color="auto"/>
        <w:bottom w:val="none" w:sz="0" w:space="0" w:color="auto"/>
        <w:right w:val="none" w:sz="0" w:space="0" w:color="auto"/>
      </w:divBdr>
      <w:divsChild>
        <w:div w:id="455486744">
          <w:marLeft w:val="0"/>
          <w:marRight w:val="0"/>
          <w:marTop w:val="0"/>
          <w:marBottom w:val="0"/>
          <w:divBdr>
            <w:top w:val="none" w:sz="0" w:space="0" w:color="auto"/>
            <w:left w:val="none" w:sz="0" w:space="0" w:color="auto"/>
            <w:bottom w:val="none" w:sz="0" w:space="0" w:color="auto"/>
            <w:right w:val="none" w:sz="0" w:space="0" w:color="auto"/>
          </w:divBdr>
          <w:divsChild>
            <w:div w:id="710542148">
              <w:marLeft w:val="0"/>
              <w:marRight w:val="0"/>
              <w:marTop w:val="0"/>
              <w:marBottom w:val="0"/>
              <w:divBdr>
                <w:top w:val="none" w:sz="0" w:space="0" w:color="auto"/>
                <w:left w:val="none" w:sz="0" w:space="0" w:color="auto"/>
                <w:bottom w:val="none" w:sz="0" w:space="0" w:color="auto"/>
                <w:right w:val="none" w:sz="0" w:space="0" w:color="auto"/>
              </w:divBdr>
            </w:div>
            <w:div w:id="1053500629">
              <w:marLeft w:val="0"/>
              <w:marRight w:val="0"/>
              <w:marTop w:val="0"/>
              <w:marBottom w:val="0"/>
              <w:divBdr>
                <w:top w:val="none" w:sz="0" w:space="0" w:color="auto"/>
                <w:left w:val="none" w:sz="0" w:space="0" w:color="auto"/>
                <w:bottom w:val="none" w:sz="0" w:space="0" w:color="auto"/>
                <w:right w:val="none" w:sz="0" w:space="0" w:color="auto"/>
              </w:divBdr>
            </w:div>
            <w:div w:id="230627535">
              <w:marLeft w:val="0"/>
              <w:marRight w:val="0"/>
              <w:marTop w:val="0"/>
              <w:marBottom w:val="0"/>
              <w:divBdr>
                <w:top w:val="none" w:sz="0" w:space="0" w:color="auto"/>
                <w:left w:val="none" w:sz="0" w:space="0" w:color="auto"/>
                <w:bottom w:val="none" w:sz="0" w:space="0" w:color="auto"/>
                <w:right w:val="none" w:sz="0" w:space="0" w:color="auto"/>
              </w:divBdr>
            </w:div>
            <w:div w:id="990405017">
              <w:marLeft w:val="0"/>
              <w:marRight w:val="0"/>
              <w:marTop w:val="0"/>
              <w:marBottom w:val="0"/>
              <w:divBdr>
                <w:top w:val="none" w:sz="0" w:space="0" w:color="auto"/>
                <w:left w:val="none" w:sz="0" w:space="0" w:color="auto"/>
                <w:bottom w:val="none" w:sz="0" w:space="0" w:color="auto"/>
                <w:right w:val="none" w:sz="0" w:space="0" w:color="auto"/>
              </w:divBdr>
            </w:div>
            <w:div w:id="1270772918">
              <w:marLeft w:val="0"/>
              <w:marRight w:val="0"/>
              <w:marTop w:val="0"/>
              <w:marBottom w:val="0"/>
              <w:divBdr>
                <w:top w:val="none" w:sz="0" w:space="0" w:color="auto"/>
                <w:left w:val="none" w:sz="0" w:space="0" w:color="auto"/>
                <w:bottom w:val="none" w:sz="0" w:space="0" w:color="auto"/>
                <w:right w:val="none" w:sz="0" w:space="0" w:color="auto"/>
              </w:divBdr>
            </w:div>
            <w:div w:id="178592582">
              <w:marLeft w:val="0"/>
              <w:marRight w:val="0"/>
              <w:marTop w:val="0"/>
              <w:marBottom w:val="0"/>
              <w:divBdr>
                <w:top w:val="none" w:sz="0" w:space="0" w:color="auto"/>
                <w:left w:val="none" w:sz="0" w:space="0" w:color="auto"/>
                <w:bottom w:val="none" w:sz="0" w:space="0" w:color="auto"/>
                <w:right w:val="none" w:sz="0" w:space="0" w:color="auto"/>
              </w:divBdr>
            </w:div>
            <w:div w:id="13405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556">
      <w:bodyDiv w:val="1"/>
      <w:marLeft w:val="180"/>
      <w:marRight w:val="0"/>
      <w:marTop w:val="0"/>
      <w:marBottom w:val="0"/>
      <w:divBdr>
        <w:top w:val="none" w:sz="0" w:space="0" w:color="auto"/>
        <w:left w:val="none" w:sz="0" w:space="0" w:color="auto"/>
        <w:bottom w:val="none" w:sz="0" w:space="0" w:color="auto"/>
        <w:right w:val="none" w:sz="0" w:space="0" w:color="auto"/>
      </w:divBdr>
      <w:divsChild>
        <w:div w:id="1328096528">
          <w:marLeft w:val="0"/>
          <w:marRight w:val="0"/>
          <w:marTop w:val="0"/>
          <w:marBottom w:val="0"/>
          <w:divBdr>
            <w:top w:val="none" w:sz="0" w:space="0" w:color="auto"/>
            <w:left w:val="none" w:sz="0" w:space="0" w:color="auto"/>
            <w:bottom w:val="none" w:sz="0" w:space="0" w:color="auto"/>
            <w:right w:val="none" w:sz="0" w:space="0" w:color="auto"/>
          </w:divBdr>
          <w:divsChild>
            <w:div w:id="1921521428">
              <w:marLeft w:val="0"/>
              <w:marRight w:val="0"/>
              <w:marTop w:val="0"/>
              <w:marBottom w:val="0"/>
              <w:divBdr>
                <w:top w:val="none" w:sz="0" w:space="0" w:color="auto"/>
                <w:left w:val="none" w:sz="0" w:space="0" w:color="auto"/>
                <w:bottom w:val="none" w:sz="0" w:space="0" w:color="auto"/>
                <w:right w:val="none" w:sz="0" w:space="0" w:color="auto"/>
              </w:divBdr>
            </w:div>
            <w:div w:id="1804691469">
              <w:marLeft w:val="0"/>
              <w:marRight w:val="0"/>
              <w:marTop w:val="0"/>
              <w:marBottom w:val="0"/>
              <w:divBdr>
                <w:top w:val="none" w:sz="0" w:space="0" w:color="auto"/>
                <w:left w:val="none" w:sz="0" w:space="0" w:color="auto"/>
                <w:bottom w:val="none" w:sz="0" w:space="0" w:color="auto"/>
                <w:right w:val="none" w:sz="0" w:space="0" w:color="auto"/>
              </w:divBdr>
            </w:div>
            <w:div w:id="1849562736">
              <w:marLeft w:val="0"/>
              <w:marRight w:val="0"/>
              <w:marTop w:val="0"/>
              <w:marBottom w:val="0"/>
              <w:divBdr>
                <w:top w:val="none" w:sz="0" w:space="0" w:color="auto"/>
                <w:left w:val="none" w:sz="0" w:space="0" w:color="auto"/>
                <w:bottom w:val="none" w:sz="0" w:space="0" w:color="auto"/>
                <w:right w:val="none" w:sz="0" w:space="0" w:color="auto"/>
              </w:divBdr>
            </w:div>
            <w:div w:id="12084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198">
      <w:bodyDiv w:val="1"/>
      <w:marLeft w:val="0"/>
      <w:marRight w:val="0"/>
      <w:marTop w:val="0"/>
      <w:marBottom w:val="0"/>
      <w:divBdr>
        <w:top w:val="none" w:sz="0" w:space="0" w:color="auto"/>
        <w:left w:val="none" w:sz="0" w:space="0" w:color="auto"/>
        <w:bottom w:val="none" w:sz="0" w:space="0" w:color="auto"/>
        <w:right w:val="none" w:sz="0" w:space="0" w:color="auto"/>
      </w:divBdr>
      <w:divsChild>
        <w:div w:id="941038342">
          <w:marLeft w:val="0"/>
          <w:marRight w:val="0"/>
          <w:marTop w:val="0"/>
          <w:marBottom w:val="0"/>
          <w:divBdr>
            <w:top w:val="none" w:sz="0" w:space="0" w:color="auto"/>
            <w:left w:val="none" w:sz="0" w:space="0" w:color="auto"/>
            <w:bottom w:val="none" w:sz="0" w:space="0" w:color="auto"/>
            <w:right w:val="none" w:sz="0" w:space="0" w:color="auto"/>
          </w:divBdr>
          <w:divsChild>
            <w:div w:id="1175999872">
              <w:marLeft w:val="0"/>
              <w:marRight w:val="0"/>
              <w:marTop w:val="0"/>
              <w:marBottom w:val="0"/>
              <w:divBdr>
                <w:top w:val="none" w:sz="0" w:space="0" w:color="auto"/>
                <w:left w:val="none" w:sz="0" w:space="0" w:color="auto"/>
                <w:bottom w:val="none" w:sz="0" w:space="0" w:color="auto"/>
                <w:right w:val="none" w:sz="0" w:space="0" w:color="auto"/>
              </w:divBdr>
              <w:divsChild>
                <w:div w:id="861355738">
                  <w:marLeft w:val="0"/>
                  <w:marRight w:val="0"/>
                  <w:marTop w:val="0"/>
                  <w:marBottom w:val="0"/>
                  <w:divBdr>
                    <w:top w:val="none" w:sz="0" w:space="0" w:color="auto"/>
                    <w:left w:val="none" w:sz="0" w:space="0" w:color="auto"/>
                    <w:bottom w:val="none" w:sz="0" w:space="0" w:color="auto"/>
                    <w:right w:val="none" w:sz="0" w:space="0" w:color="auto"/>
                  </w:divBdr>
                  <w:divsChild>
                    <w:div w:id="1542934441">
                      <w:marLeft w:val="0"/>
                      <w:marRight w:val="0"/>
                      <w:marTop w:val="0"/>
                      <w:marBottom w:val="0"/>
                      <w:divBdr>
                        <w:top w:val="none" w:sz="0" w:space="0" w:color="auto"/>
                        <w:left w:val="none" w:sz="0" w:space="0" w:color="auto"/>
                        <w:bottom w:val="none" w:sz="0" w:space="0" w:color="auto"/>
                        <w:right w:val="none" w:sz="0" w:space="0" w:color="auto"/>
                      </w:divBdr>
                      <w:divsChild>
                        <w:div w:id="261035993">
                          <w:marLeft w:val="0"/>
                          <w:marRight w:val="0"/>
                          <w:marTop w:val="0"/>
                          <w:marBottom w:val="0"/>
                          <w:divBdr>
                            <w:top w:val="none" w:sz="0" w:space="0" w:color="auto"/>
                            <w:left w:val="none" w:sz="0" w:space="0" w:color="auto"/>
                            <w:bottom w:val="none" w:sz="0" w:space="0" w:color="auto"/>
                            <w:right w:val="none" w:sz="0" w:space="0" w:color="auto"/>
                          </w:divBdr>
                          <w:divsChild>
                            <w:div w:id="1927378979">
                              <w:marLeft w:val="0"/>
                              <w:marRight w:val="0"/>
                              <w:marTop w:val="0"/>
                              <w:marBottom w:val="0"/>
                              <w:divBdr>
                                <w:top w:val="none" w:sz="0" w:space="0" w:color="auto"/>
                                <w:left w:val="none" w:sz="0" w:space="0" w:color="auto"/>
                                <w:bottom w:val="none" w:sz="0" w:space="0" w:color="auto"/>
                                <w:right w:val="none" w:sz="0" w:space="0" w:color="auto"/>
                              </w:divBdr>
                              <w:divsChild>
                                <w:div w:id="1238246622">
                                  <w:marLeft w:val="0"/>
                                  <w:marRight w:val="0"/>
                                  <w:marTop w:val="0"/>
                                  <w:marBottom w:val="0"/>
                                  <w:divBdr>
                                    <w:top w:val="none" w:sz="0" w:space="0" w:color="auto"/>
                                    <w:left w:val="none" w:sz="0" w:space="0" w:color="auto"/>
                                    <w:bottom w:val="none" w:sz="0" w:space="0" w:color="auto"/>
                                    <w:right w:val="none" w:sz="0" w:space="0" w:color="auto"/>
                                  </w:divBdr>
                                  <w:divsChild>
                                    <w:div w:id="73090728">
                                      <w:marLeft w:val="0"/>
                                      <w:marRight w:val="0"/>
                                      <w:marTop w:val="0"/>
                                      <w:marBottom w:val="0"/>
                                      <w:divBdr>
                                        <w:top w:val="none" w:sz="0" w:space="0" w:color="auto"/>
                                        <w:left w:val="none" w:sz="0" w:space="0" w:color="auto"/>
                                        <w:bottom w:val="none" w:sz="0" w:space="0" w:color="auto"/>
                                        <w:right w:val="none" w:sz="0" w:space="0" w:color="auto"/>
                                      </w:divBdr>
                                      <w:divsChild>
                                        <w:div w:id="331878321">
                                          <w:marLeft w:val="0"/>
                                          <w:marRight w:val="0"/>
                                          <w:marTop w:val="0"/>
                                          <w:marBottom w:val="0"/>
                                          <w:divBdr>
                                            <w:top w:val="none" w:sz="0" w:space="0" w:color="auto"/>
                                            <w:left w:val="none" w:sz="0" w:space="0" w:color="auto"/>
                                            <w:bottom w:val="none" w:sz="0" w:space="0" w:color="auto"/>
                                            <w:right w:val="none" w:sz="0" w:space="0" w:color="auto"/>
                                          </w:divBdr>
                                          <w:divsChild>
                                            <w:div w:id="1554778336">
                                              <w:marLeft w:val="0"/>
                                              <w:marRight w:val="0"/>
                                              <w:marTop w:val="0"/>
                                              <w:marBottom w:val="0"/>
                                              <w:divBdr>
                                                <w:top w:val="none" w:sz="0" w:space="0" w:color="auto"/>
                                                <w:left w:val="none" w:sz="0" w:space="0" w:color="auto"/>
                                                <w:bottom w:val="none" w:sz="0" w:space="0" w:color="auto"/>
                                                <w:right w:val="none" w:sz="0" w:space="0" w:color="auto"/>
                                              </w:divBdr>
                                              <w:divsChild>
                                                <w:div w:id="793718663">
                                                  <w:marLeft w:val="0"/>
                                                  <w:marRight w:val="0"/>
                                                  <w:marTop w:val="0"/>
                                                  <w:marBottom w:val="0"/>
                                                  <w:divBdr>
                                                    <w:top w:val="none" w:sz="0" w:space="0" w:color="auto"/>
                                                    <w:left w:val="none" w:sz="0" w:space="0" w:color="auto"/>
                                                    <w:bottom w:val="none" w:sz="0" w:space="0" w:color="auto"/>
                                                    <w:right w:val="none" w:sz="0" w:space="0" w:color="auto"/>
                                                  </w:divBdr>
                                                  <w:divsChild>
                                                    <w:div w:id="1341157715">
                                                      <w:marLeft w:val="0"/>
                                                      <w:marRight w:val="0"/>
                                                      <w:marTop w:val="0"/>
                                                      <w:marBottom w:val="0"/>
                                                      <w:divBdr>
                                                        <w:top w:val="none" w:sz="0" w:space="0" w:color="auto"/>
                                                        <w:left w:val="none" w:sz="0" w:space="0" w:color="auto"/>
                                                        <w:bottom w:val="none" w:sz="0" w:space="0" w:color="auto"/>
                                                        <w:right w:val="none" w:sz="0" w:space="0" w:color="auto"/>
                                                      </w:divBdr>
                                                      <w:divsChild>
                                                        <w:div w:id="1822119257">
                                                          <w:marLeft w:val="0"/>
                                                          <w:marRight w:val="0"/>
                                                          <w:marTop w:val="0"/>
                                                          <w:marBottom w:val="0"/>
                                                          <w:divBdr>
                                                            <w:top w:val="none" w:sz="0" w:space="0" w:color="auto"/>
                                                            <w:left w:val="none" w:sz="0" w:space="0" w:color="auto"/>
                                                            <w:bottom w:val="none" w:sz="0" w:space="0" w:color="auto"/>
                                                            <w:right w:val="none" w:sz="0" w:space="0" w:color="auto"/>
                                                          </w:divBdr>
                                                          <w:divsChild>
                                                            <w:div w:id="169878193">
                                                              <w:marLeft w:val="0"/>
                                                              <w:marRight w:val="0"/>
                                                              <w:marTop w:val="0"/>
                                                              <w:marBottom w:val="0"/>
                                                              <w:divBdr>
                                                                <w:top w:val="none" w:sz="0" w:space="0" w:color="auto"/>
                                                                <w:left w:val="none" w:sz="0" w:space="0" w:color="auto"/>
                                                                <w:bottom w:val="none" w:sz="0" w:space="0" w:color="auto"/>
                                                                <w:right w:val="none" w:sz="0" w:space="0" w:color="auto"/>
                                                              </w:divBdr>
                                                              <w:divsChild>
                                                                <w:div w:id="1171411734">
                                                                  <w:marLeft w:val="0"/>
                                                                  <w:marRight w:val="0"/>
                                                                  <w:marTop w:val="0"/>
                                                                  <w:marBottom w:val="0"/>
                                                                  <w:divBdr>
                                                                    <w:top w:val="none" w:sz="0" w:space="0" w:color="auto"/>
                                                                    <w:left w:val="none" w:sz="0" w:space="0" w:color="auto"/>
                                                                    <w:bottom w:val="none" w:sz="0" w:space="0" w:color="auto"/>
                                                                    <w:right w:val="none" w:sz="0" w:space="0" w:color="auto"/>
                                                                  </w:divBdr>
                                                                  <w:divsChild>
                                                                    <w:div w:id="1733112663">
                                                                      <w:marLeft w:val="0"/>
                                                                      <w:marRight w:val="0"/>
                                                                      <w:marTop w:val="0"/>
                                                                      <w:marBottom w:val="0"/>
                                                                      <w:divBdr>
                                                                        <w:top w:val="none" w:sz="0" w:space="0" w:color="auto"/>
                                                                        <w:left w:val="none" w:sz="0" w:space="0" w:color="auto"/>
                                                                        <w:bottom w:val="none" w:sz="0" w:space="0" w:color="auto"/>
                                                                        <w:right w:val="none" w:sz="0" w:space="0" w:color="auto"/>
                                                                      </w:divBdr>
                                                                    </w:div>
                                                                    <w:div w:id="656497262">
                                                                      <w:marLeft w:val="0"/>
                                                                      <w:marRight w:val="0"/>
                                                                      <w:marTop w:val="0"/>
                                                                      <w:marBottom w:val="0"/>
                                                                      <w:divBdr>
                                                                        <w:top w:val="none" w:sz="0" w:space="0" w:color="auto"/>
                                                                        <w:left w:val="none" w:sz="0" w:space="0" w:color="auto"/>
                                                                        <w:bottom w:val="none" w:sz="0" w:space="0" w:color="auto"/>
                                                                        <w:right w:val="none" w:sz="0" w:space="0" w:color="auto"/>
                                                                      </w:divBdr>
                                                                      <w:divsChild>
                                                                        <w:div w:id="1876502462">
                                                                          <w:marLeft w:val="0"/>
                                                                          <w:marRight w:val="0"/>
                                                                          <w:marTop w:val="0"/>
                                                                          <w:marBottom w:val="0"/>
                                                                          <w:divBdr>
                                                                            <w:top w:val="none" w:sz="0" w:space="0" w:color="auto"/>
                                                                            <w:left w:val="none" w:sz="0" w:space="0" w:color="auto"/>
                                                                            <w:bottom w:val="none" w:sz="0" w:space="0" w:color="auto"/>
                                                                            <w:right w:val="none" w:sz="0" w:space="0" w:color="auto"/>
                                                                          </w:divBdr>
                                                                          <w:divsChild>
                                                                            <w:div w:id="968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9609399">
      <w:bodyDiv w:val="1"/>
      <w:marLeft w:val="0"/>
      <w:marRight w:val="0"/>
      <w:marTop w:val="0"/>
      <w:marBottom w:val="0"/>
      <w:divBdr>
        <w:top w:val="none" w:sz="0" w:space="0" w:color="auto"/>
        <w:left w:val="none" w:sz="0" w:space="0" w:color="auto"/>
        <w:bottom w:val="none" w:sz="0" w:space="0" w:color="auto"/>
        <w:right w:val="none" w:sz="0" w:space="0" w:color="auto"/>
      </w:divBdr>
      <w:divsChild>
        <w:div w:id="1399938022">
          <w:marLeft w:val="0"/>
          <w:marRight w:val="0"/>
          <w:marTop w:val="0"/>
          <w:marBottom w:val="0"/>
          <w:divBdr>
            <w:top w:val="none" w:sz="0" w:space="0" w:color="auto"/>
            <w:left w:val="none" w:sz="0" w:space="0" w:color="auto"/>
            <w:bottom w:val="none" w:sz="0" w:space="0" w:color="auto"/>
            <w:right w:val="none" w:sz="0" w:space="0" w:color="auto"/>
          </w:divBdr>
          <w:divsChild>
            <w:div w:id="426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993">
      <w:bodyDiv w:val="1"/>
      <w:marLeft w:val="0"/>
      <w:marRight w:val="0"/>
      <w:marTop w:val="0"/>
      <w:marBottom w:val="0"/>
      <w:divBdr>
        <w:top w:val="none" w:sz="0" w:space="0" w:color="auto"/>
        <w:left w:val="none" w:sz="0" w:space="0" w:color="auto"/>
        <w:bottom w:val="none" w:sz="0" w:space="0" w:color="auto"/>
        <w:right w:val="none" w:sz="0" w:space="0" w:color="auto"/>
      </w:divBdr>
    </w:div>
    <w:div w:id="1017388164">
      <w:bodyDiv w:val="1"/>
      <w:marLeft w:val="0"/>
      <w:marRight w:val="0"/>
      <w:marTop w:val="0"/>
      <w:marBottom w:val="0"/>
      <w:divBdr>
        <w:top w:val="none" w:sz="0" w:space="0" w:color="auto"/>
        <w:left w:val="none" w:sz="0" w:space="0" w:color="auto"/>
        <w:bottom w:val="none" w:sz="0" w:space="0" w:color="auto"/>
        <w:right w:val="none" w:sz="0" w:space="0" w:color="auto"/>
      </w:divBdr>
      <w:divsChild>
        <w:div w:id="913515851">
          <w:marLeft w:val="0"/>
          <w:marRight w:val="0"/>
          <w:marTop w:val="0"/>
          <w:marBottom w:val="0"/>
          <w:divBdr>
            <w:top w:val="none" w:sz="0" w:space="0" w:color="auto"/>
            <w:left w:val="none" w:sz="0" w:space="0" w:color="auto"/>
            <w:bottom w:val="none" w:sz="0" w:space="0" w:color="auto"/>
            <w:right w:val="none" w:sz="0" w:space="0" w:color="auto"/>
          </w:divBdr>
          <w:divsChild>
            <w:div w:id="158740034">
              <w:marLeft w:val="0"/>
              <w:marRight w:val="0"/>
              <w:marTop w:val="0"/>
              <w:marBottom w:val="0"/>
              <w:divBdr>
                <w:top w:val="none" w:sz="0" w:space="0" w:color="auto"/>
                <w:left w:val="none" w:sz="0" w:space="0" w:color="auto"/>
                <w:bottom w:val="none" w:sz="0" w:space="0" w:color="auto"/>
                <w:right w:val="none" w:sz="0" w:space="0" w:color="auto"/>
              </w:divBdr>
              <w:divsChild>
                <w:div w:id="1397777468">
                  <w:marLeft w:val="0"/>
                  <w:marRight w:val="0"/>
                  <w:marTop w:val="0"/>
                  <w:marBottom w:val="0"/>
                  <w:divBdr>
                    <w:top w:val="single" w:sz="12" w:space="0" w:color="E3E3E3"/>
                    <w:left w:val="single" w:sz="12" w:space="0" w:color="E3E3E3"/>
                    <w:bottom w:val="single" w:sz="12" w:space="0" w:color="E3E3E3"/>
                    <w:right w:val="single" w:sz="12" w:space="0" w:color="E3E3E3"/>
                  </w:divBdr>
                  <w:divsChild>
                    <w:div w:id="1638410592">
                      <w:marLeft w:val="105"/>
                      <w:marRight w:val="105"/>
                      <w:marTop w:val="105"/>
                      <w:marBottom w:val="105"/>
                      <w:divBdr>
                        <w:top w:val="none" w:sz="0" w:space="0" w:color="auto"/>
                        <w:left w:val="none" w:sz="0" w:space="0" w:color="auto"/>
                        <w:bottom w:val="none" w:sz="0" w:space="0" w:color="auto"/>
                        <w:right w:val="none" w:sz="0" w:space="0" w:color="auto"/>
                      </w:divBdr>
                      <w:divsChild>
                        <w:div w:id="1447118128">
                          <w:marLeft w:val="0"/>
                          <w:marRight w:val="0"/>
                          <w:marTop w:val="150"/>
                          <w:marBottom w:val="0"/>
                          <w:divBdr>
                            <w:top w:val="none" w:sz="0" w:space="0" w:color="auto"/>
                            <w:left w:val="none" w:sz="0" w:space="0" w:color="auto"/>
                            <w:bottom w:val="none" w:sz="0" w:space="0" w:color="auto"/>
                            <w:right w:val="none" w:sz="0" w:space="0" w:color="auto"/>
                          </w:divBdr>
                          <w:divsChild>
                            <w:div w:id="18811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447298">
      <w:bodyDiv w:val="1"/>
      <w:marLeft w:val="180"/>
      <w:marRight w:val="0"/>
      <w:marTop w:val="0"/>
      <w:marBottom w:val="0"/>
      <w:divBdr>
        <w:top w:val="none" w:sz="0" w:space="0" w:color="auto"/>
        <w:left w:val="none" w:sz="0" w:space="0" w:color="auto"/>
        <w:bottom w:val="none" w:sz="0" w:space="0" w:color="auto"/>
        <w:right w:val="none" w:sz="0" w:space="0" w:color="auto"/>
      </w:divBdr>
      <w:divsChild>
        <w:div w:id="734090194">
          <w:marLeft w:val="0"/>
          <w:marRight w:val="0"/>
          <w:marTop w:val="0"/>
          <w:marBottom w:val="0"/>
          <w:divBdr>
            <w:top w:val="none" w:sz="0" w:space="0" w:color="auto"/>
            <w:left w:val="none" w:sz="0" w:space="0" w:color="auto"/>
            <w:bottom w:val="none" w:sz="0" w:space="0" w:color="auto"/>
            <w:right w:val="none" w:sz="0" w:space="0" w:color="auto"/>
          </w:divBdr>
          <w:divsChild>
            <w:div w:id="1014381153">
              <w:marLeft w:val="0"/>
              <w:marRight w:val="0"/>
              <w:marTop w:val="0"/>
              <w:marBottom w:val="0"/>
              <w:divBdr>
                <w:top w:val="none" w:sz="0" w:space="0" w:color="auto"/>
                <w:left w:val="none" w:sz="0" w:space="0" w:color="auto"/>
                <w:bottom w:val="none" w:sz="0" w:space="0" w:color="auto"/>
                <w:right w:val="none" w:sz="0" w:space="0" w:color="auto"/>
              </w:divBdr>
            </w:div>
            <w:div w:id="874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8352">
      <w:bodyDiv w:val="1"/>
      <w:marLeft w:val="0"/>
      <w:marRight w:val="0"/>
      <w:marTop w:val="0"/>
      <w:marBottom w:val="0"/>
      <w:divBdr>
        <w:top w:val="none" w:sz="0" w:space="0" w:color="auto"/>
        <w:left w:val="none" w:sz="0" w:space="0" w:color="auto"/>
        <w:bottom w:val="none" w:sz="0" w:space="0" w:color="auto"/>
        <w:right w:val="none" w:sz="0" w:space="0" w:color="auto"/>
      </w:divBdr>
      <w:divsChild>
        <w:div w:id="1186361360">
          <w:marLeft w:val="0"/>
          <w:marRight w:val="0"/>
          <w:marTop w:val="0"/>
          <w:marBottom w:val="0"/>
          <w:divBdr>
            <w:top w:val="none" w:sz="0" w:space="0" w:color="auto"/>
            <w:left w:val="none" w:sz="0" w:space="0" w:color="auto"/>
            <w:bottom w:val="none" w:sz="0" w:space="0" w:color="auto"/>
            <w:right w:val="none" w:sz="0" w:space="0" w:color="auto"/>
          </w:divBdr>
          <w:divsChild>
            <w:div w:id="722943509">
              <w:marLeft w:val="0"/>
              <w:marRight w:val="0"/>
              <w:marTop w:val="0"/>
              <w:marBottom w:val="0"/>
              <w:divBdr>
                <w:top w:val="none" w:sz="0" w:space="0" w:color="auto"/>
                <w:left w:val="none" w:sz="0" w:space="0" w:color="auto"/>
                <w:bottom w:val="none" w:sz="0" w:space="0" w:color="auto"/>
                <w:right w:val="none" w:sz="0" w:space="0" w:color="auto"/>
              </w:divBdr>
              <w:divsChild>
                <w:div w:id="1535386791">
                  <w:marLeft w:val="0"/>
                  <w:marRight w:val="0"/>
                  <w:marTop w:val="0"/>
                  <w:marBottom w:val="0"/>
                  <w:divBdr>
                    <w:top w:val="none" w:sz="0" w:space="0" w:color="auto"/>
                    <w:left w:val="none" w:sz="0" w:space="0" w:color="auto"/>
                    <w:bottom w:val="none" w:sz="0" w:space="0" w:color="auto"/>
                    <w:right w:val="none" w:sz="0" w:space="0" w:color="auto"/>
                  </w:divBdr>
                  <w:divsChild>
                    <w:div w:id="1433549473">
                      <w:marLeft w:val="0"/>
                      <w:marRight w:val="0"/>
                      <w:marTop w:val="0"/>
                      <w:marBottom w:val="0"/>
                      <w:divBdr>
                        <w:top w:val="none" w:sz="0" w:space="0" w:color="auto"/>
                        <w:left w:val="none" w:sz="0" w:space="0" w:color="auto"/>
                        <w:bottom w:val="none" w:sz="0" w:space="0" w:color="auto"/>
                        <w:right w:val="none" w:sz="0" w:space="0" w:color="auto"/>
                      </w:divBdr>
                      <w:divsChild>
                        <w:div w:id="897474605">
                          <w:marLeft w:val="0"/>
                          <w:marRight w:val="0"/>
                          <w:marTop w:val="0"/>
                          <w:marBottom w:val="0"/>
                          <w:divBdr>
                            <w:top w:val="none" w:sz="0" w:space="0" w:color="auto"/>
                            <w:left w:val="none" w:sz="0" w:space="0" w:color="auto"/>
                            <w:bottom w:val="none" w:sz="0" w:space="0" w:color="auto"/>
                            <w:right w:val="none" w:sz="0" w:space="0" w:color="auto"/>
                          </w:divBdr>
                          <w:divsChild>
                            <w:div w:id="155734533">
                              <w:marLeft w:val="0"/>
                              <w:marRight w:val="0"/>
                              <w:marTop w:val="0"/>
                              <w:marBottom w:val="0"/>
                              <w:divBdr>
                                <w:top w:val="none" w:sz="0" w:space="0" w:color="auto"/>
                                <w:left w:val="none" w:sz="0" w:space="0" w:color="auto"/>
                                <w:bottom w:val="none" w:sz="0" w:space="0" w:color="auto"/>
                                <w:right w:val="none" w:sz="0" w:space="0" w:color="auto"/>
                              </w:divBdr>
                              <w:divsChild>
                                <w:div w:id="1014455019">
                                  <w:marLeft w:val="0"/>
                                  <w:marRight w:val="0"/>
                                  <w:marTop w:val="0"/>
                                  <w:marBottom w:val="0"/>
                                  <w:divBdr>
                                    <w:top w:val="none" w:sz="0" w:space="0" w:color="auto"/>
                                    <w:left w:val="none" w:sz="0" w:space="0" w:color="auto"/>
                                    <w:bottom w:val="none" w:sz="0" w:space="0" w:color="auto"/>
                                    <w:right w:val="none" w:sz="0" w:space="0" w:color="auto"/>
                                  </w:divBdr>
                                  <w:divsChild>
                                    <w:div w:id="787161662">
                                      <w:marLeft w:val="0"/>
                                      <w:marRight w:val="0"/>
                                      <w:marTop w:val="0"/>
                                      <w:marBottom w:val="0"/>
                                      <w:divBdr>
                                        <w:top w:val="none" w:sz="0" w:space="0" w:color="auto"/>
                                        <w:left w:val="none" w:sz="0" w:space="0" w:color="auto"/>
                                        <w:bottom w:val="none" w:sz="0" w:space="0" w:color="auto"/>
                                        <w:right w:val="none" w:sz="0" w:space="0" w:color="auto"/>
                                      </w:divBdr>
                                      <w:divsChild>
                                        <w:div w:id="817764498">
                                          <w:marLeft w:val="0"/>
                                          <w:marRight w:val="0"/>
                                          <w:marTop w:val="0"/>
                                          <w:marBottom w:val="0"/>
                                          <w:divBdr>
                                            <w:top w:val="none" w:sz="0" w:space="0" w:color="auto"/>
                                            <w:left w:val="none" w:sz="0" w:space="0" w:color="auto"/>
                                            <w:bottom w:val="none" w:sz="0" w:space="0" w:color="auto"/>
                                            <w:right w:val="none" w:sz="0" w:space="0" w:color="auto"/>
                                          </w:divBdr>
                                          <w:divsChild>
                                            <w:div w:id="604966510">
                                              <w:marLeft w:val="0"/>
                                              <w:marRight w:val="0"/>
                                              <w:marTop w:val="0"/>
                                              <w:marBottom w:val="0"/>
                                              <w:divBdr>
                                                <w:top w:val="none" w:sz="0" w:space="0" w:color="auto"/>
                                                <w:left w:val="none" w:sz="0" w:space="0" w:color="auto"/>
                                                <w:bottom w:val="none" w:sz="0" w:space="0" w:color="auto"/>
                                                <w:right w:val="none" w:sz="0" w:space="0" w:color="auto"/>
                                              </w:divBdr>
                                              <w:divsChild>
                                                <w:div w:id="1910335906">
                                                  <w:marLeft w:val="0"/>
                                                  <w:marRight w:val="0"/>
                                                  <w:marTop w:val="0"/>
                                                  <w:marBottom w:val="0"/>
                                                  <w:divBdr>
                                                    <w:top w:val="none" w:sz="0" w:space="0" w:color="auto"/>
                                                    <w:left w:val="none" w:sz="0" w:space="0" w:color="auto"/>
                                                    <w:bottom w:val="none" w:sz="0" w:space="0" w:color="auto"/>
                                                    <w:right w:val="none" w:sz="0" w:space="0" w:color="auto"/>
                                                  </w:divBdr>
                                                  <w:divsChild>
                                                    <w:div w:id="654916542">
                                                      <w:marLeft w:val="0"/>
                                                      <w:marRight w:val="0"/>
                                                      <w:marTop w:val="0"/>
                                                      <w:marBottom w:val="0"/>
                                                      <w:divBdr>
                                                        <w:top w:val="none" w:sz="0" w:space="0" w:color="auto"/>
                                                        <w:left w:val="none" w:sz="0" w:space="0" w:color="auto"/>
                                                        <w:bottom w:val="none" w:sz="0" w:space="0" w:color="auto"/>
                                                        <w:right w:val="none" w:sz="0" w:space="0" w:color="auto"/>
                                                      </w:divBdr>
                                                      <w:divsChild>
                                                        <w:div w:id="2141529955">
                                                          <w:marLeft w:val="0"/>
                                                          <w:marRight w:val="0"/>
                                                          <w:marTop w:val="0"/>
                                                          <w:marBottom w:val="0"/>
                                                          <w:divBdr>
                                                            <w:top w:val="none" w:sz="0" w:space="0" w:color="auto"/>
                                                            <w:left w:val="none" w:sz="0" w:space="0" w:color="auto"/>
                                                            <w:bottom w:val="none" w:sz="0" w:space="0" w:color="auto"/>
                                                            <w:right w:val="none" w:sz="0" w:space="0" w:color="auto"/>
                                                          </w:divBdr>
                                                          <w:divsChild>
                                                            <w:div w:id="1941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4174737">
      <w:bodyDiv w:val="1"/>
      <w:marLeft w:val="0"/>
      <w:marRight w:val="0"/>
      <w:marTop w:val="0"/>
      <w:marBottom w:val="0"/>
      <w:divBdr>
        <w:top w:val="none" w:sz="0" w:space="0" w:color="auto"/>
        <w:left w:val="none" w:sz="0" w:space="0" w:color="auto"/>
        <w:bottom w:val="none" w:sz="0" w:space="0" w:color="auto"/>
        <w:right w:val="none" w:sz="0" w:space="0" w:color="auto"/>
      </w:divBdr>
      <w:divsChild>
        <w:div w:id="378477505">
          <w:marLeft w:val="0"/>
          <w:marRight w:val="0"/>
          <w:marTop w:val="0"/>
          <w:marBottom w:val="0"/>
          <w:divBdr>
            <w:top w:val="none" w:sz="0" w:space="0" w:color="auto"/>
            <w:left w:val="none" w:sz="0" w:space="0" w:color="auto"/>
            <w:bottom w:val="none" w:sz="0" w:space="0" w:color="auto"/>
            <w:right w:val="none" w:sz="0" w:space="0" w:color="auto"/>
          </w:divBdr>
          <w:divsChild>
            <w:div w:id="136074320">
              <w:marLeft w:val="0"/>
              <w:marRight w:val="0"/>
              <w:marTop w:val="0"/>
              <w:marBottom w:val="0"/>
              <w:divBdr>
                <w:top w:val="none" w:sz="0" w:space="0" w:color="auto"/>
                <w:left w:val="none" w:sz="0" w:space="0" w:color="auto"/>
                <w:bottom w:val="none" w:sz="0" w:space="0" w:color="auto"/>
                <w:right w:val="none" w:sz="0" w:space="0" w:color="auto"/>
              </w:divBdr>
              <w:divsChild>
                <w:div w:id="10269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8107">
      <w:bodyDiv w:val="1"/>
      <w:marLeft w:val="180"/>
      <w:marRight w:val="0"/>
      <w:marTop w:val="0"/>
      <w:marBottom w:val="0"/>
      <w:divBdr>
        <w:top w:val="none" w:sz="0" w:space="0" w:color="auto"/>
        <w:left w:val="none" w:sz="0" w:space="0" w:color="auto"/>
        <w:bottom w:val="none" w:sz="0" w:space="0" w:color="auto"/>
        <w:right w:val="none" w:sz="0" w:space="0" w:color="auto"/>
      </w:divBdr>
      <w:divsChild>
        <w:div w:id="113329014">
          <w:marLeft w:val="0"/>
          <w:marRight w:val="0"/>
          <w:marTop w:val="0"/>
          <w:marBottom w:val="0"/>
          <w:divBdr>
            <w:top w:val="none" w:sz="0" w:space="0" w:color="auto"/>
            <w:left w:val="none" w:sz="0" w:space="0" w:color="auto"/>
            <w:bottom w:val="none" w:sz="0" w:space="0" w:color="auto"/>
            <w:right w:val="none" w:sz="0" w:space="0" w:color="auto"/>
          </w:divBdr>
          <w:divsChild>
            <w:div w:id="86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492">
      <w:bodyDiv w:val="1"/>
      <w:marLeft w:val="0"/>
      <w:marRight w:val="0"/>
      <w:marTop w:val="0"/>
      <w:marBottom w:val="0"/>
      <w:divBdr>
        <w:top w:val="none" w:sz="0" w:space="0" w:color="auto"/>
        <w:left w:val="none" w:sz="0" w:space="0" w:color="auto"/>
        <w:bottom w:val="none" w:sz="0" w:space="0" w:color="auto"/>
        <w:right w:val="none" w:sz="0" w:space="0" w:color="auto"/>
      </w:divBdr>
      <w:divsChild>
        <w:div w:id="1827436617">
          <w:marLeft w:val="0"/>
          <w:marRight w:val="0"/>
          <w:marTop w:val="0"/>
          <w:marBottom w:val="0"/>
          <w:divBdr>
            <w:top w:val="none" w:sz="0" w:space="0" w:color="auto"/>
            <w:left w:val="none" w:sz="0" w:space="0" w:color="auto"/>
            <w:bottom w:val="none" w:sz="0" w:space="0" w:color="auto"/>
            <w:right w:val="none" w:sz="0" w:space="0" w:color="auto"/>
          </w:divBdr>
          <w:divsChild>
            <w:div w:id="17718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574">
      <w:bodyDiv w:val="1"/>
      <w:marLeft w:val="0"/>
      <w:marRight w:val="0"/>
      <w:marTop w:val="0"/>
      <w:marBottom w:val="0"/>
      <w:divBdr>
        <w:top w:val="none" w:sz="0" w:space="0" w:color="auto"/>
        <w:left w:val="none" w:sz="0" w:space="0" w:color="auto"/>
        <w:bottom w:val="none" w:sz="0" w:space="0" w:color="auto"/>
        <w:right w:val="none" w:sz="0" w:space="0" w:color="auto"/>
      </w:divBdr>
      <w:divsChild>
        <w:div w:id="855851425">
          <w:marLeft w:val="0"/>
          <w:marRight w:val="0"/>
          <w:marTop w:val="0"/>
          <w:marBottom w:val="0"/>
          <w:divBdr>
            <w:top w:val="none" w:sz="0" w:space="0" w:color="auto"/>
            <w:left w:val="none" w:sz="0" w:space="0" w:color="auto"/>
            <w:bottom w:val="none" w:sz="0" w:space="0" w:color="auto"/>
            <w:right w:val="none" w:sz="0" w:space="0" w:color="auto"/>
          </w:divBdr>
          <w:divsChild>
            <w:div w:id="1052533751">
              <w:marLeft w:val="0"/>
              <w:marRight w:val="0"/>
              <w:marTop w:val="0"/>
              <w:marBottom w:val="0"/>
              <w:divBdr>
                <w:top w:val="none" w:sz="0" w:space="0" w:color="auto"/>
                <w:left w:val="none" w:sz="0" w:space="0" w:color="auto"/>
                <w:bottom w:val="none" w:sz="0" w:space="0" w:color="auto"/>
                <w:right w:val="none" w:sz="0" w:space="0" w:color="auto"/>
              </w:divBdr>
              <w:divsChild>
                <w:div w:id="1261988106">
                  <w:marLeft w:val="0"/>
                  <w:marRight w:val="0"/>
                  <w:marTop w:val="0"/>
                  <w:marBottom w:val="0"/>
                  <w:divBdr>
                    <w:top w:val="none" w:sz="0" w:space="0" w:color="auto"/>
                    <w:left w:val="none" w:sz="0" w:space="0" w:color="auto"/>
                    <w:bottom w:val="none" w:sz="0" w:space="0" w:color="auto"/>
                    <w:right w:val="none" w:sz="0" w:space="0" w:color="auto"/>
                  </w:divBdr>
                  <w:divsChild>
                    <w:div w:id="1425345102">
                      <w:marLeft w:val="0"/>
                      <w:marRight w:val="0"/>
                      <w:marTop w:val="0"/>
                      <w:marBottom w:val="0"/>
                      <w:divBdr>
                        <w:top w:val="none" w:sz="0" w:space="0" w:color="auto"/>
                        <w:left w:val="none" w:sz="0" w:space="0" w:color="auto"/>
                        <w:bottom w:val="none" w:sz="0" w:space="0" w:color="auto"/>
                        <w:right w:val="none" w:sz="0" w:space="0" w:color="auto"/>
                      </w:divBdr>
                      <w:divsChild>
                        <w:div w:id="778568980">
                          <w:marLeft w:val="0"/>
                          <w:marRight w:val="0"/>
                          <w:marTop w:val="0"/>
                          <w:marBottom w:val="0"/>
                          <w:divBdr>
                            <w:top w:val="none" w:sz="0" w:space="0" w:color="auto"/>
                            <w:left w:val="none" w:sz="0" w:space="0" w:color="auto"/>
                            <w:bottom w:val="none" w:sz="0" w:space="0" w:color="auto"/>
                            <w:right w:val="none" w:sz="0" w:space="0" w:color="auto"/>
                          </w:divBdr>
                          <w:divsChild>
                            <w:div w:id="660622005">
                              <w:marLeft w:val="0"/>
                              <w:marRight w:val="0"/>
                              <w:marTop w:val="0"/>
                              <w:marBottom w:val="0"/>
                              <w:divBdr>
                                <w:top w:val="none" w:sz="0" w:space="0" w:color="auto"/>
                                <w:left w:val="none" w:sz="0" w:space="0" w:color="auto"/>
                                <w:bottom w:val="none" w:sz="0" w:space="0" w:color="auto"/>
                                <w:right w:val="none" w:sz="0" w:space="0" w:color="auto"/>
                              </w:divBdr>
                              <w:divsChild>
                                <w:div w:id="2062899024">
                                  <w:marLeft w:val="0"/>
                                  <w:marRight w:val="0"/>
                                  <w:marTop w:val="0"/>
                                  <w:marBottom w:val="0"/>
                                  <w:divBdr>
                                    <w:top w:val="none" w:sz="0" w:space="0" w:color="auto"/>
                                    <w:left w:val="none" w:sz="0" w:space="0" w:color="auto"/>
                                    <w:bottom w:val="none" w:sz="0" w:space="0" w:color="auto"/>
                                    <w:right w:val="none" w:sz="0" w:space="0" w:color="auto"/>
                                  </w:divBdr>
                                  <w:divsChild>
                                    <w:div w:id="1661999282">
                                      <w:marLeft w:val="0"/>
                                      <w:marRight w:val="0"/>
                                      <w:marTop w:val="0"/>
                                      <w:marBottom w:val="0"/>
                                      <w:divBdr>
                                        <w:top w:val="none" w:sz="0" w:space="0" w:color="auto"/>
                                        <w:left w:val="none" w:sz="0" w:space="0" w:color="auto"/>
                                        <w:bottom w:val="none" w:sz="0" w:space="0" w:color="auto"/>
                                        <w:right w:val="none" w:sz="0" w:space="0" w:color="auto"/>
                                      </w:divBdr>
                                      <w:divsChild>
                                        <w:div w:id="1256786473">
                                          <w:marLeft w:val="0"/>
                                          <w:marRight w:val="0"/>
                                          <w:marTop w:val="0"/>
                                          <w:marBottom w:val="0"/>
                                          <w:divBdr>
                                            <w:top w:val="none" w:sz="0" w:space="0" w:color="auto"/>
                                            <w:left w:val="none" w:sz="0" w:space="0" w:color="auto"/>
                                            <w:bottom w:val="none" w:sz="0" w:space="0" w:color="auto"/>
                                            <w:right w:val="none" w:sz="0" w:space="0" w:color="auto"/>
                                          </w:divBdr>
                                          <w:divsChild>
                                            <w:div w:id="850293056">
                                              <w:marLeft w:val="0"/>
                                              <w:marRight w:val="0"/>
                                              <w:marTop w:val="0"/>
                                              <w:marBottom w:val="0"/>
                                              <w:divBdr>
                                                <w:top w:val="none" w:sz="0" w:space="0" w:color="auto"/>
                                                <w:left w:val="none" w:sz="0" w:space="0" w:color="auto"/>
                                                <w:bottom w:val="none" w:sz="0" w:space="0" w:color="auto"/>
                                                <w:right w:val="none" w:sz="0" w:space="0" w:color="auto"/>
                                              </w:divBdr>
                                              <w:divsChild>
                                                <w:div w:id="1773746712">
                                                  <w:marLeft w:val="0"/>
                                                  <w:marRight w:val="0"/>
                                                  <w:marTop w:val="0"/>
                                                  <w:marBottom w:val="0"/>
                                                  <w:divBdr>
                                                    <w:top w:val="none" w:sz="0" w:space="0" w:color="auto"/>
                                                    <w:left w:val="none" w:sz="0" w:space="0" w:color="auto"/>
                                                    <w:bottom w:val="none" w:sz="0" w:space="0" w:color="auto"/>
                                                    <w:right w:val="none" w:sz="0" w:space="0" w:color="auto"/>
                                                  </w:divBdr>
                                                  <w:divsChild>
                                                    <w:div w:id="431171543">
                                                      <w:marLeft w:val="0"/>
                                                      <w:marRight w:val="0"/>
                                                      <w:marTop w:val="0"/>
                                                      <w:marBottom w:val="0"/>
                                                      <w:divBdr>
                                                        <w:top w:val="none" w:sz="0" w:space="0" w:color="auto"/>
                                                        <w:left w:val="none" w:sz="0" w:space="0" w:color="auto"/>
                                                        <w:bottom w:val="none" w:sz="0" w:space="0" w:color="auto"/>
                                                        <w:right w:val="none" w:sz="0" w:space="0" w:color="auto"/>
                                                      </w:divBdr>
                                                      <w:divsChild>
                                                        <w:div w:id="624194428">
                                                          <w:marLeft w:val="0"/>
                                                          <w:marRight w:val="0"/>
                                                          <w:marTop w:val="0"/>
                                                          <w:marBottom w:val="0"/>
                                                          <w:divBdr>
                                                            <w:top w:val="none" w:sz="0" w:space="0" w:color="auto"/>
                                                            <w:left w:val="none" w:sz="0" w:space="0" w:color="auto"/>
                                                            <w:bottom w:val="none" w:sz="0" w:space="0" w:color="auto"/>
                                                            <w:right w:val="none" w:sz="0" w:space="0" w:color="auto"/>
                                                          </w:divBdr>
                                                          <w:divsChild>
                                                            <w:div w:id="1144005835">
                                                              <w:marLeft w:val="0"/>
                                                              <w:marRight w:val="0"/>
                                                              <w:marTop w:val="0"/>
                                                              <w:marBottom w:val="0"/>
                                                              <w:divBdr>
                                                                <w:top w:val="none" w:sz="0" w:space="0" w:color="auto"/>
                                                                <w:left w:val="none" w:sz="0" w:space="0" w:color="auto"/>
                                                                <w:bottom w:val="none" w:sz="0" w:space="0" w:color="auto"/>
                                                                <w:right w:val="none" w:sz="0" w:space="0" w:color="auto"/>
                                                              </w:divBdr>
                                                              <w:divsChild>
                                                                <w:div w:id="126822715">
                                                                  <w:marLeft w:val="0"/>
                                                                  <w:marRight w:val="0"/>
                                                                  <w:marTop w:val="0"/>
                                                                  <w:marBottom w:val="0"/>
                                                                  <w:divBdr>
                                                                    <w:top w:val="none" w:sz="0" w:space="0" w:color="auto"/>
                                                                    <w:left w:val="none" w:sz="0" w:space="0" w:color="auto"/>
                                                                    <w:bottom w:val="none" w:sz="0" w:space="0" w:color="auto"/>
                                                                    <w:right w:val="none" w:sz="0" w:space="0" w:color="auto"/>
                                                                  </w:divBdr>
                                                                  <w:divsChild>
                                                                    <w:div w:id="1336879480">
                                                                      <w:marLeft w:val="0"/>
                                                                      <w:marRight w:val="0"/>
                                                                      <w:marTop w:val="0"/>
                                                                      <w:marBottom w:val="0"/>
                                                                      <w:divBdr>
                                                                        <w:top w:val="none" w:sz="0" w:space="0" w:color="auto"/>
                                                                        <w:left w:val="none" w:sz="0" w:space="0" w:color="auto"/>
                                                                        <w:bottom w:val="none" w:sz="0" w:space="0" w:color="auto"/>
                                                                        <w:right w:val="none" w:sz="0" w:space="0" w:color="auto"/>
                                                                      </w:divBdr>
                                                                      <w:divsChild>
                                                                        <w:div w:id="749425645">
                                                                          <w:marLeft w:val="0"/>
                                                                          <w:marRight w:val="0"/>
                                                                          <w:marTop w:val="0"/>
                                                                          <w:marBottom w:val="0"/>
                                                                          <w:divBdr>
                                                                            <w:top w:val="none" w:sz="0" w:space="0" w:color="auto"/>
                                                                            <w:left w:val="none" w:sz="0" w:space="0" w:color="auto"/>
                                                                            <w:bottom w:val="none" w:sz="0" w:space="0" w:color="auto"/>
                                                                            <w:right w:val="none" w:sz="0" w:space="0" w:color="auto"/>
                                                                          </w:divBdr>
                                                                          <w:divsChild>
                                                                            <w:div w:id="90205773">
                                                                              <w:marLeft w:val="0"/>
                                                                              <w:marRight w:val="0"/>
                                                                              <w:marTop w:val="0"/>
                                                                              <w:marBottom w:val="0"/>
                                                                              <w:divBdr>
                                                                                <w:top w:val="none" w:sz="0" w:space="0" w:color="auto"/>
                                                                                <w:left w:val="none" w:sz="0" w:space="0" w:color="auto"/>
                                                                                <w:bottom w:val="none" w:sz="0" w:space="0" w:color="auto"/>
                                                                                <w:right w:val="none" w:sz="0" w:space="0" w:color="auto"/>
                                                                              </w:divBdr>
                                                                              <w:divsChild>
                                                                                <w:div w:id="879631772">
                                                                                  <w:marLeft w:val="0"/>
                                                                                  <w:marRight w:val="0"/>
                                                                                  <w:marTop w:val="0"/>
                                                                                  <w:marBottom w:val="0"/>
                                                                                  <w:divBdr>
                                                                                    <w:top w:val="none" w:sz="0" w:space="0" w:color="auto"/>
                                                                                    <w:left w:val="none" w:sz="0" w:space="0" w:color="auto"/>
                                                                                    <w:bottom w:val="none" w:sz="0" w:space="0" w:color="auto"/>
                                                                                    <w:right w:val="none" w:sz="0" w:space="0" w:color="auto"/>
                                                                                  </w:divBdr>
                                                                                  <w:divsChild>
                                                                                    <w:div w:id="472137797">
                                                                                      <w:marLeft w:val="0"/>
                                                                                      <w:marRight w:val="0"/>
                                                                                      <w:marTop w:val="0"/>
                                                                                      <w:marBottom w:val="0"/>
                                                                                      <w:divBdr>
                                                                                        <w:top w:val="none" w:sz="0" w:space="0" w:color="auto"/>
                                                                                        <w:left w:val="none" w:sz="0" w:space="0" w:color="auto"/>
                                                                                        <w:bottom w:val="none" w:sz="0" w:space="0" w:color="auto"/>
                                                                                        <w:right w:val="none" w:sz="0" w:space="0" w:color="auto"/>
                                                                                      </w:divBdr>
                                                                                      <w:divsChild>
                                                                                        <w:div w:id="1215048951">
                                                                                          <w:marLeft w:val="0"/>
                                                                                          <w:marRight w:val="0"/>
                                                                                          <w:marTop w:val="0"/>
                                                                                          <w:marBottom w:val="0"/>
                                                                                          <w:divBdr>
                                                                                            <w:top w:val="none" w:sz="0" w:space="0" w:color="auto"/>
                                                                                            <w:left w:val="none" w:sz="0" w:space="0" w:color="auto"/>
                                                                                            <w:bottom w:val="none" w:sz="0" w:space="0" w:color="auto"/>
                                                                                            <w:right w:val="none" w:sz="0" w:space="0" w:color="auto"/>
                                                                                          </w:divBdr>
                                                                                          <w:divsChild>
                                                                                            <w:div w:id="1050109100">
                                                                                              <w:marLeft w:val="0"/>
                                                                                              <w:marRight w:val="0"/>
                                                                                              <w:marTop w:val="0"/>
                                                                                              <w:marBottom w:val="0"/>
                                                                                              <w:divBdr>
                                                                                                <w:top w:val="none" w:sz="0" w:space="0" w:color="auto"/>
                                                                                                <w:left w:val="none" w:sz="0" w:space="0" w:color="auto"/>
                                                                                                <w:bottom w:val="none" w:sz="0" w:space="0" w:color="auto"/>
                                                                                                <w:right w:val="none" w:sz="0" w:space="0" w:color="auto"/>
                                                                                              </w:divBdr>
                                                                                              <w:divsChild>
                                                                                                <w:div w:id="1217551328">
                                                                                                  <w:marLeft w:val="0"/>
                                                                                                  <w:marRight w:val="0"/>
                                                                                                  <w:marTop w:val="0"/>
                                                                                                  <w:marBottom w:val="0"/>
                                                                                                  <w:divBdr>
                                                                                                    <w:top w:val="none" w:sz="0" w:space="0" w:color="auto"/>
                                                                                                    <w:left w:val="none" w:sz="0" w:space="0" w:color="auto"/>
                                                                                                    <w:bottom w:val="none" w:sz="0" w:space="0" w:color="auto"/>
                                                                                                    <w:right w:val="none" w:sz="0" w:space="0" w:color="auto"/>
                                                                                                  </w:divBdr>
                                                                                                  <w:divsChild>
                                                                                                    <w:div w:id="1847934528">
                                                                                                      <w:marLeft w:val="0"/>
                                                                                                      <w:marRight w:val="0"/>
                                                                                                      <w:marTop w:val="0"/>
                                                                                                      <w:marBottom w:val="0"/>
                                                                                                      <w:divBdr>
                                                                                                        <w:top w:val="none" w:sz="0" w:space="0" w:color="auto"/>
                                                                                                        <w:left w:val="none" w:sz="0" w:space="0" w:color="auto"/>
                                                                                                        <w:bottom w:val="none" w:sz="0" w:space="0" w:color="auto"/>
                                                                                                        <w:right w:val="none" w:sz="0" w:space="0" w:color="auto"/>
                                                                                                      </w:divBdr>
                                                                                                      <w:divsChild>
                                                                                                        <w:div w:id="1562254314">
                                                                                                          <w:marLeft w:val="0"/>
                                                                                                          <w:marRight w:val="0"/>
                                                                                                          <w:marTop w:val="0"/>
                                                                                                          <w:marBottom w:val="0"/>
                                                                                                          <w:divBdr>
                                                                                                            <w:top w:val="none" w:sz="0" w:space="0" w:color="auto"/>
                                                                                                            <w:left w:val="none" w:sz="0" w:space="0" w:color="auto"/>
                                                                                                            <w:bottom w:val="none" w:sz="0" w:space="0" w:color="auto"/>
                                                                                                            <w:right w:val="none" w:sz="0" w:space="0" w:color="auto"/>
                                                                                                          </w:divBdr>
                                                                                                          <w:divsChild>
                                                                                                            <w:div w:id="931815957">
                                                                                                              <w:marLeft w:val="5"/>
                                                                                                              <w:marRight w:val="5"/>
                                                                                                              <w:marTop w:val="300"/>
                                                                                                              <w:marBottom w:val="450"/>
                                                                                                              <w:divBdr>
                                                                                                                <w:top w:val="single" w:sz="6" w:space="26" w:color="CCCCCC"/>
                                                                                                                <w:left w:val="single" w:sz="6" w:space="31" w:color="CCCCCC"/>
                                                                                                                <w:bottom w:val="single" w:sz="6" w:space="23" w:color="CCCCCC"/>
                                                                                                                <w:right w:val="single" w:sz="6" w:space="31" w:color="CCCCCC"/>
                                                                                                              </w:divBdr>
                                                                                                            </w:div>
                                                                                                          </w:divsChild>
                                                                                                        </w:div>
                                                                                                        <w:div w:id="168096035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9766787">
      <w:bodyDiv w:val="1"/>
      <w:marLeft w:val="0"/>
      <w:marRight w:val="0"/>
      <w:marTop w:val="0"/>
      <w:marBottom w:val="0"/>
      <w:divBdr>
        <w:top w:val="none" w:sz="0" w:space="0" w:color="auto"/>
        <w:left w:val="none" w:sz="0" w:space="0" w:color="auto"/>
        <w:bottom w:val="none" w:sz="0" w:space="0" w:color="auto"/>
        <w:right w:val="none" w:sz="0" w:space="0" w:color="auto"/>
      </w:divBdr>
      <w:divsChild>
        <w:div w:id="321158753">
          <w:marLeft w:val="0"/>
          <w:marRight w:val="0"/>
          <w:marTop w:val="0"/>
          <w:marBottom w:val="0"/>
          <w:divBdr>
            <w:top w:val="none" w:sz="0" w:space="0" w:color="auto"/>
            <w:left w:val="none" w:sz="0" w:space="0" w:color="auto"/>
            <w:bottom w:val="none" w:sz="0" w:space="0" w:color="auto"/>
            <w:right w:val="none" w:sz="0" w:space="0" w:color="auto"/>
          </w:divBdr>
          <w:divsChild>
            <w:div w:id="1860115825">
              <w:marLeft w:val="0"/>
              <w:marRight w:val="0"/>
              <w:marTop w:val="0"/>
              <w:marBottom w:val="0"/>
              <w:divBdr>
                <w:top w:val="none" w:sz="0" w:space="0" w:color="auto"/>
                <w:left w:val="none" w:sz="0" w:space="0" w:color="auto"/>
                <w:bottom w:val="none" w:sz="0" w:space="0" w:color="auto"/>
                <w:right w:val="none" w:sz="0" w:space="0" w:color="auto"/>
              </w:divBdr>
              <w:divsChild>
                <w:div w:id="1529031242">
                  <w:marLeft w:val="0"/>
                  <w:marRight w:val="0"/>
                  <w:marTop w:val="0"/>
                  <w:marBottom w:val="0"/>
                  <w:divBdr>
                    <w:top w:val="none" w:sz="0" w:space="0" w:color="auto"/>
                    <w:left w:val="none" w:sz="0" w:space="0" w:color="auto"/>
                    <w:bottom w:val="none" w:sz="0" w:space="0" w:color="auto"/>
                    <w:right w:val="none" w:sz="0" w:space="0" w:color="auto"/>
                  </w:divBdr>
                  <w:divsChild>
                    <w:div w:id="12579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0448">
      <w:bodyDiv w:val="1"/>
      <w:marLeft w:val="180"/>
      <w:marRight w:val="0"/>
      <w:marTop w:val="0"/>
      <w:marBottom w:val="0"/>
      <w:divBdr>
        <w:top w:val="none" w:sz="0" w:space="0" w:color="auto"/>
        <w:left w:val="none" w:sz="0" w:space="0" w:color="auto"/>
        <w:bottom w:val="none" w:sz="0" w:space="0" w:color="auto"/>
        <w:right w:val="none" w:sz="0" w:space="0" w:color="auto"/>
      </w:divBdr>
      <w:divsChild>
        <w:div w:id="812714424">
          <w:marLeft w:val="0"/>
          <w:marRight w:val="0"/>
          <w:marTop w:val="0"/>
          <w:marBottom w:val="0"/>
          <w:divBdr>
            <w:top w:val="none" w:sz="0" w:space="0" w:color="auto"/>
            <w:left w:val="none" w:sz="0" w:space="0" w:color="auto"/>
            <w:bottom w:val="none" w:sz="0" w:space="0" w:color="auto"/>
            <w:right w:val="none" w:sz="0" w:space="0" w:color="auto"/>
          </w:divBdr>
          <w:divsChild>
            <w:div w:id="317081391">
              <w:marLeft w:val="0"/>
              <w:marRight w:val="0"/>
              <w:marTop w:val="0"/>
              <w:marBottom w:val="0"/>
              <w:divBdr>
                <w:top w:val="none" w:sz="0" w:space="0" w:color="auto"/>
                <w:left w:val="none" w:sz="0" w:space="0" w:color="auto"/>
                <w:bottom w:val="none" w:sz="0" w:space="0" w:color="auto"/>
                <w:right w:val="none" w:sz="0" w:space="0" w:color="auto"/>
              </w:divBdr>
            </w:div>
            <w:div w:id="1700202316">
              <w:marLeft w:val="0"/>
              <w:marRight w:val="0"/>
              <w:marTop w:val="0"/>
              <w:marBottom w:val="0"/>
              <w:divBdr>
                <w:top w:val="none" w:sz="0" w:space="0" w:color="auto"/>
                <w:left w:val="none" w:sz="0" w:space="0" w:color="auto"/>
                <w:bottom w:val="none" w:sz="0" w:space="0" w:color="auto"/>
                <w:right w:val="none" w:sz="0" w:space="0" w:color="auto"/>
              </w:divBdr>
            </w:div>
            <w:div w:id="54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9618">
      <w:bodyDiv w:val="1"/>
      <w:marLeft w:val="180"/>
      <w:marRight w:val="0"/>
      <w:marTop w:val="0"/>
      <w:marBottom w:val="0"/>
      <w:divBdr>
        <w:top w:val="none" w:sz="0" w:space="0" w:color="auto"/>
        <w:left w:val="none" w:sz="0" w:space="0" w:color="auto"/>
        <w:bottom w:val="none" w:sz="0" w:space="0" w:color="auto"/>
        <w:right w:val="none" w:sz="0" w:space="0" w:color="auto"/>
      </w:divBdr>
      <w:divsChild>
        <w:div w:id="1034648415">
          <w:marLeft w:val="0"/>
          <w:marRight w:val="0"/>
          <w:marTop w:val="0"/>
          <w:marBottom w:val="0"/>
          <w:divBdr>
            <w:top w:val="none" w:sz="0" w:space="0" w:color="auto"/>
            <w:left w:val="none" w:sz="0" w:space="0" w:color="auto"/>
            <w:bottom w:val="none" w:sz="0" w:space="0" w:color="auto"/>
            <w:right w:val="none" w:sz="0" w:space="0" w:color="auto"/>
          </w:divBdr>
          <w:divsChild>
            <w:div w:id="1895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537">
      <w:bodyDiv w:val="1"/>
      <w:marLeft w:val="180"/>
      <w:marRight w:val="0"/>
      <w:marTop w:val="0"/>
      <w:marBottom w:val="0"/>
      <w:divBdr>
        <w:top w:val="none" w:sz="0" w:space="0" w:color="auto"/>
        <w:left w:val="none" w:sz="0" w:space="0" w:color="auto"/>
        <w:bottom w:val="none" w:sz="0" w:space="0" w:color="auto"/>
        <w:right w:val="none" w:sz="0" w:space="0" w:color="auto"/>
      </w:divBdr>
      <w:divsChild>
        <w:div w:id="284890959">
          <w:marLeft w:val="0"/>
          <w:marRight w:val="0"/>
          <w:marTop w:val="0"/>
          <w:marBottom w:val="0"/>
          <w:divBdr>
            <w:top w:val="none" w:sz="0" w:space="0" w:color="auto"/>
            <w:left w:val="none" w:sz="0" w:space="0" w:color="auto"/>
            <w:bottom w:val="none" w:sz="0" w:space="0" w:color="auto"/>
            <w:right w:val="none" w:sz="0" w:space="0" w:color="auto"/>
          </w:divBdr>
          <w:divsChild>
            <w:div w:id="115105737">
              <w:marLeft w:val="0"/>
              <w:marRight w:val="0"/>
              <w:marTop w:val="0"/>
              <w:marBottom w:val="0"/>
              <w:divBdr>
                <w:top w:val="none" w:sz="0" w:space="0" w:color="auto"/>
                <w:left w:val="none" w:sz="0" w:space="0" w:color="auto"/>
                <w:bottom w:val="none" w:sz="0" w:space="0" w:color="auto"/>
                <w:right w:val="none" w:sz="0" w:space="0" w:color="auto"/>
              </w:divBdr>
            </w:div>
            <w:div w:id="1475878538">
              <w:marLeft w:val="0"/>
              <w:marRight w:val="0"/>
              <w:marTop w:val="0"/>
              <w:marBottom w:val="0"/>
              <w:divBdr>
                <w:top w:val="none" w:sz="0" w:space="0" w:color="auto"/>
                <w:left w:val="none" w:sz="0" w:space="0" w:color="auto"/>
                <w:bottom w:val="none" w:sz="0" w:space="0" w:color="auto"/>
                <w:right w:val="none" w:sz="0" w:space="0" w:color="auto"/>
              </w:divBdr>
            </w:div>
            <w:div w:id="5354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548">
      <w:bodyDiv w:val="1"/>
      <w:marLeft w:val="180"/>
      <w:marRight w:val="0"/>
      <w:marTop w:val="0"/>
      <w:marBottom w:val="0"/>
      <w:divBdr>
        <w:top w:val="none" w:sz="0" w:space="0" w:color="auto"/>
        <w:left w:val="none" w:sz="0" w:space="0" w:color="auto"/>
        <w:bottom w:val="none" w:sz="0" w:space="0" w:color="auto"/>
        <w:right w:val="none" w:sz="0" w:space="0" w:color="auto"/>
      </w:divBdr>
      <w:divsChild>
        <w:div w:id="1767925169">
          <w:marLeft w:val="0"/>
          <w:marRight w:val="0"/>
          <w:marTop w:val="0"/>
          <w:marBottom w:val="0"/>
          <w:divBdr>
            <w:top w:val="none" w:sz="0" w:space="0" w:color="auto"/>
            <w:left w:val="none" w:sz="0" w:space="0" w:color="auto"/>
            <w:bottom w:val="none" w:sz="0" w:space="0" w:color="auto"/>
            <w:right w:val="none" w:sz="0" w:space="0" w:color="auto"/>
          </w:divBdr>
          <w:divsChild>
            <w:div w:id="547648412">
              <w:marLeft w:val="0"/>
              <w:marRight w:val="0"/>
              <w:marTop w:val="0"/>
              <w:marBottom w:val="0"/>
              <w:divBdr>
                <w:top w:val="none" w:sz="0" w:space="0" w:color="auto"/>
                <w:left w:val="none" w:sz="0" w:space="0" w:color="auto"/>
                <w:bottom w:val="none" w:sz="0" w:space="0" w:color="auto"/>
                <w:right w:val="none" w:sz="0" w:space="0" w:color="auto"/>
              </w:divBdr>
            </w:div>
            <w:div w:id="1206412323">
              <w:marLeft w:val="0"/>
              <w:marRight w:val="0"/>
              <w:marTop w:val="0"/>
              <w:marBottom w:val="0"/>
              <w:divBdr>
                <w:top w:val="none" w:sz="0" w:space="0" w:color="auto"/>
                <w:left w:val="none" w:sz="0" w:space="0" w:color="auto"/>
                <w:bottom w:val="none" w:sz="0" w:space="0" w:color="auto"/>
                <w:right w:val="none" w:sz="0" w:space="0" w:color="auto"/>
              </w:divBdr>
            </w:div>
            <w:div w:id="681981382">
              <w:marLeft w:val="0"/>
              <w:marRight w:val="0"/>
              <w:marTop w:val="0"/>
              <w:marBottom w:val="0"/>
              <w:divBdr>
                <w:top w:val="none" w:sz="0" w:space="0" w:color="auto"/>
                <w:left w:val="none" w:sz="0" w:space="0" w:color="auto"/>
                <w:bottom w:val="none" w:sz="0" w:space="0" w:color="auto"/>
                <w:right w:val="none" w:sz="0" w:space="0" w:color="auto"/>
              </w:divBdr>
            </w:div>
            <w:div w:id="2135513112">
              <w:marLeft w:val="0"/>
              <w:marRight w:val="0"/>
              <w:marTop w:val="0"/>
              <w:marBottom w:val="0"/>
              <w:divBdr>
                <w:top w:val="none" w:sz="0" w:space="0" w:color="auto"/>
                <w:left w:val="none" w:sz="0" w:space="0" w:color="auto"/>
                <w:bottom w:val="none" w:sz="0" w:space="0" w:color="auto"/>
                <w:right w:val="none" w:sz="0" w:space="0" w:color="auto"/>
              </w:divBdr>
            </w:div>
            <w:div w:id="6926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5657">
      <w:bodyDiv w:val="1"/>
      <w:marLeft w:val="0"/>
      <w:marRight w:val="0"/>
      <w:marTop w:val="0"/>
      <w:marBottom w:val="0"/>
      <w:divBdr>
        <w:top w:val="none" w:sz="0" w:space="0" w:color="auto"/>
        <w:left w:val="none" w:sz="0" w:space="0" w:color="auto"/>
        <w:bottom w:val="none" w:sz="0" w:space="0" w:color="auto"/>
        <w:right w:val="none" w:sz="0" w:space="0" w:color="auto"/>
      </w:divBdr>
      <w:divsChild>
        <w:div w:id="271016927">
          <w:marLeft w:val="0"/>
          <w:marRight w:val="0"/>
          <w:marTop w:val="100"/>
          <w:marBottom w:val="100"/>
          <w:divBdr>
            <w:top w:val="none" w:sz="0" w:space="0" w:color="auto"/>
            <w:left w:val="none" w:sz="0" w:space="0" w:color="auto"/>
            <w:bottom w:val="none" w:sz="0" w:space="0" w:color="auto"/>
            <w:right w:val="none" w:sz="0" w:space="0" w:color="auto"/>
          </w:divBdr>
          <w:divsChild>
            <w:div w:id="547843600">
              <w:marLeft w:val="0"/>
              <w:marRight w:val="0"/>
              <w:marTop w:val="480"/>
              <w:marBottom w:val="0"/>
              <w:divBdr>
                <w:top w:val="none" w:sz="0" w:space="0" w:color="auto"/>
                <w:left w:val="single" w:sz="6" w:space="0" w:color="C0C0C0"/>
                <w:bottom w:val="none" w:sz="0" w:space="0" w:color="auto"/>
                <w:right w:val="single" w:sz="6" w:space="0" w:color="C0C0C0"/>
              </w:divBdr>
              <w:divsChild>
                <w:div w:id="215092446">
                  <w:marLeft w:val="150"/>
                  <w:marRight w:val="0"/>
                  <w:marTop w:val="75"/>
                  <w:marBottom w:val="0"/>
                  <w:divBdr>
                    <w:top w:val="none" w:sz="0" w:space="0" w:color="auto"/>
                    <w:left w:val="none" w:sz="0" w:space="0" w:color="auto"/>
                    <w:bottom w:val="none" w:sz="0" w:space="0" w:color="auto"/>
                    <w:right w:val="none" w:sz="0" w:space="0" w:color="auto"/>
                  </w:divBdr>
                  <w:divsChild>
                    <w:div w:id="1739202983">
                      <w:marLeft w:val="0"/>
                      <w:marRight w:val="0"/>
                      <w:marTop w:val="0"/>
                      <w:marBottom w:val="0"/>
                      <w:divBdr>
                        <w:top w:val="none" w:sz="0" w:space="0" w:color="auto"/>
                        <w:left w:val="single" w:sz="6" w:space="11" w:color="CCCCCC"/>
                        <w:bottom w:val="none" w:sz="0" w:space="0" w:color="auto"/>
                        <w:right w:val="single" w:sz="6" w:space="11" w:color="CCCCCC"/>
                      </w:divBdr>
                      <w:divsChild>
                        <w:div w:id="1976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encyclopedia/default.asp?idreg=110131&amp;ruta=Buscador" TargetMode="External"/><Relationship Id="rId18" Type="http://schemas.openxmlformats.org/officeDocument/2006/relationships/hyperlink" Target="http://aulaplaneta.planetasaber.com/encyclopedia/default.asp?idreg=80767&amp;ruta=Buscador" TargetMode="External"/><Relationship Id="rId26" Type="http://schemas.openxmlformats.org/officeDocument/2006/relationships/image" Target="media/image5.jpeg"/><Relationship Id="rId39" Type="http://schemas.openxmlformats.org/officeDocument/2006/relationships/hyperlink" Target="http://commons.wikimedia.org/wiki/File:Muerte_de_sucre.jpg" TargetMode="External"/><Relationship Id="rId21" Type="http://schemas.openxmlformats.org/officeDocument/2006/relationships/hyperlink" Target="http://aulaplaneta.planetasaber.com/encyclopedia/default.asp?idpack=9&amp;idpil=00096A01&amp;ruta=Buscador" TargetMode="External"/><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hyperlink" Target="http://aulaplaneta.planetasaber.com/encyclopedia/default.asp?idreg=347774&amp;ruta=Buscador" TargetMode="External"/><Relationship Id="rId50" Type="http://schemas.openxmlformats.org/officeDocument/2006/relationships/hyperlink" Target="http://commons.wikimedia.org/wiki/File:Proclama_de_libertad_(indep._Centroam%C3%A9rica).jpg?uselang=es"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ulaplaneta.planetasaber.com/encyclopedia/default.asp?idreg=162695&amp;ruta=Buscador" TargetMode="External"/><Relationship Id="rId17" Type="http://schemas.openxmlformats.org/officeDocument/2006/relationships/hyperlink" Target="http://aulaplaneta.planetasaber.com/encyclopedia/default.asp?idreg=120253&amp;ruta=Buscador" TargetMode="External"/><Relationship Id="rId25" Type="http://schemas.openxmlformats.org/officeDocument/2006/relationships/hyperlink" Target="http://commons.wikimedia.org/wiki/File:Ignacio_Mar%C3%ADa_Barreda_-_Las_castas_mexicanas.jpg?uselang=es" TargetMode="External"/><Relationship Id="rId33" Type="http://schemas.openxmlformats.org/officeDocument/2006/relationships/image" Target="media/image8.jpeg"/><Relationship Id="rId38" Type="http://schemas.openxmlformats.org/officeDocument/2006/relationships/image" Target="media/image11.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books.google.es/books?id=ia4LAAAAYAAJ&amp;pg=PA401" TargetMode="External"/><Relationship Id="rId20" Type="http://schemas.openxmlformats.org/officeDocument/2006/relationships/hyperlink" Target="http://aulaplaneta.planetasaber.com/encyclopedia/default.asp?idpack=7&amp;idpil=IN000219&amp;ruta=Buscador" TargetMode="External"/><Relationship Id="rId29" Type="http://schemas.openxmlformats.org/officeDocument/2006/relationships/hyperlink" Target="4" TargetMode="External"/><Relationship Id="rId41" Type="http://schemas.openxmlformats.org/officeDocument/2006/relationships/hyperlink" Target="http://www.viajeros.com/fotos/la-municipalidad-de-lima-capitulo-2/2754147?orden=usuari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bne.es/es/Actividades/Exposiciones/Exposiciones/Exposiciones2008/docs/visitaguerra/Guerra.html" TargetMode="External"/><Relationship Id="rId32" Type="http://schemas.openxmlformats.org/officeDocument/2006/relationships/hyperlink" Target="http://commons.wikimedia.org/wiki/Category:Francisco_de_Miranda?uselang=es" TargetMode="External"/><Relationship Id="rId37" Type="http://schemas.openxmlformats.org/officeDocument/2006/relationships/hyperlink" Target="http://commons.wikimedia.org/wiki/File:Martin_Tovar_y_Tovar_10.JPG?uselang=es" TargetMode="External"/><Relationship Id="rId40" Type="http://schemas.openxmlformats.org/officeDocument/2006/relationships/image" Target="media/image12.jpeg"/><Relationship Id="rId45" Type="http://schemas.openxmlformats.org/officeDocument/2006/relationships/image" Target="media/image14.jpe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image" Target="media/image6.jpeg"/><Relationship Id="rId36" Type="http://schemas.openxmlformats.org/officeDocument/2006/relationships/image" Target="media/image10.jpeg"/><Relationship Id="rId49" Type="http://schemas.openxmlformats.org/officeDocument/2006/relationships/image" Target="media/image16.jpeg"/><Relationship Id="rId10" Type="http://schemas.openxmlformats.org/officeDocument/2006/relationships/hyperlink" Target="http://upload.wikimedia.org/wikipedia/commons/2/23/TupacAmaruII.jpg" TargetMode="External"/><Relationship Id="rId19" Type="http://schemas.openxmlformats.org/officeDocument/2006/relationships/hyperlink" Target="http://www.google.com.co/url?sa=i&amp;rct=j&amp;q=&amp;esrc=s&amp;frm=1&amp;source=images&amp;cd=&amp;ved=0CAcQjRw&amp;url=http%3A%2F%2Fcommons.wikimedia.org%2Fwiki%2FFile%3AJesuitas_Cuzco.jpg&amp;ei=1pwEVZLEKcqWgwT7q4KQCA&amp;bvm=bv.88198703,d.eXY&amp;psig=AFQjCNFD2b__r94Hmo35qCeDYnLDYlVw2g&amp;ust=1426451863046092" TargetMode="External"/><Relationship Id="rId31" Type="http://schemas.openxmlformats.org/officeDocument/2006/relationships/hyperlink" Target="http://aulaplaneta.planetasaber.com/encyclopedia/default.asp?idreg=554606&amp;ruta=Buscador" TargetMode="External"/><Relationship Id="rId44" Type="http://schemas.openxmlformats.org/officeDocument/2006/relationships/hyperlink" Target="http://commons.wikimedia.org/wiki/File:Smartin.JPG" TargetMode="External"/><Relationship Id="rId52"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aulaplaneta.planetasaber.com/encyclopedia/default.asp?idreg=143153&amp;ruta=Buscador" TargetMode="External"/><Relationship Id="rId14" Type="http://schemas.openxmlformats.org/officeDocument/2006/relationships/hyperlink" Target="http://upload.wikimedia.org/wikipedia/commons/c/c9/Rey_Carlos_II.jpg" TargetMode="External"/><Relationship Id="rId22" Type="http://schemas.openxmlformats.org/officeDocument/2006/relationships/image" Target="media/image3.jpeg"/><Relationship Id="rId27" Type="http://schemas.openxmlformats.org/officeDocument/2006/relationships/hyperlink" Target="http://commons.wikimedia.org/w/index.php?title=Creator:Ignacio_Mar%C3%ADa_Barreda&amp;action=edit&amp;redlink=1" TargetMode="External"/><Relationship Id="rId30" Type="http://schemas.openxmlformats.org/officeDocument/2006/relationships/image" Target="media/image7.png"/><Relationship Id="rId35" Type="http://schemas.openxmlformats.org/officeDocument/2006/relationships/hyperlink" Target="http://aulaplaneta.planetasaber.com/encyclopedia/default.asp?idreg=555983&amp;ruta=Buscador" TargetMode="External"/><Relationship Id="rId43" Type="http://schemas.openxmlformats.org/officeDocument/2006/relationships/hyperlink" Target="http://aulaplaneta.planetasaber.com/encyclopedia/default.asp?idreg=51569&amp;ruta=Buscador" TargetMode="External"/><Relationship Id="rId48" Type="http://schemas.openxmlformats.org/officeDocument/2006/relationships/hyperlink" Target="http://aulaplaneta.planetasaber.com/encyclopedia/default.asp?idreg=98112&amp;ruta=Buscador" TargetMode="External"/><Relationship Id="rId8" Type="http://schemas.openxmlformats.org/officeDocument/2006/relationships/endnotes" Target="endnotes.xml"/><Relationship Id="rId51" Type="http://schemas.openxmlformats.org/officeDocument/2006/relationships/image" Target="media/image17.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2E01F-498A-4930-8562-C73C62A2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37</Pages>
  <Words>10020</Words>
  <Characters>55116</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30</cp:revision>
  <dcterms:created xsi:type="dcterms:W3CDTF">2015-03-23T22:57:00Z</dcterms:created>
  <dcterms:modified xsi:type="dcterms:W3CDTF">2015-03-24T19:43:00Z</dcterms:modified>
</cp:coreProperties>
</file>