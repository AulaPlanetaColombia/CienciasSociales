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0A" w:rsidRDefault="00E11E0A" w:rsidP="00E11E0A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E11E0A" w:rsidRPr="00254FDB" w:rsidRDefault="00E11E0A" w:rsidP="00E11E0A">
      <w:pPr>
        <w:rPr>
          <w:rFonts w:ascii="Arial" w:hAnsi="Arial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CS_</w:t>
      </w:r>
      <w:r w:rsidR="00E12638">
        <w:rPr>
          <w:rFonts w:ascii="Arial" w:hAnsi="Arial"/>
          <w:sz w:val="18"/>
          <w:szCs w:val="18"/>
          <w:lang w:val="es-ES_tradnl"/>
        </w:rPr>
        <w:t>0</w:t>
      </w:r>
      <w:r w:rsidR="00E12638">
        <w:rPr>
          <w:rFonts w:ascii="Arial" w:hAnsi="Arial"/>
          <w:sz w:val="18"/>
          <w:szCs w:val="18"/>
          <w:lang w:val="es-ES_tradnl"/>
        </w:rPr>
        <w:t>8</w:t>
      </w:r>
      <w:r>
        <w:rPr>
          <w:rFonts w:ascii="Arial" w:hAnsi="Arial"/>
          <w:sz w:val="18"/>
          <w:szCs w:val="18"/>
          <w:lang w:val="es-ES_tradnl"/>
        </w:rPr>
        <w:t>_02_CO</w:t>
      </w: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63490D" w:rsidRDefault="00E11E0A" w:rsidP="00E11E0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11E0A" w:rsidRPr="009320AC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031899" w:rsidRPr="00031899">
        <w:rPr>
          <w:rFonts w:ascii="Arial" w:hAnsi="Arial"/>
          <w:sz w:val="18"/>
          <w:szCs w:val="18"/>
          <w:lang w:val="es-ES_tradnl"/>
        </w:rPr>
        <w:t>Evalúa tus conocimientos sobre la Independencia de América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Actividad para comprender algunos aspectos </w:t>
      </w:r>
      <w:r w:rsidR="00031899">
        <w:rPr>
          <w:rFonts w:ascii="Arial" w:hAnsi="Arial"/>
          <w:sz w:val="18"/>
          <w:szCs w:val="18"/>
          <w:lang w:val="es-ES_tradnl"/>
        </w:rPr>
        <w:t>de la Independencia, a partir de la Carta de Jamaica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Carta de Jamaica, Simón </w:t>
      </w:r>
      <w:proofErr w:type="spellStart"/>
      <w:r>
        <w:rPr>
          <w:rFonts w:ascii="Arial" w:hAnsi="Arial"/>
          <w:sz w:val="18"/>
          <w:szCs w:val="18"/>
          <w:lang w:val="es-ES_tradnl"/>
        </w:rPr>
        <w:t>Bolívar,</w:t>
      </w:r>
      <w:r w:rsidR="00E12638">
        <w:rPr>
          <w:rFonts w:ascii="Arial" w:hAnsi="Arial"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ndependencia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, América 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6D02A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60 minutos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11E0A" w:rsidRPr="005F4C68" w:rsidTr="00360F20">
        <w:tc>
          <w:tcPr>
            <w:tcW w:w="124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124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E04AF2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AC7496" w:rsidTr="00360F20">
        <w:tc>
          <w:tcPr>
            <w:tcW w:w="4536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11E0A" w:rsidRPr="00AC7496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B5513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1E0A" w:rsidRPr="005F4C68" w:rsidTr="00360F20">
        <w:tc>
          <w:tcPr>
            <w:tcW w:w="212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212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1E0A" w:rsidRPr="005F4C68" w:rsidTr="00360F20">
        <w:tc>
          <w:tcPr>
            <w:tcW w:w="2126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1E0A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1E0A" w:rsidRPr="005F4C68" w:rsidRDefault="00E11E0A" w:rsidP="00360F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>
        <w:rPr>
          <w:rFonts w:ascii="Arial" w:hAnsi="Arial"/>
          <w:sz w:val="18"/>
          <w:szCs w:val="18"/>
          <w:lang w:val="es-ES_tradnl"/>
        </w:rPr>
        <w:t xml:space="preserve"> D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254FDB" w:rsidRDefault="00E11E0A" w:rsidP="00E11E0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</w:p>
    <w:p w:rsidR="00E11E0A" w:rsidRPr="00125D25" w:rsidRDefault="00E11E0A" w:rsidP="00E11E0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11E0A" w:rsidRPr="00411F22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Refuerza tu aprendizaje: el pensamiento de Bolívar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9F074B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</w:t>
      </w: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E11E0A" w:rsidRPr="005D3467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Pr="0079258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0719EE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92588" w:rsidRDefault="00E11E0A" w:rsidP="00E11E0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E11E0A" w:rsidRDefault="00E11E0A" w:rsidP="00E11E0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</w:t>
      </w:r>
      <w:bookmarkStart w:id="0" w:name="_GoBack"/>
      <w:bookmarkEnd w:id="0"/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lastRenderedPageBreak/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5D3467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La Carta de Jamaica fue un escrito que le dirigió Simón Bolívar a un comerciante inglés que manifestó su interés en apoyar la Independencia 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>d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e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América. A continuación encontrarás algunos fragmentos en los que se expresa el pensamiento del Libertador sobre el contexto histórico y político que vivió el continente. Léelos y luego responde: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Según las palabras de Bolívar, describe cómo fue el proceso 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 xml:space="preserve">de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conquista de América.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Investiga quién fue Bartolomé de las Casas y escribe por qué Simón Bolívar se refiere a él como testigo de la manera como actuaron durante la Conquista.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</w:p>
    <w:p w:rsidR="00E11E0A" w:rsidRDefault="00E11E0A" w:rsidP="00E11E0A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:rsidR="00EA5897" w:rsidRPr="005D3467" w:rsidRDefault="00EA5897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highlight w:val="yellow"/>
          <w:lang w:val="es-CO" w:eastAsia="es-CO"/>
        </w:rPr>
        <w:t xml:space="preserve">"Tres siglos ha -dice usted- que empezaron las barbaridades que los españoles cometieron en el grande hemisferio de Colón". Barbaridades que la presente edad ha rechazado como fabulosas, porque parecen superiores a la perversidad humana; y jamás serían creídas por los críticos modernos, si constantes y repetidos documentos no testificasen estas infaustas verdades. El filantrópico obispo de Chiapas, el apóstol de la América, Las Casas, ha dejado a la posteridad una breve relación de ellas.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Luego de leer este fragmento de la Carta de Jamaica, responde: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¿Cómo se refiere Simón Bolívar a Napoleón?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lastRenderedPageBreak/>
        <w:t>Según las palabras de Bolívar, ¿qué relación existe entre las actuaciones de Napoleón en España y la independencia de América?</w:t>
      </w:r>
    </w:p>
    <w:p w:rsidR="00D74258" w:rsidRPr="00450BC6" w:rsidRDefault="00D74258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A5897" w:rsidRPr="00450BC6" w:rsidRDefault="00EA5897" w:rsidP="00EA5897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highlight w:val="yellow"/>
          <w:lang w:val="es-CO" w:eastAsia="es-CO"/>
        </w:rPr>
        <w:t>"La felonía con que Bonaparte -dice usted- prendió a Carlos IV y a Fernando VII, reyes de esta nación, que tres siglos ha aprisionó con traición a dos monarcas de la América meridional, es un acto manifiesto de retribución divina y, al mismo tiempo, una prueba de que Dios sostiene la justa causa de los americanos, y les concederá su independencia".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</w:t>
      </w:r>
    </w:p>
    <w:p w:rsidR="00EA5897" w:rsidRPr="00450BC6" w:rsidRDefault="00EA5897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4258">
        <w:rPr>
          <w:rFonts w:ascii="Arial" w:hAnsi="Arial" w:cs="Arial"/>
          <w:sz w:val="18"/>
          <w:szCs w:val="18"/>
          <w:lang w:val="es-ES_tradnl"/>
        </w:rPr>
        <w:t>3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En este fragmento, ¿cuál es el reclamo que hace Simón Bolívar?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</w:r>
    </w:p>
    <w:p w:rsidR="00D74258" w:rsidRPr="00450BC6" w:rsidRDefault="00D74258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Nosotros estábamos en un grado todavía más abajo de la servidumbre y, por lo mismo, con más dificultad para elevarnos al goce de la libertad. (…) 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 xml:space="preserve">Jamás éramos virreyes ni gobernadores sino por causas muy extraordinarias; arzobispos y obispos pocas veces; diplomáticos nunca; militares sólo en calidad de subalternos; nobles, sin privilegios reales; no éramos, en fin, ni magistrados ni financistas, y casi ni aun comerciantes; todo en contravención directa de nuestras instituciones. </w:t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Una vez se dieron las primeras declaraciones de independencia, las autoridades españolas 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>fuer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on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desplazadas y los criollos 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>emp</w:t>
      </w:r>
      <w:r w:rsidR="00E04AF2">
        <w:rPr>
          <w:rFonts w:ascii="Verdana" w:eastAsia="Times New Roman" w:hAnsi="Verdana" w:cs="Times New Roman"/>
          <w:color w:val="000000"/>
          <w:lang w:val="es-CO" w:eastAsia="es-CO"/>
        </w:rPr>
        <w:t>ezaro</w:t>
      </w:r>
      <w:r w:rsidR="00E04AF2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n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a tomar su lugar. Según Simón Bolívar, ¿el resultado de este proceso fue exitoso? Explica tu respuesta.</w:t>
      </w:r>
    </w:p>
    <w:p w:rsidR="00D74258" w:rsidRDefault="00D74258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 xml:space="preserve">Los americanos han subido de repente y sin los conocimientos previos y, lo que es más sensible, sin la práctica de los negocios públicos a representar en la escena del mundo las eminentes dignidades de legisladores, magistrados, administradores del erario, diplomáticos, generales, y cuantas autoridades supremas y subalternas forman la jerarquía de un Estado organizado con regularidad. </w:t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74258" w:rsidRDefault="00D74258" w:rsidP="00D74258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</w:t>
      </w:r>
      <w:r w:rsidR="00E04AF2">
        <w:rPr>
          <w:rFonts w:ascii="Arial" w:hAnsi="Arial" w:cs="Arial"/>
          <w:color w:val="000000"/>
          <w:sz w:val="18"/>
          <w:szCs w:val="18"/>
          <w:lang w:val="es-ES"/>
        </w:rPr>
        <w:t>,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haz clic en enviar. Si es necesario entrega las respuestas a mano o por mail a tu profesor para que pueda validarlas.</w:t>
      </w:r>
    </w:p>
    <w:p w:rsidR="00E11E0A" w:rsidRPr="00D74258" w:rsidRDefault="00E11E0A" w:rsidP="00E11E0A">
      <w:pPr>
        <w:rPr>
          <w:rFonts w:ascii="Arial" w:hAnsi="Arial" w:cs="Arial"/>
          <w:sz w:val="18"/>
          <w:szCs w:val="18"/>
          <w:lang w:val="es-ES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>Luego de leer el fragmento, explica a cuáles hechos de los estudiados sobre las causas de la Independencia se refiere Bolívar.</w:t>
      </w:r>
    </w:p>
    <w:p w:rsidR="00D74258" w:rsidRPr="00450BC6" w:rsidRDefault="00D74258" w:rsidP="00E11E0A">
      <w:pPr>
        <w:rPr>
          <w:rFonts w:ascii="Arial" w:hAnsi="Arial" w:cs="Arial"/>
          <w:sz w:val="18"/>
          <w:szCs w:val="18"/>
          <w:lang w:val="es-CO"/>
        </w:rPr>
      </w:pPr>
    </w:p>
    <w:p w:rsidR="00D74258" w:rsidRDefault="00D74258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D74258" w:rsidRPr="00450BC6" w:rsidRDefault="00D74258" w:rsidP="00D7425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es-CO" w:eastAsia="es-CO"/>
        </w:rPr>
      </w:pPr>
      <w:r w:rsidRPr="00450BC6">
        <w:rPr>
          <w:rFonts w:ascii="Verdana" w:eastAsia="Times New Roman" w:hAnsi="Verdana" w:cs="Times New Roman"/>
          <w:color w:val="000000"/>
          <w:lang w:val="es-CO" w:eastAsia="es-CO"/>
        </w:rPr>
        <w:br/>
        <w:t>Cuando las águilas francesas arrollaron a los gobiernos de la Península, quedamos en la orfandad. Amenazados por la anarquía, a causa de la falta de un gobierno legítimo, justo y liberal, nos precipitamos en el caos de la revolución. Se establecieron autoridades que sustituimos a las que acabábamos de deponer.</w:t>
      </w:r>
      <w:r w:rsidR="00636D41"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t xml:space="preserve">Todos los nuevos gobiernos marcaron sus primeros </w:t>
      </w:r>
      <w:r w:rsidRPr="00450BC6">
        <w:rPr>
          <w:rFonts w:ascii="Verdana" w:eastAsia="Times New Roman" w:hAnsi="Verdana" w:cs="Times New Roman"/>
          <w:color w:val="000000"/>
          <w:lang w:val="es-CO" w:eastAsia="es-CO"/>
        </w:rPr>
        <w:lastRenderedPageBreak/>
        <w:t xml:space="preserve">pasos con el establecimiento de juntas populares. Estas formaron en seguida reglamentos para la convocación de congresos que produjeron alteraciones importantes. </w:t>
      </w:r>
    </w:p>
    <w:p w:rsidR="00E11E0A" w:rsidRPr="00450BC6" w:rsidRDefault="00E11E0A" w:rsidP="00E11E0A">
      <w:pPr>
        <w:rPr>
          <w:rFonts w:ascii="Arial" w:hAnsi="Arial" w:cs="Arial"/>
          <w:sz w:val="18"/>
          <w:szCs w:val="18"/>
          <w:lang w:val="es-CO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Pr="007227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1E0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C531DB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11E0A" w:rsidRPr="007F74EA" w:rsidRDefault="00E11E0A" w:rsidP="00E11E0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11E0A" w:rsidRPr="00254D62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E11E0A" w:rsidRDefault="00E11E0A" w:rsidP="00E11E0A">
      <w:pPr>
        <w:rPr>
          <w:rFonts w:ascii="Arial" w:hAnsi="Arial" w:cs="Arial"/>
          <w:sz w:val="18"/>
          <w:szCs w:val="18"/>
          <w:lang w:val="es-ES_tradnl"/>
        </w:rPr>
      </w:pPr>
    </w:p>
    <w:p w:rsidR="00093483" w:rsidRDefault="00093483"/>
    <w:sectPr w:rsidR="0009348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1E0A"/>
    <w:rsid w:val="00031899"/>
    <w:rsid w:val="00093483"/>
    <w:rsid w:val="00450BC6"/>
    <w:rsid w:val="004B46F3"/>
    <w:rsid w:val="005761D3"/>
    <w:rsid w:val="00636D41"/>
    <w:rsid w:val="00D74258"/>
    <w:rsid w:val="00E04AF2"/>
    <w:rsid w:val="00E11E0A"/>
    <w:rsid w:val="00E12638"/>
    <w:rsid w:val="00EA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4A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AF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1E0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1589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5</cp:revision>
  <dcterms:created xsi:type="dcterms:W3CDTF">2015-03-25T02:27:00Z</dcterms:created>
  <dcterms:modified xsi:type="dcterms:W3CDTF">2015-03-29T21:36:00Z</dcterms:modified>
</cp:coreProperties>
</file>