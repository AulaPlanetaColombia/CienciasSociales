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CE7E7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BA0BD1">
        <w:rPr>
          <w:rFonts w:asciiTheme="majorHAnsi" w:hAnsiTheme="majorHAnsi"/>
          <w:b/>
          <w:lang w:val="es-ES_tradnl"/>
        </w:rPr>
        <w:t>C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BA0BD1">
        <w:rPr>
          <w:rFonts w:asciiTheme="majorHAnsi" w:hAnsiTheme="majorHAnsi"/>
          <w:b/>
          <w:lang w:val="es-ES_tradnl"/>
        </w:rPr>
        <w:t>audio</w:t>
      </w:r>
    </w:p>
    <w:p w14:paraId="48E97125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EA66551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797AE6" w:rsidRPr="00986366">
        <w:rPr>
          <w:rFonts w:ascii="Times" w:hAnsi="Times"/>
          <w:sz w:val="20"/>
          <w:szCs w:val="20"/>
          <w:lang w:val="es-CO"/>
        </w:rPr>
        <w:t>CS_08_02_CO</w:t>
      </w:r>
    </w:p>
    <w:p w14:paraId="1089BC34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0F05E053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6F7B83ED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08108A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1356B00" w14:textId="0894CDA7" w:rsidR="001C417D" w:rsidRPr="000719EE" w:rsidRDefault="001C417D" w:rsidP="001C417D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3F338B">
        <w:rPr>
          <w:rFonts w:ascii="Arial" w:hAnsi="Arial"/>
          <w:sz w:val="18"/>
          <w:szCs w:val="18"/>
          <w:lang w:val="es-ES_tradnl"/>
        </w:rPr>
        <w:t xml:space="preserve">Refuerza tu aprendizaje: </w:t>
      </w:r>
      <w:r w:rsidR="008E3D8D">
        <w:rPr>
          <w:rFonts w:ascii="Arial" w:hAnsi="Arial"/>
          <w:sz w:val="18"/>
          <w:szCs w:val="18"/>
          <w:lang w:val="es-ES_tradnl"/>
        </w:rPr>
        <w:t>C</w:t>
      </w:r>
      <w:r w:rsidR="00986366">
        <w:rPr>
          <w:rFonts w:ascii="Arial" w:hAnsi="Arial"/>
          <w:sz w:val="18"/>
          <w:szCs w:val="18"/>
          <w:lang w:val="es-ES_tradnl"/>
        </w:rPr>
        <w:t xml:space="preserve">onoce el pensamiento de Simón Bolívar </w:t>
      </w:r>
    </w:p>
    <w:p w14:paraId="195696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9D39D45" w14:textId="77777777" w:rsidR="00986366" w:rsidRPr="006D02A8" w:rsidRDefault="0063490D" w:rsidP="0098636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986366" w:rsidRPr="00986366">
        <w:rPr>
          <w:rFonts w:ascii="Arial" w:hAnsi="Arial"/>
          <w:sz w:val="18"/>
          <w:szCs w:val="18"/>
          <w:lang w:val="es-ES_tradnl"/>
        </w:rPr>
        <w:t xml:space="preserve"> </w:t>
      </w:r>
      <w:r w:rsidR="00986366">
        <w:rPr>
          <w:rFonts w:ascii="Arial" w:hAnsi="Arial"/>
          <w:sz w:val="18"/>
          <w:szCs w:val="18"/>
          <w:lang w:val="es-ES_tradnl"/>
        </w:rPr>
        <w:t>Actividad con audio que permite conocer el pensamiento de Simón Bolívar</w:t>
      </w:r>
    </w:p>
    <w:p w14:paraId="364522F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</w:p>
    <w:p w14:paraId="155BB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DCB97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C4BF16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112D6D">
        <w:rPr>
          <w:rFonts w:ascii="Arial" w:hAnsi="Arial"/>
          <w:sz w:val="18"/>
          <w:szCs w:val="18"/>
          <w:lang w:val="es-ES_tradnl"/>
        </w:rPr>
        <w:t xml:space="preserve"> Simón Bolívar,independencia,juramento,Monte Sacro</w:t>
      </w:r>
    </w:p>
    <w:p w14:paraId="4DE37E5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B72B7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AE9546B" w14:textId="10DD60AD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12D6D">
        <w:rPr>
          <w:rFonts w:ascii="Arial" w:hAnsi="Arial"/>
          <w:sz w:val="18"/>
          <w:szCs w:val="18"/>
          <w:lang w:val="es-ES_tradnl"/>
        </w:rPr>
        <w:t xml:space="preserve"> 30 </w:t>
      </w:r>
    </w:p>
    <w:p w14:paraId="145873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EEFE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F57774C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054DD68E" w14:textId="77777777" w:rsidTr="00AC7496">
        <w:tc>
          <w:tcPr>
            <w:tcW w:w="1248" w:type="dxa"/>
          </w:tcPr>
          <w:p w14:paraId="29885F6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6FC190A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FD6DEA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129CA33" w14:textId="77777777" w:rsidR="005F4C68" w:rsidRPr="005F4C68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B3ECC49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32FEA7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04341F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47171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1D95748D" w14:textId="77777777" w:rsidTr="00AC7496">
        <w:tc>
          <w:tcPr>
            <w:tcW w:w="1248" w:type="dxa"/>
          </w:tcPr>
          <w:p w14:paraId="162CA91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A60280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5EC8F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F529DB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79A32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8755DB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99A39E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CAC6B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A5103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6C5418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7AE5EA85" w14:textId="77777777" w:rsidTr="00B92165">
        <w:tc>
          <w:tcPr>
            <w:tcW w:w="4536" w:type="dxa"/>
          </w:tcPr>
          <w:p w14:paraId="02E2DA17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D54EC4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93B87B4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3BD1CE5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45CEC" w14:paraId="16A5DB78" w14:textId="77777777" w:rsidTr="00B92165">
        <w:tc>
          <w:tcPr>
            <w:tcW w:w="4536" w:type="dxa"/>
          </w:tcPr>
          <w:p w14:paraId="6162E760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2A533F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6C4FF8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E8B075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5251316A" w14:textId="77777777" w:rsidTr="00B92165">
        <w:tc>
          <w:tcPr>
            <w:tcW w:w="4536" w:type="dxa"/>
          </w:tcPr>
          <w:p w14:paraId="73E140E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2384454C" w14:textId="77777777" w:rsidR="002E4EE6" w:rsidRPr="00AC7496" w:rsidRDefault="00112D6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634ADB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03B69A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DAAD9C" w14:textId="77777777" w:rsidTr="00B92165">
        <w:tc>
          <w:tcPr>
            <w:tcW w:w="4536" w:type="dxa"/>
          </w:tcPr>
          <w:p w14:paraId="0FE1921E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BAF3D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CE57DF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B1E1A1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C42EC5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E70FDE6" w14:textId="77777777" w:rsidR="00526AB9" w:rsidRPr="00B55138" w:rsidRDefault="00526AB9" w:rsidP="00526AB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26AB9" w:rsidRPr="005F4C68" w14:paraId="75C3C839" w14:textId="77777777" w:rsidTr="007B5078">
        <w:tc>
          <w:tcPr>
            <w:tcW w:w="2126" w:type="dxa"/>
          </w:tcPr>
          <w:p w14:paraId="7FC940E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6CC1B4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F3EB37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3783CD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6C3D98E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27DEC4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3DF76BA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0EDAAA4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40EFA66" w14:textId="77777777" w:rsidTr="007B5078">
        <w:tc>
          <w:tcPr>
            <w:tcW w:w="2126" w:type="dxa"/>
          </w:tcPr>
          <w:p w14:paraId="72E52FC2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D662BD2" w14:textId="77777777" w:rsidR="00526AB9" w:rsidRPr="005F4C68" w:rsidRDefault="00112D6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3AC0B5B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A3C636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9BE0285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73603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3EE4C9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9DBE5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26AB9" w:rsidRPr="005F4C68" w14:paraId="46DD451F" w14:textId="77777777" w:rsidTr="007B5078">
        <w:tc>
          <w:tcPr>
            <w:tcW w:w="2126" w:type="dxa"/>
          </w:tcPr>
          <w:p w14:paraId="0DA8F918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668BF9F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B8C0F8E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73D776D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C1B7D5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5A37BC6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BD00B42" w14:textId="77777777" w:rsidR="00526AB9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74CC2E3" w14:textId="77777777" w:rsidR="00526AB9" w:rsidRPr="005F4C68" w:rsidRDefault="00526AB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19B1E" w14:textId="77777777" w:rsidR="00526AB9" w:rsidRPr="000719EE" w:rsidRDefault="00526AB9" w:rsidP="00526AB9">
      <w:pPr>
        <w:rPr>
          <w:rFonts w:ascii="Arial" w:hAnsi="Arial" w:cs="Arial"/>
          <w:sz w:val="18"/>
          <w:szCs w:val="18"/>
          <w:lang w:val="es-ES_tradnl"/>
        </w:rPr>
      </w:pPr>
    </w:p>
    <w:p w14:paraId="0598941C" w14:textId="02245B3C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F338B">
        <w:rPr>
          <w:rFonts w:ascii="Arial" w:hAnsi="Arial"/>
          <w:sz w:val="18"/>
          <w:szCs w:val="18"/>
          <w:lang w:val="es-ES_tradnl"/>
        </w:rPr>
        <w:t xml:space="preserve"> 3</w:t>
      </w:r>
    </w:p>
    <w:p w14:paraId="4976B13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97969E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E1152A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2F5E05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DAB9191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4F628035" w14:textId="77777777" w:rsidR="003F338B" w:rsidRPr="000719EE" w:rsidRDefault="00054002" w:rsidP="003F338B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12D6D">
        <w:rPr>
          <w:rFonts w:ascii="Arial" w:hAnsi="Arial"/>
          <w:sz w:val="18"/>
          <w:szCs w:val="18"/>
          <w:lang w:val="es-ES_tradnl"/>
        </w:rPr>
        <w:t xml:space="preserve"> </w:t>
      </w:r>
      <w:r w:rsidR="003F338B">
        <w:rPr>
          <w:rFonts w:ascii="Arial" w:hAnsi="Arial"/>
          <w:sz w:val="18"/>
          <w:szCs w:val="18"/>
          <w:lang w:val="es-ES_tradnl"/>
        </w:rPr>
        <w:t xml:space="preserve">Refuerza tu aprendizaje: Conoce el pensamiento de Simón Bolívar </w:t>
      </w:r>
    </w:p>
    <w:p w14:paraId="09FC311C" w14:textId="7AEC1EB2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2AF4B2F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81DB7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CD06C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12D6D">
        <w:rPr>
          <w:rFonts w:ascii="Arial" w:hAnsi="Arial"/>
          <w:sz w:val="18"/>
          <w:szCs w:val="18"/>
          <w:lang w:val="es-ES_tradnl"/>
        </w:rPr>
        <w:t>S</w:t>
      </w:r>
    </w:p>
    <w:p w14:paraId="6C89A9A7" w14:textId="77777777" w:rsidR="000719EE" w:rsidRPr="000719EE" w:rsidRDefault="00112D6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83E4FB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9844C63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4141B0">
        <w:rPr>
          <w:rFonts w:ascii="Arial" w:hAnsi="Arial"/>
          <w:sz w:val="18"/>
          <w:szCs w:val="18"/>
          <w:lang w:val="es-ES_tradnl"/>
        </w:rPr>
        <w:t xml:space="preserve"> </w:t>
      </w:r>
      <w:r w:rsidR="00112D6D">
        <w:rPr>
          <w:rFonts w:ascii="Arial" w:hAnsi="Arial"/>
          <w:sz w:val="18"/>
          <w:szCs w:val="18"/>
          <w:lang w:val="es-ES_tradnl"/>
        </w:rPr>
        <w:t>Escucha el radioteatro y luego elige las respuestas correctas.</w:t>
      </w:r>
    </w:p>
    <w:p w14:paraId="33733B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AC0C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167801B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12D6D">
        <w:rPr>
          <w:rFonts w:ascii="Arial" w:hAnsi="Arial"/>
          <w:sz w:val="18"/>
          <w:szCs w:val="18"/>
          <w:lang w:val="es-ES_tradnl"/>
        </w:rPr>
        <w:t>N</w:t>
      </w:r>
    </w:p>
    <w:p w14:paraId="2AAA793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8F8A13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54DDFAD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378AACC4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E12A887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CD82E45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5C73BDC5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F440AF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0650B0E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4F65FED0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6ED4C87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89D9E27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41C9001B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12A0D">
        <w:rPr>
          <w:rFonts w:ascii="Arial" w:hAnsi="Arial"/>
          <w:sz w:val="18"/>
          <w:szCs w:val="18"/>
          <w:lang w:val="es-ES_tradnl"/>
        </w:rPr>
        <w:t>N</w:t>
      </w:r>
    </w:p>
    <w:p w14:paraId="5715DFA7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D31ED52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F6A52F4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B549B4">
        <w:rPr>
          <w:rFonts w:ascii="Arial" w:hAnsi="Arial"/>
          <w:color w:val="0000FF"/>
          <w:sz w:val="16"/>
          <w:szCs w:val="16"/>
          <w:lang w:val="es-ES_tradnl"/>
        </w:rPr>
        <w:t>AUDIO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CFD57B3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0E1A27A7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78F91" w14:textId="612DE09C" w:rsidR="003F338B" w:rsidRDefault="003F338B" w:rsidP="003F33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 evento presenció Simón Bolívar cuando pasó</w:t>
      </w:r>
      <w:r>
        <w:rPr>
          <w:rFonts w:ascii="Arial" w:hAnsi="Arial" w:cs="Arial"/>
          <w:sz w:val="18"/>
          <w:szCs w:val="18"/>
          <w:lang w:val="es-ES_tradnl"/>
        </w:rPr>
        <w:t xml:space="preserve"> por Francia</w:t>
      </w:r>
      <w:r>
        <w:rPr>
          <w:rFonts w:ascii="Arial" w:hAnsi="Arial" w:cs="Arial"/>
          <w:sz w:val="18"/>
          <w:szCs w:val="18"/>
          <w:lang w:val="es-ES_tradnl"/>
        </w:rPr>
        <w:t>, de camino</w:t>
      </w:r>
      <w:r>
        <w:rPr>
          <w:rFonts w:ascii="Arial" w:hAnsi="Arial" w:cs="Arial"/>
          <w:sz w:val="18"/>
          <w:szCs w:val="18"/>
          <w:lang w:val="es-ES_tradnl"/>
        </w:rPr>
        <w:t xml:space="preserve"> hacia Milán?</w:t>
      </w:r>
    </w:p>
    <w:p w14:paraId="09E20332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EA15BBF" w14:textId="77777777" w:rsidR="00B5250C" w:rsidRPr="00804CA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39723C2" w14:textId="77777777" w:rsidR="00112D6D" w:rsidRDefault="00112D6D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843AA82" w14:textId="77777777" w:rsidR="00804CA8" w:rsidRPr="0072270A" w:rsidRDefault="00804CA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6F11FB0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B549B4"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</w:t>
      </w:r>
      <w:r w:rsidR="00797AE6" w:rsidRPr="009D5B5A">
        <w:rPr>
          <w:lang w:val="es-CO"/>
        </w:rPr>
        <w:t xml:space="preserve"> CD10520 Señal memoria. Fonoteca Radio Nacional de Colombia</w:t>
      </w:r>
    </w:p>
    <w:p w14:paraId="6B5949F9" w14:textId="77777777" w:rsidR="00584F8B" w:rsidRPr="00804CA8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5B77C7A5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1D32FE41" w14:textId="77777777" w:rsidR="007D2825" w:rsidRPr="00804CA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804CA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850BA03" w14:textId="77777777" w:rsidR="00112D6D" w:rsidRPr="00112D6D" w:rsidRDefault="00112D6D" w:rsidP="00112D6D">
      <w:pPr>
        <w:rPr>
          <w:rFonts w:ascii="Arial" w:hAnsi="Arial" w:cs="Arial"/>
          <w:b/>
          <w:sz w:val="18"/>
          <w:szCs w:val="18"/>
          <w:lang w:val="es-ES_tradnl"/>
        </w:rPr>
      </w:pPr>
      <w:r w:rsidRPr="00112D6D">
        <w:rPr>
          <w:rFonts w:ascii="Arial" w:hAnsi="Arial" w:cs="Arial"/>
          <w:b/>
          <w:sz w:val="18"/>
          <w:szCs w:val="18"/>
          <w:lang w:val="es-ES_tradnl"/>
        </w:rPr>
        <w:t>La coronación de Napoleón</w:t>
      </w:r>
      <w:r w:rsidR="00345CEC">
        <w:rPr>
          <w:rFonts w:ascii="Arial" w:hAnsi="Arial" w:cs="Arial"/>
          <w:b/>
          <w:sz w:val="18"/>
          <w:szCs w:val="18"/>
          <w:lang w:val="es-ES_tradnl"/>
        </w:rPr>
        <w:t>.</w:t>
      </w:r>
    </w:p>
    <w:p w14:paraId="5BFCD9FB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boda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0E436AAC" w14:textId="77777777" w:rsidR="00112D6D" w:rsidRDefault="00112D6D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bautizo de un hijo de Napoleón</w:t>
      </w:r>
      <w:r w:rsidR="00345CEC">
        <w:rPr>
          <w:rFonts w:ascii="Arial" w:hAnsi="Arial" w:cs="Arial"/>
          <w:sz w:val="18"/>
          <w:szCs w:val="18"/>
          <w:lang w:val="es-ES_tradnl"/>
        </w:rPr>
        <w:t>.</w:t>
      </w:r>
    </w:p>
    <w:p w14:paraId="4B5FFEF5" w14:textId="77777777" w:rsidR="00584F8B" w:rsidRPr="00804CA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CC4D8DE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6C08AA6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393DF8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AF2A34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96F5402" w14:textId="5C3D9F92" w:rsidR="00112D6D" w:rsidRDefault="003F338B" w:rsidP="00112D6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Simón Bolívar se siente impactado por:</w:t>
      </w:r>
    </w:p>
    <w:p w14:paraId="2EF68973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303C783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6005ED0" w14:textId="77777777" w:rsidR="00804CA8" w:rsidRPr="0072270A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7420CFB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BF8EB9A" w14:textId="77777777" w:rsidR="00112D6D" w:rsidRDefault="00797AE6" w:rsidP="00112D6D">
      <w:pPr>
        <w:rPr>
          <w:rFonts w:ascii="Arial" w:hAnsi="Arial" w:cs="Arial"/>
          <w:sz w:val="18"/>
          <w:szCs w:val="18"/>
          <w:lang w:val="es-ES_tradnl"/>
        </w:rPr>
      </w:pPr>
      <w:r w:rsidRPr="009D5B5A">
        <w:rPr>
          <w:lang w:val="es-CO"/>
        </w:rPr>
        <w:t>CD10520 Señal memoria. Fonoteca Radio Nacional de Colombia.</w:t>
      </w:r>
    </w:p>
    <w:p w14:paraId="57733482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79B23697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4E5371E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31F8D63" w14:textId="77777777" w:rsidR="003F338B" w:rsidRDefault="003F338B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C7FF7A4" w14:textId="5C92D3F0" w:rsidR="003F338B" w:rsidRDefault="003F338B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soberbia de Napoleón.</w:t>
      </w:r>
    </w:p>
    <w:p w14:paraId="395DBFC6" w14:textId="6C659714" w:rsidR="003F338B" w:rsidRDefault="003F338B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liderazgo de Napoleón.</w:t>
      </w:r>
    </w:p>
    <w:p w14:paraId="3E8AC2F2" w14:textId="10277779" w:rsidR="003F338B" w:rsidRPr="00804CA8" w:rsidRDefault="003F338B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sencillez de Napoleón.</w:t>
      </w:r>
    </w:p>
    <w:p w14:paraId="31EEF609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7617D2E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20C133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44B20F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336C013" w14:textId="77777777" w:rsidR="003F338B" w:rsidRPr="0072270A" w:rsidRDefault="003F338B" w:rsidP="003F33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juramento del Monte Sacro es</w:t>
      </w:r>
    </w:p>
    <w:p w14:paraId="06BE4268" w14:textId="77777777" w:rsidR="00804CA8" w:rsidRPr="009510B5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0656D0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804CA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A3D4AE5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1B0BE0D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>Audio (nombre del archivo)</w:t>
      </w:r>
    </w:p>
    <w:p w14:paraId="31BC58E4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21AAE7B0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4872201" w14:textId="77777777" w:rsidR="00804CA8" w:rsidRP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804CA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F305CC0" w14:textId="77777777" w:rsidR="00804CA8" w:rsidRPr="00112D6D" w:rsidRDefault="00345CEC" w:rsidP="00804CA8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Pr="00112D6D">
        <w:rPr>
          <w:rFonts w:ascii="Arial" w:hAnsi="Arial" w:cs="Arial"/>
          <w:b/>
          <w:sz w:val="18"/>
          <w:szCs w:val="18"/>
          <w:lang w:val="es-ES_tradnl"/>
        </w:rPr>
        <w:t xml:space="preserve">a </w:t>
      </w:r>
      <w:r w:rsidR="00112D6D" w:rsidRPr="00112D6D">
        <w:rPr>
          <w:rFonts w:ascii="Arial" w:hAnsi="Arial" w:cs="Arial"/>
          <w:b/>
          <w:sz w:val="18"/>
          <w:szCs w:val="18"/>
          <w:lang w:val="es-ES_tradnl"/>
        </w:rPr>
        <w:t>promesa que hace Bolívar de liberar a las Colonias.</w:t>
      </w:r>
    </w:p>
    <w:p w14:paraId="3D630A2A" w14:textId="77777777" w:rsidR="00112D6D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112D6D">
        <w:rPr>
          <w:rFonts w:ascii="Arial" w:hAnsi="Arial" w:cs="Arial"/>
          <w:sz w:val="18"/>
          <w:szCs w:val="18"/>
          <w:lang w:val="es-ES_tradnl"/>
        </w:rPr>
        <w:t>propuesta de alianza con Europa.</w:t>
      </w:r>
    </w:p>
    <w:p w14:paraId="1B89D3FD" w14:textId="77777777" w:rsidR="00112D6D" w:rsidRPr="00804CA8" w:rsidRDefault="00345CEC" w:rsidP="00804C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una </w:t>
      </w:r>
      <w:r w:rsidR="00112D6D">
        <w:rPr>
          <w:rFonts w:ascii="Arial" w:hAnsi="Arial" w:cs="Arial"/>
          <w:sz w:val="18"/>
          <w:szCs w:val="18"/>
          <w:lang w:val="es-ES_tradnl"/>
        </w:rPr>
        <w:t>solicitud a Napoleón para que ayude a liberar el continente.</w:t>
      </w:r>
    </w:p>
    <w:p w14:paraId="11964583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4CF579B2" w14:textId="77777777" w:rsidR="00804CA8" w:rsidRDefault="00804CA8" w:rsidP="00804CA8">
      <w:pPr>
        <w:rPr>
          <w:rFonts w:ascii="Arial" w:hAnsi="Arial" w:cs="Arial"/>
          <w:sz w:val="18"/>
          <w:szCs w:val="18"/>
          <w:lang w:val="es-ES_tradnl"/>
        </w:rPr>
      </w:pPr>
    </w:p>
    <w:p w14:paraId="3F6759F7" w14:textId="77777777" w:rsidR="007D2825" w:rsidRPr="0072270A" w:rsidRDefault="007D2825" w:rsidP="00804CA8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2D3A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2D6D"/>
    <w:rsid w:val="0012272F"/>
    <w:rsid w:val="00125D25"/>
    <w:rsid w:val="001B092E"/>
    <w:rsid w:val="001B3983"/>
    <w:rsid w:val="001C417D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45CEC"/>
    <w:rsid w:val="00353644"/>
    <w:rsid w:val="0036258A"/>
    <w:rsid w:val="003A458C"/>
    <w:rsid w:val="003D72B3"/>
    <w:rsid w:val="003F338B"/>
    <w:rsid w:val="004024BA"/>
    <w:rsid w:val="00411F22"/>
    <w:rsid w:val="004141B0"/>
    <w:rsid w:val="00417B06"/>
    <w:rsid w:val="004375B6"/>
    <w:rsid w:val="0045712C"/>
    <w:rsid w:val="00485C72"/>
    <w:rsid w:val="0049105C"/>
    <w:rsid w:val="00495119"/>
    <w:rsid w:val="004A4A9C"/>
    <w:rsid w:val="00510FE7"/>
    <w:rsid w:val="00512A0D"/>
    <w:rsid w:val="0052013C"/>
    <w:rsid w:val="00526AB9"/>
    <w:rsid w:val="005513FA"/>
    <w:rsid w:val="00551D6E"/>
    <w:rsid w:val="00552D7C"/>
    <w:rsid w:val="00584F8B"/>
    <w:rsid w:val="005A77AD"/>
    <w:rsid w:val="005B210B"/>
    <w:rsid w:val="005C209B"/>
    <w:rsid w:val="005D3CC8"/>
    <w:rsid w:val="005F4C68"/>
    <w:rsid w:val="00611072"/>
    <w:rsid w:val="00616529"/>
    <w:rsid w:val="006233B3"/>
    <w:rsid w:val="00630169"/>
    <w:rsid w:val="0063490D"/>
    <w:rsid w:val="00647430"/>
    <w:rsid w:val="006907A4"/>
    <w:rsid w:val="006A32CE"/>
    <w:rsid w:val="006A3851"/>
    <w:rsid w:val="006B1C75"/>
    <w:rsid w:val="006B367C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7AE6"/>
    <w:rsid w:val="007A2B2C"/>
    <w:rsid w:val="007B25C8"/>
    <w:rsid w:val="007B521F"/>
    <w:rsid w:val="007B7770"/>
    <w:rsid w:val="007C28CE"/>
    <w:rsid w:val="007D0493"/>
    <w:rsid w:val="007D2825"/>
    <w:rsid w:val="00804CA8"/>
    <w:rsid w:val="008752D9"/>
    <w:rsid w:val="00881754"/>
    <w:rsid w:val="008932B9"/>
    <w:rsid w:val="008B4E30"/>
    <w:rsid w:val="008C6F76"/>
    <w:rsid w:val="008D2D96"/>
    <w:rsid w:val="008E3D8D"/>
    <w:rsid w:val="00923C89"/>
    <w:rsid w:val="009320AC"/>
    <w:rsid w:val="009510B5"/>
    <w:rsid w:val="00953886"/>
    <w:rsid w:val="00986366"/>
    <w:rsid w:val="0099088A"/>
    <w:rsid w:val="00992AB9"/>
    <w:rsid w:val="009C4689"/>
    <w:rsid w:val="009D5B5A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9B4"/>
    <w:rsid w:val="00B55138"/>
    <w:rsid w:val="00B92165"/>
    <w:rsid w:val="00BA076D"/>
    <w:rsid w:val="00BA0BD1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25A0"/>
    <w:rsid w:val="00CE7115"/>
    <w:rsid w:val="00D15A42"/>
    <w:rsid w:val="00D22A61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6E37"/>
    <w:rsid w:val="00EF7BBC"/>
    <w:rsid w:val="00F157B9"/>
    <w:rsid w:val="00F34251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740BC1B"/>
  <w15:docId w15:val="{608AC5BC-CE47-45D4-AF5E-9941DB6A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6E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F342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25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25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2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2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497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MCMarquez</cp:lastModifiedBy>
  <cp:revision>13</cp:revision>
  <dcterms:created xsi:type="dcterms:W3CDTF">2015-03-24T20:59:00Z</dcterms:created>
  <dcterms:modified xsi:type="dcterms:W3CDTF">2015-04-01T15:39:00Z</dcterms:modified>
</cp:coreProperties>
</file>