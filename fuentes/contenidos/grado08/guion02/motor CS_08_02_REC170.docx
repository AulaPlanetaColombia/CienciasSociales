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2AF14CC" w14:textId="563A63F9" w:rsidR="00D45863" w:rsidRPr="00C007D5" w:rsidRDefault="00254FDB" w:rsidP="00D45863">
      <w:pPr>
        <w:spacing w:before="2" w:after="2"/>
        <w:rPr>
          <w:ins w:id="0" w:author="ANA MARIA LARA" w:date="2015-03-23T17:57:00Z"/>
          <w:color w:val="000000" w:themeColor="text1"/>
          <w:highlight w:val="green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D45863" w:rsidRPr="00D45863">
        <w:rPr>
          <w:color w:val="000000" w:themeColor="text1"/>
          <w:highlight w:val="green"/>
        </w:rPr>
        <w:t xml:space="preserve"> </w:t>
      </w:r>
      <w:r w:rsidR="00D45863">
        <w:rPr>
          <w:color w:val="000000" w:themeColor="text1"/>
        </w:rPr>
        <w:t xml:space="preserve"> </w:t>
      </w:r>
      <w:bookmarkStart w:id="1" w:name="_GoBack"/>
      <w:r w:rsidR="00D45863" w:rsidRPr="00D45863">
        <w:rPr>
          <w:color w:val="000000" w:themeColor="text1"/>
        </w:rPr>
        <w:t>CS_08_02_</w:t>
      </w:r>
      <w:r w:rsidR="00D45863">
        <w:rPr>
          <w:color w:val="000000" w:themeColor="text1"/>
        </w:rPr>
        <w:t>CO</w:t>
      </w:r>
      <w:bookmarkEnd w:id="1"/>
    </w:p>
    <w:p w14:paraId="062F45E4" w14:textId="20F50B6C" w:rsidR="00E61A4B" w:rsidRPr="00D45863" w:rsidRDefault="00E61A4B" w:rsidP="00CB02D2">
      <w:pPr>
        <w:rPr>
          <w:rFonts w:ascii="Arial" w:hAnsi="Arial"/>
          <w:sz w:val="18"/>
          <w:szCs w:val="18"/>
        </w:rPr>
      </w:pP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63F42F8E" w:rsidR="00E14BD5" w:rsidRDefault="00E14BD5" w:rsidP="00E14BD5">
      <w:pPr>
        <w:rPr>
          <w:rFonts w:ascii="Georgia" w:hAnsi="Georgia"/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45863">
        <w:rPr>
          <w:rFonts w:ascii="Arial" w:hAnsi="Arial"/>
          <w:sz w:val="18"/>
          <w:szCs w:val="18"/>
          <w:lang w:val="es-ES_tradnl"/>
        </w:rPr>
        <w:t xml:space="preserve"> </w:t>
      </w:r>
      <w:r w:rsidR="00D45863">
        <w:rPr>
          <w:rFonts w:ascii="Georgia" w:hAnsi="Georgia"/>
          <w:color w:val="000000" w:themeColor="text1"/>
        </w:rPr>
        <w:t xml:space="preserve">Proyecto: </w:t>
      </w:r>
      <w:r w:rsidR="00D45863">
        <w:rPr>
          <w:rFonts w:ascii="Georgia" w:hAnsi="Georgia"/>
          <w:color w:val="000000" w:themeColor="text1"/>
        </w:rPr>
        <w:t xml:space="preserve">El </w:t>
      </w:r>
      <w:proofErr w:type="spellStart"/>
      <w:r w:rsidR="00D45863">
        <w:rPr>
          <w:rFonts w:ascii="Georgia" w:hAnsi="Georgia"/>
          <w:color w:val="000000" w:themeColor="text1"/>
        </w:rPr>
        <w:t>caudillismo</w:t>
      </w:r>
      <w:proofErr w:type="spellEnd"/>
    </w:p>
    <w:p w14:paraId="29D133D4" w14:textId="77777777" w:rsidR="00D45863" w:rsidRDefault="00D45863" w:rsidP="00E14BD5">
      <w:pPr>
        <w:rPr>
          <w:rFonts w:ascii="Georgia" w:hAnsi="Georgia"/>
          <w:color w:val="000000" w:themeColor="text1"/>
        </w:rPr>
      </w:pPr>
    </w:p>
    <w:p w14:paraId="59BE0C4E" w14:textId="77777777" w:rsidR="00D45863" w:rsidRPr="000719EE" w:rsidRDefault="00D45863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E2F577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D45863">
        <w:rPr>
          <w:rFonts w:ascii="Arial" w:hAnsi="Arial"/>
          <w:sz w:val="18"/>
          <w:szCs w:val="18"/>
          <w:lang w:val="es-ES_tradnl"/>
        </w:rPr>
        <w:t xml:space="preserve"> </w:t>
      </w:r>
      <w:r w:rsidR="00D45863">
        <w:rPr>
          <w:rFonts w:ascii="Georgia" w:hAnsi="Georgia"/>
          <w:color w:val="000000" w:themeColor="text1"/>
        </w:rPr>
        <w:t>Proyecto</w:t>
      </w:r>
      <w:r w:rsidR="00D45863">
        <w:rPr>
          <w:rFonts w:ascii="Georgia" w:hAnsi="Georgia"/>
          <w:color w:val="000000" w:themeColor="text1"/>
        </w:rPr>
        <w:t>: L</w:t>
      </w:r>
      <w:r w:rsidR="00D45863">
        <w:rPr>
          <w:rFonts w:ascii="Georgia" w:hAnsi="Georgia"/>
          <w:color w:val="000000" w:themeColor="text1"/>
        </w:rPr>
        <w:t xml:space="preserve">as </w:t>
      </w:r>
      <w:proofErr w:type="spellStart"/>
      <w:r w:rsidR="00D45863">
        <w:rPr>
          <w:rFonts w:ascii="Georgia" w:hAnsi="Georgia"/>
          <w:color w:val="000000" w:themeColor="text1"/>
        </w:rPr>
        <w:t>características</w:t>
      </w:r>
      <w:proofErr w:type="spellEnd"/>
      <w:r w:rsidR="00D45863">
        <w:rPr>
          <w:rFonts w:ascii="Georgia" w:hAnsi="Georgia"/>
          <w:color w:val="000000" w:themeColor="text1"/>
        </w:rPr>
        <w:t xml:space="preserve"> </w:t>
      </w:r>
      <w:r w:rsidR="00D45863" w:rsidRPr="00F07EFB">
        <w:rPr>
          <w:rFonts w:ascii="Georgia" w:hAnsi="Georgia"/>
          <w:color w:val="000000" w:themeColor="text1"/>
        </w:rPr>
        <w:t xml:space="preserve">del </w:t>
      </w:r>
      <w:proofErr w:type="spellStart"/>
      <w:r w:rsidR="00D45863">
        <w:rPr>
          <w:rFonts w:ascii="Georgia" w:hAnsi="Georgia"/>
          <w:color w:val="000000" w:themeColor="text1"/>
        </w:rPr>
        <w:t>c</w:t>
      </w:r>
      <w:r w:rsidR="00D45863" w:rsidRPr="00F07EFB">
        <w:rPr>
          <w:rFonts w:ascii="Georgia" w:hAnsi="Georgia"/>
          <w:color w:val="000000" w:themeColor="text1"/>
        </w:rPr>
        <w:t>audillismo</w:t>
      </w:r>
      <w:proofErr w:type="spellEnd"/>
      <w:r w:rsidR="00D45863"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="00D45863" w:rsidRPr="00F07EFB">
        <w:rPr>
          <w:rFonts w:ascii="Georgia" w:hAnsi="Georgia"/>
          <w:color w:val="000000" w:themeColor="text1"/>
        </w:rPr>
        <w:t>en</w:t>
      </w:r>
      <w:proofErr w:type="spellEnd"/>
      <w:r w:rsidR="00D45863"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="00D45863" w:rsidRPr="00F07EFB">
        <w:rPr>
          <w:rFonts w:ascii="Georgia" w:hAnsi="Georgia"/>
          <w:color w:val="000000" w:themeColor="text1"/>
        </w:rPr>
        <w:t>América</w:t>
      </w:r>
      <w:proofErr w:type="spellEnd"/>
      <w:r w:rsidR="00D45863" w:rsidRPr="00F07EFB">
        <w:rPr>
          <w:rFonts w:ascii="Georgia" w:hAnsi="Georgia"/>
          <w:color w:val="000000" w:themeColor="text1"/>
        </w:rPr>
        <w:t xml:space="preserve"> Latina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699E4C0C" w:rsidR="005F4C68" w:rsidRPr="005F4C68" w:rsidRDefault="00D4586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8D84604" w:rsidR="002E4EE6" w:rsidRPr="00AC7496" w:rsidRDefault="00D4586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1C03099B" w:rsidR="00B766F9" w:rsidRPr="005F4C68" w:rsidRDefault="00D458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298BD2F3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45863">
        <w:rPr>
          <w:rFonts w:ascii="Arial" w:hAnsi="Arial"/>
          <w:sz w:val="18"/>
          <w:szCs w:val="18"/>
          <w:lang w:val="es-ES_tradnl"/>
        </w:rPr>
        <w:t xml:space="preserve"> </w:t>
      </w:r>
      <w:r w:rsidR="00D45863">
        <w:rPr>
          <w:rFonts w:ascii="Georgia" w:hAnsi="Georgia"/>
          <w:color w:val="000000" w:themeColor="text1"/>
        </w:rPr>
        <w:t xml:space="preserve">Proyecto: </w:t>
      </w:r>
      <w:r w:rsidR="00D45863" w:rsidRPr="00F07EFB">
        <w:rPr>
          <w:rFonts w:ascii="Georgia" w:hAnsi="Georgia"/>
          <w:color w:val="000000" w:themeColor="text1"/>
        </w:rPr>
        <w:t xml:space="preserve">el </w:t>
      </w:r>
      <w:proofErr w:type="spellStart"/>
      <w:r w:rsidR="00D45863">
        <w:rPr>
          <w:rFonts w:ascii="Georgia" w:hAnsi="Georgia"/>
          <w:color w:val="000000" w:themeColor="text1"/>
        </w:rPr>
        <w:t>c</w:t>
      </w:r>
      <w:r w:rsidR="00D45863" w:rsidRPr="00F07EFB">
        <w:rPr>
          <w:rFonts w:ascii="Georgia" w:hAnsi="Georgia"/>
          <w:color w:val="000000" w:themeColor="text1"/>
        </w:rPr>
        <w:t>audillismo</w:t>
      </w:r>
      <w:proofErr w:type="spellEnd"/>
      <w:r w:rsidR="00D45863" w:rsidRPr="00F07EFB">
        <w:rPr>
          <w:rFonts w:ascii="Georgia" w:hAnsi="Georgia"/>
          <w:color w:val="000000" w:themeColor="text1"/>
        </w:rPr>
        <w:t xml:space="preserve"> </w:t>
      </w:r>
      <w:r w:rsidR="00D45863">
        <w:rPr>
          <w:rFonts w:ascii="Georgia" w:hAnsi="Georgia"/>
          <w:color w:val="000000" w:themeColor="text1"/>
        </w:rPr>
        <w:t xml:space="preserve">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215EBA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45863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0B7B134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45863">
        <w:rPr>
          <w:rFonts w:ascii="Arial" w:hAnsi="Arial"/>
          <w:sz w:val="18"/>
          <w:szCs w:val="18"/>
          <w:lang w:val="es-ES_tradnl"/>
        </w:rPr>
        <w:t xml:space="preserve"> Realiza la siguiente actividad. Cuando termines, envíala a tu profesor para que pueda ser validada.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7DFE8F14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4586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8F0E7B5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45863">
        <w:rPr>
          <w:rFonts w:ascii="Arial" w:hAnsi="Arial"/>
          <w:sz w:val="18"/>
          <w:szCs w:val="18"/>
          <w:lang w:val="es-ES_tradnl"/>
        </w:rPr>
        <w:t xml:space="preserve"> </w:t>
      </w:r>
      <w:r w:rsidR="00D45863"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BDFFFF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45863">
        <w:rPr>
          <w:rFonts w:ascii="Arial" w:hAnsi="Arial"/>
          <w:sz w:val="18"/>
          <w:szCs w:val="18"/>
          <w:lang w:val="es-ES_tradnl"/>
        </w:rPr>
        <w:t xml:space="preserve"> </w:t>
      </w:r>
      <w:r w:rsidR="00D45863">
        <w:rPr>
          <w:rFonts w:ascii="Arial" w:hAnsi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191A32C2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4586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45863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2015-03-25T14:27:00Z</dcterms:created>
  <dcterms:modified xsi:type="dcterms:W3CDTF">2015-03-25T14:27:00Z</dcterms:modified>
</cp:coreProperties>
</file>