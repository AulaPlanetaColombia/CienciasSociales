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CS_08_02_C0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Las batallas </w:t>
      </w:r>
      <w:r w:rsidR="00077A8C">
        <w:rPr>
          <w:rFonts w:ascii="Arial" w:hAnsi="Arial"/>
          <w:sz w:val="18"/>
          <w:szCs w:val="18"/>
          <w:lang w:val="es-ES_tradnl"/>
        </w:rPr>
        <w:t xml:space="preserve">que definieron la Independencia </w:t>
      </w:r>
    </w:p>
    <w:p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proofErr w:type="gramStart"/>
      <w:r w:rsidR="00A75BC7">
        <w:rPr>
          <w:rFonts w:ascii="Arial" w:hAnsi="Arial"/>
          <w:sz w:val="18"/>
          <w:szCs w:val="18"/>
          <w:lang w:val="es-ES_tradnl"/>
        </w:rPr>
        <w:t>Practica</w:t>
      </w:r>
      <w:proofErr w:type="gramEnd"/>
      <w:r w:rsidR="00A75BC7">
        <w:rPr>
          <w:rFonts w:ascii="Arial" w:hAnsi="Arial"/>
          <w:sz w:val="18"/>
          <w:szCs w:val="18"/>
          <w:lang w:val="es-ES_tradnl"/>
        </w:rPr>
        <w:t xml:space="preserve">: Las batallas </w:t>
      </w:r>
      <w:r w:rsidR="00077A8C">
        <w:rPr>
          <w:rFonts w:ascii="Arial" w:hAnsi="Arial"/>
          <w:sz w:val="18"/>
          <w:szCs w:val="18"/>
          <w:lang w:val="es-ES_tradnl"/>
        </w:rPr>
        <w:t>que definieron la Independencia</w:t>
      </w:r>
      <w:del w:id="1" w:author="ANA MARIA LARA" w:date="2015-03-24T13:57:00Z">
        <w:r w:rsidR="00A75BC7" w:rsidDel="00077A8C">
          <w:rPr>
            <w:rFonts w:ascii="Arial" w:hAnsi="Arial"/>
            <w:sz w:val="18"/>
            <w:szCs w:val="18"/>
            <w:lang w:val="es-ES_tradnl"/>
          </w:rPr>
          <w:delText xml:space="preserve">. </w:delText>
        </w:r>
        <w:r w:rsidR="00F26CA2" w:rsidDel="00077A8C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  <w:bookmarkEnd w:id="0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batalla, Carabobo, Junín, Ayacucho, Pichincha, Boyacá, independencia, Perú, Ecuador, virreinato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proofErr w:type="gramStart"/>
      <w:r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A75BC7" w:rsidRPr="00411F22">
        <w:rPr>
          <w:rFonts w:ascii="Arial" w:hAnsi="Arial"/>
          <w:sz w:val="18"/>
          <w:szCs w:val="18"/>
          <w:highlight w:val="green"/>
          <w:lang w:val="es-ES_tradnl"/>
        </w:rPr>
        <w:t>.)</w:t>
      </w:r>
      <w:proofErr w:type="gramEnd"/>
      <w:r w:rsidR="00A75BC7">
        <w:rPr>
          <w:rFonts w:ascii="Arial" w:hAnsi="Arial"/>
          <w:sz w:val="18"/>
          <w:szCs w:val="18"/>
          <w:lang w:val="es-ES_tradnl"/>
        </w:rPr>
        <w:t xml:space="preserve"> Las batallas definitivas. </w:t>
      </w:r>
      <w:r w:rsidR="00077A8C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Relaciona las batallas y los países que se independizaron definitivamente con ellas.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6-ago-1824. Perú.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Style w:val="st"/>
                <w:rFonts w:ascii="Times New Roman" w:hAnsi="Times New Roman" w:cs="Times New Roman"/>
                <w:color w:val="222222"/>
              </w:rPr>
              <w:t>24-may-1822. Ecuador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24-jun-1821. Venezuela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C0C91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 xml:space="preserve">9-dic-1824. Ultima batalla. 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7-ago-1819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Pr="00CC0C91">
              <w:rPr>
                <w:rFonts w:ascii="Times New Roman" w:hAnsi="Times New Roman" w:cs="Times New Roman"/>
                <w:lang w:val="es-ES_tradnl"/>
              </w:rPr>
              <w:t xml:space="preserve"> Colombia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CC0C91" w:rsidRDefault="006907A4" w:rsidP="00C8482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77A8C"/>
    <w:rsid w:val="00104E5C"/>
    <w:rsid w:val="001B3983"/>
    <w:rsid w:val="001E2043"/>
    <w:rsid w:val="00205770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A22796"/>
    <w:rsid w:val="00A61B6D"/>
    <w:rsid w:val="00A75BC7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2015-03-24T18:55:00Z</dcterms:created>
  <dcterms:modified xsi:type="dcterms:W3CDTF">2015-03-24T19:02:00Z</dcterms:modified>
</cp:coreProperties>
</file>