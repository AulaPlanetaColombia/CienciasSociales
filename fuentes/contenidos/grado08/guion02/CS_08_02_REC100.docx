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E574D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5087F76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B2AB00B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A2E65">
        <w:rPr>
          <w:rFonts w:ascii="Arial" w:hAnsi="Arial"/>
          <w:sz w:val="18"/>
          <w:szCs w:val="18"/>
          <w:lang w:val="es-ES_tradnl"/>
        </w:rPr>
        <w:t xml:space="preserve"> </w:t>
      </w:r>
      <w:r w:rsidR="00A75BC7">
        <w:rPr>
          <w:rFonts w:ascii="Arial" w:hAnsi="Arial"/>
          <w:sz w:val="18"/>
          <w:szCs w:val="18"/>
          <w:lang w:val="es-ES_tradnl"/>
        </w:rPr>
        <w:t>CS_08_02_</w:t>
      </w:r>
      <w:r w:rsidR="00AA73B8">
        <w:rPr>
          <w:rFonts w:ascii="Arial" w:hAnsi="Arial"/>
          <w:sz w:val="18"/>
          <w:szCs w:val="18"/>
          <w:lang w:val="es-ES_tradnl"/>
        </w:rPr>
        <w:t>CO</w:t>
      </w:r>
    </w:p>
    <w:p w14:paraId="7FB03B02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6D4B197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48ADBD0E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3A9BB3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740527" w14:textId="77777777" w:rsidR="00CD652E" w:rsidRPr="00A75BC7" w:rsidRDefault="00CD652E" w:rsidP="00CD652E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>
        <w:rPr>
          <w:rFonts w:ascii="Arial" w:hAnsi="Arial"/>
          <w:sz w:val="18"/>
          <w:szCs w:val="18"/>
          <w:lang w:val="es-ES_tradnl"/>
        </w:rPr>
        <w:t xml:space="preserve"> </w:t>
      </w:r>
      <w:r w:rsidR="00052E1D"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14:paraId="20F6B549" w14:textId="77777777" w:rsidR="00CD652E" w:rsidRPr="00077A8C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33957EC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2D2FD3" w14:textId="77777777" w:rsidR="00CD652E" w:rsidRPr="006D02A8" w:rsidRDefault="00CD652E" w:rsidP="00052E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052E1D">
        <w:rPr>
          <w:rFonts w:ascii="Times New Roman" w:hAnsi="Times New Roman" w:cs="Times New Roman"/>
          <w:lang w:val="es-ES_tradnl"/>
        </w:rPr>
        <w:t xml:space="preserve"> </w:t>
      </w:r>
      <w:r w:rsidR="00052E1D" w:rsidRPr="00052E1D">
        <w:rPr>
          <w:rFonts w:asciiTheme="majorHAnsi" w:hAnsiTheme="majorHAnsi" w:cs="Times New Roman"/>
          <w:sz w:val="22"/>
          <w:szCs w:val="22"/>
          <w:lang w:val="es-ES_tradnl"/>
        </w:rPr>
        <w:t>Actividad que repasa las batallas que definieron la independencia</w:t>
      </w:r>
    </w:p>
    <w:p w14:paraId="2590667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B8325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6FC2D1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A75BC7">
        <w:rPr>
          <w:rFonts w:ascii="Arial" w:hAnsi="Arial"/>
          <w:sz w:val="18"/>
          <w:szCs w:val="18"/>
          <w:lang w:val="es-ES_tradnl"/>
        </w:rPr>
        <w:t xml:space="preserve"> batalla</w:t>
      </w:r>
      <w:proofErr w:type="gramStart"/>
      <w:r w:rsidR="00A75BC7">
        <w:rPr>
          <w:rFonts w:ascii="Arial" w:hAnsi="Arial"/>
          <w:sz w:val="18"/>
          <w:szCs w:val="18"/>
          <w:lang w:val="es-ES_tradnl"/>
        </w:rPr>
        <w:t>,Carabobo,Junín,Ayacucho,Pichincha,Boyacá,independencia,Perú,Ecuador,virreinato</w:t>
      </w:r>
      <w:proofErr w:type="gramEnd"/>
    </w:p>
    <w:p w14:paraId="0291A0E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D64A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2EC84DF" w14:textId="525D548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A663B">
        <w:rPr>
          <w:rFonts w:ascii="Arial" w:hAnsi="Arial"/>
          <w:sz w:val="18"/>
          <w:szCs w:val="18"/>
          <w:lang w:val="es-ES_tradnl"/>
        </w:rPr>
        <w:t xml:space="preserve"> 15 minutos</w:t>
      </w:r>
    </w:p>
    <w:p w14:paraId="26B2524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90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FA05AF8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5FDFDBE8" w14:textId="77777777" w:rsidTr="00F755C1">
        <w:tc>
          <w:tcPr>
            <w:tcW w:w="1248" w:type="dxa"/>
          </w:tcPr>
          <w:p w14:paraId="45CEDC9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BF1A0D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B427FA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D6E93C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6286A8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78A7A4F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682D8F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4C9E19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D72071F" w14:textId="77777777" w:rsidTr="00F755C1">
        <w:tc>
          <w:tcPr>
            <w:tcW w:w="1248" w:type="dxa"/>
          </w:tcPr>
          <w:p w14:paraId="2A0437C3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EDBFD9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89B99B0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463D21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47EF44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56E054E" w14:textId="77777777" w:rsidR="00CD652E" w:rsidRPr="005F4C68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18CE86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607346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87F07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21455A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51A743BE" w14:textId="77777777" w:rsidTr="00F755C1">
        <w:tc>
          <w:tcPr>
            <w:tcW w:w="4536" w:type="dxa"/>
          </w:tcPr>
          <w:p w14:paraId="736E36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63498C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AD54BE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CCC4D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FC7A75" w14:paraId="7575CE85" w14:textId="77777777" w:rsidTr="00F755C1">
        <w:tc>
          <w:tcPr>
            <w:tcW w:w="4536" w:type="dxa"/>
          </w:tcPr>
          <w:p w14:paraId="18DEA43F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04FBE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E520E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D06B5B6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35F2D8EA" w14:textId="77777777" w:rsidTr="00F755C1">
        <w:tc>
          <w:tcPr>
            <w:tcW w:w="4536" w:type="dxa"/>
          </w:tcPr>
          <w:p w14:paraId="4380C87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984D2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3D3F68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5A494F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00BD9B9" w14:textId="77777777" w:rsidTr="00F755C1">
        <w:tc>
          <w:tcPr>
            <w:tcW w:w="4536" w:type="dxa"/>
          </w:tcPr>
          <w:p w14:paraId="40784A0C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61BD7B4F" w14:textId="77777777" w:rsidR="00CD652E" w:rsidRPr="00AC7496" w:rsidRDefault="00A75BC7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D30747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6EFFE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1AC51D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ACD8C4F" w14:textId="77777777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2C91D61B" w14:textId="77777777" w:rsidTr="00205770">
        <w:tc>
          <w:tcPr>
            <w:tcW w:w="2126" w:type="dxa"/>
          </w:tcPr>
          <w:p w14:paraId="6A8CAAA8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7BE7E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7BEF2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29225B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BD13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FB4306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3EB14C9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2D4E63F" w14:textId="77777777" w:rsidR="00205770" w:rsidRPr="005F4C68" w:rsidRDefault="00A75BC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5E9E2350" w14:textId="77777777" w:rsidTr="00205770">
        <w:tc>
          <w:tcPr>
            <w:tcW w:w="2126" w:type="dxa"/>
          </w:tcPr>
          <w:p w14:paraId="71CF8DC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7E8E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36D04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DE1626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A87DF4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98CAD6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E5651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641C4B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8B63D01" w14:textId="77777777" w:rsidTr="00205770">
        <w:tc>
          <w:tcPr>
            <w:tcW w:w="2126" w:type="dxa"/>
          </w:tcPr>
          <w:p w14:paraId="73BDAB7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691581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6AE522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FE51914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2FFD1EE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25841C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949E82F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5D2DE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24EF32E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D3FECF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A75BC7">
        <w:rPr>
          <w:rFonts w:ascii="Arial" w:hAnsi="Arial"/>
          <w:sz w:val="18"/>
          <w:szCs w:val="18"/>
          <w:lang w:val="es-ES_tradnl"/>
        </w:rPr>
        <w:t xml:space="preserve"> 1</w:t>
      </w:r>
    </w:p>
    <w:p w14:paraId="14E30F8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5D7C76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0A4D1B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3CDA9B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99B1EF6" w14:textId="77777777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EFF951E" w14:textId="77777777" w:rsidR="00D5746C" w:rsidRDefault="00CD652E" w:rsidP="00D5746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75BC7" w:rsidRPr="00A75BC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</w:p>
    <w:p w14:paraId="7E086847" w14:textId="77777777" w:rsidR="00D5746C" w:rsidRPr="00A75BC7" w:rsidRDefault="00D5746C" w:rsidP="00D5746C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Practica: Las batallas que definieron la Independencia</w:t>
      </w:r>
    </w:p>
    <w:p w14:paraId="23955778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33494A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DC824E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23D21EA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A75BC7">
        <w:rPr>
          <w:rFonts w:ascii="Arial" w:hAnsi="Arial"/>
          <w:sz w:val="18"/>
          <w:szCs w:val="18"/>
          <w:lang w:val="es-ES_tradnl"/>
        </w:rPr>
        <w:t>S</w:t>
      </w:r>
    </w:p>
    <w:p w14:paraId="1E4ADFF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97F6F1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810BAD6" w14:textId="77777777" w:rsidR="009A663B" w:rsidRDefault="00CD652E" w:rsidP="009A663B">
      <w:pPr>
        <w:pStyle w:val="Textocomentario"/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C0C91">
        <w:rPr>
          <w:rFonts w:ascii="Arial" w:hAnsi="Arial"/>
          <w:sz w:val="18"/>
          <w:szCs w:val="18"/>
          <w:lang w:val="es-ES_tradnl"/>
        </w:rPr>
        <w:t xml:space="preserve"> </w:t>
      </w:r>
    </w:p>
    <w:p w14:paraId="5C53658C" w14:textId="1E9EA128" w:rsidR="00CD652E" w:rsidRPr="000719EE" w:rsidRDefault="009A663B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Relaciona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país</w:t>
      </w:r>
      <w:proofErr w:type="spellEnd"/>
      <w:r>
        <w:t xml:space="preserve"> con la </w:t>
      </w:r>
      <w:proofErr w:type="spellStart"/>
      <w:r>
        <w:t>batalla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</w:t>
      </w:r>
      <w:proofErr w:type="spellStart"/>
      <w:r>
        <w:t>dio</w:t>
      </w:r>
      <w:proofErr w:type="spellEnd"/>
      <w:r>
        <w:t xml:space="preserve"> la </w:t>
      </w:r>
      <w:proofErr w:type="spellStart"/>
      <w:r>
        <w:t>Independencia</w:t>
      </w:r>
      <w:proofErr w:type="spellEnd"/>
      <w:r>
        <w:t>.</w:t>
      </w:r>
    </w:p>
    <w:p w14:paraId="066B901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8483B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BE2C3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B33C4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21C6B21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74683B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737DC3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5074666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75BC7">
        <w:rPr>
          <w:rFonts w:ascii="Arial" w:hAnsi="Arial"/>
          <w:sz w:val="18"/>
          <w:szCs w:val="18"/>
          <w:lang w:val="es-ES_tradnl"/>
        </w:rPr>
        <w:t>N</w:t>
      </w:r>
    </w:p>
    <w:p w14:paraId="1324A7E6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49EB2A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ECF5E1C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C0C91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45A26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17D1152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60E6874" w14:textId="77777777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51CA191C" w14:textId="77777777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  <w:r w:rsidR="00986E8D" w:rsidRPr="00986E8D">
        <w:t xml:space="preserve"> </w:t>
      </w:r>
      <w:proofErr w:type="spellStart"/>
      <w:r w:rsidR="00986E8D">
        <w:t>fecha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7FE8C9AB" w14:textId="77777777" w:rsidTr="00AC45C1">
        <w:tc>
          <w:tcPr>
            <w:tcW w:w="549" w:type="dxa"/>
            <w:shd w:val="clear" w:color="auto" w:fill="E6E6E6"/>
            <w:vAlign w:val="center"/>
          </w:tcPr>
          <w:p w14:paraId="51322163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0B37A11E" w14:textId="77777777" w:rsidR="006907A4" w:rsidRPr="00CC0C91" w:rsidRDefault="00FC7A75" w:rsidP="00FC7A75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>
              <w:rPr>
                <w:rFonts w:ascii="Times New Roman" w:hAnsi="Times New Roman" w:cs="Times New Roman"/>
                <w:lang w:val="es-ES_tradnl"/>
              </w:rPr>
              <w:t>í</w:t>
            </w:r>
            <w:r w:rsidRPr="00CC0C91">
              <w:rPr>
                <w:rFonts w:ascii="Times New Roman" w:hAnsi="Times New Roman" w:cs="Times New Roman"/>
                <w:lang w:val="es-ES_tradnl"/>
              </w:rPr>
              <w:t>n</w:t>
            </w:r>
          </w:p>
        </w:tc>
        <w:tc>
          <w:tcPr>
            <w:tcW w:w="4650" w:type="dxa"/>
            <w:vAlign w:val="center"/>
          </w:tcPr>
          <w:p w14:paraId="702CC0AE" w14:textId="25F564DA" w:rsidR="006907A4" w:rsidRPr="00CC0C91" w:rsidRDefault="00B22875" w:rsidP="00B22875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6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de agosto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 xml:space="preserve">1824. 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Independencia del </w:t>
            </w:r>
            <w:r w:rsidR="009A663B">
              <w:rPr>
                <w:rFonts w:ascii="Times New Roman" w:hAnsi="Times New Roman" w:cs="Times New Roman"/>
                <w:lang w:val="es-ES_tradnl"/>
              </w:rPr>
              <w:lastRenderedPageBreak/>
              <w:t>Perú</w:t>
            </w:r>
          </w:p>
        </w:tc>
      </w:tr>
      <w:tr w:rsidR="006907A4" w:rsidRPr="00254FDB" w14:paraId="609DEA5C" w14:textId="77777777" w:rsidTr="00AC45C1">
        <w:tc>
          <w:tcPr>
            <w:tcW w:w="549" w:type="dxa"/>
            <w:shd w:val="clear" w:color="auto" w:fill="E6E6E6"/>
            <w:vAlign w:val="center"/>
          </w:tcPr>
          <w:p w14:paraId="208DAC12" w14:textId="77777777" w:rsidR="006907A4" w:rsidRPr="00CC0C91" w:rsidRDefault="00551D6E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color w:val="FF0000"/>
                <w:sz w:val="20"/>
                <w:szCs w:val="20"/>
                <w:lang w:val="es-ES_tradnl"/>
              </w:rPr>
              <w:lastRenderedPageBreak/>
              <w:t xml:space="preserve">* </w:t>
            </w:r>
            <w:r w:rsidR="006907A4"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60EE742" w14:textId="77777777" w:rsidR="006907A4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Pichincha</w:t>
            </w:r>
          </w:p>
        </w:tc>
        <w:tc>
          <w:tcPr>
            <w:tcW w:w="4650" w:type="dxa"/>
            <w:vAlign w:val="center"/>
          </w:tcPr>
          <w:p w14:paraId="34CABC13" w14:textId="5092E2EA" w:rsidR="006907A4" w:rsidRPr="00CC0C91" w:rsidRDefault="00B22875" w:rsidP="009A66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Style w:val="st"/>
                <w:rFonts w:ascii="Times New Roman" w:hAnsi="Times New Roman" w:cs="Times New Roman"/>
                <w:color w:val="222222"/>
              </w:rPr>
              <w:t xml:space="preserve">El </w:t>
            </w:r>
            <w:r w:rsidR="00CC0C91" w:rsidRPr="00CC0C91">
              <w:rPr>
                <w:rStyle w:val="st"/>
                <w:rFonts w:ascii="Times New Roman" w:hAnsi="Times New Roman" w:cs="Times New Roman"/>
                <w:color w:val="222222"/>
              </w:rPr>
              <w:t>24</w:t>
            </w:r>
            <w:r>
              <w:rPr>
                <w:rStyle w:val="st"/>
                <w:rFonts w:ascii="Times New Roman" w:hAnsi="Times New Roman" w:cs="Times New Roman"/>
                <w:color w:val="222222"/>
              </w:rPr>
              <w:t xml:space="preserve"> </w:t>
            </w:r>
            <w:r w:rsidR="009A663B">
              <w:rPr>
                <w:rStyle w:val="st"/>
                <w:rFonts w:ascii="Times New Roman" w:hAnsi="Times New Roman" w:cs="Times New Roman"/>
                <w:color w:val="222222"/>
              </w:rPr>
              <w:t xml:space="preserve">de </w:t>
            </w:r>
            <w:r w:rsidR="00CC0C91" w:rsidRPr="00CC0C91">
              <w:rPr>
                <w:rStyle w:val="st"/>
                <w:rFonts w:ascii="Times New Roman" w:hAnsi="Times New Roman" w:cs="Times New Roman"/>
                <w:color w:val="222222"/>
              </w:rPr>
              <w:t>may</w:t>
            </w:r>
            <w:r w:rsidR="009A663B">
              <w:rPr>
                <w:rStyle w:val="st"/>
                <w:rFonts w:ascii="Times New Roman" w:hAnsi="Times New Roman" w:cs="Times New Roman"/>
                <w:color w:val="222222"/>
              </w:rPr>
              <w:t xml:space="preserve">o de </w:t>
            </w:r>
            <w:r w:rsidR="00CC0C91" w:rsidRPr="00CC0C91">
              <w:rPr>
                <w:rStyle w:val="st"/>
                <w:rFonts w:ascii="Times New Roman" w:hAnsi="Times New Roman" w:cs="Times New Roman"/>
                <w:color w:val="222222"/>
              </w:rPr>
              <w:t xml:space="preserve">1822. </w:t>
            </w:r>
            <w:proofErr w:type="spellStart"/>
            <w:r w:rsidR="009A663B">
              <w:rPr>
                <w:rStyle w:val="st"/>
                <w:rFonts w:ascii="Times New Roman" w:hAnsi="Times New Roman" w:cs="Times New Roman"/>
                <w:color w:val="222222"/>
              </w:rPr>
              <w:t>Independencia</w:t>
            </w:r>
            <w:proofErr w:type="spellEnd"/>
            <w:r w:rsidR="009A663B">
              <w:rPr>
                <w:rStyle w:val="st"/>
                <w:rFonts w:ascii="Times New Roman" w:hAnsi="Times New Roman" w:cs="Times New Roman"/>
                <w:color w:val="222222"/>
              </w:rPr>
              <w:t xml:space="preserve"> del </w:t>
            </w:r>
            <w:r w:rsidR="00CC0C91" w:rsidRPr="00CC0C91">
              <w:rPr>
                <w:rStyle w:val="st"/>
                <w:rFonts w:ascii="Times New Roman" w:hAnsi="Times New Roman" w:cs="Times New Roman"/>
                <w:color w:val="222222"/>
              </w:rPr>
              <w:t>Ecuador</w:t>
            </w:r>
            <w:r w:rsidR="009A663B">
              <w:rPr>
                <w:rStyle w:val="st"/>
                <w:rFonts w:ascii="Times New Roman" w:hAnsi="Times New Roman" w:cs="Times New Roman"/>
                <w:color w:val="222222"/>
              </w:rPr>
              <w:t>.</w:t>
            </w:r>
          </w:p>
        </w:tc>
      </w:tr>
      <w:tr w:rsidR="006907A4" w:rsidRPr="00254FDB" w14:paraId="0EAAE574" w14:textId="77777777" w:rsidTr="00AC45C1">
        <w:tc>
          <w:tcPr>
            <w:tcW w:w="549" w:type="dxa"/>
            <w:shd w:val="clear" w:color="auto" w:fill="E6E6E6"/>
            <w:vAlign w:val="center"/>
          </w:tcPr>
          <w:p w14:paraId="2534B3E0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71E553CA" w14:textId="77777777" w:rsidR="00A75BC7" w:rsidRPr="00CC0C91" w:rsidRDefault="00A75BC7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Carabobo</w:t>
            </w:r>
          </w:p>
        </w:tc>
        <w:tc>
          <w:tcPr>
            <w:tcW w:w="4650" w:type="dxa"/>
            <w:vAlign w:val="center"/>
          </w:tcPr>
          <w:p w14:paraId="05CC6E2A" w14:textId="2E181675" w:rsidR="006907A4" w:rsidRPr="00CC0C91" w:rsidRDefault="00B22875" w:rsidP="009A66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24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jun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io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 xml:space="preserve">1821. 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Independencia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Venezuela</w:t>
            </w:r>
            <w:r w:rsidR="009A663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907A4" w:rsidRPr="00254FDB" w14:paraId="2FB220E9" w14:textId="77777777" w:rsidTr="00AC45C1">
        <w:tc>
          <w:tcPr>
            <w:tcW w:w="549" w:type="dxa"/>
            <w:shd w:val="clear" w:color="auto" w:fill="E6E6E6"/>
            <w:vAlign w:val="center"/>
          </w:tcPr>
          <w:p w14:paraId="4D313C5A" w14:textId="77777777" w:rsidR="006907A4" w:rsidRPr="00CC0C91" w:rsidRDefault="006907A4" w:rsidP="00C8482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</w:pPr>
            <w:r w:rsidRPr="00CC0C91">
              <w:rPr>
                <w:rFonts w:ascii="Times New Roman" w:hAnsi="Times New Roman" w:cs="Times New Roman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E51EC9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Ayacucho</w:t>
            </w:r>
          </w:p>
        </w:tc>
        <w:tc>
          <w:tcPr>
            <w:tcW w:w="4650" w:type="dxa"/>
            <w:vAlign w:val="center"/>
          </w:tcPr>
          <w:p w14:paraId="14DAF9E9" w14:textId="078538EB" w:rsidR="006907A4" w:rsidRPr="00CC0C91" w:rsidRDefault="00B22875" w:rsidP="002244C3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9 de diciembre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 xml:space="preserve">1824. </w:t>
            </w:r>
            <w:r w:rsidR="002244C3">
              <w:rPr>
                <w:rFonts w:ascii="Times New Roman" w:hAnsi="Times New Roman" w:cs="Times New Roman"/>
                <w:lang w:val="es-ES_tradnl"/>
              </w:rPr>
              <w:t>Ú</w:t>
            </w:r>
            <w:r w:rsidR="002244C3" w:rsidRPr="00CC0C91">
              <w:rPr>
                <w:rFonts w:ascii="Times New Roman" w:hAnsi="Times New Roman" w:cs="Times New Roman"/>
                <w:lang w:val="es-ES_tradnl"/>
              </w:rPr>
              <w:t xml:space="preserve">ltima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batalla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 con la que se selló la Independencia de América.</w:t>
            </w:r>
          </w:p>
        </w:tc>
      </w:tr>
      <w:tr w:rsidR="006907A4" w:rsidRPr="00254FDB" w14:paraId="55622FE7" w14:textId="77777777" w:rsidTr="00AC45C1">
        <w:tc>
          <w:tcPr>
            <w:tcW w:w="549" w:type="dxa"/>
            <w:shd w:val="clear" w:color="auto" w:fill="E6E6E6"/>
            <w:vAlign w:val="center"/>
          </w:tcPr>
          <w:p w14:paraId="5FA5462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2808F18" w14:textId="77777777" w:rsidR="006907A4" w:rsidRPr="00CC0C91" w:rsidRDefault="00CC0C91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CC0C91">
              <w:rPr>
                <w:rFonts w:ascii="Times New Roman" w:hAnsi="Times New Roman" w:cs="Times New Roman"/>
                <w:lang w:val="es-ES_tradnl"/>
              </w:rPr>
              <w:t>Boyacá</w:t>
            </w:r>
          </w:p>
        </w:tc>
        <w:tc>
          <w:tcPr>
            <w:tcW w:w="4650" w:type="dxa"/>
            <w:vAlign w:val="center"/>
          </w:tcPr>
          <w:p w14:paraId="78FE7883" w14:textId="61294692" w:rsidR="006907A4" w:rsidRPr="00CC0C91" w:rsidRDefault="00B22875" w:rsidP="009A663B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7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ago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sto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1819</w:t>
            </w:r>
            <w:r w:rsidR="00FC7A75">
              <w:rPr>
                <w:rFonts w:ascii="Times New Roman" w:hAnsi="Times New Roman" w:cs="Times New Roman"/>
                <w:lang w:val="es-ES_tradnl"/>
              </w:rPr>
              <w:t>.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9A663B">
              <w:rPr>
                <w:rFonts w:ascii="Times New Roman" w:hAnsi="Times New Roman" w:cs="Times New Roman"/>
                <w:lang w:val="es-ES_tradnl"/>
              </w:rPr>
              <w:t xml:space="preserve">Independencia de </w:t>
            </w:r>
            <w:r w:rsidR="00CC0C91" w:rsidRPr="00CC0C91">
              <w:rPr>
                <w:rFonts w:ascii="Times New Roman" w:hAnsi="Times New Roman" w:cs="Times New Roman"/>
                <w:lang w:val="es-ES_tradnl"/>
              </w:rPr>
              <w:t>Colombia</w:t>
            </w:r>
            <w:r w:rsidR="009A663B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</w:tbl>
    <w:p w14:paraId="7BE3E5AE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35288" w15:done="0"/>
  <w15:commentEx w15:paraId="1591DF53" w15:done="0"/>
  <w15:commentEx w15:paraId="16B86823" w15:done="0"/>
  <w15:commentEx w15:paraId="3B7FC6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2E1D"/>
    <w:rsid w:val="00054002"/>
    <w:rsid w:val="00077A8C"/>
    <w:rsid w:val="000B3BAB"/>
    <w:rsid w:val="00104E5C"/>
    <w:rsid w:val="001B3983"/>
    <w:rsid w:val="001E2043"/>
    <w:rsid w:val="00205770"/>
    <w:rsid w:val="002244C3"/>
    <w:rsid w:val="00254FDB"/>
    <w:rsid w:val="002B7E96"/>
    <w:rsid w:val="002E4EE6"/>
    <w:rsid w:val="0031651A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A2E65"/>
    <w:rsid w:val="007C28CE"/>
    <w:rsid w:val="00870466"/>
    <w:rsid w:val="00986E8D"/>
    <w:rsid w:val="009A663B"/>
    <w:rsid w:val="00A22796"/>
    <w:rsid w:val="00A61B6D"/>
    <w:rsid w:val="00A75BC7"/>
    <w:rsid w:val="00A925B6"/>
    <w:rsid w:val="00AA73B8"/>
    <w:rsid w:val="00AC45C1"/>
    <w:rsid w:val="00AC7496"/>
    <w:rsid w:val="00AC7FAC"/>
    <w:rsid w:val="00AE458C"/>
    <w:rsid w:val="00AF23DF"/>
    <w:rsid w:val="00B0282E"/>
    <w:rsid w:val="00B16990"/>
    <w:rsid w:val="00B22875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0C91"/>
    <w:rsid w:val="00CD2245"/>
    <w:rsid w:val="00CD652E"/>
    <w:rsid w:val="00D15A42"/>
    <w:rsid w:val="00D5746C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26CA2"/>
    <w:rsid w:val="00F44F99"/>
    <w:rsid w:val="00F80068"/>
    <w:rsid w:val="00F819D0"/>
    <w:rsid w:val="00FA04FB"/>
    <w:rsid w:val="00FC7A7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8E28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st">
    <w:name w:val="st"/>
    <w:basedOn w:val="Fuentedeprrafopredeter"/>
    <w:rsid w:val="00CC0C91"/>
  </w:style>
  <w:style w:type="paragraph" w:styleId="Textodeglobo">
    <w:name w:val="Balloon Text"/>
    <w:basedOn w:val="Normal"/>
    <w:link w:val="TextodegloboCar"/>
    <w:uiPriority w:val="99"/>
    <w:semiHidden/>
    <w:unhideWhenUsed/>
    <w:rsid w:val="00FC7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A75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6E8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6E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6E8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E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E8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2015-03-24T18:55:00Z</dcterms:created>
  <dcterms:modified xsi:type="dcterms:W3CDTF">2015-03-31T01:29:00Z</dcterms:modified>
</cp:coreProperties>
</file>