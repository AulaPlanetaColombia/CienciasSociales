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55AE3">
        <w:rPr>
          <w:rFonts w:ascii="Arial" w:hAnsi="Arial"/>
          <w:sz w:val="18"/>
          <w:szCs w:val="18"/>
          <w:lang w:val="es-ES_tradnl"/>
        </w:rPr>
        <w:t xml:space="preserve"> CS_08</w:t>
      </w:r>
      <w:r w:rsidR="009E4F1C">
        <w:rPr>
          <w:rFonts w:ascii="Arial" w:hAnsi="Arial"/>
          <w:sz w:val="18"/>
          <w:szCs w:val="18"/>
          <w:lang w:val="es-ES_tradnl"/>
        </w:rPr>
        <w:t>_02_CO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D702C">
        <w:rPr>
          <w:rFonts w:ascii="Arial" w:hAnsi="Arial"/>
          <w:sz w:val="18"/>
          <w:szCs w:val="18"/>
          <w:lang w:val="es-ES_tradnl"/>
        </w:rPr>
        <w:t xml:space="preserve"> Practica. Encuentra el hecho o el personaje</w:t>
      </w:r>
      <w:r w:rsidR="00CB3A1F" w:rsidRPr="006D02A8" w:rsidDel="00CB3A1F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ED702C">
        <w:rPr>
          <w:rFonts w:ascii="Arial" w:hAnsi="Arial"/>
          <w:sz w:val="18"/>
          <w:szCs w:val="18"/>
          <w:lang w:val="es-ES_tradnl"/>
        </w:rPr>
        <w:t xml:space="preserve"> Actividad para </w:t>
      </w:r>
      <w:r w:rsidR="0040182D">
        <w:rPr>
          <w:rFonts w:ascii="Arial" w:hAnsi="Arial"/>
          <w:sz w:val="18"/>
          <w:szCs w:val="18"/>
          <w:lang w:val="es-ES_tradnl"/>
        </w:rPr>
        <w:t xml:space="preserve">identificar </w:t>
      </w:r>
      <w:r w:rsidR="00ED702C">
        <w:rPr>
          <w:rFonts w:ascii="Arial" w:hAnsi="Arial"/>
          <w:sz w:val="18"/>
          <w:szCs w:val="18"/>
          <w:lang w:val="es-ES_tradnl"/>
        </w:rPr>
        <w:t>algunos hechos y personajes de la Independencia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ED702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ED702C">
        <w:rPr>
          <w:rFonts w:ascii="Arial" w:hAnsi="Arial"/>
          <w:sz w:val="18"/>
          <w:szCs w:val="18"/>
          <w:lang w:val="es-ES_tradnl"/>
        </w:rPr>
        <w:t>independencia,</w:t>
      </w:r>
      <w:del w:id="1" w:author="ANA MARIA LARA" w:date="2015-03-29T16:09:00Z">
        <w:r w:rsidR="00ED702C" w:rsidDel="000A29C9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  <w:r w:rsidR="00ED702C">
        <w:rPr>
          <w:rFonts w:ascii="Arial" w:hAnsi="Arial"/>
          <w:sz w:val="18"/>
          <w:szCs w:val="18"/>
          <w:lang w:val="es-ES_tradnl"/>
        </w:rPr>
        <w:t>América</w:t>
      </w:r>
      <w:proofErr w:type="spell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D702C">
        <w:rPr>
          <w:rFonts w:ascii="Arial" w:hAnsi="Arial"/>
          <w:sz w:val="18"/>
          <w:szCs w:val="18"/>
          <w:lang w:val="es-ES_tradnl"/>
        </w:rPr>
        <w:t xml:space="preserve"> 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ED70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ED70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D3B88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5F4C68" w:rsidRDefault="00ED702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ED702C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 xml:space="preserve"> Practica. Encuentra el hecho o el personaje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ED702C"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D702C">
        <w:rPr>
          <w:rFonts w:ascii="Arial" w:hAnsi="Arial"/>
          <w:sz w:val="18"/>
          <w:szCs w:val="18"/>
          <w:lang w:val="es-ES_tradnl"/>
        </w:rPr>
        <w:t xml:space="preserve"> Descubre hechos y personajes de la Independencia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06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724F97" w:rsidRDefault="00C4559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06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:rsidR="00724F97" w:rsidRPr="00724F97" w:rsidRDefault="00C4559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Rey que abdicó tras la invasión de Napoleón a España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Fernando VII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C45591" w:rsidRDefault="00C45591" w:rsidP="00C455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_e_ n_ _ _ o  V_ _</w:t>
      </w:r>
    </w:p>
    <w:p w:rsidR="00C45591" w:rsidRDefault="00C45591" w:rsidP="00C45591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45591" w:rsidRP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Esa isla logró su independencia en 1804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Haití</w:t>
      </w:r>
    </w:p>
    <w:p w:rsidR="00C45591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C45591" w:rsidRDefault="00C45591" w:rsidP="00C455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t _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Almirante guajiro que fue fusilado por orden del general Bolívar</w:t>
      </w:r>
      <w:del w:id="2" w:author="ANA MARIA LARA" w:date="2015-03-29T16:09:00Z">
        <w:r w:rsidDel="000A29C9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Pr="00155AE3" w:rsidRDefault="002863AC" w:rsidP="00BB55C2">
      <w:pPr>
        <w:rPr>
          <w:rFonts w:ascii="Arial" w:hAnsi="Arial" w:cs="Arial"/>
          <w:sz w:val="18"/>
          <w:szCs w:val="18"/>
          <w:lang w:val="es-ES_tradnl"/>
        </w:rPr>
      </w:pPr>
      <w:r w:rsidRPr="00964E00">
        <w:rPr>
          <w:rFonts w:ascii="Arial" w:hAnsi="Arial" w:cs="Arial"/>
          <w:bCs/>
          <w:sz w:val="18"/>
          <w:szCs w:val="18"/>
          <w:lang w:val="es-CO"/>
        </w:rPr>
        <w:t>José Prudencio Padilla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 _ _ _     _ r_ _ _ _ c _ _   _ a _ _ _ _ _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Él proclamó la independencia del Perú, aunque esta se logró con la batalla de Junín, al mando de Bolívar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José de San Martín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155AE3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J_ _ _  _ _  _ _n M_ _ _ _ _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16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17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18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19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20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A29C9"/>
    <w:rsid w:val="000B20BA"/>
    <w:rsid w:val="000D352C"/>
    <w:rsid w:val="00104E5C"/>
    <w:rsid w:val="00125D25"/>
    <w:rsid w:val="00133B9B"/>
    <w:rsid w:val="00155AE3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863AC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182D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630FA"/>
    <w:rsid w:val="00771D52"/>
    <w:rsid w:val="00792588"/>
    <w:rsid w:val="007A2B2C"/>
    <w:rsid w:val="007B25C8"/>
    <w:rsid w:val="007B4C0F"/>
    <w:rsid w:val="007B4D33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D3B88"/>
    <w:rsid w:val="008E347C"/>
    <w:rsid w:val="00923C89"/>
    <w:rsid w:val="009320AC"/>
    <w:rsid w:val="0093573E"/>
    <w:rsid w:val="009510B5"/>
    <w:rsid w:val="00953886"/>
    <w:rsid w:val="00964E00"/>
    <w:rsid w:val="0099088A"/>
    <w:rsid w:val="00991941"/>
    <w:rsid w:val="00992AB9"/>
    <w:rsid w:val="009C4689"/>
    <w:rsid w:val="009C7A72"/>
    <w:rsid w:val="009E4F1C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45591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3A1F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D702C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D59BB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D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30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818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2015-03-29T21:50:00Z</dcterms:created>
  <dcterms:modified xsi:type="dcterms:W3CDTF">2015-03-29T21:50:00Z</dcterms:modified>
</cp:coreProperties>
</file>