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r w:rsidRPr="00974355">
              <w:rPr>
                <w:color w:val="FFFFFF" w:themeColor="background1"/>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063947" w:rsidP="00974355">
            <w:pPr>
              <w:pStyle w:val="Encabezado"/>
              <w:spacing w:line="360" w:lineRule="auto"/>
              <w:ind w:right="360"/>
              <w:rPr>
                <w:color w:val="000000" w:themeColor="text1"/>
              </w:rPr>
            </w:pPr>
            <w:r w:rsidRPr="00974355">
              <w:rPr>
                <w:b/>
                <w:color w:val="000000" w:themeColor="text1"/>
              </w:rPr>
              <w:t xml:space="preserve">El Nuevo </w:t>
            </w:r>
            <w:del w:id="0" w:author="RAUL MAZO" w:date="2015-04-16T04:14:00Z">
              <w:r w:rsidRPr="00974355" w:rsidDel="00891F25">
                <w:rPr>
                  <w:b/>
                  <w:color w:val="000000" w:themeColor="text1"/>
                </w:rPr>
                <w:delText xml:space="preserve">reino </w:delText>
              </w:r>
            </w:del>
            <w:ins w:id="1" w:author="RAUL MAZO" w:date="2015-04-16T04:14:00Z">
              <w:r w:rsidR="00891F25">
                <w:rPr>
                  <w:b/>
                  <w:color w:val="000000" w:themeColor="text1"/>
                </w:rPr>
                <w:t>R</w:t>
              </w:r>
              <w:r w:rsidR="00891F25" w:rsidRPr="00974355">
                <w:rPr>
                  <w:b/>
                  <w:color w:val="000000" w:themeColor="text1"/>
                </w:rPr>
                <w:t xml:space="preserve">eino </w:t>
              </w:r>
            </w:ins>
            <w:r w:rsidRPr="00974355">
              <w:rPr>
                <w:b/>
                <w:color w:val="000000" w:themeColor="text1"/>
              </w:rPr>
              <w:t>de Granada al comenzar el siglo XIX</w:t>
            </w:r>
          </w:p>
          <w:p w:rsidR="00063947" w:rsidRPr="00974355" w:rsidRDefault="00063947" w:rsidP="00974355">
            <w:pPr>
              <w:tabs>
                <w:tab w:val="right" w:pos="8498"/>
              </w:tabs>
              <w:spacing w:line="360" w:lineRule="auto"/>
              <w:rPr>
                <w:color w:val="000000" w:themeColor="text1"/>
                <w:highlight w:val="yellow"/>
              </w:rPr>
            </w:pPr>
          </w:p>
        </w:tc>
      </w:tr>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r w:rsidRPr="00974355">
              <w:rPr>
                <w:color w:val="FFFFFF" w:themeColor="background1"/>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063947" w:rsidP="00974355">
            <w:pPr>
              <w:tabs>
                <w:tab w:val="right" w:pos="8498"/>
              </w:tabs>
              <w:spacing w:line="360" w:lineRule="auto"/>
              <w:rPr>
                <w:color w:val="000000" w:themeColor="text1"/>
                <w:highlight w:val="yellow"/>
              </w:rPr>
            </w:pPr>
            <w:r w:rsidRPr="00974355">
              <w:rPr>
                <w:color w:val="000000" w:themeColor="text1"/>
                <w:lang w:val="en-US"/>
              </w:rPr>
              <w:t>CS_08_03_CO</w:t>
            </w:r>
          </w:p>
        </w:tc>
      </w:tr>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r w:rsidRPr="00974355">
              <w:rPr>
                <w:color w:val="FFFFFF" w:themeColor="background1"/>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063947" w:rsidP="00974355">
            <w:pPr>
              <w:spacing w:line="360" w:lineRule="auto"/>
              <w:rPr>
                <w:color w:val="000000" w:themeColor="text1"/>
              </w:rPr>
            </w:pPr>
            <w:r w:rsidRPr="00974355">
              <w:rPr>
                <w:color w:val="000000" w:themeColor="text1"/>
                <w:lang w:val="es-ES"/>
              </w:rPr>
              <w:t xml:space="preserve"> </w:t>
            </w:r>
          </w:p>
          <w:p w:rsidR="00063947" w:rsidRPr="00974355" w:rsidRDefault="00063947" w:rsidP="00974355">
            <w:pPr>
              <w:tabs>
                <w:tab w:val="right" w:pos="8498"/>
              </w:tabs>
              <w:spacing w:line="360" w:lineRule="auto"/>
              <w:rPr>
                <w:color w:val="000000" w:themeColor="text1"/>
                <w:highlight w:val="yellow"/>
              </w:rPr>
            </w:pPr>
          </w:p>
        </w:tc>
      </w:tr>
    </w:tbl>
    <w:p w:rsidR="00E473F0" w:rsidRPr="00974355" w:rsidRDefault="00E473F0" w:rsidP="00974355">
      <w:pPr>
        <w:spacing w:line="360" w:lineRule="auto"/>
      </w:pPr>
    </w:p>
    <w:p w:rsidR="00063947" w:rsidRPr="00974355" w:rsidRDefault="00063947" w:rsidP="00974355">
      <w:pPr>
        <w:spacing w:line="360" w:lineRule="auto"/>
      </w:pPr>
    </w:p>
    <w:p w:rsidR="00063947" w:rsidRPr="00974355" w:rsidRDefault="00063947" w:rsidP="00974355">
      <w:pPr>
        <w:tabs>
          <w:tab w:val="right" w:pos="8498"/>
        </w:tabs>
        <w:spacing w:line="360" w:lineRule="auto"/>
        <w:rPr>
          <w:color w:val="000000" w:themeColor="text1"/>
        </w:rPr>
      </w:pPr>
      <w:r w:rsidRPr="00974355">
        <w:rPr>
          <w:color w:val="000000" w:themeColor="text1"/>
          <w:highlight w:val="yellow"/>
        </w:rPr>
        <w:t>[SECCIÓN 1]</w:t>
      </w:r>
      <w:r w:rsidRPr="00974355">
        <w:rPr>
          <w:color w:val="000000" w:themeColor="text1"/>
        </w:rPr>
        <w:t xml:space="preserve"> </w:t>
      </w:r>
      <w:r w:rsidRPr="00974355">
        <w:rPr>
          <w:b/>
          <w:color w:val="000000" w:themeColor="text1"/>
        </w:rPr>
        <w:t xml:space="preserve">1 La </w:t>
      </w:r>
      <w:r w:rsidR="00612C86" w:rsidRPr="00974355">
        <w:rPr>
          <w:b/>
          <w:color w:val="000000" w:themeColor="text1"/>
        </w:rPr>
        <w:t>Independencia</w:t>
      </w:r>
    </w:p>
    <w:p w:rsidR="00612C86" w:rsidRPr="00974355" w:rsidRDefault="00612C86" w:rsidP="00974355">
      <w:pPr>
        <w:tabs>
          <w:tab w:val="right" w:pos="8498"/>
        </w:tabs>
        <w:spacing w:line="360" w:lineRule="auto"/>
        <w:rPr>
          <w:color w:val="000000" w:themeColor="text1"/>
        </w:rPr>
      </w:pPr>
    </w:p>
    <w:p w:rsidR="00AC4A04" w:rsidRPr="00974355" w:rsidRDefault="00612C86" w:rsidP="00974355">
      <w:pPr>
        <w:spacing w:line="360" w:lineRule="auto"/>
      </w:pPr>
      <w:r w:rsidRPr="00974355">
        <w:t>En la Nueva Granada, las causas de la Independencia fueron, en esencia, las mismas que determinaron el proceso emancipador en el resto de las colonias americanas</w:t>
      </w:r>
      <w:r w:rsidR="00E45F8C" w:rsidRPr="00974355">
        <w:t xml:space="preserve">: las </w:t>
      </w:r>
      <w:del w:id="2" w:author="RAUL MAZO" w:date="2015-04-16T19:30:00Z">
        <w:r w:rsidR="00BD521D" w:rsidRPr="00DD503A" w:rsidDel="00DD503A">
          <w:delText>re</w:delText>
        </w:r>
        <w:r w:rsidR="00E45F8C" w:rsidRPr="00974355" w:rsidDel="00DD503A">
          <w:delText xml:space="preserve">formas </w:delText>
        </w:r>
      </w:del>
      <w:ins w:id="3" w:author="RAUL MAZO" w:date="2015-04-16T19:30:00Z">
        <w:r w:rsidR="00DD503A">
          <w:t>R</w:t>
        </w:r>
        <w:r w:rsidR="00DD503A" w:rsidRPr="00DD503A">
          <w:t>e</w:t>
        </w:r>
        <w:r w:rsidR="00DD503A" w:rsidRPr="00974355">
          <w:t xml:space="preserve">formas </w:t>
        </w:r>
      </w:ins>
      <w:del w:id="4" w:author="RAUL MAZO" w:date="2015-04-16T19:30:00Z">
        <w:r w:rsidR="00BD521D" w:rsidRPr="00DD503A" w:rsidDel="00DD503A">
          <w:delText>b</w:delText>
        </w:r>
        <w:r w:rsidR="00E45F8C" w:rsidRPr="00974355" w:rsidDel="00DD503A">
          <w:delText>orbónicas</w:delText>
        </w:r>
      </w:del>
      <w:ins w:id="5" w:author="RAUL MAZO" w:date="2015-04-16T19:30:00Z">
        <w:r w:rsidR="00DD503A">
          <w:t>B</w:t>
        </w:r>
        <w:r w:rsidR="00DD503A" w:rsidRPr="00974355">
          <w:t>orbónicas</w:t>
        </w:r>
      </w:ins>
      <w:r w:rsidR="00E45F8C" w:rsidRPr="00974355">
        <w:t xml:space="preserve">, </w:t>
      </w:r>
      <w:r w:rsidR="00AC4A04" w:rsidRPr="00974355">
        <w:t xml:space="preserve">la Independencia de las </w:t>
      </w:r>
      <w:del w:id="6" w:author="RAUL MAZO" w:date="2015-04-16T19:30:00Z">
        <w:r w:rsidR="00BD521D" w:rsidRPr="00DD503A" w:rsidDel="00DD503A">
          <w:delText>T</w:delText>
        </w:r>
        <w:r w:rsidR="00AC4A04" w:rsidRPr="00974355" w:rsidDel="00DD503A">
          <w:delText xml:space="preserve">rece </w:delText>
        </w:r>
      </w:del>
      <w:ins w:id="7" w:author="RAUL MAZO" w:date="2015-04-16T19:30:00Z">
        <w:r w:rsidR="00DD503A">
          <w:t>t</w:t>
        </w:r>
        <w:r w:rsidR="00DD503A" w:rsidRPr="00974355">
          <w:t xml:space="preserve">rece </w:t>
        </w:r>
      </w:ins>
      <w:r w:rsidR="00AC4A04" w:rsidRPr="00974355">
        <w:t xml:space="preserve">colonias americanas, </w:t>
      </w:r>
      <w:r w:rsidR="00E45F8C" w:rsidRPr="00974355">
        <w:t xml:space="preserve">la invasión napoleónica a España y las ideas de la Ilustración y de la Revolución Francesa. </w:t>
      </w:r>
      <w:r w:rsidR="00AC4A04" w:rsidRPr="00974355">
        <w:t>No obstante, en la Nueva Granada el proceso tuvo algunas particularidades.</w:t>
      </w:r>
    </w:p>
    <w:p w:rsidR="00311C10" w:rsidRPr="00974355" w:rsidRDefault="00311C10"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1.1 Los primeros levantamientos</w:t>
      </w:r>
    </w:p>
    <w:p w:rsidR="00AC4A04" w:rsidRPr="00974355" w:rsidRDefault="00AC4A04" w:rsidP="00974355">
      <w:pPr>
        <w:spacing w:line="360" w:lineRule="auto"/>
      </w:pPr>
      <w:r w:rsidRPr="00974355">
        <w:t xml:space="preserve">El proceso de Independencia </w:t>
      </w:r>
      <w:r w:rsidR="00311C10" w:rsidRPr="00974355">
        <w:t xml:space="preserve">de la Nueva Granada se remonta al </w:t>
      </w:r>
      <w:r w:rsidR="00B60125" w:rsidRPr="00974355">
        <w:t xml:space="preserve">16 de marzo de </w:t>
      </w:r>
      <w:r w:rsidR="00311C10" w:rsidRPr="00974355">
        <w:t>178</w:t>
      </w:r>
      <w:r w:rsidR="007F29AE" w:rsidRPr="00974355">
        <w:t>1</w:t>
      </w:r>
      <w:r w:rsidR="00311C10" w:rsidRPr="00974355">
        <w:t xml:space="preserve">, cuando ocurrió un levantamiento que abrió el camino a la emancipación definitiva: </w:t>
      </w:r>
      <w:r w:rsidR="007F29AE" w:rsidRPr="00974355">
        <w:t xml:space="preserve">la </w:t>
      </w:r>
      <w:r w:rsidR="007F29AE" w:rsidRPr="00974355">
        <w:rPr>
          <w:b/>
        </w:rPr>
        <w:t>Rebelión de los</w:t>
      </w:r>
      <w:r w:rsidR="00311C10" w:rsidRPr="00974355">
        <w:rPr>
          <w:b/>
        </w:rPr>
        <w:t xml:space="preserve"> Comunero</w:t>
      </w:r>
      <w:r w:rsidR="007F29AE" w:rsidRPr="00974355">
        <w:rPr>
          <w:b/>
        </w:rPr>
        <w:t>s</w:t>
      </w:r>
      <w:del w:id="8" w:author="RAUL MAZO" w:date="2015-04-17T05:26:00Z">
        <w:r w:rsidR="00311C10" w:rsidRPr="00974355" w:rsidDel="002015B9">
          <w:delText>.</w:delText>
        </w:r>
      </w:del>
      <w:r w:rsidR="00311C10" w:rsidRPr="00974355">
        <w:t xml:space="preserve"> </w:t>
      </w:r>
    </w:p>
    <w:p w:rsidR="00311C10" w:rsidRPr="00974355" w:rsidRDefault="00311C10" w:rsidP="00974355">
      <w:pPr>
        <w:spacing w:line="360" w:lineRule="auto"/>
      </w:pPr>
      <w:r w:rsidRPr="00974355">
        <w:t xml:space="preserve">Este movimiento fue el resultado de una reacción al aumento de impuestos que se dio en el contexto de las </w:t>
      </w:r>
      <w:del w:id="9" w:author="RAUL MAZO" w:date="2015-04-16T19:45:00Z">
        <w:r w:rsidRPr="00974355" w:rsidDel="008018FE">
          <w:delText xml:space="preserve">reformas </w:delText>
        </w:r>
      </w:del>
      <w:ins w:id="10" w:author="RAUL MAZO" w:date="2015-04-16T19:45:00Z">
        <w:r w:rsidR="008018FE">
          <w:t>R</w:t>
        </w:r>
        <w:r w:rsidR="008018FE" w:rsidRPr="00974355">
          <w:t xml:space="preserve">eformas </w:t>
        </w:r>
      </w:ins>
      <w:del w:id="11" w:author="RAUL MAZO" w:date="2015-04-16T19:45:00Z">
        <w:r w:rsidRPr="00974355" w:rsidDel="008018FE">
          <w:delText>borbónicas</w:delText>
        </w:r>
      </w:del>
      <w:ins w:id="12" w:author="RAUL MAZO" w:date="2015-04-16T19:45:00Z">
        <w:r w:rsidR="008018FE">
          <w:t>B</w:t>
        </w:r>
        <w:r w:rsidR="008018FE" w:rsidRPr="00974355">
          <w:t>orbónicas</w:t>
        </w:r>
      </w:ins>
      <w:r w:rsidRPr="00974355">
        <w:t xml:space="preserve">. </w:t>
      </w:r>
      <w:r w:rsidR="002834AE" w:rsidRPr="00974355">
        <w:t xml:space="preserve">Ocurrió en la </w:t>
      </w:r>
      <w:r w:rsidRPr="00974355">
        <w:t>población de El Socorro,</w:t>
      </w:r>
      <w:r w:rsidR="007F29AE" w:rsidRPr="00974355">
        <w:t xml:space="preserve"> </w:t>
      </w:r>
      <w:r w:rsidRPr="00974355">
        <w:t xml:space="preserve">y luego en Mogotes, </w:t>
      </w:r>
      <w:proofErr w:type="spellStart"/>
      <w:r w:rsidRPr="00974355">
        <w:t>Charalá</w:t>
      </w:r>
      <w:proofErr w:type="spellEnd"/>
      <w:r w:rsidRPr="00974355">
        <w:t xml:space="preserve">, </w:t>
      </w:r>
      <w:del w:id="13" w:author="RAUL MAZO" w:date="2015-04-16T04:15:00Z">
        <w:r w:rsidRPr="00974355" w:rsidDel="00891F25">
          <w:delText>Velez</w:delText>
        </w:r>
      </w:del>
      <w:ins w:id="14" w:author="RAUL MAZO" w:date="2015-04-16T04:15:00Z">
        <w:r w:rsidR="00891F25" w:rsidRPr="00974355">
          <w:t>Vélez</w:t>
        </w:r>
      </w:ins>
      <w:r w:rsidRPr="00974355">
        <w:t xml:space="preserve"> y San Gil</w:t>
      </w:r>
      <w:ins w:id="15" w:author="RAUL MAZO" w:date="2015-04-16T19:45:00Z">
        <w:r w:rsidR="008018FE">
          <w:t>.</w:t>
        </w:r>
      </w:ins>
      <w:r w:rsidRPr="00974355">
        <w:t xml:space="preserve"> </w:t>
      </w:r>
    </w:p>
    <w:tbl>
      <w:tblPr>
        <w:tblStyle w:val="Tablaconcuadrcula"/>
        <w:tblW w:w="0" w:type="auto"/>
        <w:tblLook w:val="04A0" w:firstRow="1" w:lastRow="0" w:firstColumn="1" w:lastColumn="0" w:noHBand="0" w:noVBand="1"/>
      </w:tblPr>
      <w:tblGrid>
        <w:gridCol w:w="9054"/>
      </w:tblGrid>
      <w:tr w:rsidR="004C7355" w:rsidRPr="00974355" w:rsidTr="008016F8">
        <w:tc>
          <w:tcPr>
            <w:tcW w:w="9054" w:type="dxa"/>
            <w:shd w:val="clear" w:color="auto" w:fill="000000" w:themeFill="text1"/>
          </w:tcPr>
          <w:p w:rsidR="004C7355" w:rsidRPr="00974355" w:rsidRDefault="004C7355" w:rsidP="00974355">
            <w:pPr>
              <w:spacing w:line="360" w:lineRule="auto"/>
              <w:jc w:val="center"/>
              <w:rPr>
                <w:b/>
                <w:color w:val="FFFFFF" w:themeColor="background1"/>
              </w:rPr>
            </w:pPr>
            <w:r w:rsidRPr="00974355">
              <w:rPr>
                <w:b/>
                <w:color w:val="FFFFFF" w:themeColor="background1"/>
              </w:rPr>
              <w:t>Recuerda</w:t>
            </w:r>
          </w:p>
        </w:tc>
      </w:tr>
      <w:tr w:rsidR="004C7355" w:rsidRPr="00974355" w:rsidTr="008016F8">
        <w:tc>
          <w:tcPr>
            <w:tcW w:w="9054" w:type="dxa"/>
            <w:shd w:val="clear" w:color="auto" w:fill="auto"/>
          </w:tcPr>
          <w:p w:rsidR="004C7355" w:rsidRPr="00974355" w:rsidRDefault="004C7355" w:rsidP="00974355">
            <w:pPr>
              <w:spacing w:line="360" w:lineRule="auto"/>
            </w:pPr>
            <w:r w:rsidRPr="00974355">
              <w:t xml:space="preserve">Aunque </w:t>
            </w:r>
            <w:del w:id="16" w:author="RAUL MAZO" w:date="2015-04-16T19:46:00Z">
              <w:r w:rsidRPr="00974355" w:rsidDel="008018FE">
                <w:delText xml:space="preserve">la historia de </w:delText>
              </w:r>
            </w:del>
            <w:r w:rsidRPr="00974355">
              <w:t>la Independencia de la Nueva Granada tiene como fecha de inicio el año de 1781, con la Rebelión de los Comuneros</w:t>
            </w:r>
            <w:ins w:id="17" w:author="RAUL MAZO" w:date="2015-04-16T04:15:00Z">
              <w:r w:rsidR="00891F25">
                <w:t>,</w:t>
              </w:r>
            </w:ins>
            <w:del w:id="18" w:author="RAUL MAZO" w:date="2015-04-16T04:15:00Z">
              <w:r w:rsidRPr="00974355" w:rsidDel="00891F25">
                <w:delText>.</w:delText>
              </w:r>
            </w:del>
            <w:r w:rsidRPr="00974355">
              <w:t xml:space="preserve"> </w:t>
            </w:r>
            <w:del w:id="19" w:author="RAUL MAZO" w:date="2015-04-16T04:16:00Z">
              <w:r w:rsidRPr="00974355" w:rsidDel="00891F25">
                <w:delText xml:space="preserve">Desde </w:delText>
              </w:r>
            </w:del>
            <w:ins w:id="20" w:author="RAUL MAZO" w:date="2015-04-16T04:16:00Z">
              <w:r w:rsidR="00891F25">
                <w:t>d</w:t>
              </w:r>
              <w:r w:rsidR="00891F25" w:rsidRPr="00974355">
                <w:t xml:space="preserve">esde </w:t>
              </w:r>
            </w:ins>
            <w:r w:rsidRPr="00974355">
              <w:t>la Conquista y durante toda la Colonia hubo levantamientos populares, particularmente de indígenas y negros sometidos a la exclusión social, a la esclavitud y al trabajo forzado. El proceso de Independencia, sin embargo</w:t>
            </w:r>
            <w:ins w:id="21" w:author="RAUL MAZO" w:date="2015-04-16T04:16:00Z">
              <w:r w:rsidR="00891F25">
                <w:t>,</w:t>
              </w:r>
            </w:ins>
            <w:r w:rsidRPr="00974355">
              <w:t xml:space="preserve"> fue impulsado inicialmente por la élite criolla.</w:t>
            </w:r>
          </w:p>
          <w:p w:rsidR="004C7355" w:rsidRPr="00974355" w:rsidRDefault="004C7355" w:rsidP="00974355">
            <w:pPr>
              <w:spacing w:line="360" w:lineRule="auto"/>
              <w:rPr>
                <w:color w:val="000000" w:themeColor="text1"/>
              </w:rPr>
            </w:pPr>
          </w:p>
        </w:tc>
      </w:tr>
    </w:tbl>
    <w:p w:rsidR="007F29AE" w:rsidRPr="00974355" w:rsidRDefault="007F29AE" w:rsidP="00974355">
      <w:pPr>
        <w:spacing w:line="360" w:lineRule="auto"/>
      </w:pPr>
    </w:p>
    <w:p w:rsidR="002834AE" w:rsidRPr="00974355" w:rsidRDefault="004C7355" w:rsidP="00974355">
      <w:pPr>
        <w:spacing w:line="360" w:lineRule="auto"/>
      </w:pPr>
      <w:r w:rsidRPr="00974355">
        <w:t xml:space="preserve">Los </w:t>
      </w:r>
      <w:del w:id="22" w:author="RAUL MAZO" w:date="2015-04-16T19:46:00Z">
        <w:r w:rsidRPr="00974355" w:rsidDel="008018FE">
          <w:delText xml:space="preserve">Comuneros </w:delText>
        </w:r>
      </w:del>
      <w:ins w:id="23" w:author="RAUL MAZO" w:date="2015-04-16T19:46:00Z">
        <w:r w:rsidR="008018FE">
          <w:t>c</w:t>
        </w:r>
        <w:r w:rsidR="008018FE" w:rsidRPr="00974355">
          <w:t xml:space="preserve">omuneros </w:t>
        </w:r>
      </w:ins>
      <w:r w:rsidR="002834AE" w:rsidRPr="00974355">
        <w:t xml:space="preserve">pedían </w:t>
      </w:r>
      <w:r w:rsidR="002834AE" w:rsidRPr="00974355">
        <w:rPr>
          <w:b/>
        </w:rPr>
        <w:t>igualdad económica</w:t>
      </w:r>
      <w:r w:rsidR="002834AE" w:rsidRPr="00974355">
        <w:t>. Para algunos era esa la reivindicación principal. Para otros, la igualdad económica debía traer igualdad</w:t>
      </w:r>
      <w:r w:rsidR="002834AE" w:rsidRPr="00974355">
        <w:rPr>
          <w:b/>
        </w:rPr>
        <w:t xml:space="preserve"> social</w:t>
      </w:r>
      <w:r w:rsidR="002834AE" w:rsidRPr="00974355">
        <w:t xml:space="preserve"> y también </w:t>
      </w:r>
      <w:r w:rsidR="002834AE" w:rsidRPr="00974355">
        <w:rPr>
          <w:b/>
        </w:rPr>
        <w:t>política</w:t>
      </w:r>
      <w:r w:rsidR="002834AE" w:rsidRPr="00974355">
        <w:t>.</w:t>
      </w:r>
    </w:p>
    <w:p w:rsidR="002012AA" w:rsidRPr="00974355" w:rsidRDefault="002834AE" w:rsidP="00974355">
      <w:pPr>
        <w:spacing w:line="360" w:lineRule="auto"/>
      </w:pPr>
      <w:r w:rsidRPr="00974355">
        <w:lastRenderedPageBreak/>
        <w:t xml:space="preserve">Con las </w:t>
      </w:r>
      <w:del w:id="24" w:author="RAUL MAZO" w:date="2015-04-16T19:46:00Z">
        <w:r w:rsidRPr="00974355" w:rsidDel="008018FE">
          <w:delText xml:space="preserve">reformas </w:delText>
        </w:r>
      </w:del>
      <w:ins w:id="25" w:author="RAUL MAZO" w:date="2015-04-16T19:46:00Z">
        <w:r w:rsidR="008018FE">
          <w:t>R</w:t>
        </w:r>
        <w:r w:rsidR="008018FE" w:rsidRPr="00974355">
          <w:t xml:space="preserve">eformas </w:t>
        </w:r>
      </w:ins>
      <w:del w:id="26" w:author="RAUL MAZO" w:date="2015-04-16T19:46:00Z">
        <w:r w:rsidRPr="00974355" w:rsidDel="008018FE">
          <w:delText>borbónicas</w:delText>
        </w:r>
      </w:del>
      <w:ins w:id="27" w:author="RAUL MAZO" w:date="2015-04-16T19:46:00Z">
        <w:r w:rsidR="008018FE">
          <w:t>B</w:t>
        </w:r>
        <w:r w:rsidR="008018FE" w:rsidRPr="00974355">
          <w:t>orbónicas</w:t>
        </w:r>
      </w:ins>
      <w:r w:rsidRPr="00974355">
        <w:t xml:space="preserve">, se creó la figura del “visitador regente”, un representante del </w:t>
      </w:r>
      <w:del w:id="28" w:author="RAUL MAZO" w:date="2015-04-16T19:30:00Z">
        <w:r w:rsidR="00BD521D" w:rsidRPr="00DD503A" w:rsidDel="00DD503A">
          <w:delText>R</w:delText>
        </w:r>
        <w:r w:rsidRPr="00974355" w:rsidDel="00DD503A">
          <w:delText xml:space="preserve">ey </w:delText>
        </w:r>
      </w:del>
      <w:ins w:id="29" w:author="RAUL MAZO" w:date="2015-04-16T19:30:00Z">
        <w:r w:rsidR="00DD503A">
          <w:t>r</w:t>
        </w:r>
        <w:r w:rsidR="00DD503A" w:rsidRPr="00974355">
          <w:t xml:space="preserve">ey </w:t>
        </w:r>
      </w:ins>
      <w:r w:rsidRPr="00974355">
        <w:t xml:space="preserve">encargado de implementar </w:t>
      </w:r>
      <w:r w:rsidR="002012AA" w:rsidRPr="00974355">
        <w:t>medidas económicas</w:t>
      </w:r>
      <w:r w:rsidRPr="00974355">
        <w:t xml:space="preserve"> acorde</w:t>
      </w:r>
      <w:r w:rsidR="002012AA" w:rsidRPr="00974355">
        <w:t>s</w:t>
      </w:r>
      <w:r w:rsidRPr="00974355">
        <w:t xml:space="preserve"> con el interés de España en fortalecer su poder económico. Esa política fiscal quedó plasmada en </w:t>
      </w:r>
      <w:r w:rsidR="002012AA" w:rsidRPr="00974355">
        <w:t>una serie de documentos que aumentaban y hacían más estricto el recaudo de los impuestos. Por ejemplo, artículos que la población usaba a diario</w:t>
      </w:r>
      <w:ins w:id="30" w:author="RAUL MAZO" w:date="2015-04-16T19:46:00Z">
        <w:r w:rsidR="008018FE">
          <w:t>,</w:t>
        </w:r>
      </w:ins>
      <w:r w:rsidR="002012AA" w:rsidRPr="00974355">
        <w:t xml:space="preserve"> como el tabaco o las mantas de algodón</w:t>
      </w:r>
      <w:ins w:id="31" w:author="RAUL MAZO" w:date="2015-04-16T19:46:00Z">
        <w:r w:rsidR="008018FE">
          <w:t>,</w:t>
        </w:r>
      </w:ins>
      <w:r w:rsidR="002012AA" w:rsidRPr="00974355">
        <w:t xml:space="preserve"> se volvieron más costosos. Así mismo, se ejerció un control sobre la producción y el comercio de sal y otros artículos de primera necesidad.</w:t>
      </w:r>
    </w:p>
    <w:p w:rsidR="002012AA" w:rsidRPr="00974355" w:rsidRDefault="002012AA" w:rsidP="00974355">
      <w:pPr>
        <w:spacing w:line="360" w:lineRule="auto"/>
        <w:rPr>
          <w:highlight w:val="green"/>
        </w:rPr>
      </w:pPr>
      <w:r w:rsidRPr="00974355">
        <w:rPr>
          <w:highlight w:val="green"/>
        </w:rPr>
        <w:t xml:space="preserve">IMAGEN Francisco Gutiérrez de </w:t>
      </w:r>
      <w:proofErr w:type="spellStart"/>
      <w:r w:rsidRPr="00974355">
        <w:rPr>
          <w:highlight w:val="green"/>
        </w:rPr>
        <w:t>Piñeres</w:t>
      </w:r>
      <w:proofErr w:type="spellEnd"/>
    </w:p>
    <w:p w:rsidR="002012AA" w:rsidRPr="00974355" w:rsidRDefault="002012AA" w:rsidP="00974355">
      <w:pPr>
        <w:spacing w:line="360" w:lineRule="auto"/>
      </w:pPr>
      <w:r w:rsidRPr="00974355">
        <w:rPr>
          <w:highlight w:val="green"/>
        </w:rPr>
        <w:t>El visita</w:t>
      </w:r>
      <w:ins w:id="32" w:author="RAUL MAZO" w:date="2015-04-16T04:17:00Z">
        <w:r w:rsidR="00891F25">
          <w:rPr>
            <w:highlight w:val="green"/>
          </w:rPr>
          <w:t>do</w:t>
        </w:r>
      </w:ins>
      <w:r w:rsidRPr="00974355">
        <w:rPr>
          <w:highlight w:val="green"/>
        </w:rPr>
        <w:t xml:space="preserve">r regente Juan Francisco Gutiérrez de </w:t>
      </w:r>
      <w:proofErr w:type="spellStart"/>
      <w:r w:rsidRPr="00974355">
        <w:rPr>
          <w:highlight w:val="green"/>
        </w:rPr>
        <w:t>Piñeres</w:t>
      </w:r>
      <w:proofErr w:type="spellEnd"/>
      <w:r w:rsidRPr="00974355">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rsidR="003F0510" w:rsidRPr="00974355">
        <w:t xml:space="preserve"> </w:t>
      </w:r>
    </w:p>
    <w:p w:rsidR="0050010E" w:rsidRPr="00974355" w:rsidRDefault="00BF1821" w:rsidP="00974355">
      <w:pPr>
        <w:spacing w:line="360" w:lineRule="auto"/>
      </w:pPr>
      <w:r w:rsidRPr="00974355">
        <w:t xml:space="preserve">Los comuneros, dirigidos </w:t>
      </w:r>
      <w:r w:rsidR="0050010E" w:rsidRPr="00974355">
        <w:t xml:space="preserve">inicialmente </w:t>
      </w:r>
      <w:r w:rsidRPr="00974355">
        <w:t xml:space="preserve">por </w:t>
      </w:r>
      <w:r w:rsidR="0050010E" w:rsidRPr="00974355">
        <w:t xml:space="preserve">el criollo </w:t>
      </w:r>
      <w:r w:rsidRPr="00974355">
        <w:rPr>
          <w:b/>
        </w:rPr>
        <w:t>Francisco</w:t>
      </w:r>
      <w:r w:rsidR="0050010E" w:rsidRPr="00974355">
        <w:t xml:space="preserve"> </w:t>
      </w:r>
      <w:proofErr w:type="spellStart"/>
      <w:r w:rsidR="0050010E" w:rsidRPr="00974355">
        <w:rPr>
          <w:b/>
        </w:rPr>
        <w:t>Berbeo</w:t>
      </w:r>
      <w:proofErr w:type="spellEnd"/>
      <w:r w:rsidR="0050010E" w:rsidRPr="00974355">
        <w:t>, conformaron un enorme ejército comandado</w:t>
      </w:r>
      <w:r w:rsidR="003F0510" w:rsidRPr="00974355">
        <w:t>, entre otros líderes</w:t>
      </w:r>
      <w:ins w:id="33" w:author="RAUL MAZO" w:date="2015-04-16T04:17:00Z">
        <w:r w:rsidR="00891F25">
          <w:t>,</w:t>
        </w:r>
      </w:ins>
      <w:r w:rsidR="0050010E" w:rsidRPr="00974355">
        <w:t xml:space="preserve"> por el </w:t>
      </w:r>
      <w:r w:rsidR="003F0510" w:rsidRPr="00974355">
        <w:t xml:space="preserve">descendiente de </w:t>
      </w:r>
      <w:r w:rsidR="0050010E" w:rsidRPr="00974355">
        <w:t>indígena</w:t>
      </w:r>
      <w:r w:rsidR="003F0510" w:rsidRPr="00974355">
        <w:t>s</w:t>
      </w:r>
      <w:r w:rsidR="0050010E" w:rsidRPr="00974355">
        <w:t xml:space="preserve"> </w:t>
      </w:r>
      <w:r w:rsidR="0050010E" w:rsidRPr="00974355">
        <w:rPr>
          <w:b/>
        </w:rPr>
        <w:t>Ambrosio Pisco</w:t>
      </w:r>
      <w:r w:rsidR="003F0510" w:rsidRPr="00974355">
        <w:t xml:space="preserve"> y </w:t>
      </w:r>
      <w:r w:rsidR="0050010E" w:rsidRPr="00974355">
        <w:t xml:space="preserve">el mestizo </w:t>
      </w:r>
      <w:r w:rsidR="0050010E" w:rsidRPr="00974355">
        <w:rPr>
          <w:b/>
        </w:rPr>
        <w:t>José Antonio Galán</w:t>
      </w:r>
      <w:r w:rsidR="0050010E" w:rsidRPr="00974355">
        <w:t>. Cientos de pobladores de oficios medios como carniceros, sombrer</w:t>
      </w:r>
      <w:ins w:id="34" w:author="RAUL MAZO" w:date="2015-04-16T04:18:00Z">
        <w:r w:rsidR="00891F25">
          <w:t>er</w:t>
        </w:r>
      </w:ins>
      <w:r w:rsidR="0050010E" w:rsidRPr="00974355">
        <w:t xml:space="preserve">os o tejedores se unieron en armas al movimiento. </w:t>
      </w:r>
    </w:p>
    <w:p w:rsidR="002012AA" w:rsidRPr="00974355" w:rsidRDefault="0050010E" w:rsidP="00974355">
      <w:pPr>
        <w:spacing w:line="360" w:lineRule="auto"/>
      </w:pPr>
      <w:r w:rsidRPr="00974355">
        <w:t xml:space="preserve">Una vez organizado, este ejército partió a Santa </w:t>
      </w:r>
      <w:del w:id="35" w:author="RAUL MAZO" w:date="2015-04-16T04:18:00Z">
        <w:r w:rsidRPr="00974355" w:rsidDel="00891F25">
          <w:delText xml:space="preserve">fe </w:delText>
        </w:r>
      </w:del>
      <w:ins w:id="36" w:author="RAUL MAZO" w:date="2015-04-16T04:18:00Z">
        <w:r w:rsidR="00891F25">
          <w:t>F</w:t>
        </w:r>
        <w:r w:rsidR="00891F25" w:rsidRPr="00974355">
          <w:t xml:space="preserve">e </w:t>
        </w:r>
      </w:ins>
      <w:r w:rsidRPr="00974355">
        <w:t>de Bogotá para presentar sus reclamos, reunidos en un documento conoc</w:t>
      </w:r>
      <w:r w:rsidR="003F0510" w:rsidRPr="00974355">
        <w:t xml:space="preserve">ido como las </w:t>
      </w:r>
      <w:r w:rsidR="00BD521D" w:rsidRPr="00DD503A">
        <w:t>Capitulaciones.</w:t>
      </w:r>
      <w:r w:rsidR="003F0510" w:rsidRPr="00974355">
        <w:t xml:space="preserve"> </w:t>
      </w:r>
    </w:p>
    <w:p w:rsidR="003F0510" w:rsidRPr="00974355" w:rsidRDefault="003F0510" w:rsidP="00974355">
      <w:pPr>
        <w:spacing w:line="360" w:lineRule="auto"/>
      </w:pPr>
    </w:p>
    <w:p w:rsidR="003F0510" w:rsidRPr="00974355" w:rsidRDefault="003F0510" w:rsidP="00974355">
      <w:pPr>
        <w:spacing w:line="360" w:lineRule="auto"/>
      </w:pPr>
      <w:r w:rsidRPr="00974355">
        <w:t>Una vez llegaron a Zipaquirá, lo</w:t>
      </w:r>
      <w:r w:rsidR="00B60125" w:rsidRPr="00974355">
        <w:t>s</w:t>
      </w:r>
      <w:r w:rsidRPr="00974355">
        <w:t xml:space="preserve"> comuneros fueron interceptados por el </w:t>
      </w:r>
      <w:r w:rsidR="00FE07A9" w:rsidRPr="00974355">
        <w:t>arz</w:t>
      </w:r>
      <w:r w:rsidRPr="00974355">
        <w:t xml:space="preserve">obispo </w:t>
      </w:r>
      <w:r w:rsidR="00FE07A9" w:rsidRPr="00974355">
        <w:t xml:space="preserve">Caballero y Góngora, quien traía órdenes expresas de contener a los rebeldes. Se acordó entonces la firma de las </w:t>
      </w:r>
      <w:del w:id="37" w:author="RAUL MAZO" w:date="2015-04-16T19:34:00Z">
        <w:r w:rsidR="00BD521D" w:rsidRPr="00DD503A" w:rsidDel="00DD503A">
          <w:delText>c</w:delText>
        </w:r>
        <w:r w:rsidR="00FE07A9" w:rsidRPr="00974355" w:rsidDel="00DD503A">
          <w:delText xml:space="preserve">apitulaciones </w:delText>
        </w:r>
      </w:del>
      <w:ins w:id="38" w:author="RAUL MAZO" w:date="2015-04-16T19:34:00Z">
        <w:r w:rsidR="00DD503A">
          <w:t>C</w:t>
        </w:r>
        <w:r w:rsidR="00DD503A" w:rsidRPr="00974355">
          <w:t xml:space="preserve">apitulaciones </w:t>
        </w:r>
      </w:ins>
      <w:r w:rsidR="00FE07A9" w:rsidRPr="00974355">
        <w:t xml:space="preserve">y de inmediato el líder Francisco </w:t>
      </w:r>
      <w:proofErr w:type="spellStart"/>
      <w:r w:rsidR="00FE07A9" w:rsidRPr="00974355">
        <w:t>Berbeo</w:t>
      </w:r>
      <w:proofErr w:type="spellEnd"/>
      <w:r w:rsidR="00FE07A9" w:rsidRPr="00974355">
        <w:t xml:space="preserve"> ordenó la desmovilización de los comuneros y el retorno a sus sitios de origen.</w:t>
      </w:r>
    </w:p>
    <w:p w:rsidR="00FE07A9" w:rsidRPr="00974355" w:rsidRDefault="00FE07A9" w:rsidP="00974355">
      <w:pPr>
        <w:spacing w:line="360" w:lineRule="auto"/>
      </w:pPr>
      <w:r w:rsidRPr="00974355">
        <w:t xml:space="preserve">A pocos días de la firma de las </w:t>
      </w:r>
      <w:del w:id="39" w:author="RAUL MAZO" w:date="2015-04-16T19:48:00Z">
        <w:r w:rsidRPr="00974355" w:rsidDel="00B4252A">
          <w:delText xml:space="preserve">capitulaciones </w:delText>
        </w:r>
      </w:del>
      <w:ins w:id="40" w:author="RAUL MAZO" w:date="2015-04-16T19:48:00Z">
        <w:r w:rsidR="00B4252A">
          <w:t>C</w:t>
        </w:r>
        <w:r w:rsidR="00B4252A" w:rsidRPr="00974355">
          <w:t xml:space="preserve">apitulaciones </w:t>
        </w:r>
      </w:ins>
      <w:r w:rsidRPr="00974355">
        <w:t>el Virrey, que se encontraba en Cartagena</w:t>
      </w:r>
      <w:ins w:id="41" w:author="RAUL MAZO" w:date="2015-04-16T04:19:00Z">
        <w:r w:rsidR="00891F25">
          <w:t>,</w:t>
        </w:r>
      </w:ins>
      <w:r w:rsidRPr="00974355">
        <w:t xml:space="preserve"> deshizo </w:t>
      </w:r>
      <w:ins w:id="42" w:author="RAUL MAZO" w:date="2015-04-16T04:19:00Z">
        <w:r w:rsidR="00891F25">
          <w:t>l</w:t>
        </w:r>
      </w:ins>
      <w:r w:rsidRPr="00974355">
        <w:t>os acuerdos y ordenó que su ejército apresara y persiguiera a los rebeldes.</w:t>
      </w:r>
    </w:p>
    <w:p w:rsidR="00FE07A9" w:rsidRPr="00974355" w:rsidRDefault="00FE07A9" w:rsidP="00974355">
      <w:pPr>
        <w:spacing w:line="360" w:lineRule="auto"/>
      </w:pPr>
      <w:r w:rsidRPr="00974355">
        <w:t>Algunos de</w:t>
      </w:r>
      <w:r w:rsidR="00B60125" w:rsidRPr="00974355">
        <w:t xml:space="preserve"> </w:t>
      </w:r>
      <w:r w:rsidRPr="00974355">
        <w:t>los comuneros, como José Antonio Galán</w:t>
      </w:r>
      <w:ins w:id="43" w:author="RAUL MAZO" w:date="2015-04-16T04:19:00Z">
        <w:r w:rsidR="00891F25">
          <w:t>,</w:t>
        </w:r>
      </w:ins>
      <w:r w:rsidRPr="00974355">
        <w:t xml:space="preserve"> continuaron resistiendo y organizando más levantamientos</w:t>
      </w:r>
      <w:r w:rsidR="00B60125" w:rsidRPr="00974355">
        <w:t xml:space="preserve"> en los que incorporaron </w:t>
      </w:r>
      <w:r w:rsidRPr="00974355">
        <w:t xml:space="preserve">a </w:t>
      </w:r>
      <w:r w:rsidR="00B60125" w:rsidRPr="00974355">
        <w:t xml:space="preserve">más </w:t>
      </w:r>
      <w:r w:rsidRPr="00974355">
        <w:t>indígenas y negros.</w:t>
      </w:r>
      <w:r w:rsidR="00B60125" w:rsidRPr="00974355">
        <w:t xml:space="preserve"> La rebeldía aumentó cuando llegó a oídos de los insurrectos que </w:t>
      </w:r>
      <w:proofErr w:type="spellStart"/>
      <w:r w:rsidR="00B60125" w:rsidRPr="00974355">
        <w:t>Berbeo</w:t>
      </w:r>
      <w:proofErr w:type="spellEnd"/>
      <w:r w:rsidR="00B60125" w:rsidRPr="00974355">
        <w:t xml:space="preserve"> había disuelto el movimiento en Zipaquirá a cambio de </w:t>
      </w:r>
      <w:del w:id="44" w:author="RAUL MAZO" w:date="2015-04-16T19:48:00Z">
        <w:r w:rsidR="00B60125" w:rsidRPr="00974355" w:rsidDel="00B4252A">
          <w:delText xml:space="preserve">un </w:delText>
        </w:r>
      </w:del>
      <w:r w:rsidR="00B60125" w:rsidRPr="00974355">
        <w:t>dinero</w:t>
      </w:r>
      <w:ins w:id="45" w:author="RAUL MAZO" w:date="2015-04-16T04:19:00Z">
        <w:r w:rsidR="00891F25">
          <w:t>.</w:t>
        </w:r>
      </w:ins>
      <w:r w:rsidR="00B60125" w:rsidRPr="00974355">
        <w:t xml:space="preserve"> </w:t>
      </w:r>
    </w:p>
    <w:p w:rsidR="00B60125" w:rsidRPr="00974355" w:rsidRDefault="00B60125" w:rsidP="00974355">
      <w:pPr>
        <w:spacing w:line="360" w:lineRule="auto"/>
      </w:pPr>
      <w:r w:rsidRPr="00974355">
        <w:lastRenderedPageBreak/>
        <w:t>La rebelión terminó con el apresamiento y descuartizamiento de Galán y otros de sus aliados.</w:t>
      </w:r>
      <w:r w:rsidR="002A6EAF" w:rsidRPr="00974355">
        <w:t xml:space="preserve"> A pesar de la derrota, el descontento quedó</w:t>
      </w:r>
      <w:r w:rsidR="002656D7" w:rsidRPr="00974355">
        <w:t xml:space="preserve"> como una semilla para la posteridad.</w:t>
      </w:r>
    </w:p>
    <w:p w:rsidR="00B60125" w:rsidRPr="00974355" w:rsidRDefault="00B60125" w:rsidP="00974355">
      <w:pPr>
        <w:spacing w:line="360" w:lineRule="auto"/>
        <w:rPr>
          <w:highlight w:val="green"/>
        </w:rPr>
      </w:pPr>
      <w:r w:rsidRPr="00974355">
        <w:rPr>
          <w:highlight w:val="green"/>
        </w:rPr>
        <w:t>FOTO JOSÉ ANTONIO GALÁN</w:t>
      </w:r>
    </w:p>
    <w:p w:rsidR="00B60125" w:rsidRPr="00974355" w:rsidRDefault="00B60125" w:rsidP="00974355">
      <w:pPr>
        <w:spacing w:line="360" w:lineRule="auto"/>
      </w:pPr>
      <w:r w:rsidRPr="00974355">
        <w:rPr>
          <w:highlight w:val="green"/>
        </w:rPr>
        <w:t>José Antonio Galán fue el líder popular que mantuvo a los comuneros organizados</w:t>
      </w:r>
      <w:ins w:id="46" w:author="RAUL MAZO" w:date="2015-04-16T19:49:00Z">
        <w:r w:rsidR="00B4252A">
          <w:rPr>
            <w:highlight w:val="green"/>
          </w:rPr>
          <w:t>,</w:t>
        </w:r>
      </w:ins>
      <w:r w:rsidRPr="00974355">
        <w:rPr>
          <w:highlight w:val="green"/>
        </w:rPr>
        <w:t xml:space="preserve"> aun después de que se diera la</w:t>
      </w:r>
      <w:r w:rsidR="00BC24B5" w:rsidRPr="00974355">
        <w:rPr>
          <w:highlight w:val="green"/>
        </w:rPr>
        <w:t xml:space="preserve"> firma de las </w:t>
      </w:r>
      <w:del w:id="47" w:author="RAUL MAZO" w:date="2015-04-16T19:49:00Z">
        <w:r w:rsidR="00BC24B5" w:rsidRPr="00974355" w:rsidDel="00B4252A">
          <w:rPr>
            <w:highlight w:val="green"/>
          </w:rPr>
          <w:delText xml:space="preserve">capitulaciones </w:delText>
        </w:r>
      </w:del>
      <w:ins w:id="48" w:author="RAUL MAZO" w:date="2015-04-16T19:49:00Z">
        <w:r w:rsidR="00B4252A">
          <w:rPr>
            <w:highlight w:val="green"/>
          </w:rPr>
          <w:t>C</w:t>
        </w:r>
        <w:r w:rsidR="00B4252A" w:rsidRPr="00974355">
          <w:rPr>
            <w:highlight w:val="green"/>
          </w:rPr>
          <w:t xml:space="preserve">apitulaciones </w:t>
        </w:r>
      </w:ins>
      <w:r w:rsidR="00BC24B5" w:rsidRPr="00974355">
        <w:rPr>
          <w:highlight w:val="green"/>
        </w:rPr>
        <w:t xml:space="preserve">en Zipaquirá. </w:t>
      </w:r>
      <w:del w:id="49" w:author="RAUL MAZO" w:date="2015-04-16T04:20:00Z">
        <w:r w:rsidR="00BC24B5" w:rsidRPr="00974355" w:rsidDel="00891F25">
          <w:rPr>
            <w:highlight w:val="green"/>
          </w:rPr>
          <w:delText>El</w:delText>
        </w:r>
      </w:del>
      <w:ins w:id="50" w:author="RAUL MAZO" w:date="2015-04-16T04:20:00Z">
        <w:r w:rsidR="00891F25">
          <w:rPr>
            <w:highlight w:val="green"/>
          </w:rPr>
          <w:t>É</w:t>
        </w:r>
        <w:r w:rsidR="00891F25" w:rsidRPr="00974355">
          <w:rPr>
            <w:highlight w:val="green"/>
          </w:rPr>
          <w:t>l</w:t>
        </w:r>
      </w:ins>
      <w:r w:rsidR="00BC24B5" w:rsidRPr="00974355">
        <w:rPr>
          <w:highlight w:val="green"/>
        </w:rPr>
        <w:t>, junto con otros de sus aliados</w:t>
      </w:r>
      <w:ins w:id="51" w:author="RAUL MAZO" w:date="2015-04-16T04:20:00Z">
        <w:r w:rsidR="00891F25">
          <w:rPr>
            <w:highlight w:val="green"/>
          </w:rPr>
          <w:t>,</w:t>
        </w:r>
      </w:ins>
      <w:r w:rsidR="00BC24B5" w:rsidRPr="00974355">
        <w:rPr>
          <w:highlight w:val="green"/>
        </w:rPr>
        <w:t xml:space="preserve"> fue cruelmente ajusticiado por las autoridades españolas en Santa Fe, el 1 de febrero de 1782.</w:t>
      </w:r>
    </w:p>
    <w:p w:rsidR="00B60125" w:rsidRPr="00974355" w:rsidRDefault="00B60125" w:rsidP="00974355">
      <w:pPr>
        <w:spacing w:line="360" w:lineRule="auto"/>
      </w:pPr>
    </w:p>
    <w:tbl>
      <w:tblPr>
        <w:tblStyle w:val="Tablaconcuadrcula"/>
        <w:tblW w:w="0" w:type="auto"/>
        <w:tblLook w:val="04A0" w:firstRow="1" w:lastRow="0" w:firstColumn="1" w:lastColumn="0" w:noHBand="0" w:noVBand="1"/>
      </w:tblPr>
      <w:tblGrid>
        <w:gridCol w:w="9054"/>
      </w:tblGrid>
      <w:tr w:rsidR="007D50FE" w:rsidRPr="00974355" w:rsidTr="008411A3">
        <w:tc>
          <w:tcPr>
            <w:tcW w:w="9054" w:type="dxa"/>
            <w:shd w:val="clear" w:color="auto" w:fill="000000" w:themeFill="text1"/>
          </w:tcPr>
          <w:p w:rsidR="007D50FE" w:rsidRPr="00974355" w:rsidRDefault="007D50FE" w:rsidP="00974355">
            <w:pPr>
              <w:spacing w:line="360" w:lineRule="auto"/>
              <w:jc w:val="center"/>
              <w:rPr>
                <w:b/>
                <w:color w:val="FFFFFF" w:themeColor="background1"/>
              </w:rPr>
            </w:pPr>
            <w:r w:rsidRPr="00974355">
              <w:rPr>
                <w:b/>
                <w:color w:val="FFFFFF" w:themeColor="background1"/>
              </w:rPr>
              <w:t>Recuerda</w:t>
            </w:r>
          </w:p>
        </w:tc>
      </w:tr>
      <w:tr w:rsidR="007D50FE" w:rsidRPr="00974355" w:rsidTr="008411A3">
        <w:tc>
          <w:tcPr>
            <w:tcW w:w="9054" w:type="dxa"/>
            <w:shd w:val="clear" w:color="auto" w:fill="auto"/>
          </w:tcPr>
          <w:p w:rsidR="007D50FE" w:rsidRPr="00974355" w:rsidRDefault="007D50FE" w:rsidP="00B4252A">
            <w:pPr>
              <w:spacing w:line="360" w:lineRule="auto"/>
              <w:rPr>
                <w:color w:val="000000" w:themeColor="text1"/>
              </w:rPr>
            </w:pPr>
            <w:r w:rsidRPr="00974355">
              <w:rPr>
                <w:color w:val="000000" w:themeColor="text1"/>
              </w:rPr>
              <w:t xml:space="preserve">La Rebelión de los </w:t>
            </w:r>
            <w:del w:id="52" w:author="RAUL MAZO" w:date="2015-04-16T19:49:00Z">
              <w:r w:rsidRPr="00974355" w:rsidDel="00B4252A">
                <w:rPr>
                  <w:color w:val="000000" w:themeColor="text1"/>
                </w:rPr>
                <w:delText>comuneros</w:delText>
              </w:r>
            </w:del>
            <w:ins w:id="53" w:author="RAUL MAZO" w:date="2015-04-16T19:49:00Z">
              <w:r w:rsidR="00B4252A">
                <w:rPr>
                  <w:color w:val="000000" w:themeColor="text1"/>
                </w:rPr>
                <w:t>C</w:t>
              </w:r>
              <w:r w:rsidR="00B4252A" w:rsidRPr="00974355">
                <w:rPr>
                  <w:color w:val="000000" w:themeColor="text1"/>
                </w:rPr>
                <w:t>omuneros</w:t>
              </w:r>
            </w:ins>
            <w:r w:rsidRPr="00974355">
              <w:rPr>
                <w:color w:val="000000" w:themeColor="text1"/>
              </w:rPr>
              <w:t xml:space="preserve">, ocurrida en 1781, dejó al descubierto el enorme descontento que había con respecto a las imposiciones políticas y económicas de la Corona española en la Nueva Granada. En aquella rebelión participaron distintos grupos sociales. Aunque criollos como Francisco </w:t>
            </w:r>
            <w:proofErr w:type="spellStart"/>
            <w:r w:rsidRPr="00974355">
              <w:rPr>
                <w:color w:val="000000" w:themeColor="text1"/>
              </w:rPr>
              <w:t>Berbeo</w:t>
            </w:r>
            <w:proofErr w:type="spellEnd"/>
            <w:r w:rsidRPr="00974355">
              <w:rPr>
                <w:color w:val="000000" w:themeColor="text1"/>
              </w:rPr>
              <w:t xml:space="preserve"> asumieron el liderazgo, otros </w:t>
            </w:r>
            <w:r w:rsidR="00197769" w:rsidRPr="00974355">
              <w:rPr>
                <w:color w:val="000000" w:themeColor="text1"/>
              </w:rPr>
              <w:t>dirigentes populares</w:t>
            </w:r>
            <w:ins w:id="54" w:author="RAUL MAZO" w:date="2015-04-16T04:21:00Z">
              <w:r w:rsidR="00891F25">
                <w:rPr>
                  <w:color w:val="000000" w:themeColor="text1"/>
                </w:rPr>
                <w:t>,</w:t>
              </w:r>
            </w:ins>
            <w:r w:rsidR="00197769" w:rsidRPr="00974355">
              <w:rPr>
                <w:color w:val="000000" w:themeColor="text1"/>
              </w:rPr>
              <w:t xml:space="preserve"> como José Antonio Galán o Ambrosio Pisco, </w:t>
            </w:r>
            <w:r w:rsidRPr="00974355">
              <w:rPr>
                <w:color w:val="000000" w:themeColor="text1"/>
              </w:rPr>
              <w:t xml:space="preserve">dejaron su sello al prolongar y llevar </w:t>
            </w:r>
            <w:r w:rsidR="00197769" w:rsidRPr="00974355">
              <w:rPr>
                <w:color w:val="000000" w:themeColor="text1"/>
              </w:rPr>
              <w:t>la rebelión a distintas zonas del país y reivindicando los intereses de los grupos más oprimidos.</w:t>
            </w:r>
          </w:p>
        </w:tc>
      </w:tr>
    </w:tbl>
    <w:p w:rsidR="003F0510" w:rsidRPr="00974355" w:rsidRDefault="003F0510" w:rsidP="00974355">
      <w:pPr>
        <w:spacing w:line="360" w:lineRule="auto"/>
      </w:pPr>
    </w:p>
    <w:p w:rsidR="007D50FE" w:rsidRPr="00974355" w:rsidRDefault="007D50FE"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1.2 El pensamiento independentista</w:t>
      </w:r>
    </w:p>
    <w:p w:rsidR="00460A98" w:rsidRPr="00974355" w:rsidRDefault="008F0299" w:rsidP="00974355">
      <w:pPr>
        <w:spacing w:line="360" w:lineRule="auto"/>
      </w:pPr>
      <w:r w:rsidRPr="00974355">
        <w:t xml:space="preserve">A pesar de la distancia y de que las comunicaciones eran muy lentas, </w:t>
      </w:r>
      <w:del w:id="55" w:author="RAUL MAZO" w:date="2015-04-16T04:26:00Z">
        <w:r w:rsidRPr="00974355" w:rsidDel="00121870">
          <w:delText xml:space="preserve">los </w:delText>
        </w:r>
      </w:del>
      <w:ins w:id="56" w:author="RAUL MAZO" w:date="2015-04-16T04:26:00Z">
        <w:r w:rsidR="00121870" w:rsidRPr="00974355">
          <w:t>l</w:t>
        </w:r>
        <w:r w:rsidR="00121870">
          <w:t>a</w:t>
        </w:r>
        <w:r w:rsidR="00121870" w:rsidRPr="00974355">
          <w:t xml:space="preserve">s </w:t>
        </w:r>
      </w:ins>
      <w:r w:rsidRPr="00974355">
        <w:t>idea</w:t>
      </w:r>
      <w:del w:id="57" w:author="RAUL MAZO" w:date="2015-04-16T04:26:00Z">
        <w:r w:rsidRPr="00974355" w:rsidDel="00121870">
          <w:delText>le</w:delText>
        </w:r>
      </w:del>
      <w:r w:rsidRPr="00974355">
        <w:t xml:space="preserve">s de la Revolución Francesa llegaron a la Nueva Granada </w:t>
      </w:r>
      <w:r w:rsidR="00460A98" w:rsidRPr="00974355">
        <w:t>en</w:t>
      </w:r>
      <w:r w:rsidRPr="00974355">
        <w:t xml:space="preserve"> libros y periódicos. Los criollos y algunos mestizos </w:t>
      </w:r>
      <w:r w:rsidR="00460A98" w:rsidRPr="00974355">
        <w:t xml:space="preserve">leyeron documentos fascinantes que exaltaban los ideales de </w:t>
      </w:r>
      <w:del w:id="58" w:author="RAUL MAZO" w:date="2015-04-16T04:26:00Z">
        <w:r w:rsidR="00460A98" w:rsidRPr="00974355" w:rsidDel="00121870">
          <w:delText>Igualdad</w:delText>
        </w:r>
      </w:del>
      <w:ins w:id="59" w:author="RAUL MAZO" w:date="2015-04-16T04:26:00Z">
        <w:r w:rsidR="00121870">
          <w:t>i</w:t>
        </w:r>
        <w:r w:rsidR="00121870" w:rsidRPr="00974355">
          <w:t>gualdad</w:t>
        </w:r>
      </w:ins>
      <w:r w:rsidR="00460A98" w:rsidRPr="00974355">
        <w:t xml:space="preserve">, </w:t>
      </w:r>
      <w:del w:id="60" w:author="RAUL MAZO" w:date="2015-04-16T04:26:00Z">
        <w:r w:rsidR="00460A98" w:rsidRPr="00974355" w:rsidDel="00121870">
          <w:delText xml:space="preserve">Libertad </w:delText>
        </w:r>
      </w:del>
      <w:ins w:id="61" w:author="RAUL MAZO" w:date="2015-04-16T04:26:00Z">
        <w:r w:rsidR="00121870">
          <w:t>l</w:t>
        </w:r>
        <w:r w:rsidR="00121870" w:rsidRPr="00974355">
          <w:t xml:space="preserve">ibertad </w:t>
        </w:r>
      </w:ins>
      <w:r w:rsidR="00460A98" w:rsidRPr="00974355">
        <w:t xml:space="preserve">y </w:t>
      </w:r>
      <w:del w:id="62" w:author="RAUL MAZO" w:date="2015-04-16T04:26:00Z">
        <w:r w:rsidR="00460A98" w:rsidRPr="00974355" w:rsidDel="00121870">
          <w:delText>Fraternidad</w:delText>
        </w:r>
      </w:del>
      <w:ins w:id="63" w:author="RAUL MAZO" w:date="2015-04-16T04:26:00Z">
        <w:r w:rsidR="00121870">
          <w:t>f</w:t>
        </w:r>
        <w:r w:rsidR="00121870" w:rsidRPr="00974355">
          <w:t>raternidad</w:t>
        </w:r>
      </w:ins>
      <w:r w:rsidR="00460A98" w:rsidRPr="00974355">
        <w:t xml:space="preserve">. </w:t>
      </w:r>
    </w:p>
    <w:p w:rsidR="00460A98" w:rsidRPr="00974355" w:rsidRDefault="00460A98" w:rsidP="00974355">
      <w:pPr>
        <w:spacing w:line="360" w:lineRule="auto"/>
      </w:pPr>
      <w:r w:rsidRPr="00974355">
        <w:t xml:space="preserve">De otra parte, las </w:t>
      </w:r>
      <w:del w:id="64" w:author="RAUL MAZO" w:date="2015-04-16T19:50:00Z">
        <w:r w:rsidRPr="00974355" w:rsidDel="00B4252A">
          <w:delText xml:space="preserve">reformas </w:delText>
        </w:r>
      </w:del>
      <w:ins w:id="65" w:author="RAUL MAZO" w:date="2015-04-16T19:50:00Z">
        <w:r w:rsidR="00B4252A">
          <w:t>R</w:t>
        </w:r>
        <w:r w:rsidR="00B4252A" w:rsidRPr="00974355">
          <w:t xml:space="preserve">eformas </w:t>
        </w:r>
      </w:ins>
      <w:del w:id="66" w:author="RAUL MAZO" w:date="2015-04-16T19:50:00Z">
        <w:r w:rsidRPr="00974355" w:rsidDel="00B4252A">
          <w:delText>borbónicas</w:delText>
        </w:r>
      </w:del>
      <w:ins w:id="67" w:author="RAUL MAZO" w:date="2015-04-16T19:50:00Z">
        <w:r w:rsidR="00B4252A">
          <w:t>B</w:t>
        </w:r>
        <w:r w:rsidR="00B4252A" w:rsidRPr="00974355">
          <w:t>orbónicas</w:t>
        </w:r>
      </w:ins>
      <w:r w:rsidRPr="00974355">
        <w:t xml:space="preserve">, que buscaban reforzar el control total de España sobre las colonias tuvieron un efecto </w:t>
      </w:r>
      <w:del w:id="68" w:author="RAUL MAZO" w:date="2015-04-16T04:27:00Z">
        <w:r w:rsidRPr="00974355" w:rsidDel="00121870">
          <w:delText xml:space="preserve">que resultados </w:delText>
        </w:r>
      </w:del>
      <w:r w:rsidRPr="00974355">
        <w:t>inesperado</w:t>
      </w:r>
      <w:del w:id="69" w:author="RAUL MAZO" w:date="2015-04-16T04:27:00Z">
        <w:r w:rsidRPr="00974355" w:rsidDel="00121870">
          <w:delText>s</w:delText>
        </w:r>
      </w:del>
      <w:r w:rsidRPr="00974355">
        <w:t xml:space="preserve"> para la Corona. Con la participación de los virreyes </w:t>
      </w:r>
      <w:proofErr w:type="spellStart"/>
      <w:r w:rsidRPr="00974355">
        <w:t>Guirior</w:t>
      </w:r>
      <w:proofErr w:type="spellEnd"/>
      <w:r w:rsidRPr="00974355">
        <w:t xml:space="preserve">, </w:t>
      </w:r>
      <w:r w:rsidR="0097411B" w:rsidRPr="00974355">
        <w:t xml:space="preserve">Caballero y Góngora y </w:t>
      </w:r>
      <w:proofErr w:type="spellStart"/>
      <w:r w:rsidR="0097411B" w:rsidRPr="00974355">
        <w:t>Ezpeleta</w:t>
      </w:r>
      <w:proofErr w:type="spellEnd"/>
      <w:r w:rsidR="0097411B" w:rsidRPr="00974355">
        <w:t>,</w:t>
      </w:r>
      <w:r w:rsidRPr="00974355">
        <w:t xml:space="preserve"> crearon </w:t>
      </w:r>
      <w:r w:rsidR="0097411B" w:rsidRPr="00974355">
        <w:t xml:space="preserve">periódicos como el </w:t>
      </w:r>
      <w:r w:rsidR="0097411B" w:rsidRPr="00974355">
        <w:rPr>
          <w:i/>
        </w:rPr>
        <w:t>Papel periódico de S</w:t>
      </w:r>
      <w:r w:rsidR="00BD521D" w:rsidRPr="00DD503A">
        <w:rPr>
          <w:i/>
        </w:rPr>
        <w:t>antafé</w:t>
      </w:r>
      <w:r w:rsidR="0097411B" w:rsidRPr="00974355">
        <w:rPr>
          <w:i/>
        </w:rPr>
        <w:t xml:space="preserve"> de Bogotá</w:t>
      </w:r>
      <w:r w:rsidR="0097411B" w:rsidRPr="00974355">
        <w:t>, fom</w:t>
      </w:r>
      <w:r w:rsidR="00AB6535" w:rsidRPr="00974355">
        <w:t>e</w:t>
      </w:r>
      <w:r w:rsidR="0097411B" w:rsidRPr="00974355">
        <w:t xml:space="preserve">ntaron la creación de universidades y bibliotecas </w:t>
      </w:r>
      <w:r w:rsidRPr="00974355">
        <w:t>que más tarde cumplirían un papel crucial en la Independenc</w:t>
      </w:r>
      <w:r w:rsidR="0097411B" w:rsidRPr="00974355">
        <w:t>ia. De igual manera se dio impulso a la Expedición</w:t>
      </w:r>
      <w:r w:rsidR="00AB6535" w:rsidRPr="00974355">
        <w:t xml:space="preserve"> Botánica</w:t>
      </w:r>
      <w:r w:rsidR="00BE7BD9" w:rsidRPr="00974355">
        <w:t>.</w:t>
      </w:r>
    </w:p>
    <w:p w:rsidR="00460A98" w:rsidRPr="00974355" w:rsidRDefault="00460A98" w:rsidP="00974355">
      <w:pPr>
        <w:spacing w:line="360" w:lineRule="auto"/>
      </w:pPr>
    </w:p>
    <w:p w:rsidR="00460A98" w:rsidRPr="00974355" w:rsidRDefault="003320EA" w:rsidP="00974355">
      <w:pPr>
        <w:spacing w:line="360" w:lineRule="auto"/>
        <w:rPr>
          <w:b/>
        </w:rPr>
      </w:pPr>
      <w:r w:rsidRPr="00974355">
        <w:rPr>
          <w:color w:val="000000" w:themeColor="text1"/>
          <w:highlight w:val="yellow"/>
        </w:rPr>
        <w:t>[SECCIÓN 2]</w:t>
      </w:r>
      <w:r w:rsidRPr="00974355">
        <w:rPr>
          <w:color w:val="000000" w:themeColor="text1"/>
        </w:rPr>
        <w:t xml:space="preserve"> </w:t>
      </w:r>
      <w:r w:rsidRPr="00974355">
        <w:rPr>
          <w:b/>
        </w:rPr>
        <w:t xml:space="preserve">1.2.1 </w:t>
      </w:r>
      <w:r w:rsidR="00460A98" w:rsidRPr="00974355">
        <w:rPr>
          <w:b/>
        </w:rPr>
        <w:t xml:space="preserve">La Expedición </w:t>
      </w:r>
      <w:r w:rsidR="00BE7BD9" w:rsidRPr="00974355">
        <w:rPr>
          <w:b/>
        </w:rPr>
        <w:t>Botánica</w:t>
      </w:r>
    </w:p>
    <w:p w:rsidR="00BE7BD9" w:rsidRPr="00974355" w:rsidRDefault="00BE7BD9" w:rsidP="00974355">
      <w:pPr>
        <w:spacing w:line="360" w:lineRule="auto"/>
      </w:pPr>
      <w:r w:rsidRPr="00974355">
        <w:t xml:space="preserve">Fue una enorme empresa científica impulsada por la Corona española. Su propósito era el estudio de la naturaleza que había en el virreinato, para clasificarla e inventariarla. Con la </w:t>
      </w:r>
      <w:r w:rsidRPr="00974355">
        <w:lastRenderedPageBreak/>
        <w:t xml:space="preserve">Expedición, España esperaba conocer qué tanta riqueza había en </w:t>
      </w:r>
      <w:del w:id="70" w:author="RAUL MAZO" w:date="2015-04-16T04:27:00Z">
        <w:r w:rsidRPr="00974355" w:rsidDel="00121870">
          <w:delText xml:space="preserve">La </w:delText>
        </w:r>
      </w:del>
      <w:ins w:id="71" w:author="RAUL MAZO" w:date="2015-04-16T04:27:00Z">
        <w:r w:rsidR="00121870">
          <w:t>l</w:t>
        </w:r>
        <w:r w:rsidR="00121870" w:rsidRPr="00974355">
          <w:t xml:space="preserve">a </w:t>
        </w:r>
      </w:ins>
      <w:r w:rsidRPr="00974355">
        <w:t xml:space="preserve">Nueva Granada y cómo podía ser explotada. </w:t>
      </w:r>
    </w:p>
    <w:p w:rsidR="00BE7BD9" w:rsidRPr="00974355" w:rsidRDefault="00BE7BD9" w:rsidP="00974355">
      <w:pPr>
        <w:spacing w:line="360" w:lineRule="auto"/>
      </w:pPr>
      <w:r w:rsidRPr="00974355">
        <w:t xml:space="preserve">La Expedición </w:t>
      </w:r>
      <w:r w:rsidR="005451C2" w:rsidRPr="00974355">
        <w:t xml:space="preserve">Botánica estuvo en cabeza de José Celestino Mutis, un sacerdote científico que trabajó en áreas como la medicina, la botánica, la matemática, la geografía y la astronomía. </w:t>
      </w:r>
    </w:p>
    <w:p w:rsidR="00460A98" w:rsidRPr="00974355" w:rsidRDefault="00EA631E" w:rsidP="00974355">
      <w:pPr>
        <w:spacing w:line="360" w:lineRule="auto"/>
      </w:pPr>
      <w:r w:rsidRPr="00974355">
        <w:t xml:space="preserve">Para Mutis, la Expedición solo podía llevarse a cabo con la ayuda de jóvenes estudiosos y entusiastas, </w:t>
      </w:r>
      <w:r w:rsidR="00A0420D" w:rsidRPr="00974355">
        <w:t xml:space="preserve">capaces de recorrer el virreinato para recoger muestras de su flora, de su fauna y de los minerales. Es así como </w:t>
      </w:r>
      <w:ins w:id="72" w:author="RAUL MAZO" w:date="2015-04-16T04:29:00Z">
        <w:r w:rsidR="00121870">
          <w:t xml:space="preserve">se </w:t>
        </w:r>
      </w:ins>
      <w:r w:rsidR="00A0420D" w:rsidRPr="00974355">
        <w:t>logró rodear de un grupo de estudiantes criollos que poco a poco, al reconocer la inmensa riqueza que había en este territorio, desarrollaron un sentimiento de apego al mismo y de independencia frente a España.</w:t>
      </w:r>
    </w:p>
    <w:p w:rsidR="00401A1A" w:rsidRPr="00974355" w:rsidRDefault="00401A1A" w:rsidP="00974355">
      <w:pPr>
        <w:spacing w:line="360" w:lineRule="auto"/>
        <w:rPr>
          <w:highlight w:val="green"/>
        </w:rPr>
      </w:pPr>
      <w:r w:rsidRPr="00974355">
        <w:rPr>
          <w:highlight w:val="green"/>
        </w:rPr>
        <w:t xml:space="preserve">IMAGEN JOSE CELESTINO MUTIS CON PLANTA.Y LUPA. </w:t>
      </w:r>
    </w:p>
    <w:p w:rsidR="00401A1A" w:rsidRPr="00974355" w:rsidRDefault="00401A1A" w:rsidP="00974355">
      <w:pPr>
        <w:spacing w:line="360" w:lineRule="auto"/>
      </w:pPr>
      <w:r w:rsidRPr="00974355">
        <w:rPr>
          <w:highlight w:val="green"/>
        </w:rPr>
        <w:t>José Celestino Mutis impulsó la Expedición Botánica, un proyecto científico que tuvo importantes repercusiones políticas</w:t>
      </w:r>
      <w:ins w:id="73" w:author="RAUL MAZO" w:date="2015-04-16T04:29:00Z">
        <w:r w:rsidR="00121870">
          <w:t>.</w:t>
        </w:r>
      </w:ins>
    </w:p>
    <w:p w:rsidR="00A0420D" w:rsidRPr="00974355" w:rsidRDefault="00A0420D" w:rsidP="00974355">
      <w:pPr>
        <w:spacing w:line="360" w:lineRule="auto"/>
      </w:pPr>
      <w:r w:rsidRPr="00974355">
        <w:t>La Expedición Botánica</w:t>
      </w:r>
      <w:r w:rsidR="00605DED" w:rsidRPr="00974355">
        <w:t xml:space="preserve"> fue fundamental para descubrir variedades de plantas, atractivas para los comerciantes. Una de </w:t>
      </w:r>
      <w:ins w:id="74" w:author="RAUL MAZO" w:date="2015-04-16T04:30:00Z">
        <w:r w:rsidR="00121870">
          <w:t xml:space="preserve">las </w:t>
        </w:r>
      </w:ins>
      <w:r w:rsidR="003320EA" w:rsidRPr="00974355">
        <w:t xml:space="preserve">especies más buscadas y estudiadas fue </w:t>
      </w:r>
      <w:r w:rsidR="00605DED" w:rsidRPr="00974355">
        <w:t xml:space="preserve">la </w:t>
      </w:r>
      <w:r w:rsidR="003320EA" w:rsidRPr="00974355">
        <w:rPr>
          <w:b/>
        </w:rPr>
        <w:t>quina.</w:t>
      </w:r>
      <w:r w:rsidR="003320EA" w:rsidRPr="00974355">
        <w:t xml:space="preserve"> El interés sobre esta planta estaba motivado por sus cualidades antipiréticas, es decir</w:t>
      </w:r>
      <w:ins w:id="75" w:author="RAUL MAZO" w:date="2015-04-16T04:30:00Z">
        <w:r w:rsidR="00121870">
          <w:t>,</w:t>
        </w:r>
      </w:ins>
      <w:r w:rsidR="003320EA" w:rsidRPr="00974355">
        <w:t xml:space="preserve"> porque controla la fiebre. En regiones en donde el paludismo es frecuente, la quina </w:t>
      </w:r>
      <w:del w:id="76" w:author="RAUL MAZO" w:date="2015-04-16T04:30:00Z">
        <w:r w:rsidR="003320EA" w:rsidRPr="00974355" w:rsidDel="00121870">
          <w:delText xml:space="preserve">es </w:delText>
        </w:r>
      </w:del>
      <w:r w:rsidR="003320EA" w:rsidRPr="00974355">
        <w:t xml:space="preserve">resulta muy útil. Por ello, España sabía que esta planta representaba una enorme fuente de riqueza. </w:t>
      </w:r>
    </w:p>
    <w:p w:rsidR="003320EA" w:rsidRPr="00974355" w:rsidRDefault="00E227A8" w:rsidP="00974355">
      <w:pPr>
        <w:spacing w:line="360" w:lineRule="auto"/>
      </w:pPr>
      <w:r w:rsidRPr="00974355">
        <w:t xml:space="preserve">Desde su inicio, el 30 de abril de 1783, el </w:t>
      </w:r>
      <w:r w:rsidR="00C2450B" w:rsidRPr="00974355">
        <w:t>epi</w:t>
      </w:r>
      <w:r w:rsidRPr="00974355">
        <w:t xml:space="preserve">centro de investigación de la Expedición Botánica fue la población de Mariquita (hoy </w:t>
      </w:r>
      <w:del w:id="77" w:author="RAUL MAZO" w:date="2015-04-16T19:52:00Z">
        <w:r w:rsidRPr="00974355" w:rsidDel="00B4252A">
          <w:delText xml:space="preserve">es un </w:delText>
        </w:r>
      </w:del>
      <w:r w:rsidRPr="00974355">
        <w:t>municip</w:t>
      </w:r>
      <w:r w:rsidR="00C2450B" w:rsidRPr="00974355">
        <w:t>io del departame</w:t>
      </w:r>
      <w:r w:rsidR="00F35CA3" w:rsidRPr="00974355">
        <w:t>nto del Tolima). En 1802, Mutis encargó la construcción en Santa</w:t>
      </w:r>
      <w:ins w:id="78" w:author="RAUL MAZO" w:date="2015-04-16T04:31:00Z">
        <w:r w:rsidR="00121870">
          <w:t xml:space="preserve"> </w:t>
        </w:r>
      </w:ins>
      <w:del w:id="79" w:author="RAUL MAZO" w:date="2015-04-16T04:31:00Z">
        <w:r w:rsidR="00F35CA3" w:rsidRPr="00974355" w:rsidDel="00121870">
          <w:delText xml:space="preserve">fé </w:delText>
        </w:r>
      </w:del>
      <w:ins w:id="80" w:author="RAUL MAZO" w:date="2015-04-16T04:31:00Z">
        <w:r w:rsidR="00121870">
          <w:t>Fe</w:t>
        </w:r>
        <w:r w:rsidR="00121870" w:rsidRPr="00974355">
          <w:t xml:space="preserve"> </w:t>
        </w:r>
      </w:ins>
      <w:r w:rsidR="00F35CA3" w:rsidRPr="00974355">
        <w:t xml:space="preserve">de un observatorio astronómico. El científico Francisco José de Caldas </w:t>
      </w:r>
      <w:r w:rsidR="00B83DE6" w:rsidRPr="00974355">
        <w:t xml:space="preserve">fue el encargado de realizar investigaciones meteorológicas y astronómicas. </w:t>
      </w:r>
    </w:p>
    <w:p w:rsidR="003320EA" w:rsidRPr="00974355" w:rsidRDefault="003320EA" w:rsidP="00974355">
      <w:pPr>
        <w:spacing w:line="360" w:lineRule="auto"/>
      </w:pPr>
      <w:r w:rsidRPr="00974355">
        <w:t xml:space="preserve">Los jóvenes </w:t>
      </w:r>
      <w:r w:rsidR="00CC2943" w:rsidRPr="00974355">
        <w:t xml:space="preserve">que </w:t>
      </w:r>
      <w:r w:rsidR="00E227A8" w:rsidRPr="00974355">
        <w:t>acompañaban</w:t>
      </w:r>
      <w:r w:rsidR="00CC2943" w:rsidRPr="00974355">
        <w:t xml:space="preserve"> a Mutis </w:t>
      </w:r>
      <w:r w:rsidR="00E227A8" w:rsidRPr="00974355">
        <w:t xml:space="preserve">en su investigación </w:t>
      </w:r>
      <w:r w:rsidR="00C7208C" w:rsidRPr="00974355">
        <w:t xml:space="preserve">hicieron del </w:t>
      </w:r>
      <w:r w:rsidR="00BD521D" w:rsidRPr="00DD503A">
        <w:t>O</w:t>
      </w:r>
      <w:r w:rsidR="00C7208C" w:rsidRPr="00974355">
        <w:t xml:space="preserve">bservatorio un sitio de reunión. Allí se presentaban los avances de las investigaciones. Con aquellas investigaciones, Caldas y otros miembros de la Expedición, como Francisco Zea, Javier Matiz, </w:t>
      </w:r>
      <w:proofErr w:type="spellStart"/>
      <w:r w:rsidR="00C7208C" w:rsidRPr="00974355">
        <w:t>Sinforoso</w:t>
      </w:r>
      <w:proofErr w:type="spellEnd"/>
      <w:r w:rsidR="00C7208C" w:rsidRPr="00974355">
        <w:t xml:space="preserve"> Mutis, José María Carbonell, Jorge Tadeo Lozano</w:t>
      </w:r>
      <w:r w:rsidR="00643948" w:rsidRPr="00974355">
        <w:t xml:space="preserve"> y Salvador Rizo se dieron cuenta de que la Nueva Granada podía ser una república independiente, capaz de producir y comercializar recursos y materias para su subsistencia. Es</w:t>
      </w:r>
      <w:ins w:id="81" w:author="RAUL MAZO" w:date="2015-04-16T04:32:00Z">
        <w:r w:rsidR="00121870">
          <w:t>e</w:t>
        </w:r>
      </w:ins>
      <w:r w:rsidR="00643948" w:rsidRPr="00974355">
        <w:t xml:space="preserve"> “patriotismo científico” pasó a convertirse en un proyecto político de emancipación. </w:t>
      </w:r>
    </w:p>
    <w:p w:rsidR="008529D1" w:rsidRPr="00974355" w:rsidRDefault="008529D1" w:rsidP="00974355">
      <w:pPr>
        <w:spacing w:line="360" w:lineRule="auto"/>
      </w:pPr>
    </w:p>
    <w:p w:rsidR="008529D1" w:rsidRPr="00974355" w:rsidRDefault="008529D1" w:rsidP="00974355">
      <w:pPr>
        <w:spacing w:line="360" w:lineRule="auto"/>
      </w:pPr>
      <w:r w:rsidRPr="00974355">
        <w:rPr>
          <w:highlight w:val="yellow"/>
        </w:rPr>
        <w:lastRenderedPageBreak/>
        <w:t>IMAGEN SEMANARIO DEL NUEVO REYNO DE GRANADA</w:t>
      </w:r>
    </w:p>
    <w:p w:rsidR="008529D1" w:rsidRPr="00974355" w:rsidRDefault="008529D1" w:rsidP="00974355">
      <w:pPr>
        <w:spacing w:line="360" w:lineRule="auto"/>
      </w:pPr>
      <w:r w:rsidRPr="00974355">
        <w:t xml:space="preserve">Francisco José de Caldas publicó el 3 de enero de 1808 el primer número del </w:t>
      </w:r>
      <w:r w:rsidR="002463D1" w:rsidRPr="002463D1">
        <w:rPr>
          <w:i/>
          <w:rPrChange w:id="82" w:author="RAUL MAZO" w:date="2015-04-16T04:32:00Z">
            <w:rPr/>
          </w:rPrChange>
        </w:rPr>
        <w:t xml:space="preserve">Semanario del Nuevo </w:t>
      </w:r>
      <w:proofErr w:type="spellStart"/>
      <w:r w:rsidR="002463D1" w:rsidRPr="002463D1">
        <w:rPr>
          <w:i/>
          <w:rPrChange w:id="83" w:author="RAUL MAZO" w:date="2015-04-16T04:32:00Z">
            <w:rPr/>
          </w:rPrChange>
        </w:rPr>
        <w:t>Reyno</w:t>
      </w:r>
      <w:proofErr w:type="spellEnd"/>
      <w:r w:rsidR="002463D1" w:rsidRPr="002463D1">
        <w:rPr>
          <w:i/>
          <w:rPrChange w:id="84" w:author="RAUL MAZO" w:date="2015-04-16T04:32:00Z">
            <w:rPr/>
          </w:rPrChange>
        </w:rPr>
        <w:t xml:space="preserve"> de Granada</w:t>
      </w:r>
      <w:r w:rsidRPr="00974355">
        <w:t>, periódico en que se divulgaban artículos científicos pero también en el que los jóvenes estudiantes que colaboraban en la Expedición Botánica expresaban su deseo de construir una nación libre, capaz de asumir su independencia gracias a la diversidad de sus recursos naturales.</w:t>
      </w:r>
    </w:p>
    <w:p w:rsidR="00401A1A" w:rsidRPr="00974355" w:rsidRDefault="00401A1A" w:rsidP="00974355">
      <w:pPr>
        <w:spacing w:line="360" w:lineRule="auto"/>
      </w:pPr>
    </w:p>
    <w:tbl>
      <w:tblPr>
        <w:tblStyle w:val="Tablaconcuadrcula"/>
        <w:tblW w:w="0" w:type="auto"/>
        <w:tblLook w:val="04A0" w:firstRow="1" w:lastRow="0" w:firstColumn="1" w:lastColumn="0" w:noHBand="0" w:noVBand="1"/>
      </w:tblPr>
      <w:tblGrid>
        <w:gridCol w:w="9054"/>
      </w:tblGrid>
      <w:tr w:rsidR="00401A1A" w:rsidRPr="00974355" w:rsidTr="008411A3">
        <w:tc>
          <w:tcPr>
            <w:tcW w:w="9054" w:type="dxa"/>
            <w:shd w:val="clear" w:color="auto" w:fill="000000" w:themeFill="text1"/>
          </w:tcPr>
          <w:p w:rsidR="00401A1A" w:rsidRPr="00974355" w:rsidRDefault="00401A1A" w:rsidP="00974355">
            <w:pPr>
              <w:spacing w:line="360" w:lineRule="auto"/>
              <w:jc w:val="center"/>
              <w:rPr>
                <w:b/>
                <w:color w:val="FFFFFF" w:themeColor="background1"/>
              </w:rPr>
            </w:pPr>
            <w:r w:rsidRPr="00974355">
              <w:rPr>
                <w:b/>
                <w:color w:val="FFFFFF" w:themeColor="background1"/>
              </w:rPr>
              <w:t>Recuerda</w:t>
            </w:r>
          </w:p>
        </w:tc>
      </w:tr>
      <w:tr w:rsidR="00401A1A" w:rsidRPr="00974355" w:rsidTr="008411A3">
        <w:tc>
          <w:tcPr>
            <w:tcW w:w="9054" w:type="dxa"/>
            <w:shd w:val="clear" w:color="auto" w:fill="auto"/>
          </w:tcPr>
          <w:p w:rsidR="00401A1A" w:rsidRPr="00974355" w:rsidRDefault="00401A1A" w:rsidP="00974355">
            <w:pPr>
              <w:spacing w:line="360" w:lineRule="auto"/>
            </w:pPr>
            <w:r w:rsidRPr="00974355">
              <w:t xml:space="preserve">La Expedición Botánica fue una gran empresa científica con la </w:t>
            </w:r>
            <w:ins w:id="85" w:author="RAUL MAZO" w:date="2015-04-16T04:33:00Z">
              <w:r w:rsidR="00121870">
                <w:t xml:space="preserve">que </w:t>
              </w:r>
            </w:ins>
            <w:r w:rsidRPr="00974355">
              <w:t xml:space="preserve">España quiso hacer </w:t>
            </w:r>
            <w:del w:id="86" w:author="RAUL MAZO" w:date="2015-04-16T04:33:00Z">
              <w:r w:rsidRPr="00974355" w:rsidDel="00121870">
                <w:delText xml:space="preserve">el </w:delText>
              </w:r>
            </w:del>
            <w:ins w:id="87" w:author="RAUL MAZO" w:date="2015-04-16T04:33:00Z">
              <w:r w:rsidR="00121870">
                <w:t>un</w:t>
              </w:r>
              <w:r w:rsidR="00121870" w:rsidRPr="00974355">
                <w:t xml:space="preserve"> </w:t>
              </w:r>
            </w:ins>
            <w:r w:rsidRPr="00974355">
              <w:t xml:space="preserve">inventario de </w:t>
            </w:r>
            <w:ins w:id="88" w:author="RAUL MAZO" w:date="2015-04-16T04:33:00Z">
              <w:r w:rsidR="00121870">
                <w:t xml:space="preserve">los </w:t>
              </w:r>
            </w:ins>
            <w:r w:rsidRPr="00974355">
              <w:t xml:space="preserve">recursos naturales que había en el </w:t>
            </w:r>
            <w:del w:id="89" w:author="RAUL MAZO" w:date="2015-04-16T04:33:00Z">
              <w:r w:rsidRPr="00974355" w:rsidDel="00121870">
                <w:delText xml:space="preserve">nuevo </w:delText>
              </w:r>
            </w:del>
            <w:ins w:id="90" w:author="RAUL MAZO" w:date="2015-04-16T04:33:00Z">
              <w:r w:rsidR="00121870">
                <w:t>N</w:t>
              </w:r>
              <w:r w:rsidR="00121870" w:rsidRPr="00974355">
                <w:t xml:space="preserve">uevo </w:t>
              </w:r>
            </w:ins>
            <w:r w:rsidRPr="00974355">
              <w:t>de Reino de Granada. Es</w:t>
            </w:r>
            <w:ins w:id="91" w:author="RAUL MAZO" w:date="2015-04-16T04:34:00Z">
              <w:r w:rsidR="00121870">
                <w:t>e</w:t>
              </w:r>
            </w:ins>
            <w:r w:rsidRPr="00974355">
              <w:t xml:space="preserve"> inventario, que ordenaba y clasificaba las especies de fauna, flora y minerales serviría para conocer y cuantificar las riquezas y así</w:t>
            </w:r>
            <w:del w:id="92" w:author="RAUL MAZO" w:date="2015-04-16T04:34:00Z">
              <w:r w:rsidRPr="00974355" w:rsidDel="00121870">
                <w:delText>,</w:delText>
              </w:r>
            </w:del>
            <w:r w:rsidRPr="00974355">
              <w:t xml:space="preserve"> explotarlas de manera más eficiente</w:t>
            </w:r>
            <w:r w:rsidR="004F093F" w:rsidRPr="00974355">
              <w:t>.</w:t>
            </w:r>
          </w:p>
          <w:p w:rsidR="00401A1A" w:rsidRPr="00974355" w:rsidRDefault="00401A1A" w:rsidP="00974355">
            <w:pPr>
              <w:spacing w:line="360" w:lineRule="auto"/>
              <w:rPr>
                <w:color w:val="000000" w:themeColor="text1"/>
              </w:rPr>
            </w:pPr>
          </w:p>
        </w:tc>
      </w:tr>
    </w:tbl>
    <w:p w:rsidR="00401A1A" w:rsidRPr="00974355" w:rsidRDefault="00401A1A" w:rsidP="00974355">
      <w:pPr>
        <w:spacing w:line="360" w:lineRule="auto"/>
      </w:pPr>
      <w:r w:rsidRPr="00974355">
        <w:t xml:space="preserve"> </w:t>
      </w:r>
    </w:p>
    <w:p w:rsidR="00010C69" w:rsidRPr="00974355" w:rsidRDefault="00010C69" w:rsidP="00974355">
      <w:pPr>
        <w:spacing w:line="360" w:lineRule="auto"/>
      </w:pPr>
    </w:p>
    <w:p w:rsidR="00667746" w:rsidRPr="00974355" w:rsidRDefault="00667746"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 xml:space="preserve">1.2.2 </w:t>
      </w:r>
      <w:r w:rsidR="004F093F" w:rsidRPr="00974355">
        <w:rPr>
          <w:b/>
        </w:rPr>
        <w:t>Los Derechos del Hombre y del Ciudadano</w:t>
      </w:r>
    </w:p>
    <w:p w:rsidR="003320EA" w:rsidRPr="00974355" w:rsidRDefault="009C00AB" w:rsidP="00974355">
      <w:pPr>
        <w:spacing w:line="360" w:lineRule="auto"/>
      </w:pPr>
      <w:r w:rsidRPr="00974355">
        <w:t xml:space="preserve">La Rebelión de los </w:t>
      </w:r>
      <w:r w:rsidR="00BD521D" w:rsidRPr="00B4252A">
        <w:t>C</w:t>
      </w:r>
      <w:r w:rsidRPr="00974355">
        <w:t xml:space="preserve">omuneros, la Expedición Botánica y las ideas francesas empezaron a generar cambios en la mentalidad de los habitantes del Nuevo Reino de Granada. </w:t>
      </w:r>
    </w:p>
    <w:p w:rsidR="009C00AB" w:rsidRPr="00974355" w:rsidRDefault="009C00AB" w:rsidP="00974355">
      <w:pPr>
        <w:spacing w:line="360" w:lineRule="auto"/>
      </w:pPr>
      <w:r w:rsidRPr="00974355">
        <w:t>El estallido en 1789 de la Revolución Francesa y la divulgación de los Derechos del Hombre y del Ciudadano fue una inspiración para las colonias, y en particular para los criollos ilustrados.</w:t>
      </w:r>
    </w:p>
    <w:p w:rsidR="00C74DCD" w:rsidRPr="00974355" w:rsidRDefault="009C00AB" w:rsidP="00974355">
      <w:pPr>
        <w:spacing w:line="360" w:lineRule="auto"/>
      </w:pPr>
      <w:r w:rsidRPr="00974355">
        <w:t>En 179</w:t>
      </w:r>
      <w:r w:rsidR="00C74DCD" w:rsidRPr="00974355">
        <w:t>3</w:t>
      </w:r>
      <w:r w:rsidRPr="00974355">
        <w:t xml:space="preserve">, empezaron a verse </w:t>
      </w:r>
      <w:r w:rsidR="008411A3" w:rsidRPr="00974355">
        <w:t xml:space="preserve">los </w:t>
      </w:r>
      <w:r w:rsidRPr="00974355">
        <w:t>frutos de esa influencia en el virreinato.</w:t>
      </w:r>
      <w:r w:rsidR="00C74DCD" w:rsidRPr="00974355">
        <w:t xml:space="preserve"> Ese año, en la imprenta que Antonio Nariño había adquirido pocos años atrás se imprimió la traducción que él mismo hizo del francés al castellano de los </w:t>
      </w:r>
      <w:r w:rsidR="00C74DCD" w:rsidRPr="00974355">
        <w:rPr>
          <w:b/>
        </w:rPr>
        <w:t>Derechos del Hombre y de</w:t>
      </w:r>
      <w:ins w:id="93" w:author="RAUL MAZO" w:date="2015-04-16T04:34:00Z">
        <w:r w:rsidR="003E7584">
          <w:rPr>
            <w:b/>
          </w:rPr>
          <w:t>l</w:t>
        </w:r>
      </w:ins>
      <w:r w:rsidR="00C74DCD" w:rsidRPr="00974355">
        <w:rPr>
          <w:b/>
        </w:rPr>
        <w:t xml:space="preserve"> Ciudadano</w:t>
      </w:r>
      <w:r w:rsidR="00C74DCD" w:rsidRPr="00974355">
        <w:t xml:space="preserve">. </w:t>
      </w:r>
    </w:p>
    <w:p w:rsidR="00EE3268" w:rsidRPr="00974355" w:rsidRDefault="00EE3268" w:rsidP="00974355">
      <w:pPr>
        <w:spacing w:line="360" w:lineRule="auto"/>
      </w:pPr>
    </w:p>
    <w:p w:rsidR="00EE3268" w:rsidRPr="00974355" w:rsidRDefault="00EE3268" w:rsidP="00974355">
      <w:pPr>
        <w:spacing w:line="360" w:lineRule="auto"/>
      </w:pPr>
      <w:r w:rsidRPr="00974355">
        <w:rPr>
          <w:highlight w:val="green"/>
        </w:rPr>
        <w:t>PRACTICA DERECHOS DEL HOMBRE Y DEL CIUDADANO.</w:t>
      </w:r>
    </w:p>
    <w:p w:rsidR="002709B1" w:rsidRPr="00974355" w:rsidRDefault="00C74DCD" w:rsidP="00974355">
      <w:pPr>
        <w:spacing w:line="360" w:lineRule="auto"/>
        <w:rPr>
          <w:lang w:val="es-ES"/>
        </w:rPr>
      </w:pPr>
      <w:r w:rsidRPr="00974355">
        <w:t xml:space="preserve">Además, en aquella imprenta, conocida como la “Imprenta patriótica” </w:t>
      </w:r>
      <w:r w:rsidR="00DC086A" w:rsidRPr="00974355">
        <w:t xml:space="preserve">también </w:t>
      </w:r>
      <w:r w:rsidRPr="00974355">
        <w:t xml:space="preserve">se </w:t>
      </w:r>
      <w:r w:rsidR="00DC086A" w:rsidRPr="00974355">
        <w:t>reprodujeron varios números d</w:t>
      </w:r>
      <w:r w:rsidRPr="00974355">
        <w:t>el</w:t>
      </w:r>
      <w:r w:rsidR="00912B76" w:rsidRPr="00974355">
        <w:t xml:space="preserve"> primer periódico de Nueva Granada: </w:t>
      </w:r>
      <w:r w:rsidR="0000463F" w:rsidRPr="00974355">
        <w:rPr>
          <w:iCs/>
          <w:lang w:val="es-ES"/>
        </w:rPr>
        <w:t>El</w:t>
      </w:r>
      <w:r w:rsidR="0000463F" w:rsidRPr="00974355">
        <w:rPr>
          <w:i/>
          <w:iCs/>
          <w:lang w:val="es-ES"/>
        </w:rPr>
        <w:t xml:space="preserve"> </w:t>
      </w:r>
      <w:r w:rsidR="0000463F" w:rsidRPr="00974355">
        <w:rPr>
          <w:b/>
          <w:i/>
          <w:iCs/>
          <w:lang w:val="es-ES"/>
        </w:rPr>
        <w:t>Papel Periódico de Santafé</w:t>
      </w:r>
      <w:r w:rsidR="0000463F" w:rsidRPr="00974355">
        <w:rPr>
          <w:lang w:val="es-ES"/>
        </w:rPr>
        <w:t xml:space="preserve"> que dirigía el periodista e intelectual c</w:t>
      </w:r>
      <w:r w:rsidR="00D65835" w:rsidRPr="00974355">
        <w:rPr>
          <w:lang w:val="es-ES"/>
        </w:rPr>
        <w:t xml:space="preserve">ubano </w:t>
      </w:r>
      <w:r w:rsidR="00D65835" w:rsidRPr="00974355">
        <w:rPr>
          <w:b/>
          <w:lang w:val="es-ES"/>
        </w:rPr>
        <w:t>Manuel del Socorro</w:t>
      </w:r>
      <w:r w:rsidR="001A3926" w:rsidRPr="00974355">
        <w:rPr>
          <w:b/>
          <w:lang w:val="es-ES"/>
        </w:rPr>
        <w:t xml:space="preserve"> Rodríguez</w:t>
      </w:r>
      <w:r w:rsidR="00D65835" w:rsidRPr="00974355">
        <w:rPr>
          <w:lang w:val="es-ES"/>
        </w:rPr>
        <w:t xml:space="preserve">. </w:t>
      </w:r>
      <w:r w:rsidR="00D65835" w:rsidRPr="00974355">
        <w:rPr>
          <w:lang w:val="es-ES"/>
        </w:rPr>
        <w:lastRenderedPageBreak/>
        <w:t>Allí, Rodrí</w:t>
      </w:r>
      <w:r w:rsidR="00912B76" w:rsidRPr="00974355">
        <w:rPr>
          <w:lang w:val="es-ES"/>
        </w:rPr>
        <w:t>guez</w:t>
      </w:r>
      <w:r w:rsidR="0000463F" w:rsidRPr="00974355">
        <w:rPr>
          <w:lang w:val="es-ES"/>
        </w:rPr>
        <w:t xml:space="preserve"> </w:t>
      </w:r>
      <w:r w:rsidR="00D65835" w:rsidRPr="00974355">
        <w:rPr>
          <w:lang w:val="es-ES"/>
        </w:rPr>
        <w:t>publicaba ensayos y artículos de científicos europeos y locales</w:t>
      </w:r>
      <w:r w:rsidR="002709B1" w:rsidRPr="00974355">
        <w:rPr>
          <w:lang w:val="es-ES"/>
        </w:rPr>
        <w:t xml:space="preserve"> en los que se divulgaba el </w:t>
      </w:r>
      <w:r w:rsidR="002709B1" w:rsidRPr="00974355">
        <w:rPr>
          <w:b/>
          <w:lang w:val="es-ES"/>
        </w:rPr>
        <w:t>pensamiento ilustrado</w:t>
      </w:r>
      <w:r w:rsidR="002709B1" w:rsidRPr="00974355">
        <w:rPr>
          <w:lang w:val="es-ES"/>
        </w:rPr>
        <w:t xml:space="preserve">. </w:t>
      </w:r>
    </w:p>
    <w:tbl>
      <w:tblPr>
        <w:tblStyle w:val="Tablaconcuadrcula"/>
        <w:tblW w:w="0" w:type="auto"/>
        <w:tblLook w:val="04A0" w:firstRow="1" w:lastRow="0" w:firstColumn="1" w:lastColumn="0" w:noHBand="0" w:noVBand="1"/>
      </w:tblPr>
      <w:tblGrid>
        <w:gridCol w:w="1292"/>
        <w:gridCol w:w="7762"/>
      </w:tblGrid>
      <w:tr w:rsidR="00093CDF" w:rsidRPr="00974355" w:rsidTr="00666628">
        <w:tc>
          <w:tcPr>
            <w:tcW w:w="9054" w:type="dxa"/>
            <w:gridSpan w:val="2"/>
            <w:shd w:val="clear" w:color="auto" w:fill="000000" w:themeFill="text1"/>
          </w:tcPr>
          <w:p w:rsidR="00093CDF" w:rsidRPr="00974355" w:rsidRDefault="00093CDF" w:rsidP="00974355">
            <w:pPr>
              <w:spacing w:line="360" w:lineRule="auto"/>
              <w:jc w:val="center"/>
              <w:rPr>
                <w:b/>
                <w:color w:val="FFFFFF" w:themeColor="background1"/>
              </w:rPr>
            </w:pPr>
            <w:r w:rsidRPr="00974355">
              <w:rPr>
                <w:b/>
                <w:color w:val="FFFFFF" w:themeColor="background1"/>
              </w:rPr>
              <w:t>Destacado</w:t>
            </w:r>
          </w:p>
        </w:tc>
      </w:tr>
      <w:tr w:rsidR="00093CDF" w:rsidRPr="00974355" w:rsidTr="00093CDF">
        <w:trPr>
          <w:trHeight w:val="318"/>
        </w:trPr>
        <w:tc>
          <w:tcPr>
            <w:tcW w:w="817" w:type="dxa"/>
            <w:shd w:val="clear" w:color="auto" w:fill="auto"/>
          </w:tcPr>
          <w:p w:rsidR="00093CDF" w:rsidRPr="00974355" w:rsidRDefault="00093CDF" w:rsidP="002015B9">
            <w:pPr>
              <w:spacing w:line="360" w:lineRule="auto"/>
              <w:rPr>
                <w:lang w:val="es-ES"/>
              </w:rPr>
            </w:pPr>
            <w:del w:id="94" w:author="RAUL MAZO" w:date="2015-04-17T05:27:00Z">
              <w:r w:rsidRPr="00974355" w:rsidDel="002015B9">
                <w:rPr>
                  <w:lang w:val="es-ES"/>
                </w:rPr>
                <w:delText>Titulo</w:delText>
              </w:r>
            </w:del>
            <w:ins w:id="95" w:author="RAUL MAZO" w:date="2015-04-17T05:27:00Z">
              <w:r w:rsidR="002015B9" w:rsidRPr="00974355">
                <w:rPr>
                  <w:lang w:val="es-ES"/>
                </w:rPr>
                <w:t>T</w:t>
              </w:r>
              <w:r w:rsidR="002015B9">
                <w:rPr>
                  <w:lang w:val="es-ES"/>
                </w:rPr>
                <w:t>í</w:t>
              </w:r>
              <w:r w:rsidR="002015B9" w:rsidRPr="00974355">
                <w:rPr>
                  <w:lang w:val="es-ES"/>
                </w:rPr>
                <w:t>tulo</w:t>
              </w:r>
            </w:ins>
          </w:p>
        </w:tc>
        <w:tc>
          <w:tcPr>
            <w:tcW w:w="8237" w:type="dxa"/>
            <w:shd w:val="clear" w:color="auto" w:fill="auto"/>
          </w:tcPr>
          <w:p w:rsidR="00093CDF" w:rsidRPr="00974355" w:rsidRDefault="00093CDF" w:rsidP="00974355">
            <w:pPr>
              <w:spacing w:line="360" w:lineRule="auto"/>
              <w:rPr>
                <w:b/>
                <w:color w:val="000000" w:themeColor="text1"/>
              </w:rPr>
            </w:pPr>
            <w:r w:rsidRPr="00974355">
              <w:rPr>
                <w:b/>
                <w:color w:val="000000" w:themeColor="text1"/>
              </w:rPr>
              <w:t>El costo de la libertad de expresión</w:t>
            </w:r>
          </w:p>
        </w:tc>
      </w:tr>
      <w:tr w:rsidR="00093CDF" w:rsidRPr="00974355" w:rsidTr="00093CDF">
        <w:trPr>
          <w:trHeight w:val="318"/>
        </w:trPr>
        <w:tc>
          <w:tcPr>
            <w:tcW w:w="817" w:type="dxa"/>
            <w:shd w:val="clear" w:color="auto" w:fill="auto"/>
          </w:tcPr>
          <w:p w:rsidR="00093CDF" w:rsidRPr="00974355" w:rsidRDefault="00093CDF" w:rsidP="00974355">
            <w:pPr>
              <w:spacing w:line="360" w:lineRule="auto"/>
              <w:rPr>
                <w:lang w:val="es-ES"/>
              </w:rPr>
            </w:pPr>
            <w:r w:rsidRPr="00974355">
              <w:rPr>
                <w:lang w:val="es-ES"/>
              </w:rPr>
              <w:t>Contenido</w:t>
            </w:r>
          </w:p>
        </w:tc>
        <w:tc>
          <w:tcPr>
            <w:tcW w:w="8237" w:type="dxa"/>
            <w:shd w:val="clear" w:color="auto" w:fill="auto"/>
          </w:tcPr>
          <w:p w:rsidR="00093CDF" w:rsidRPr="00974355" w:rsidRDefault="00093CDF" w:rsidP="003E7584">
            <w:pPr>
              <w:spacing w:line="360" w:lineRule="auto"/>
              <w:rPr>
                <w:lang w:val="es-ES"/>
              </w:rPr>
            </w:pPr>
            <w:r w:rsidRPr="00974355">
              <w:rPr>
                <w:lang w:val="es-ES"/>
              </w:rPr>
              <w:t xml:space="preserve">La divulgación de conocimiento y de ideas ilustradas le costó a Nariño la cárcel y el destierro. Por varios años, Nariño permaneció en una u otra </w:t>
            </w:r>
            <w:del w:id="96" w:author="RAUL MAZO" w:date="2015-04-16T04:35:00Z">
              <w:r w:rsidRPr="00974355" w:rsidDel="003E7584">
                <w:rPr>
                  <w:lang w:val="es-ES"/>
                </w:rPr>
                <w:delText xml:space="preserve">presión  </w:delText>
              </w:r>
            </w:del>
            <w:ins w:id="97" w:author="RAUL MAZO" w:date="2015-04-16T04:35:00Z">
              <w:r w:rsidR="003E7584" w:rsidRPr="00974355">
                <w:rPr>
                  <w:lang w:val="es-ES"/>
                </w:rPr>
                <w:t>pr</w:t>
              </w:r>
              <w:r w:rsidR="003E7584">
                <w:rPr>
                  <w:lang w:val="es-ES"/>
                </w:rPr>
                <w:t>i</w:t>
              </w:r>
              <w:r w:rsidR="003E7584" w:rsidRPr="00974355">
                <w:rPr>
                  <w:lang w:val="es-ES"/>
                </w:rPr>
                <w:t>sión</w:t>
              </w:r>
            </w:ins>
            <w:ins w:id="98" w:author="RAUL MAZO" w:date="2015-04-16T19:55:00Z">
              <w:r w:rsidR="00B4252A">
                <w:rPr>
                  <w:lang w:val="es-ES"/>
                </w:rPr>
                <w:t>.</w:t>
              </w:r>
            </w:ins>
            <w:ins w:id="99" w:author="RAUL MAZO" w:date="2015-04-16T04:35:00Z">
              <w:r w:rsidR="003E7584" w:rsidRPr="00974355">
                <w:rPr>
                  <w:lang w:val="es-ES"/>
                </w:rPr>
                <w:t xml:space="preserve"> </w:t>
              </w:r>
            </w:ins>
            <w:r w:rsidRPr="00974355">
              <w:rPr>
                <w:lang w:val="es-ES"/>
              </w:rPr>
              <w:t>Sin embargo, ello no fue impedimento para que su vida estuviera dedicada por entero al logro de la emancipación de la Nueva Granada [</w:t>
            </w:r>
            <w:hyperlink r:id="rId8" w:history="1">
              <w:r w:rsidRPr="00974355">
                <w:rPr>
                  <w:rStyle w:val="Hipervnculo"/>
                  <w:lang w:val="es-ES"/>
                </w:rPr>
                <w:t>VER</w:t>
              </w:r>
            </w:hyperlink>
            <w:r w:rsidRPr="00974355">
              <w:rPr>
                <w:lang w:val="es-ES"/>
              </w:rPr>
              <w:t>].</w:t>
            </w:r>
          </w:p>
        </w:tc>
      </w:tr>
    </w:tbl>
    <w:p w:rsidR="00AB4A62" w:rsidRPr="00974355" w:rsidRDefault="00AB4A62" w:rsidP="00974355">
      <w:pPr>
        <w:spacing w:line="360" w:lineRule="auto"/>
        <w:rPr>
          <w:lang w:val="es-ES"/>
        </w:rPr>
      </w:pPr>
    </w:p>
    <w:p w:rsidR="00AB4A62" w:rsidRPr="00974355" w:rsidRDefault="00AB4A62" w:rsidP="00974355">
      <w:pPr>
        <w:spacing w:line="360" w:lineRule="auto"/>
        <w:rPr>
          <w:b/>
          <w:lang w:val="es-ES"/>
        </w:rPr>
      </w:pPr>
      <w:r w:rsidRPr="00974355">
        <w:rPr>
          <w:b/>
          <w:lang w:val="es-ES"/>
        </w:rPr>
        <w:t>FOTO ANTONIO NARIÑO</w:t>
      </w:r>
    </w:p>
    <w:p w:rsidR="00912B76" w:rsidRPr="00974355" w:rsidRDefault="00912B76" w:rsidP="00974355">
      <w:pPr>
        <w:spacing w:line="360" w:lineRule="auto"/>
      </w:pPr>
    </w:p>
    <w:p w:rsidR="008411A3" w:rsidRPr="00974355" w:rsidRDefault="008411A3" w:rsidP="00974355">
      <w:pPr>
        <w:spacing w:line="360" w:lineRule="auto"/>
      </w:pPr>
    </w:p>
    <w:p w:rsidR="003320EA" w:rsidRPr="00974355" w:rsidRDefault="003320EA" w:rsidP="00974355">
      <w:pPr>
        <w:spacing w:line="360" w:lineRule="auto"/>
      </w:pPr>
    </w:p>
    <w:p w:rsidR="001565AC" w:rsidRPr="00974355" w:rsidRDefault="001565AC" w:rsidP="00974355">
      <w:pPr>
        <w:spacing w:line="360" w:lineRule="auto"/>
        <w:rPr>
          <w:b/>
        </w:rPr>
      </w:pPr>
      <w:r w:rsidRPr="00974355">
        <w:rPr>
          <w:color w:val="000000" w:themeColor="text1"/>
          <w:highlight w:val="yellow"/>
        </w:rPr>
        <w:t>[SECCIÓN 2]</w:t>
      </w:r>
      <w:r w:rsidRPr="00974355">
        <w:rPr>
          <w:color w:val="000000" w:themeColor="text1"/>
        </w:rPr>
        <w:t xml:space="preserve"> </w:t>
      </w:r>
      <w:r w:rsidRPr="00974355">
        <w:rPr>
          <w:b/>
        </w:rPr>
        <w:t>1.2.3 El Memorial de Agravios</w:t>
      </w:r>
    </w:p>
    <w:p w:rsidR="001565AC" w:rsidRPr="00974355" w:rsidRDefault="00433942" w:rsidP="00974355">
      <w:pPr>
        <w:spacing w:line="360" w:lineRule="auto"/>
      </w:pPr>
      <w:r w:rsidRPr="00974355">
        <w:t>Una vez se supo de la invasión napoleónica a España y a la vez de la resistencia de los españoles en las Juntas reunidas en Cádiz, el criollo Camilo Torres, abogado de profesión, primo de Francisco José de Caldas</w:t>
      </w:r>
      <w:ins w:id="100" w:author="RAUL MAZO" w:date="2015-04-16T04:36:00Z">
        <w:r w:rsidR="003E7584">
          <w:t>,</w:t>
        </w:r>
      </w:ins>
      <w:r w:rsidRPr="00974355">
        <w:t xml:space="preserve"> publicó un documento en el que cuestionó la actitud de las cortes que</w:t>
      </w:r>
      <w:r w:rsidR="00600A49" w:rsidRPr="00974355">
        <w:t>,</w:t>
      </w:r>
      <w:del w:id="101" w:author="RAUL MAZO" w:date="2015-04-16T04:36:00Z">
        <w:r w:rsidRPr="00974355" w:rsidDel="003E7584">
          <w:delText>.</w:delText>
        </w:r>
      </w:del>
      <w:r w:rsidRPr="00974355">
        <w:t xml:space="preserve"> aunque habían llamado a los americanos a participar de una Suprema Junta Central, lo habían hecho sin considerar que </w:t>
      </w:r>
      <w:r w:rsidR="00B1042B" w:rsidRPr="00974355">
        <w:t xml:space="preserve">una </w:t>
      </w:r>
      <w:r w:rsidRPr="00974355">
        <w:t xml:space="preserve">representación </w:t>
      </w:r>
      <w:r w:rsidR="00B1042B" w:rsidRPr="00974355">
        <w:t xml:space="preserve">real </w:t>
      </w:r>
      <w:r w:rsidRPr="00974355">
        <w:t>debía tener en cuenta la proporción de habitantes</w:t>
      </w:r>
      <w:r w:rsidR="00B1042B" w:rsidRPr="00974355">
        <w:t>.</w:t>
      </w:r>
    </w:p>
    <w:p w:rsidR="00567691" w:rsidRPr="00974355" w:rsidRDefault="00B1042B" w:rsidP="00974355">
      <w:pPr>
        <w:spacing w:line="360" w:lineRule="auto"/>
      </w:pPr>
      <w:r w:rsidRPr="00974355">
        <w:t xml:space="preserve">Para aquel entonces </w:t>
      </w:r>
      <w:r w:rsidR="00EB0035" w:rsidRPr="00974355">
        <w:t xml:space="preserve">los criollos conocían ya el concepto de </w:t>
      </w:r>
      <w:r w:rsidRPr="00974355">
        <w:t>“representación”. Algunos de ellos, como Camilo Torres, creían que se podía seguir perteneciendo a España, pero conservando alguna autonomía económica y teniendo participación en la toma de decisiones políticas</w:t>
      </w:r>
      <w:r w:rsidR="00EB0035" w:rsidRPr="00974355">
        <w:t>, en igualdad de condiciones. Es decir que pensaban</w:t>
      </w:r>
      <w:r w:rsidR="00600A49" w:rsidRPr="00974355">
        <w:t xml:space="preserve"> que</w:t>
      </w:r>
      <w:r w:rsidR="00EB0035" w:rsidRPr="00974355">
        <w:t xml:space="preserve"> se podía seguir haciendo parte de</w:t>
      </w:r>
      <w:ins w:id="102" w:author="RAUL MAZO" w:date="2015-04-16T04:37:00Z">
        <w:r w:rsidR="003E7584">
          <w:t>l</w:t>
        </w:r>
      </w:ins>
      <w:r w:rsidR="00EB0035" w:rsidRPr="00974355">
        <w:t xml:space="preserve"> reino de España, siempre y cuando los criollos tuvieran representación en las Juntas, que era </w:t>
      </w:r>
      <w:r w:rsidR="002B72C3" w:rsidRPr="00974355">
        <w:t xml:space="preserve">el nombre que recibía un órgano que cumplía las funciones de </w:t>
      </w:r>
      <w:del w:id="103" w:author="RAUL MAZO" w:date="2015-04-16T04:38:00Z">
        <w:r w:rsidR="002B72C3" w:rsidRPr="00974355" w:rsidDel="003E7584">
          <w:delText>parlamento</w:delText>
        </w:r>
      </w:del>
      <w:ins w:id="104" w:author="RAUL MAZO" w:date="2015-04-16T04:38:00Z">
        <w:r w:rsidR="003E7584">
          <w:t>P</w:t>
        </w:r>
        <w:r w:rsidR="003E7584" w:rsidRPr="00974355">
          <w:t>arlamento</w:t>
        </w:r>
      </w:ins>
      <w:r w:rsidR="00EB0035" w:rsidRPr="00974355">
        <w:t xml:space="preserve">. </w:t>
      </w:r>
    </w:p>
    <w:p w:rsidR="00600A49" w:rsidRPr="00974355" w:rsidRDefault="00600A49" w:rsidP="00974355">
      <w:pPr>
        <w:spacing w:line="360" w:lineRule="auto"/>
      </w:pPr>
      <w:r w:rsidRPr="00974355">
        <w:t xml:space="preserve">Pero las Juntas de Cádiz invitaron a un número muy reducido de representantes de las colonias. Ello desató la indignación de algunos criollos. Por ello Camilo Torres escribió y envió a España </w:t>
      </w:r>
      <w:del w:id="105" w:author="RAUL MAZO" w:date="2015-04-16T04:38:00Z">
        <w:r w:rsidRPr="00974355" w:rsidDel="003E7584">
          <w:delText xml:space="preserve">El </w:delText>
        </w:r>
      </w:del>
      <w:ins w:id="106" w:author="RAUL MAZO" w:date="2015-04-16T04:38:00Z">
        <w:r w:rsidR="003E7584">
          <w:t>e</w:t>
        </w:r>
        <w:r w:rsidR="003E7584" w:rsidRPr="00974355">
          <w:t xml:space="preserve">l </w:t>
        </w:r>
      </w:ins>
      <w:r w:rsidRPr="00974355">
        <w:t xml:space="preserve">Memorial de Agravios, que juraba lealtad al rey Fernando VII pero se </w:t>
      </w:r>
      <w:del w:id="107" w:author="RAUL MAZO" w:date="2015-04-16T04:38:00Z">
        <w:r w:rsidRPr="00974355" w:rsidDel="003E7584">
          <w:delText xml:space="preserve">quejada </w:delText>
        </w:r>
      </w:del>
      <w:ins w:id="108" w:author="RAUL MAZO" w:date="2015-04-16T04:38:00Z">
        <w:r w:rsidR="003E7584" w:rsidRPr="00974355">
          <w:t>queja</w:t>
        </w:r>
        <w:r w:rsidR="003E7584">
          <w:t>b</w:t>
        </w:r>
        <w:r w:rsidR="003E7584" w:rsidRPr="00974355">
          <w:t xml:space="preserve">a </w:t>
        </w:r>
      </w:ins>
      <w:r w:rsidRPr="00974355">
        <w:t xml:space="preserve">de la desigualdad en la representación. Torres quiso que los españoles </w:t>
      </w:r>
      <w:r w:rsidRPr="00974355">
        <w:lastRenderedPageBreak/>
        <w:t xml:space="preserve">cayeran en </w:t>
      </w:r>
      <w:ins w:id="109" w:author="RAUL MAZO" w:date="2015-04-16T04:40:00Z">
        <w:r w:rsidR="003E7584">
          <w:t xml:space="preserve">la </w:t>
        </w:r>
      </w:ins>
      <w:r w:rsidRPr="00974355">
        <w:t xml:space="preserve">cuenta de su injusticia. </w:t>
      </w:r>
      <w:del w:id="110" w:author="RAUL MAZO" w:date="2015-04-16T04:40:00Z">
        <w:r w:rsidRPr="00974355" w:rsidDel="003E7584">
          <w:delText>Sin embargo e</w:delText>
        </w:r>
      </w:del>
      <w:ins w:id="111" w:author="RAUL MAZO" w:date="2015-04-16T04:40:00Z">
        <w:r w:rsidR="003E7584">
          <w:t>E</w:t>
        </w:r>
      </w:ins>
      <w:r w:rsidRPr="00974355">
        <w:t xml:space="preserve">l </w:t>
      </w:r>
      <w:del w:id="112" w:author="RAUL MAZO" w:date="2015-04-16T19:56:00Z">
        <w:r w:rsidR="00BD521D" w:rsidRPr="00B4252A" w:rsidDel="00B4252A">
          <w:delText>m</w:delText>
        </w:r>
        <w:r w:rsidRPr="00974355" w:rsidDel="00B4252A">
          <w:delText xml:space="preserve">emorial </w:delText>
        </w:r>
      </w:del>
      <w:ins w:id="113" w:author="RAUL MAZO" w:date="2015-04-16T19:56:00Z">
        <w:r w:rsidR="00B4252A">
          <w:t>M</w:t>
        </w:r>
        <w:r w:rsidR="00B4252A" w:rsidRPr="00974355">
          <w:t xml:space="preserve">emorial </w:t>
        </w:r>
      </w:ins>
      <w:r w:rsidRPr="00974355">
        <w:t>nunca llegó a su destino</w:t>
      </w:r>
      <w:ins w:id="114" w:author="RAUL MAZO" w:date="2015-04-16T04:40:00Z">
        <w:r w:rsidR="003E7584">
          <w:t>,</w:t>
        </w:r>
      </w:ins>
      <w:r w:rsidRPr="00974355">
        <w:t xml:space="preserve"> pero quedó como constancia de la inconformidad que se vivía.</w:t>
      </w:r>
    </w:p>
    <w:p w:rsidR="001840A1" w:rsidRPr="00974355" w:rsidRDefault="00181CAD" w:rsidP="00974355">
      <w:pPr>
        <w:spacing w:line="360" w:lineRule="auto"/>
      </w:pPr>
      <w:r w:rsidRPr="00974355">
        <w:t xml:space="preserve">Lo particular del Memorial es que deja entrever que los criollos </w:t>
      </w:r>
      <w:ins w:id="115" w:author="RAUL MAZO" w:date="2015-04-16T04:41:00Z">
        <w:r w:rsidR="00BD521D" w:rsidRPr="00DD503A">
          <w:t>no</w:t>
        </w:r>
        <w:r w:rsidR="003E7584">
          <w:t xml:space="preserve"> </w:t>
        </w:r>
      </w:ins>
      <w:r w:rsidRPr="00974355">
        <w:t xml:space="preserve">tenían </w:t>
      </w:r>
      <w:r w:rsidR="00BD521D" w:rsidRPr="00DD503A">
        <w:t>una total claridad</w:t>
      </w:r>
      <w:r w:rsidRPr="00974355">
        <w:t xml:space="preserve"> de si querían independizarse completamente de España, o conservar tan solo autonomía económica. La decisión definitiva de emancipación se tomó cuando empezaron las guerras</w:t>
      </w:r>
      <w:ins w:id="116" w:author="RAUL MAZO" w:date="2015-04-16T04:42:00Z">
        <w:r w:rsidR="003E7584">
          <w:t>,</w:t>
        </w:r>
      </w:ins>
      <w:r w:rsidRPr="00974355">
        <w:t xml:space="preserve"> pues allí la relación de fuerzas exigía estar en un bando o en el otro.</w:t>
      </w:r>
    </w:p>
    <w:p w:rsidR="00600A49" w:rsidRPr="00974355" w:rsidRDefault="00600A49" w:rsidP="00974355">
      <w:pPr>
        <w:spacing w:line="360" w:lineRule="auto"/>
      </w:pPr>
    </w:p>
    <w:p w:rsidR="00567691" w:rsidRPr="00974355" w:rsidRDefault="00567691" w:rsidP="00974355">
      <w:pPr>
        <w:spacing w:line="360" w:lineRule="auto"/>
        <w:rPr>
          <w:b/>
        </w:rPr>
      </w:pPr>
      <w:r w:rsidRPr="00974355">
        <w:rPr>
          <w:b/>
          <w:highlight w:val="yellow"/>
        </w:rPr>
        <w:t>FOTO MEMORIAL DE AGRAVIOS O CAMILO TORRES.</w:t>
      </w:r>
    </w:p>
    <w:tbl>
      <w:tblPr>
        <w:tblStyle w:val="Tablaconcuadrcula"/>
        <w:tblW w:w="0" w:type="auto"/>
        <w:tblLook w:val="04A0" w:firstRow="1" w:lastRow="0" w:firstColumn="1" w:lastColumn="0" w:noHBand="0" w:noVBand="1"/>
      </w:tblPr>
      <w:tblGrid>
        <w:gridCol w:w="9054"/>
      </w:tblGrid>
      <w:tr w:rsidR="001F7D9F" w:rsidRPr="00974355" w:rsidTr="00666628">
        <w:tc>
          <w:tcPr>
            <w:tcW w:w="9054" w:type="dxa"/>
            <w:shd w:val="clear" w:color="auto" w:fill="000000" w:themeFill="text1"/>
          </w:tcPr>
          <w:p w:rsidR="001F7D9F" w:rsidRPr="00974355" w:rsidRDefault="001F7D9F" w:rsidP="00974355">
            <w:pPr>
              <w:spacing w:line="360" w:lineRule="auto"/>
              <w:jc w:val="center"/>
              <w:rPr>
                <w:b/>
                <w:color w:val="FFFFFF" w:themeColor="background1"/>
              </w:rPr>
            </w:pPr>
            <w:r w:rsidRPr="00974355">
              <w:rPr>
                <w:b/>
                <w:color w:val="FFFFFF" w:themeColor="background1"/>
              </w:rPr>
              <w:t>Recuerda</w:t>
            </w:r>
          </w:p>
        </w:tc>
      </w:tr>
      <w:tr w:rsidR="001F7D9F" w:rsidRPr="00974355" w:rsidTr="00666628">
        <w:tc>
          <w:tcPr>
            <w:tcW w:w="9054" w:type="dxa"/>
            <w:shd w:val="clear" w:color="auto" w:fill="auto"/>
          </w:tcPr>
          <w:p w:rsidR="001F7D9F" w:rsidRPr="00974355" w:rsidRDefault="001F7D9F" w:rsidP="00974355">
            <w:pPr>
              <w:spacing w:line="360" w:lineRule="auto"/>
              <w:rPr>
                <w:color w:val="000000" w:themeColor="text1"/>
              </w:rPr>
            </w:pPr>
            <w:r w:rsidRPr="00974355">
              <w:t>El Memorial de Agravios pedía igualdad de los criollos con los españoles. Sin embargo, no mencionaba a los indígenas ni a los negros.</w:t>
            </w:r>
          </w:p>
        </w:tc>
      </w:tr>
    </w:tbl>
    <w:p w:rsidR="001F7D9F" w:rsidRPr="00974355" w:rsidRDefault="001F7D9F" w:rsidP="00974355">
      <w:pPr>
        <w:spacing w:line="360" w:lineRule="auto"/>
        <w:rPr>
          <w:b/>
        </w:rPr>
      </w:pPr>
    </w:p>
    <w:p w:rsidR="00567691" w:rsidRPr="00974355" w:rsidRDefault="00567691" w:rsidP="00974355">
      <w:pPr>
        <w:spacing w:line="360" w:lineRule="auto"/>
        <w:rPr>
          <w:b/>
        </w:rPr>
      </w:pPr>
      <w:r w:rsidRPr="00974355">
        <w:rPr>
          <w:b/>
        </w:rPr>
        <w:t xml:space="preserve">PRACTICA </w:t>
      </w:r>
      <w:r w:rsidR="00F75515" w:rsidRPr="00974355">
        <w:rPr>
          <w:b/>
        </w:rPr>
        <w:t xml:space="preserve">Refuerza tu aprendizaje: El </w:t>
      </w:r>
      <w:del w:id="117" w:author="RAUL MAZO" w:date="2015-04-16T19:37:00Z">
        <w:r w:rsidR="00BD521D" w:rsidRPr="008018FE" w:rsidDel="008018FE">
          <w:rPr>
            <w:b/>
          </w:rPr>
          <w:delText xml:space="preserve">memorial </w:delText>
        </w:r>
      </w:del>
      <w:ins w:id="118" w:author="RAUL MAZO" w:date="2015-04-16T19:37:00Z">
        <w:r w:rsidR="008018FE">
          <w:rPr>
            <w:b/>
          </w:rPr>
          <w:t>M</w:t>
        </w:r>
        <w:r w:rsidR="008018FE" w:rsidRPr="008018FE">
          <w:rPr>
            <w:b/>
          </w:rPr>
          <w:t xml:space="preserve">emorial </w:t>
        </w:r>
      </w:ins>
      <w:r w:rsidR="00BD521D" w:rsidRPr="008018FE">
        <w:rPr>
          <w:b/>
        </w:rPr>
        <w:t xml:space="preserve">de </w:t>
      </w:r>
      <w:del w:id="119" w:author="RAUL MAZO" w:date="2015-04-16T19:37:00Z">
        <w:r w:rsidR="00BD521D" w:rsidRPr="008018FE" w:rsidDel="008018FE">
          <w:rPr>
            <w:b/>
          </w:rPr>
          <w:delText>agravios</w:delText>
        </w:r>
      </w:del>
      <w:ins w:id="120" w:author="RAUL MAZO" w:date="2015-04-16T19:37:00Z">
        <w:r w:rsidR="008018FE">
          <w:rPr>
            <w:b/>
          </w:rPr>
          <w:t>A</w:t>
        </w:r>
        <w:r w:rsidR="008018FE" w:rsidRPr="008018FE">
          <w:rPr>
            <w:b/>
          </w:rPr>
          <w:t>gravios</w:t>
        </w:r>
      </w:ins>
    </w:p>
    <w:p w:rsidR="001840A1" w:rsidRPr="00974355" w:rsidRDefault="001840A1" w:rsidP="00974355">
      <w:pPr>
        <w:spacing w:line="360" w:lineRule="auto"/>
        <w:rPr>
          <w:b/>
        </w:rPr>
      </w:pPr>
    </w:p>
    <w:p w:rsidR="00600A49" w:rsidRPr="00974355" w:rsidRDefault="00600A49" w:rsidP="00974355">
      <w:pPr>
        <w:spacing w:line="360" w:lineRule="auto"/>
      </w:pPr>
    </w:p>
    <w:p w:rsidR="00600A49" w:rsidRPr="00974355" w:rsidRDefault="00600A49"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 xml:space="preserve">1.3 </w:t>
      </w:r>
      <w:r w:rsidR="00C702E5" w:rsidRPr="00933CBB">
        <w:rPr>
          <w:b/>
        </w:rPr>
        <w:t>Los hechos del 20 de julio de 1810</w:t>
      </w:r>
    </w:p>
    <w:p w:rsidR="00181CAD" w:rsidRPr="00974355" w:rsidRDefault="00181CAD" w:rsidP="00974355">
      <w:pPr>
        <w:spacing w:line="360" w:lineRule="auto"/>
      </w:pPr>
    </w:p>
    <w:p w:rsidR="00181CAD" w:rsidRPr="00974355" w:rsidRDefault="00D120AB" w:rsidP="00974355">
      <w:pPr>
        <w:spacing w:line="360" w:lineRule="auto"/>
      </w:pPr>
      <w:r w:rsidRPr="00974355">
        <w:t xml:space="preserve">Al virreinato de </w:t>
      </w:r>
      <w:r w:rsidR="0017164A" w:rsidRPr="00974355">
        <w:t>l</w:t>
      </w:r>
      <w:r w:rsidRPr="00974355">
        <w:t xml:space="preserve">a Nueva Granada llegó la noticia de que en </w:t>
      </w:r>
      <w:r w:rsidR="0017164A" w:rsidRPr="00974355">
        <w:t xml:space="preserve">la </w:t>
      </w:r>
      <w:del w:id="121" w:author="RAUL MAZO" w:date="2015-04-16T04:43:00Z">
        <w:r w:rsidR="0017164A" w:rsidRPr="00974355" w:rsidDel="003E7584">
          <w:delText xml:space="preserve">audiencia </w:delText>
        </w:r>
      </w:del>
      <w:ins w:id="122" w:author="RAUL MAZO" w:date="2015-04-16T04:43:00Z">
        <w:r w:rsidR="003E7584">
          <w:t>A</w:t>
        </w:r>
        <w:r w:rsidR="003E7584" w:rsidRPr="00974355">
          <w:t xml:space="preserve">udiencia </w:t>
        </w:r>
      </w:ins>
      <w:r w:rsidR="0017164A" w:rsidRPr="00974355">
        <w:t xml:space="preserve">de </w:t>
      </w:r>
      <w:r w:rsidRPr="00974355">
        <w:t>Quito los criollos más poderosos habían expulsado a los españoles de la Junta Suprema de Gobierno y que habían hecho declaraciones a favor de la independencia y de la unión de las colonias para lograrla.</w:t>
      </w:r>
    </w:p>
    <w:p w:rsidR="00D120AB" w:rsidRPr="00974355" w:rsidRDefault="0017164A" w:rsidP="00974355">
      <w:pPr>
        <w:spacing w:line="360" w:lineRule="auto"/>
      </w:pPr>
      <w:r w:rsidRPr="00974355">
        <w:t xml:space="preserve">Las autoridades de la Nueva Granada desataron medidas preventivas pues sabían que los criollos se interesarían por seguir los pasos de Quito. Se esperó que con una fuerte represión y vigilancia, </w:t>
      </w:r>
      <w:proofErr w:type="gramStart"/>
      <w:r w:rsidRPr="00974355">
        <w:t>así</w:t>
      </w:r>
      <w:proofErr w:type="gramEnd"/>
      <w:r w:rsidRPr="00974355">
        <w:t xml:space="preserve"> como detenciones, los criollos se amedrentarían.</w:t>
      </w:r>
      <w:r w:rsidR="001F7D9F" w:rsidRPr="00974355">
        <w:t xml:space="preserve"> Sin embargo </w:t>
      </w:r>
      <w:r w:rsidR="00BB0A2E" w:rsidRPr="00974355">
        <w:t xml:space="preserve">en poblaciones como Cartagena, Cali, Pamplona </w:t>
      </w:r>
      <w:r w:rsidR="00AC75B0" w:rsidRPr="00974355">
        <w:t>y otras más empezaron a ocurrir levantamientos que finalmente tuvieron su punto culminante en Santa</w:t>
      </w:r>
      <w:ins w:id="123" w:author="RAUL MAZO" w:date="2015-04-16T04:43:00Z">
        <w:r w:rsidR="003E7584">
          <w:t xml:space="preserve"> </w:t>
        </w:r>
      </w:ins>
      <w:del w:id="124" w:author="RAUL MAZO" w:date="2015-04-16T04:43:00Z">
        <w:r w:rsidR="00AC75B0" w:rsidRPr="00974355" w:rsidDel="003E7584">
          <w:delText xml:space="preserve">fé </w:delText>
        </w:r>
      </w:del>
      <w:ins w:id="125" w:author="RAUL MAZO" w:date="2015-04-16T04:43:00Z">
        <w:r w:rsidR="003E7584">
          <w:t>Fe</w:t>
        </w:r>
        <w:r w:rsidR="003E7584" w:rsidRPr="00974355">
          <w:t xml:space="preserve"> </w:t>
        </w:r>
      </w:ins>
      <w:r w:rsidR="00AC75B0" w:rsidRPr="00974355">
        <w:t>el 20 de julio de 1810.</w:t>
      </w:r>
    </w:p>
    <w:p w:rsidR="002B0F07" w:rsidRPr="00974355" w:rsidRDefault="002B0F07" w:rsidP="00974355">
      <w:pPr>
        <w:spacing w:line="360" w:lineRule="auto"/>
        <w:rPr>
          <w:b/>
        </w:rPr>
      </w:pPr>
      <w:r w:rsidRPr="00974355">
        <w:rPr>
          <w:b/>
        </w:rPr>
        <w:t>1.3.1 La llegada de Antonio Villavicencio</w:t>
      </w:r>
    </w:p>
    <w:p w:rsidR="00270E88" w:rsidRPr="00974355" w:rsidRDefault="002B0F07" w:rsidP="00974355">
      <w:pPr>
        <w:spacing w:line="360" w:lineRule="auto"/>
      </w:pPr>
      <w:r w:rsidRPr="00974355">
        <w:t xml:space="preserve">La Junta Suprema Central de España, que defendía al rey Fernando VII, </w:t>
      </w:r>
      <w:ins w:id="126" w:author="RAUL MAZO" w:date="2015-04-16T04:44:00Z">
        <w:r w:rsidR="003E7584">
          <w:t xml:space="preserve">quien </w:t>
        </w:r>
      </w:ins>
      <w:r w:rsidRPr="00974355">
        <w:t xml:space="preserve">había sido secuestrado por Napoleón durante la invasión de los franceses, envió al virreinato </w:t>
      </w:r>
      <w:r w:rsidR="00270E88" w:rsidRPr="00974355">
        <w:t xml:space="preserve">a Antonio Villavicencio como regente y representante de la Corona. El objetivo era hacer </w:t>
      </w:r>
      <w:r w:rsidR="00270E88" w:rsidRPr="00974355">
        <w:lastRenderedPageBreak/>
        <w:t xml:space="preserve">visible </w:t>
      </w:r>
      <w:del w:id="127" w:author="RAUL MAZO" w:date="2015-04-16T04:44:00Z">
        <w:r w:rsidR="00270E88" w:rsidRPr="00974355" w:rsidDel="000408E5">
          <w:delText>el poder</w:delText>
        </w:r>
      </w:del>
      <w:ins w:id="128" w:author="RAUL MAZO" w:date="2015-04-16T04:44:00Z">
        <w:r w:rsidR="000408E5">
          <w:t>la autoridad</w:t>
        </w:r>
      </w:ins>
      <w:r w:rsidR="00270E88" w:rsidRPr="00974355">
        <w:t xml:space="preserve"> del </w:t>
      </w:r>
      <w:del w:id="129" w:author="RAUL MAZO" w:date="2015-04-16T04:44:00Z">
        <w:r w:rsidR="00270E88" w:rsidRPr="00974355" w:rsidDel="000408E5">
          <w:delText xml:space="preserve">Rey </w:delText>
        </w:r>
      </w:del>
      <w:ins w:id="130" w:author="RAUL MAZO" w:date="2015-04-16T04:44:00Z">
        <w:r w:rsidR="000408E5">
          <w:t>r</w:t>
        </w:r>
        <w:r w:rsidR="000408E5" w:rsidRPr="00974355">
          <w:t xml:space="preserve">ey </w:t>
        </w:r>
      </w:ins>
      <w:r w:rsidR="00270E88" w:rsidRPr="00974355">
        <w:t>y evitar la sensación de vacío de poder que había provocado la invasión</w:t>
      </w:r>
      <w:ins w:id="131" w:author="RAUL MAZO" w:date="2015-04-16T04:45:00Z">
        <w:r w:rsidR="000408E5">
          <w:t xml:space="preserve"> francesa a la Península</w:t>
        </w:r>
      </w:ins>
      <w:r w:rsidR="00270E88" w:rsidRPr="00974355">
        <w:t>.</w:t>
      </w:r>
    </w:p>
    <w:p w:rsidR="00270E88" w:rsidRPr="00974355" w:rsidRDefault="00270E88" w:rsidP="00974355">
      <w:pPr>
        <w:spacing w:line="360" w:lineRule="auto"/>
      </w:pPr>
      <w:r w:rsidRPr="00974355">
        <w:t>Sin embargo, no terminó Antonio Villavicencio de desembarcar, cuando fue recibido con un motín en la ciudad de Cartagena. A los pocos días llegaría a Bogotá en donde lo esperaban nuevos acontecimientos</w:t>
      </w:r>
      <w:ins w:id="132" w:author="RAUL MAZO" w:date="2015-04-16T04:46:00Z">
        <w:r w:rsidR="000408E5">
          <w:t>;</w:t>
        </w:r>
      </w:ins>
      <w:del w:id="133" w:author="RAUL MAZO" w:date="2015-04-16T04:46:00Z">
        <w:r w:rsidRPr="00974355" w:rsidDel="000408E5">
          <w:delText>,</w:delText>
        </w:r>
      </w:del>
      <w:r w:rsidRPr="00974355">
        <w:t xml:space="preserve"> entre tanto</w:t>
      </w:r>
      <w:ins w:id="134" w:author="RAUL MAZO" w:date="2015-04-16T04:46:00Z">
        <w:r w:rsidR="000408E5">
          <w:t>,</w:t>
        </w:r>
      </w:ins>
      <w:r w:rsidRPr="00974355">
        <w:t xml:space="preserve"> la llama de la rebelión se fue encendiendo en distintos puntos del territorio.</w:t>
      </w:r>
    </w:p>
    <w:p w:rsidR="00270E88" w:rsidRPr="00974355" w:rsidRDefault="00270E88" w:rsidP="00974355">
      <w:pPr>
        <w:spacing w:line="360" w:lineRule="auto"/>
        <w:rPr>
          <w:b/>
        </w:rPr>
      </w:pPr>
      <w:r w:rsidRPr="00974355">
        <w:rPr>
          <w:b/>
        </w:rPr>
        <w:t>1.3.2 El florero de Llorente</w:t>
      </w:r>
    </w:p>
    <w:p w:rsidR="00595962" w:rsidRPr="00974355" w:rsidRDefault="00595962" w:rsidP="00974355">
      <w:pPr>
        <w:spacing w:line="360" w:lineRule="auto"/>
      </w:pPr>
      <w:r w:rsidRPr="00974355">
        <w:t xml:space="preserve">El 20 de julio de 1810 la capital del reino se encontraba agitada desde la mañana. Era día de mercado y la plaza estaba llena de gente. El mismo grupo de criollos que años atrás había participado de la Expedición Botánica y que por lo mismo </w:t>
      </w:r>
      <w:del w:id="135" w:author="RAUL MAZO" w:date="2015-04-16T04:46:00Z">
        <w:r w:rsidRPr="00974355" w:rsidDel="000408E5">
          <w:delText xml:space="preserve">había conocido </w:delText>
        </w:r>
      </w:del>
      <w:ins w:id="136" w:author="RAUL MAZO" w:date="2015-04-16T04:46:00Z">
        <w:r w:rsidR="000408E5" w:rsidRPr="00974355">
          <w:t>conoc</w:t>
        </w:r>
        <w:r w:rsidR="000408E5">
          <w:t>ía</w:t>
        </w:r>
        <w:r w:rsidR="000408E5" w:rsidRPr="00974355">
          <w:t xml:space="preserve"> </w:t>
        </w:r>
      </w:ins>
      <w:r w:rsidRPr="00974355">
        <w:t xml:space="preserve">muy bien el pensamiento ilustrado había preparado la noche anterior una </w:t>
      </w:r>
      <w:r w:rsidRPr="00974355">
        <w:rPr>
          <w:b/>
        </w:rPr>
        <w:t>conspiración</w:t>
      </w:r>
      <w:r w:rsidRPr="00974355">
        <w:t xml:space="preserve"> para provocar a los españoles y llamar a la rebelión. </w:t>
      </w:r>
    </w:p>
    <w:p w:rsidR="00675EE3" w:rsidRPr="00974355" w:rsidRDefault="00675EE3" w:rsidP="00974355">
      <w:pPr>
        <w:spacing w:line="360" w:lineRule="auto"/>
      </w:pPr>
      <w:r w:rsidRPr="00974355">
        <w:t xml:space="preserve">Debido a la pronta llegada de Antonio Villavicencio, se preparaban algunos festejos. El grupo de criollos se presentó en la tienda del español </w:t>
      </w:r>
      <w:r w:rsidR="00365782" w:rsidRPr="00974355">
        <w:t xml:space="preserve">José González Llorente para pedirle un florero prestado. Se dice que el florero se utilizaría como adorno en el agasajo. En torno al florero hubo una discusión, que no era otra cosa que el reflejo del rencor entre criollos y españoles. </w:t>
      </w:r>
    </w:p>
    <w:p w:rsidR="00015989" w:rsidRPr="00974355" w:rsidRDefault="00015989" w:rsidP="00974355">
      <w:pPr>
        <w:spacing w:line="360" w:lineRule="auto"/>
      </w:pPr>
      <w:r w:rsidRPr="00974355">
        <w:t xml:space="preserve">La disputa por el florero fue la chispa </w:t>
      </w:r>
      <w:r w:rsidR="001F220D" w:rsidRPr="00974355">
        <w:t>que</w:t>
      </w:r>
      <w:r w:rsidRPr="00974355">
        <w:t xml:space="preserve"> provocó la revuelta del 20 de julio y el Grito de Independencia</w:t>
      </w:r>
      <w:r w:rsidR="00DA673B" w:rsidRPr="00974355">
        <w:t xml:space="preserve"> [</w:t>
      </w:r>
      <w:hyperlink r:id="rId9" w:history="1">
        <w:r w:rsidR="00DA673B" w:rsidRPr="00974355">
          <w:rPr>
            <w:rStyle w:val="Hipervnculo"/>
          </w:rPr>
          <w:t>VER</w:t>
        </w:r>
      </w:hyperlink>
      <w:r w:rsidR="00DA673B" w:rsidRPr="00974355">
        <w:t>]</w:t>
      </w:r>
      <w:r w:rsidRPr="00974355">
        <w:t xml:space="preserve">. De allí en adelante vinieron momentos de discusiones acaloradas sobre qué hacer y cómo actuar. En medio del desorden que duró toda la tarde, de ultrajes, arengas y discursos callejeros, los criollos decidieron finalmente </w:t>
      </w:r>
      <w:del w:id="137" w:author="RAUL MAZO" w:date="2015-04-16T04:48:00Z">
        <w:r w:rsidRPr="00974355" w:rsidDel="000408E5">
          <w:delText xml:space="preserve">a </w:delText>
        </w:r>
      </w:del>
      <w:r w:rsidRPr="00974355">
        <w:t xml:space="preserve">conformar una junta. </w:t>
      </w:r>
      <w:r w:rsidR="00DD0E9C" w:rsidRPr="00974355">
        <w:t xml:space="preserve">Pero esta junta estuvo conformada por </w:t>
      </w:r>
      <w:r w:rsidR="00A618EF" w:rsidRPr="00974355">
        <w:t xml:space="preserve">los criollos más poderosos de la ciudad. Aquello despertó la furia del pueblo, que seguía exigiendo Cabildo Abierto, es decir: una instancia de decisión abierta a la real participación del pueblo. </w:t>
      </w:r>
    </w:p>
    <w:p w:rsidR="00A618EF" w:rsidRPr="00974355" w:rsidRDefault="00A618EF" w:rsidP="00974355">
      <w:pPr>
        <w:spacing w:line="360" w:lineRule="auto"/>
        <w:rPr>
          <w:highlight w:val="yellow"/>
        </w:rPr>
      </w:pPr>
      <w:r w:rsidRPr="00974355">
        <w:rPr>
          <w:highlight w:val="yellow"/>
        </w:rPr>
        <w:t xml:space="preserve">IMAGEN </w:t>
      </w:r>
      <w:r w:rsidR="006D26BF" w:rsidRPr="00974355">
        <w:rPr>
          <w:highlight w:val="yellow"/>
        </w:rPr>
        <w:t>JOSE MARIA CARBONE</w:t>
      </w:r>
      <w:r w:rsidR="001F220D" w:rsidRPr="00974355">
        <w:rPr>
          <w:highlight w:val="yellow"/>
        </w:rPr>
        <w:t>LL</w:t>
      </w:r>
    </w:p>
    <w:p w:rsidR="00A618EF" w:rsidRPr="00974355" w:rsidRDefault="00A618EF" w:rsidP="00974355">
      <w:pPr>
        <w:spacing w:line="360" w:lineRule="auto"/>
      </w:pPr>
      <w:r w:rsidRPr="00974355">
        <w:rPr>
          <w:highlight w:val="yellow"/>
        </w:rPr>
        <w:t>Uno de los líderes populares que organizó en barrios y plazas a los sectores más pobres fue José María Carbonell</w:t>
      </w:r>
      <w:r w:rsidR="006D26BF" w:rsidRPr="00974355">
        <w:rPr>
          <w:highlight w:val="yellow"/>
        </w:rPr>
        <w:t xml:space="preserve">, </w:t>
      </w:r>
      <w:r w:rsidRPr="00974355">
        <w:rPr>
          <w:highlight w:val="yellow"/>
        </w:rPr>
        <w:t xml:space="preserve">quien también había participado en la Expedición Botánica. A pesar de su cercanía a la élite criolla, </w:t>
      </w:r>
      <w:r w:rsidR="001F220D" w:rsidRPr="00974355">
        <w:rPr>
          <w:highlight w:val="yellow"/>
        </w:rPr>
        <w:t>consideró</w:t>
      </w:r>
      <w:r w:rsidRPr="00974355">
        <w:rPr>
          <w:highlight w:val="yellow"/>
        </w:rPr>
        <w:t xml:space="preserve"> que la Indepe</w:t>
      </w:r>
      <w:r w:rsidR="001F220D" w:rsidRPr="00974355">
        <w:rPr>
          <w:highlight w:val="yellow"/>
        </w:rPr>
        <w:t>ndencia debía beneficiarlos no solamente a ellos, sino también a campesinos, gentes de los barrios, artesanos, indígenas y negros.</w:t>
      </w:r>
      <w:r w:rsidRPr="00974355">
        <w:t xml:space="preserve"> </w:t>
      </w:r>
    </w:p>
    <w:p w:rsidR="00292A9A" w:rsidRPr="00974355" w:rsidRDefault="00292A9A" w:rsidP="00974355">
      <w:pPr>
        <w:spacing w:line="360" w:lineRule="auto"/>
      </w:pPr>
    </w:p>
    <w:p w:rsidR="00365782" w:rsidRPr="00974355" w:rsidRDefault="00985F59" w:rsidP="00974355">
      <w:pPr>
        <w:spacing w:line="360" w:lineRule="auto"/>
      </w:pPr>
      <w:r w:rsidRPr="00974355">
        <w:lastRenderedPageBreak/>
        <w:t xml:space="preserve">Los motines y disturbios dieron cuenta de que la Independencia no solo podía ser un proceso en el que los criollos ganaran privilegios. El 14 </w:t>
      </w:r>
      <w:r w:rsidR="00854990" w:rsidRPr="00974355">
        <w:t>de agosto de 1810 el virrey y su esposa fueron encarcelados pero lograron huir con la complicidad de criollos acomodados.</w:t>
      </w:r>
      <w:r w:rsidR="00AC0406" w:rsidRPr="00974355">
        <w:t xml:space="preserve"> A partir de aquel momento, el virreinato empezó a vivir momentos de </w:t>
      </w:r>
      <w:r w:rsidR="00C72BDC" w:rsidRPr="00974355">
        <w:t>confrontación</w:t>
      </w:r>
      <w:r w:rsidR="00AC0406" w:rsidRPr="00974355">
        <w:t xml:space="preserve"> política y militar que llevaron a que la Independencia f</w:t>
      </w:r>
      <w:r w:rsidR="00C72BDC" w:rsidRPr="00974355">
        <w:t xml:space="preserve">uera un proceso de varios años en que la sociedad se dividió en torno a la manera </w:t>
      </w:r>
      <w:del w:id="138" w:author="RAUL MAZO" w:date="2015-04-16T04:49:00Z">
        <w:r w:rsidR="00C72BDC" w:rsidRPr="00974355" w:rsidDel="000408E5">
          <w:delText xml:space="preserve">cómo </w:delText>
        </w:r>
      </w:del>
      <w:ins w:id="139" w:author="RAUL MAZO" w:date="2015-04-16T04:49:00Z">
        <w:r w:rsidR="000408E5" w:rsidRPr="00974355">
          <w:t>c</w:t>
        </w:r>
        <w:r w:rsidR="000408E5">
          <w:t>o</w:t>
        </w:r>
        <w:r w:rsidR="000408E5" w:rsidRPr="00974355">
          <w:t xml:space="preserve">mo </w:t>
        </w:r>
      </w:ins>
      <w:r w:rsidR="00C72BDC" w:rsidRPr="00974355">
        <w:t>debía construirse la nación.</w:t>
      </w:r>
    </w:p>
    <w:p w:rsidR="00893CA9" w:rsidRPr="00974355" w:rsidRDefault="00893CA9" w:rsidP="00974355">
      <w:pPr>
        <w:spacing w:line="360" w:lineRule="auto"/>
      </w:pPr>
      <w:r w:rsidRPr="00974355">
        <w:t>En Santa</w:t>
      </w:r>
      <w:ins w:id="140" w:author="RAUL MAZO" w:date="2015-04-16T04:49:00Z">
        <w:r w:rsidR="000408E5">
          <w:t xml:space="preserve"> </w:t>
        </w:r>
      </w:ins>
      <w:del w:id="141" w:author="RAUL MAZO" w:date="2015-04-16T04:49:00Z">
        <w:r w:rsidRPr="00974355" w:rsidDel="000408E5">
          <w:delText>fé</w:delText>
        </w:r>
      </w:del>
      <w:ins w:id="142" w:author="RAUL MAZO" w:date="2015-04-16T04:49:00Z">
        <w:r w:rsidR="000408E5">
          <w:t>Fe</w:t>
        </w:r>
      </w:ins>
      <w:r w:rsidRPr="00974355">
        <w:t xml:space="preserve">, la llegada de </w:t>
      </w:r>
      <w:r w:rsidRPr="00974355">
        <w:rPr>
          <w:b/>
        </w:rPr>
        <w:t>Antonio Nariño</w:t>
      </w:r>
      <w:r w:rsidRPr="00974355">
        <w:t>, proveniente de una de sus largas temporadas de prisión en Cartagena</w:t>
      </w:r>
      <w:ins w:id="143" w:author="RAUL MAZO" w:date="2015-04-16T04:49:00Z">
        <w:r w:rsidR="000408E5">
          <w:t>,</w:t>
        </w:r>
      </w:ins>
      <w:r w:rsidRPr="00974355">
        <w:t xml:space="preserve"> puso en guardia a l</w:t>
      </w:r>
      <w:r w:rsidR="003F5FF3" w:rsidRPr="00974355">
        <w:t>as</w:t>
      </w:r>
      <w:r w:rsidRPr="00974355">
        <w:t xml:space="preserve"> élites criollas que a</w:t>
      </w:r>
      <w:r w:rsidR="003F5FF3" w:rsidRPr="00974355">
        <w:t>ú</w:t>
      </w:r>
      <w:r w:rsidRPr="00974355">
        <w:t>n estaban indecisas pues no sabían si querían una independencia absoluta o solo autonomía económica y acceso a puestos de mando.</w:t>
      </w:r>
    </w:p>
    <w:p w:rsidR="00A31D94" w:rsidRPr="00974355" w:rsidRDefault="00A31D94" w:rsidP="00974355">
      <w:pPr>
        <w:spacing w:line="360" w:lineRule="auto"/>
      </w:pPr>
    </w:p>
    <w:p w:rsidR="00A31D94" w:rsidRPr="00974355" w:rsidRDefault="00A31D94" w:rsidP="00974355">
      <w:pPr>
        <w:spacing w:line="360" w:lineRule="auto"/>
      </w:pPr>
      <w:r w:rsidRPr="00974355">
        <w:t xml:space="preserve">La división de opiniones e intereses políticos empezó a perfilarse: se crearon bandos, </w:t>
      </w:r>
      <w:del w:id="144" w:author="RAUL MAZO" w:date="2015-04-16T04:49:00Z">
        <w:r w:rsidRPr="00974355" w:rsidDel="000408E5">
          <w:delText xml:space="preserve">el territorio </w:delText>
        </w:r>
      </w:del>
      <w:r w:rsidRPr="00974355">
        <w:t xml:space="preserve">se fraccionó el territorio y se dio inicio a una etapa difícil y duradera: </w:t>
      </w:r>
      <w:del w:id="145" w:author="RAUL MAZO" w:date="2015-04-17T04:27:00Z">
        <w:r w:rsidRPr="00974355" w:rsidDel="00A25BE7">
          <w:rPr>
            <w:b/>
          </w:rPr>
          <w:delText xml:space="preserve">La </w:delText>
        </w:r>
      </w:del>
      <w:ins w:id="146" w:author="RAUL MAZO" w:date="2015-04-17T04:27:00Z">
        <w:r w:rsidR="00A25BE7">
          <w:rPr>
            <w:b/>
          </w:rPr>
          <w:t>l</w:t>
        </w:r>
        <w:r w:rsidR="00A25BE7" w:rsidRPr="00974355">
          <w:rPr>
            <w:b/>
          </w:rPr>
          <w:t xml:space="preserve">a </w:t>
        </w:r>
      </w:ins>
      <w:r w:rsidRPr="00974355">
        <w:rPr>
          <w:b/>
        </w:rPr>
        <w:t>Patria Boba</w:t>
      </w:r>
      <w:r w:rsidRPr="00974355">
        <w:t>.</w:t>
      </w:r>
    </w:p>
    <w:tbl>
      <w:tblPr>
        <w:tblStyle w:val="Tablaconcuadrcula"/>
        <w:tblW w:w="0" w:type="auto"/>
        <w:tblLook w:val="04A0" w:firstRow="1" w:lastRow="0" w:firstColumn="1" w:lastColumn="0" w:noHBand="0" w:noVBand="1"/>
      </w:tblPr>
      <w:tblGrid>
        <w:gridCol w:w="9054"/>
      </w:tblGrid>
      <w:tr w:rsidR="00887581" w:rsidRPr="00974355" w:rsidTr="00666628">
        <w:tc>
          <w:tcPr>
            <w:tcW w:w="9054" w:type="dxa"/>
            <w:shd w:val="clear" w:color="auto" w:fill="000000" w:themeFill="text1"/>
          </w:tcPr>
          <w:p w:rsidR="00887581" w:rsidRPr="00974355" w:rsidRDefault="00887581" w:rsidP="00974355">
            <w:pPr>
              <w:spacing w:line="360" w:lineRule="auto"/>
              <w:jc w:val="center"/>
              <w:rPr>
                <w:b/>
                <w:color w:val="FFFFFF" w:themeColor="background1"/>
              </w:rPr>
            </w:pPr>
            <w:r w:rsidRPr="00974355">
              <w:rPr>
                <w:b/>
                <w:color w:val="FFFFFF" w:themeColor="background1"/>
              </w:rPr>
              <w:t>Recuerda</w:t>
            </w:r>
          </w:p>
        </w:tc>
      </w:tr>
      <w:tr w:rsidR="00887581" w:rsidRPr="00974355" w:rsidTr="00666628">
        <w:tc>
          <w:tcPr>
            <w:tcW w:w="9054" w:type="dxa"/>
            <w:shd w:val="clear" w:color="auto" w:fill="auto"/>
          </w:tcPr>
          <w:p w:rsidR="00887581" w:rsidRPr="00974355" w:rsidRDefault="00470258" w:rsidP="000408E5">
            <w:pPr>
              <w:spacing w:line="360" w:lineRule="auto"/>
              <w:rPr>
                <w:color w:val="000000" w:themeColor="text1"/>
              </w:rPr>
            </w:pPr>
            <w:r w:rsidRPr="00974355">
              <w:t xml:space="preserve">En su libro </w:t>
            </w:r>
            <w:r w:rsidR="002463D1" w:rsidRPr="002463D1">
              <w:rPr>
                <w:i/>
                <w:rPrChange w:id="147" w:author="RAUL MAZO" w:date="2015-04-16T04:50:00Z">
                  <w:rPr/>
                </w:rPrChange>
              </w:rPr>
              <w:t xml:space="preserve">Las </w:t>
            </w:r>
            <w:del w:id="148" w:author="RAUL MAZO" w:date="2015-04-16T04:50:00Z">
              <w:r w:rsidR="002463D1" w:rsidRPr="002463D1">
                <w:rPr>
                  <w:i/>
                  <w:rPrChange w:id="149" w:author="RAUL MAZO" w:date="2015-04-16T04:50:00Z">
                    <w:rPr/>
                  </w:rPrChange>
                </w:rPr>
                <w:delText xml:space="preserve">Revoluciones </w:delText>
              </w:r>
            </w:del>
            <w:ins w:id="150" w:author="RAUL MAZO" w:date="2015-04-16T04:50:00Z">
              <w:r w:rsidR="002463D1" w:rsidRPr="002463D1">
                <w:rPr>
                  <w:i/>
                  <w:rPrChange w:id="151" w:author="RAUL MAZO" w:date="2015-04-16T04:50:00Z">
                    <w:rPr/>
                  </w:rPrChange>
                </w:rPr>
                <w:t xml:space="preserve">revoluciones </w:t>
              </w:r>
            </w:ins>
            <w:del w:id="152" w:author="RAUL MAZO" w:date="2015-04-16T04:50:00Z">
              <w:r w:rsidR="002463D1" w:rsidRPr="002463D1">
                <w:rPr>
                  <w:i/>
                  <w:rPrChange w:id="153" w:author="RAUL MAZO" w:date="2015-04-16T04:50:00Z">
                    <w:rPr/>
                  </w:rPrChange>
                </w:rPr>
                <w:delText>Hispanoamericanas</w:delText>
              </w:r>
            </w:del>
            <w:ins w:id="154" w:author="RAUL MAZO" w:date="2015-04-16T04:50:00Z">
              <w:r w:rsidR="002463D1" w:rsidRPr="002463D1">
                <w:rPr>
                  <w:i/>
                  <w:rPrChange w:id="155" w:author="RAUL MAZO" w:date="2015-04-16T04:50:00Z">
                    <w:rPr/>
                  </w:rPrChange>
                </w:rPr>
                <w:t>hispanoamericanas</w:t>
              </w:r>
            </w:ins>
            <w:r w:rsidRPr="00974355">
              <w:t>, el</w:t>
            </w:r>
            <w:r w:rsidR="00887581" w:rsidRPr="00974355">
              <w:t xml:space="preserve"> historiador John Lynch, al hacer su análisis de los hechos que se desataron el 20 de julio de 1810 afirma: “pronto se vio claramente que era más fácil derrotar a los españoles que organizar a los criollos</w:t>
            </w:r>
            <w:ins w:id="156" w:author="RAUL MAZO" w:date="2015-04-16T04:50:00Z">
              <w:r w:rsidR="000408E5">
                <w:t>”</w:t>
              </w:r>
            </w:ins>
            <w:r w:rsidR="00887581" w:rsidRPr="00974355">
              <w:t xml:space="preserve">. </w:t>
            </w:r>
          </w:p>
        </w:tc>
      </w:tr>
    </w:tbl>
    <w:p w:rsidR="00A31D94" w:rsidRPr="00974355" w:rsidRDefault="00A31D94" w:rsidP="00974355">
      <w:pPr>
        <w:spacing w:line="360" w:lineRule="auto"/>
      </w:pPr>
    </w:p>
    <w:p w:rsidR="00321131" w:rsidRPr="00974355" w:rsidRDefault="00321131" w:rsidP="00974355">
      <w:pPr>
        <w:spacing w:line="360" w:lineRule="auto"/>
      </w:pPr>
    </w:p>
    <w:p w:rsidR="00A31D94" w:rsidRPr="00974355" w:rsidRDefault="00A31D94" w:rsidP="00974355">
      <w:pPr>
        <w:spacing w:line="360" w:lineRule="auto"/>
      </w:pPr>
    </w:p>
    <w:p w:rsidR="0037524F" w:rsidRPr="00974355" w:rsidRDefault="0037524F"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1.4 La Patria Boba</w:t>
      </w:r>
    </w:p>
    <w:p w:rsidR="003F5FF3" w:rsidRPr="00974355" w:rsidRDefault="003F5FF3" w:rsidP="00974355">
      <w:pPr>
        <w:spacing w:line="360" w:lineRule="auto"/>
      </w:pPr>
    </w:p>
    <w:p w:rsidR="00266509" w:rsidRPr="00974355" w:rsidRDefault="00266509" w:rsidP="00974355">
      <w:pPr>
        <w:spacing w:line="360" w:lineRule="auto"/>
      </w:pPr>
      <w:r w:rsidRPr="00974355">
        <w:t>Al salir de tres siglos de dominación</w:t>
      </w:r>
      <w:r w:rsidR="00C8148B" w:rsidRPr="00974355">
        <w:t>,</w:t>
      </w:r>
      <w:r w:rsidRPr="00974355">
        <w:t xml:space="preserve"> para las colonias que empezaban a despertar a la libertad fue dif</w:t>
      </w:r>
      <w:r w:rsidR="00351163" w:rsidRPr="00974355">
        <w:t xml:space="preserve">ícil aprender a </w:t>
      </w:r>
      <w:del w:id="157" w:author="RAUL MAZO" w:date="2015-04-16T04:51:00Z">
        <w:r w:rsidR="00351163" w:rsidRPr="00974355" w:rsidDel="000408E5">
          <w:delText>auto</w:delText>
        </w:r>
      </w:del>
      <w:r w:rsidR="00351163" w:rsidRPr="00974355">
        <w:t>gobernarse. Pensar en un Estado implicaba organizar un</w:t>
      </w:r>
      <w:r w:rsidR="00C8148B" w:rsidRPr="00974355">
        <w:t xml:space="preserve"> conjunto</w:t>
      </w:r>
      <w:r w:rsidR="00351163" w:rsidRPr="00974355">
        <w:t xml:space="preserve"> de instituciones, un ejército y entender y conocer bien tanto el territorio como a los gobernados. Semejante reto </w:t>
      </w:r>
      <w:r w:rsidR="00DA673B" w:rsidRPr="00974355">
        <w:t>tardó en lograrse. A partir de 1811 empezaron los duros años de la Patria Boba, llamada as</w:t>
      </w:r>
      <w:r w:rsidR="00C8148B" w:rsidRPr="00974355">
        <w:t>í</w:t>
      </w:r>
      <w:r w:rsidR="00DA673B" w:rsidRPr="00974355">
        <w:t xml:space="preserve"> por</w:t>
      </w:r>
      <w:r w:rsidR="00C8148B" w:rsidRPr="00974355">
        <w:t xml:space="preserve"> Antonio Nariño </w:t>
      </w:r>
      <w:r w:rsidR="00837A64" w:rsidRPr="00974355">
        <w:t>en su escrito de 1823</w:t>
      </w:r>
      <w:r w:rsidR="00C8148B" w:rsidRPr="00974355">
        <w:t>. Pero no era boba la patria</w:t>
      </w:r>
      <w:r w:rsidR="00837A64" w:rsidRPr="00974355">
        <w:t>, sino</w:t>
      </w:r>
      <w:r w:rsidR="00C8148B" w:rsidRPr="00974355">
        <w:t xml:space="preserve"> más bien </w:t>
      </w:r>
      <w:r w:rsidR="008132C2" w:rsidRPr="00974355">
        <w:t>difícil de construir, llena de diferencias y disputas</w:t>
      </w:r>
      <w:r w:rsidR="00837A64" w:rsidRPr="00974355">
        <w:t xml:space="preserve"> [</w:t>
      </w:r>
      <w:hyperlink r:id="rId10" w:history="1">
        <w:r w:rsidR="00837A64" w:rsidRPr="00974355">
          <w:rPr>
            <w:rStyle w:val="Hipervnculo"/>
          </w:rPr>
          <w:t>VER</w:t>
        </w:r>
      </w:hyperlink>
      <w:r w:rsidR="00837A64" w:rsidRPr="00974355">
        <w:t>]</w:t>
      </w:r>
      <w:r w:rsidR="008132C2" w:rsidRPr="00974355">
        <w:t>.</w:t>
      </w:r>
    </w:p>
    <w:p w:rsidR="00837A64" w:rsidRPr="00974355" w:rsidRDefault="00837A64" w:rsidP="00974355">
      <w:pPr>
        <w:spacing w:line="360" w:lineRule="auto"/>
      </w:pPr>
    </w:p>
    <w:p w:rsidR="00F55444" w:rsidRPr="00974355" w:rsidRDefault="00F55444"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 xml:space="preserve">1.4 1 </w:t>
      </w:r>
      <w:r w:rsidR="00966216" w:rsidRPr="00974355">
        <w:rPr>
          <w:b/>
        </w:rPr>
        <w:t>La división del territorio</w:t>
      </w:r>
      <w:r w:rsidR="005644C5" w:rsidRPr="00974355">
        <w:rPr>
          <w:b/>
        </w:rPr>
        <w:t xml:space="preserve"> y sus consecuencias</w:t>
      </w:r>
    </w:p>
    <w:p w:rsidR="00F949B9" w:rsidRPr="00974355" w:rsidRDefault="00966216" w:rsidP="00974355">
      <w:pPr>
        <w:spacing w:line="360" w:lineRule="auto"/>
      </w:pPr>
      <w:r w:rsidRPr="00974355">
        <w:lastRenderedPageBreak/>
        <w:t>El 11 de marzo de 1811 se constituyó el estado de Cundinamarca. Jorge Tadeo Lozano, que también había participado de la Expedición Bo</w:t>
      </w:r>
      <w:r w:rsidR="005644C5" w:rsidRPr="00974355">
        <w:t xml:space="preserve">tánica fue nombrado presidente. Lozano propuso que el </w:t>
      </w:r>
      <w:r w:rsidRPr="00974355">
        <w:t xml:space="preserve">estado </w:t>
      </w:r>
      <w:r w:rsidR="005644C5" w:rsidRPr="00974355">
        <w:t xml:space="preserve">estuviera </w:t>
      </w:r>
      <w:r w:rsidRPr="00974355">
        <w:t>compuesto por</w:t>
      </w:r>
      <w:r w:rsidR="005644C5" w:rsidRPr="00974355">
        <w:t xml:space="preserve"> cuatro departamentos: Quito (incluía a Ecuador), </w:t>
      </w:r>
      <w:r w:rsidR="00F949B9" w:rsidRPr="00974355">
        <w:t>Popayán (que incluía a</w:t>
      </w:r>
      <w:del w:id="158" w:author="RAUL MAZO" w:date="2015-04-16T04:52:00Z">
        <w:r w:rsidR="00F949B9" w:rsidRPr="00974355" w:rsidDel="000408E5">
          <w:delText>l</w:delText>
        </w:r>
      </w:del>
      <w:r w:rsidR="00F949B9" w:rsidRPr="00974355">
        <w:t xml:space="preserve"> Chocó), Cartagena (que incluía Pana</w:t>
      </w:r>
      <w:r w:rsidR="000E608F" w:rsidRPr="00974355">
        <w:t xml:space="preserve">má y Antioquia) y Cundinamarca. En suma proponía un </w:t>
      </w:r>
      <w:del w:id="159" w:author="RAUL MAZO" w:date="2015-04-16T04:52:00Z">
        <w:r w:rsidR="000E608F" w:rsidRPr="00974355" w:rsidDel="000408E5">
          <w:delText>estad</w:delText>
        </w:r>
        <w:r w:rsidR="007759F3" w:rsidRPr="00974355" w:rsidDel="000408E5">
          <w:delText xml:space="preserve">o </w:delText>
        </w:r>
      </w:del>
      <w:ins w:id="160" w:author="RAUL MAZO" w:date="2015-04-16T04:52:00Z">
        <w:r w:rsidR="000408E5">
          <w:t>E</w:t>
        </w:r>
        <w:r w:rsidR="000408E5" w:rsidRPr="00974355">
          <w:t xml:space="preserve">stado </w:t>
        </w:r>
      </w:ins>
      <w:r w:rsidR="007759F3" w:rsidRPr="00974355">
        <w:t xml:space="preserve">federalista. </w:t>
      </w:r>
    </w:p>
    <w:p w:rsidR="000E608F" w:rsidRPr="00974355" w:rsidRDefault="000E608F" w:rsidP="00974355">
      <w:pPr>
        <w:spacing w:line="360" w:lineRule="auto"/>
      </w:pPr>
    </w:p>
    <w:tbl>
      <w:tblPr>
        <w:tblStyle w:val="Tablaconcuadrcula"/>
        <w:tblW w:w="0" w:type="auto"/>
        <w:tblLook w:val="04A0" w:firstRow="1" w:lastRow="0" w:firstColumn="1" w:lastColumn="0" w:noHBand="0" w:noVBand="1"/>
      </w:tblPr>
      <w:tblGrid>
        <w:gridCol w:w="1292"/>
        <w:gridCol w:w="7762"/>
      </w:tblGrid>
      <w:tr w:rsidR="007759F3" w:rsidRPr="00974355" w:rsidTr="00666628">
        <w:tc>
          <w:tcPr>
            <w:tcW w:w="9054" w:type="dxa"/>
            <w:gridSpan w:val="2"/>
            <w:shd w:val="clear" w:color="auto" w:fill="000000" w:themeFill="text1"/>
          </w:tcPr>
          <w:p w:rsidR="007759F3" w:rsidRPr="00974355" w:rsidRDefault="007759F3" w:rsidP="00974355">
            <w:pPr>
              <w:spacing w:line="360" w:lineRule="auto"/>
              <w:jc w:val="center"/>
              <w:rPr>
                <w:b/>
                <w:color w:val="FFFFFF" w:themeColor="background1"/>
              </w:rPr>
            </w:pPr>
            <w:r w:rsidRPr="00974355">
              <w:rPr>
                <w:b/>
                <w:color w:val="FFFFFF" w:themeColor="background1"/>
              </w:rPr>
              <w:t>Destacado</w:t>
            </w:r>
          </w:p>
        </w:tc>
      </w:tr>
      <w:tr w:rsidR="007759F3" w:rsidRPr="00974355" w:rsidTr="00666628">
        <w:trPr>
          <w:trHeight w:val="318"/>
        </w:trPr>
        <w:tc>
          <w:tcPr>
            <w:tcW w:w="817" w:type="dxa"/>
            <w:shd w:val="clear" w:color="auto" w:fill="auto"/>
          </w:tcPr>
          <w:p w:rsidR="007759F3" w:rsidRPr="00974355" w:rsidRDefault="007759F3" w:rsidP="00A25BE7">
            <w:pPr>
              <w:spacing w:line="360" w:lineRule="auto"/>
              <w:rPr>
                <w:lang w:val="es-ES"/>
              </w:rPr>
            </w:pPr>
            <w:del w:id="161" w:author="RAUL MAZO" w:date="2015-04-17T04:29:00Z">
              <w:r w:rsidRPr="00974355" w:rsidDel="00A25BE7">
                <w:rPr>
                  <w:lang w:val="es-ES"/>
                </w:rPr>
                <w:delText>Titulo</w:delText>
              </w:r>
            </w:del>
            <w:ins w:id="162" w:author="RAUL MAZO" w:date="2015-04-17T04:29:00Z">
              <w:r w:rsidR="00A25BE7" w:rsidRPr="00974355">
                <w:rPr>
                  <w:lang w:val="es-ES"/>
                </w:rPr>
                <w:t>T</w:t>
              </w:r>
              <w:r w:rsidR="00A25BE7">
                <w:rPr>
                  <w:lang w:val="es-ES"/>
                </w:rPr>
                <w:t>í</w:t>
              </w:r>
              <w:r w:rsidR="00A25BE7" w:rsidRPr="00974355">
                <w:rPr>
                  <w:lang w:val="es-ES"/>
                </w:rPr>
                <w:t>tulo</w:t>
              </w:r>
            </w:ins>
          </w:p>
        </w:tc>
        <w:tc>
          <w:tcPr>
            <w:tcW w:w="8237" w:type="dxa"/>
            <w:shd w:val="clear" w:color="auto" w:fill="auto"/>
          </w:tcPr>
          <w:p w:rsidR="007759F3" w:rsidRPr="00974355" w:rsidRDefault="007759F3" w:rsidP="00974355">
            <w:pPr>
              <w:spacing w:line="360" w:lineRule="auto"/>
              <w:rPr>
                <w:b/>
                <w:color w:val="000000" w:themeColor="text1"/>
              </w:rPr>
            </w:pPr>
            <w:r w:rsidRPr="00974355">
              <w:rPr>
                <w:b/>
                <w:color w:val="000000" w:themeColor="text1"/>
              </w:rPr>
              <w:t>El federalismo</w:t>
            </w:r>
          </w:p>
        </w:tc>
      </w:tr>
      <w:tr w:rsidR="007759F3" w:rsidRPr="00974355" w:rsidTr="00666628">
        <w:trPr>
          <w:trHeight w:val="318"/>
        </w:trPr>
        <w:tc>
          <w:tcPr>
            <w:tcW w:w="817" w:type="dxa"/>
            <w:shd w:val="clear" w:color="auto" w:fill="auto"/>
          </w:tcPr>
          <w:p w:rsidR="007759F3" w:rsidRPr="00974355" w:rsidRDefault="007759F3" w:rsidP="00974355">
            <w:pPr>
              <w:spacing w:line="360" w:lineRule="auto"/>
              <w:rPr>
                <w:lang w:val="es-ES"/>
              </w:rPr>
            </w:pPr>
            <w:r w:rsidRPr="00974355">
              <w:rPr>
                <w:lang w:val="es-ES"/>
              </w:rPr>
              <w:t>Contenido</w:t>
            </w:r>
          </w:p>
        </w:tc>
        <w:tc>
          <w:tcPr>
            <w:tcW w:w="8237" w:type="dxa"/>
            <w:shd w:val="clear" w:color="auto" w:fill="auto"/>
          </w:tcPr>
          <w:p w:rsidR="007759F3" w:rsidRPr="00974355" w:rsidRDefault="007759F3" w:rsidP="00974355">
            <w:pPr>
              <w:tabs>
                <w:tab w:val="left" w:pos="830"/>
              </w:tabs>
              <w:spacing w:line="360" w:lineRule="auto"/>
              <w:rPr>
                <w:lang w:val="es-ES"/>
              </w:rPr>
            </w:pPr>
            <w:r w:rsidRPr="00974355">
              <w:t>El federalismo como proyecto político surgió inspirado en el modelo de Estado norteamericano. En la Nueva Granada, fue Camilo Torres su principal impulsor. El federalismo implicaba la división en provincias o departamentos que conserva</w:t>
            </w:r>
            <w:ins w:id="163" w:author="RAUL MAZO" w:date="2015-04-17T04:30:00Z">
              <w:r w:rsidR="00A25BE7">
                <w:t>ra</w:t>
              </w:r>
            </w:ins>
            <w:r w:rsidRPr="00974355">
              <w:t xml:space="preserve">n su autonomía administrativa y presupuestal pero que </w:t>
            </w:r>
            <w:ins w:id="164" w:author="RAUL MAZO" w:date="2015-04-17T04:30:00Z">
              <w:r w:rsidR="00A25BE7">
                <w:t>fu</w:t>
              </w:r>
            </w:ins>
            <w:r w:rsidRPr="00974355">
              <w:t xml:space="preserve">eran protegidos por un ejército </w:t>
            </w:r>
            <w:r w:rsidR="00712195" w:rsidRPr="00974355">
              <w:t>central.</w:t>
            </w:r>
            <w:r w:rsidR="00197866" w:rsidRPr="00974355">
              <w:t xml:space="preserve"> </w:t>
            </w:r>
          </w:p>
        </w:tc>
      </w:tr>
    </w:tbl>
    <w:p w:rsidR="00C72BDC" w:rsidRPr="00974355" w:rsidRDefault="00C72BDC" w:rsidP="00974355">
      <w:pPr>
        <w:spacing w:line="360" w:lineRule="auto"/>
      </w:pPr>
    </w:p>
    <w:p w:rsidR="00675EE3" w:rsidRPr="00974355" w:rsidRDefault="00712195" w:rsidP="00974355">
      <w:pPr>
        <w:spacing w:line="360" w:lineRule="auto"/>
      </w:pPr>
      <w:r w:rsidRPr="00974355">
        <w:t xml:space="preserve">Para un sector de los patriotas el federalismo era la forma menos adecuada de empezar a construir </w:t>
      </w:r>
      <w:del w:id="165" w:author="RAUL MAZO" w:date="2015-04-16T04:52:00Z">
        <w:r w:rsidRPr="00974355" w:rsidDel="000408E5">
          <w:delText xml:space="preserve">a </w:delText>
        </w:r>
      </w:del>
      <w:r w:rsidRPr="00974355">
        <w:t xml:space="preserve">la nación, más aún cuando el proceso de Independencia apenas empezaba y España no estaba dispuesta a perder sus colonias sin </w:t>
      </w:r>
      <w:r w:rsidR="003E2705" w:rsidRPr="00974355">
        <w:t>dar la batalla.</w:t>
      </w:r>
    </w:p>
    <w:p w:rsidR="00360B5F" w:rsidRPr="00974355" w:rsidRDefault="00360B5F" w:rsidP="00974355">
      <w:pPr>
        <w:spacing w:line="360" w:lineRule="auto"/>
      </w:pPr>
      <w:r w:rsidRPr="00974355">
        <w:t xml:space="preserve">La presidencia de Jorge Tadeo Lozano duró poco y fue </w:t>
      </w:r>
      <w:r w:rsidR="00C04C11" w:rsidRPr="00974355">
        <w:t>reemplazado</w:t>
      </w:r>
      <w:r w:rsidR="00254640" w:rsidRPr="00974355">
        <w:t xml:space="preserve"> a los cuatro meses</w:t>
      </w:r>
      <w:r w:rsidR="00C04C11" w:rsidRPr="00974355">
        <w:t xml:space="preserve"> por Antonio Nariño. Para </w:t>
      </w:r>
      <w:r w:rsidR="003233BA" w:rsidRPr="00974355">
        <w:t>este último</w:t>
      </w:r>
      <w:r w:rsidR="00C04C11" w:rsidRPr="00974355">
        <w:t>, la nación debía ser compacta y no dividida como l</w:t>
      </w:r>
      <w:r w:rsidR="003233BA" w:rsidRPr="00974355">
        <w:t>a</w:t>
      </w:r>
      <w:r w:rsidR="00C04C11" w:rsidRPr="00974355">
        <w:t xml:space="preserve"> querían los federalistas. Según su pensamiento, la unión haría la fuerza y garantizaría la victoria sobre España. </w:t>
      </w:r>
    </w:p>
    <w:tbl>
      <w:tblPr>
        <w:tblStyle w:val="Tablaconcuadrcula"/>
        <w:tblW w:w="0" w:type="auto"/>
        <w:tblLook w:val="04A0" w:firstRow="1" w:lastRow="0" w:firstColumn="1" w:lastColumn="0" w:noHBand="0" w:noVBand="1"/>
      </w:tblPr>
      <w:tblGrid>
        <w:gridCol w:w="1292"/>
        <w:gridCol w:w="7762"/>
      </w:tblGrid>
      <w:tr w:rsidR="003233BA" w:rsidRPr="00974355" w:rsidTr="00666628">
        <w:tc>
          <w:tcPr>
            <w:tcW w:w="9054" w:type="dxa"/>
            <w:gridSpan w:val="2"/>
            <w:shd w:val="clear" w:color="auto" w:fill="000000" w:themeFill="text1"/>
          </w:tcPr>
          <w:p w:rsidR="003233BA" w:rsidRPr="00974355" w:rsidRDefault="003233BA" w:rsidP="00974355">
            <w:pPr>
              <w:spacing w:line="360" w:lineRule="auto"/>
              <w:jc w:val="center"/>
              <w:rPr>
                <w:b/>
                <w:color w:val="FFFFFF" w:themeColor="background1"/>
              </w:rPr>
            </w:pPr>
            <w:r w:rsidRPr="00974355">
              <w:rPr>
                <w:b/>
                <w:color w:val="FFFFFF" w:themeColor="background1"/>
              </w:rPr>
              <w:t>Destacado</w:t>
            </w:r>
          </w:p>
        </w:tc>
      </w:tr>
      <w:tr w:rsidR="003233BA" w:rsidRPr="00974355" w:rsidTr="00666628">
        <w:trPr>
          <w:trHeight w:val="318"/>
        </w:trPr>
        <w:tc>
          <w:tcPr>
            <w:tcW w:w="817" w:type="dxa"/>
            <w:shd w:val="clear" w:color="auto" w:fill="auto"/>
          </w:tcPr>
          <w:p w:rsidR="003233BA" w:rsidRPr="00974355" w:rsidRDefault="003233BA" w:rsidP="00321113">
            <w:pPr>
              <w:spacing w:line="360" w:lineRule="auto"/>
              <w:rPr>
                <w:lang w:val="es-ES"/>
              </w:rPr>
            </w:pPr>
            <w:del w:id="166" w:author="RAUL MAZO" w:date="2015-04-17T04:32:00Z">
              <w:r w:rsidRPr="00974355" w:rsidDel="00321113">
                <w:rPr>
                  <w:lang w:val="es-ES"/>
                </w:rPr>
                <w:delText>Titulo</w:delText>
              </w:r>
            </w:del>
            <w:ins w:id="167" w:author="RAUL MAZO" w:date="2015-04-17T04:32:00Z">
              <w:r w:rsidR="00321113" w:rsidRPr="00974355">
                <w:rPr>
                  <w:lang w:val="es-ES"/>
                </w:rPr>
                <w:t>T</w:t>
              </w:r>
              <w:r w:rsidR="00321113">
                <w:rPr>
                  <w:lang w:val="es-ES"/>
                </w:rPr>
                <w:t>í</w:t>
              </w:r>
              <w:r w:rsidR="00321113" w:rsidRPr="00974355">
                <w:rPr>
                  <w:lang w:val="es-ES"/>
                </w:rPr>
                <w:t>tulo</w:t>
              </w:r>
            </w:ins>
          </w:p>
        </w:tc>
        <w:tc>
          <w:tcPr>
            <w:tcW w:w="8237" w:type="dxa"/>
            <w:shd w:val="clear" w:color="auto" w:fill="auto"/>
          </w:tcPr>
          <w:p w:rsidR="003233BA" w:rsidRPr="00974355" w:rsidRDefault="003233BA" w:rsidP="00974355">
            <w:pPr>
              <w:spacing w:line="360" w:lineRule="auto"/>
              <w:rPr>
                <w:b/>
                <w:color w:val="000000" w:themeColor="text1"/>
              </w:rPr>
            </w:pPr>
            <w:r w:rsidRPr="00974355">
              <w:rPr>
                <w:b/>
                <w:color w:val="000000" w:themeColor="text1"/>
              </w:rPr>
              <w:t>El centralismo</w:t>
            </w:r>
          </w:p>
        </w:tc>
      </w:tr>
      <w:tr w:rsidR="003233BA" w:rsidRPr="00974355" w:rsidTr="00666628">
        <w:trPr>
          <w:trHeight w:val="318"/>
        </w:trPr>
        <w:tc>
          <w:tcPr>
            <w:tcW w:w="817" w:type="dxa"/>
            <w:shd w:val="clear" w:color="auto" w:fill="auto"/>
          </w:tcPr>
          <w:p w:rsidR="003233BA" w:rsidRPr="00974355" w:rsidRDefault="003233BA" w:rsidP="00974355">
            <w:pPr>
              <w:spacing w:line="360" w:lineRule="auto"/>
              <w:rPr>
                <w:lang w:val="es-ES"/>
              </w:rPr>
            </w:pPr>
            <w:r w:rsidRPr="00974355">
              <w:rPr>
                <w:lang w:val="es-ES"/>
              </w:rPr>
              <w:t>Contenido</w:t>
            </w:r>
          </w:p>
        </w:tc>
        <w:tc>
          <w:tcPr>
            <w:tcW w:w="8237" w:type="dxa"/>
            <w:shd w:val="clear" w:color="auto" w:fill="auto"/>
          </w:tcPr>
          <w:p w:rsidR="003233BA" w:rsidRPr="00974355" w:rsidRDefault="00197866" w:rsidP="00974355">
            <w:pPr>
              <w:tabs>
                <w:tab w:val="left" w:pos="830"/>
              </w:tabs>
              <w:spacing w:line="360" w:lineRule="auto"/>
              <w:rPr>
                <w:lang w:val="es-ES"/>
              </w:rPr>
            </w:pPr>
            <w:r w:rsidRPr="00974355">
              <w:rPr>
                <w:lang w:val="es-ES"/>
              </w:rPr>
              <w:t>El centralismo propone un Estado unitario</w:t>
            </w:r>
            <w:ins w:id="168" w:author="RAUL MAZO" w:date="2015-04-17T04:32:00Z">
              <w:r w:rsidR="00321113">
                <w:rPr>
                  <w:lang w:val="es-ES"/>
                </w:rPr>
                <w:t>.</w:t>
              </w:r>
            </w:ins>
          </w:p>
        </w:tc>
      </w:tr>
    </w:tbl>
    <w:p w:rsidR="003233BA" w:rsidRPr="00974355" w:rsidRDefault="003233BA" w:rsidP="00974355">
      <w:pPr>
        <w:spacing w:line="360" w:lineRule="auto"/>
      </w:pPr>
    </w:p>
    <w:p w:rsidR="001978F4" w:rsidRPr="00974355" w:rsidRDefault="00254640" w:rsidP="00974355">
      <w:pPr>
        <w:spacing w:line="360" w:lineRule="auto"/>
      </w:pPr>
      <w:r w:rsidRPr="00974355">
        <w:rPr>
          <w:color w:val="000000"/>
        </w:rPr>
        <w:t xml:space="preserve">El 27 </w:t>
      </w:r>
      <w:r w:rsidR="001978F4" w:rsidRPr="00974355">
        <w:rPr>
          <w:color w:val="000000"/>
        </w:rPr>
        <w:t>de noviembre de</w:t>
      </w:r>
      <w:r w:rsidRPr="00974355">
        <w:rPr>
          <w:color w:val="000000"/>
        </w:rPr>
        <w:t xml:space="preserve"> 1811 representantes de los estados federalistas firmaron el Acta de la </w:t>
      </w:r>
      <w:r w:rsidRPr="00974355">
        <w:rPr>
          <w:b/>
          <w:color w:val="000000"/>
        </w:rPr>
        <w:t>Federación de las Provincias Unidas de Nueva Granada</w:t>
      </w:r>
      <w:r w:rsidR="001978F4" w:rsidRPr="00974355">
        <w:rPr>
          <w:b/>
          <w:color w:val="000000"/>
        </w:rPr>
        <w:t xml:space="preserve"> </w:t>
      </w:r>
      <w:r w:rsidR="001978F4" w:rsidRPr="00974355">
        <w:rPr>
          <w:color w:val="000000"/>
        </w:rPr>
        <w:t>[VER]</w:t>
      </w:r>
      <w:r w:rsidRPr="00974355">
        <w:rPr>
          <w:color w:val="000000"/>
        </w:rPr>
        <w:t>.</w:t>
      </w:r>
      <w:r w:rsidR="001978F4" w:rsidRPr="00974355">
        <w:rPr>
          <w:color w:val="000000"/>
        </w:rPr>
        <w:t xml:space="preserve"> Hacían parte:</w:t>
      </w:r>
      <w:r w:rsidR="001978F4" w:rsidRPr="00974355">
        <w:t xml:space="preserve"> </w:t>
      </w:r>
      <w:r w:rsidR="001978F4" w:rsidRPr="00974355">
        <w:rPr>
          <w:b/>
        </w:rPr>
        <w:t>Cartagena</w:t>
      </w:r>
      <w:r w:rsidR="001978F4" w:rsidRPr="00974355">
        <w:t xml:space="preserve">, </w:t>
      </w:r>
      <w:r w:rsidR="001978F4" w:rsidRPr="00974355">
        <w:rPr>
          <w:b/>
        </w:rPr>
        <w:t>Tunja</w:t>
      </w:r>
      <w:r w:rsidR="001978F4" w:rsidRPr="00974355">
        <w:t xml:space="preserve">, </w:t>
      </w:r>
      <w:r w:rsidR="001978F4" w:rsidRPr="00974355">
        <w:rPr>
          <w:b/>
        </w:rPr>
        <w:t>Pamplona</w:t>
      </w:r>
      <w:r w:rsidR="001978F4" w:rsidRPr="00974355">
        <w:t xml:space="preserve">, </w:t>
      </w:r>
      <w:r w:rsidR="001978F4" w:rsidRPr="00974355">
        <w:rPr>
          <w:b/>
        </w:rPr>
        <w:t>Antioquia</w:t>
      </w:r>
      <w:r w:rsidR="001978F4" w:rsidRPr="00974355">
        <w:t xml:space="preserve"> y </w:t>
      </w:r>
      <w:r w:rsidR="001978F4" w:rsidRPr="00974355">
        <w:rPr>
          <w:b/>
        </w:rPr>
        <w:t>Neiva</w:t>
      </w:r>
      <w:r w:rsidR="001978F4" w:rsidRPr="00974355">
        <w:t xml:space="preserve">. Dentro de los firmantes se encontraba el principal rival de Antonio Nariño: Camilo Torres, como representante de Pamplona. </w:t>
      </w:r>
    </w:p>
    <w:p w:rsidR="001978F4" w:rsidRPr="00974355" w:rsidRDefault="001978F4" w:rsidP="00974355">
      <w:pPr>
        <w:spacing w:line="360" w:lineRule="auto"/>
      </w:pPr>
      <w:r w:rsidRPr="00974355">
        <w:t>Las poblaciones centralistas fueron</w:t>
      </w:r>
      <w:del w:id="169" w:author="RAUL MAZO" w:date="2015-04-17T04:33:00Z">
        <w:r w:rsidRPr="00974355" w:rsidDel="00321113">
          <w:delText>:</w:delText>
        </w:r>
      </w:del>
      <w:r w:rsidRPr="00974355">
        <w:t xml:space="preserve"> Cundinamarca, Chocó y Mariquita. </w:t>
      </w:r>
    </w:p>
    <w:p w:rsidR="003233BA" w:rsidRPr="00974355" w:rsidRDefault="003233BA" w:rsidP="00974355">
      <w:pPr>
        <w:spacing w:line="360" w:lineRule="auto"/>
      </w:pPr>
      <w:r w:rsidRPr="00974355">
        <w:t>Los planteamientos centralistas de Nariño generaron odios políticos que llevaron a que se diera l</w:t>
      </w:r>
      <w:r w:rsidR="00197866" w:rsidRPr="00974355">
        <w:t xml:space="preserve">a primera guerra civil. Pues tal como lo preveían, el federalismo promovía </w:t>
      </w:r>
      <w:r w:rsidR="00197866" w:rsidRPr="00974355">
        <w:lastRenderedPageBreak/>
        <w:t xml:space="preserve">regionalismos y el deseo de autonomía fácilmente </w:t>
      </w:r>
      <w:r w:rsidR="00984C37" w:rsidRPr="00974355">
        <w:t>se transformó en egoísmo y finalmente atrajo el caudillismo. Una vez Nariño asumió la presidencia de Cundinamarca empezó una guerra civil entre los dos bandos.</w:t>
      </w:r>
    </w:p>
    <w:p w:rsidR="00254640" w:rsidRPr="00974355" w:rsidRDefault="00254640" w:rsidP="00974355">
      <w:pPr>
        <w:spacing w:line="360" w:lineRule="auto"/>
      </w:pPr>
      <w:r w:rsidRPr="00974355">
        <w:rPr>
          <w:highlight w:val="yellow"/>
        </w:rPr>
        <w:t>IMAGEN: PERIODICO LA BAGATELA</w:t>
      </w:r>
    </w:p>
    <w:p w:rsidR="00984C37" w:rsidRPr="00974355" w:rsidRDefault="00984C37" w:rsidP="00974355">
      <w:pPr>
        <w:spacing w:line="360" w:lineRule="auto"/>
      </w:pPr>
    </w:p>
    <w:p w:rsidR="00C04C11" w:rsidRPr="00974355" w:rsidRDefault="00984C37" w:rsidP="00974355">
      <w:pPr>
        <w:spacing w:line="360" w:lineRule="auto"/>
      </w:pPr>
      <w:r w:rsidRPr="00974355">
        <w:t>Esta guerra duró entre 1812 y 1813</w:t>
      </w:r>
      <w:r w:rsidR="00AE2789" w:rsidRPr="00974355">
        <w:t xml:space="preserve"> y no </w:t>
      </w:r>
      <w:del w:id="170" w:author="RAUL MAZO" w:date="2015-04-16T04:55:00Z">
        <w:r w:rsidR="00AE2789" w:rsidRPr="00974355" w:rsidDel="00D57E3E">
          <w:delText xml:space="preserve">sólo </w:delText>
        </w:r>
      </w:del>
      <w:ins w:id="171" w:author="RAUL MAZO" w:date="2015-04-16T04:55:00Z">
        <w:r w:rsidR="00D57E3E" w:rsidRPr="00974355">
          <w:t>s</w:t>
        </w:r>
        <w:r w:rsidR="00D57E3E">
          <w:t>o</w:t>
        </w:r>
        <w:r w:rsidR="00D57E3E" w:rsidRPr="00974355">
          <w:t xml:space="preserve">lo </w:t>
        </w:r>
      </w:ins>
      <w:r w:rsidR="00AE2789" w:rsidRPr="00974355">
        <w:t xml:space="preserve">enfrentó a federalistas y centralistas sino también intervinieron en ella los realistas, es decir españoles y poblaciones fieles a la Corona. </w:t>
      </w:r>
    </w:p>
    <w:p w:rsidR="00AE2789" w:rsidRPr="00974355" w:rsidRDefault="00AE2789" w:rsidP="00974355">
      <w:pPr>
        <w:spacing w:line="360" w:lineRule="auto"/>
      </w:pPr>
      <w:r w:rsidRPr="00974355">
        <w:t xml:space="preserve">IMAGEN: MAPA  para solicitar </w:t>
      </w:r>
      <w:del w:id="172" w:author="RAUL MAZO" w:date="2015-04-16T04:55:00Z">
        <w:r w:rsidRPr="00974355" w:rsidDel="00D57E3E">
          <w:delText>liustracion</w:delText>
        </w:r>
      </w:del>
      <w:ins w:id="173" w:author="RAUL MAZO" w:date="2015-04-16T04:55:00Z">
        <w:r w:rsidR="00D57E3E" w:rsidRPr="00974355">
          <w:t>ilustración</w:t>
        </w:r>
      </w:ins>
      <w:r w:rsidRPr="00974355">
        <w:t xml:space="preserve"> http://upload.wikimedia.org/wikipedia/commons/3/3a/Mapa_Nueva_Granada_%281811%29.svg</w:t>
      </w:r>
    </w:p>
    <w:p w:rsidR="00C04C11" w:rsidRPr="00974355" w:rsidRDefault="00C04C11" w:rsidP="00974355">
      <w:pPr>
        <w:spacing w:line="360" w:lineRule="auto"/>
      </w:pPr>
    </w:p>
    <w:p w:rsidR="00AE2789" w:rsidRPr="00974355" w:rsidRDefault="00891724" w:rsidP="00974355">
      <w:pPr>
        <w:spacing w:line="360" w:lineRule="auto"/>
      </w:pPr>
      <w:r w:rsidRPr="006748C2">
        <w:t>La victoria fue para los federalistas</w:t>
      </w:r>
      <w:r w:rsidR="005844B1" w:rsidRPr="006748C2">
        <w:t xml:space="preserve"> y el líder de l</w:t>
      </w:r>
      <w:r w:rsidR="00E444B6" w:rsidRPr="006748C2">
        <w:t xml:space="preserve">os centralistas, Antonio Nariño, </w:t>
      </w:r>
      <w:r w:rsidR="005844B1" w:rsidRPr="006748C2">
        <w:t>decidió</w:t>
      </w:r>
      <w:r w:rsidR="005844B1" w:rsidRPr="00974355">
        <w:t xml:space="preserve"> adelantar una campaña de Santa</w:t>
      </w:r>
      <w:ins w:id="174" w:author="RAUL MAZO" w:date="2015-04-16T05:17:00Z">
        <w:r w:rsidR="006748C2">
          <w:t xml:space="preserve"> </w:t>
        </w:r>
      </w:ins>
      <w:del w:id="175" w:author="RAUL MAZO" w:date="2015-04-16T05:17:00Z">
        <w:r w:rsidR="005844B1" w:rsidRPr="00974355" w:rsidDel="006748C2">
          <w:delText xml:space="preserve">fé </w:delText>
        </w:r>
      </w:del>
      <w:ins w:id="176" w:author="RAUL MAZO" w:date="2015-04-16T05:17:00Z">
        <w:r w:rsidR="006748C2">
          <w:t>Fe</w:t>
        </w:r>
        <w:r w:rsidR="006748C2" w:rsidRPr="00974355">
          <w:t xml:space="preserve"> </w:t>
        </w:r>
      </w:ins>
      <w:r w:rsidR="005844B1" w:rsidRPr="00974355">
        <w:t>de Bogotá hacia el sur, para vencer a sus opositores. Fue una larga campaña de múltiples batallas de las que finalmente salió derrotado por los pastusos, que eran realistas y no deseaban la independencia. Nariño de nuevo fue apresado y conducido a la ciudad española de Cádiz, en donde estuvo preso hasta 1820.</w:t>
      </w:r>
    </w:p>
    <w:p w:rsidR="005844B1" w:rsidRPr="00974355" w:rsidRDefault="005844B1" w:rsidP="00974355">
      <w:pPr>
        <w:spacing w:line="360" w:lineRule="auto"/>
      </w:pPr>
    </w:p>
    <w:p w:rsidR="005844B1" w:rsidRPr="00974355" w:rsidRDefault="005844B1" w:rsidP="00974355">
      <w:pPr>
        <w:spacing w:line="360" w:lineRule="auto"/>
        <w:rPr>
          <w:highlight w:val="green"/>
        </w:rPr>
      </w:pPr>
      <w:r w:rsidRPr="00974355">
        <w:rPr>
          <w:highlight w:val="green"/>
        </w:rPr>
        <w:t>PROFUNDIZA</w:t>
      </w:r>
    </w:p>
    <w:p w:rsidR="005844B1" w:rsidRPr="00974355" w:rsidRDefault="005844B1" w:rsidP="00974355">
      <w:pPr>
        <w:spacing w:line="360" w:lineRule="auto"/>
      </w:pPr>
      <w:r w:rsidRPr="00974355">
        <w:rPr>
          <w:highlight w:val="green"/>
        </w:rPr>
        <w:t>Las batallas que adelantó Antonio Nariño.</w:t>
      </w:r>
    </w:p>
    <w:p w:rsidR="005844B1" w:rsidRPr="00974355" w:rsidRDefault="005844B1" w:rsidP="00974355">
      <w:pPr>
        <w:spacing w:line="360" w:lineRule="auto"/>
      </w:pPr>
    </w:p>
    <w:p w:rsidR="00297D23" w:rsidRPr="00974355" w:rsidRDefault="00E444B6" w:rsidP="00974355">
      <w:pPr>
        <w:spacing w:line="360" w:lineRule="auto"/>
      </w:pPr>
      <w:r w:rsidRPr="00974355">
        <w:t>El panorama empezó a tomar un rumbo distinto cuando en 1813 Simón Bolívar le pidió ayuda al Congreso de las Provincias Unidas de la Nueva Granada para lograr la independencia de Venezuela con la Campaña admirable a la que se vincularo</w:t>
      </w:r>
      <w:r w:rsidR="0013702B" w:rsidRPr="00974355">
        <w:t>n</w:t>
      </w:r>
      <w:r w:rsidRPr="00974355">
        <w:t xml:space="preserve"> cientos de soldados neogranadinos entre los que se encontraban José Antonio Ricaurte y Atanasio Girardot. Pero Bolívar no triunfó</w:t>
      </w:r>
      <w:r w:rsidR="0013702B" w:rsidRPr="00974355">
        <w:t xml:space="preserve"> y regresó a la Nueva Granada. </w:t>
      </w:r>
    </w:p>
    <w:p w:rsidR="00297D23" w:rsidRPr="00974355" w:rsidRDefault="00297D23" w:rsidP="00974355">
      <w:pPr>
        <w:spacing w:line="360" w:lineRule="auto"/>
      </w:pPr>
      <w:r w:rsidRPr="00974355">
        <w:t xml:space="preserve">Foto: Antonio Ricaurte en San Mateo. </w:t>
      </w:r>
    </w:p>
    <w:p w:rsidR="00297D23" w:rsidRPr="00974355" w:rsidRDefault="00297D23" w:rsidP="00974355">
      <w:pPr>
        <w:spacing w:line="360" w:lineRule="auto"/>
      </w:pPr>
    </w:p>
    <w:p w:rsidR="00201079" w:rsidRPr="00974355" w:rsidRDefault="00297D23" w:rsidP="00974355">
      <w:pPr>
        <w:spacing w:line="360" w:lineRule="auto"/>
      </w:pPr>
      <w:r w:rsidRPr="00974355">
        <w:t xml:space="preserve">El Congreso, en cabeza de Camilo Torres, le pidió a Bolívar que fuera </w:t>
      </w:r>
      <w:r w:rsidR="00E609D9" w:rsidRPr="00974355">
        <w:t>capitán del ejército de las Provincias Unidas para vencer a los centralistas en San</w:t>
      </w:r>
      <w:r w:rsidR="003D565A" w:rsidRPr="00974355">
        <w:t>ta</w:t>
      </w:r>
      <w:ins w:id="177" w:author="RAUL MAZO" w:date="2015-04-16T05:18:00Z">
        <w:r w:rsidR="006748C2">
          <w:t xml:space="preserve"> </w:t>
        </w:r>
      </w:ins>
      <w:del w:id="178" w:author="RAUL MAZO" w:date="2015-04-16T05:18:00Z">
        <w:r w:rsidR="003D565A" w:rsidRPr="00974355" w:rsidDel="006748C2">
          <w:delText xml:space="preserve">fé </w:delText>
        </w:r>
      </w:del>
      <w:ins w:id="179" w:author="RAUL MAZO" w:date="2015-04-16T05:18:00Z">
        <w:r w:rsidR="006748C2">
          <w:t>Fe</w:t>
        </w:r>
        <w:r w:rsidR="006748C2" w:rsidRPr="00974355">
          <w:t xml:space="preserve"> </w:t>
        </w:r>
      </w:ins>
      <w:r w:rsidR="003D565A" w:rsidRPr="00974355">
        <w:t>y luego dirigirse al norte, en donde tuvo que en</w:t>
      </w:r>
      <w:r w:rsidR="00201079" w:rsidRPr="00974355">
        <w:t xml:space="preserve">frentar a las tropas realistas en Santa Marta, siendo de nuevo </w:t>
      </w:r>
      <w:r w:rsidR="00201079" w:rsidRPr="00974355">
        <w:lastRenderedPageBreak/>
        <w:t xml:space="preserve">derrotado. Tras ver que </w:t>
      </w:r>
      <w:del w:id="180" w:author="RAUL MAZO" w:date="2015-04-16T05:19:00Z">
        <w:r w:rsidR="00201079" w:rsidRPr="00974355" w:rsidDel="006748C2">
          <w:delText xml:space="preserve">aun </w:delText>
        </w:r>
      </w:del>
      <w:ins w:id="181" w:author="RAUL MAZO" w:date="2015-04-16T05:19:00Z">
        <w:r w:rsidR="006748C2" w:rsidRPr="00974355">
          <w:t>a</w:t>
        </w:r>
        <w:r w:rsidR="006748C2">
          <w:t>ú</w:t>
        </w:r>
        <w:r w:rsidR="006748C2" w:rsidRPr="00974355">
          <w:t xml:space="preserve">n </w:t>
        </w:r>
      </w:ins>
      <w:r w:rsidR="00201079" w:rsidRPr="00974355">
        <w:t>las condiciones para vencer a los españoles eran difíciles y que la Nueva Granada estaba tan dividida, decidió partir, en 1815</w:t>
      </w:r>
      <w:ins w:id="182" w:author="RAUL MAZO" w:date="2015-04-16T05:19:00Z">
        <w:r w:rsidR="006748C2">
          <w:t>,</w:t>
        </w:r>
      </w:ins>
      <w:r w:rsidR="00201079" w:rsidRPr="00974355">
        <w:t xml:space="preserve"> rumbo al exilio a Jamaica.</w:t>
      </w:r>
    </w:p>
    <w:p w:rsidR="00C903EE" w:rsidRPr="00974355" w:rsidRDefault="00C903EE" w:rsidP="00974355">
      <w:pPr>
        <w:spacing w:line="360" w:lineRule="auto"/>
      </w:pPr>
    </w:p>
    <w:p w:rsidR="00C903EE" w:rsidRPr="00974355" w:rsidRDefault="00C903EE" w:rsidP="00974355">
      <w:pPr>
        <w:spacing w:line="360" w:lineRule="auto"/>
      </w:pPr>
    </w:p>
    <w:p w:rsidR="00201079" w:rsidRPr="00974355" w:rsidRDefault="00201079" w:rsidP="00974355">
      <w:pPr>
        <w:spacing w:line="360" w:lineRule="auto"/>
      </w:pPr>
    </w:p>
    <w:tbl>
      <w:tblPr>
        <w:tblStyle w:val="Tablaconcuadrcula"/>
        <w:tblW w:w="0" w:type="auto"/>
        <w:tblLook w:val="04A0" w:firstRow="1" w:lastRow="0" w:firstColumn="1" w:lastColumn="0" w:noHBand="0" w:noVBand="1"/>
      </w:tblPr>
      <w:tblGrid>
        <w:gridCol w:w="1366"/>
        <w:gridCol w:w="7688"/>
      </w:tblGrid>
      <w:tr w:rsidR="00297D23" w:rsidRPr="00974355" w:rsidTr="00666628">
        <w:tc>
          <w:tcPr>
            <w:tcW w:w="9054" w:type="dxa"/>
            <w:gridSpan w:val="2"/>
            <w:shd w:val="clear" w:color="auto" w:fill="000000" w:themeFill="text1"/>
          </w:tcPr>
          <w:p w:rsidR="00297D23" w:rsidRPr="00974355" w:rsidRDefault="00297D23" w:rsidP="00974355">
            <w:pPr>
              <w:spacing w:line="360" w:lineRule="auto"/>
              <w:jc w:val="center"/>
              <w:rPr>
                <w:b/>
                <w:color w:val="FFFFFF" w:themeColor="background1"/>
              </w:rPr>
            </w:pPr>
            <w:r w:rsidRPr="00974355">
              <w:rPr>
                <w:b/>
                <w:color w:val="FFFFFF" w:themeColor="background1"/>
              </w:rPr>
              <w:t>Destacado</w:t>
            </w:r>
          </w:p>
        </w:tc>
      </w:tr>
      <w:tr w:rsidR="00297D23" w:rsidRPr="00974355" w:rsidTr="00666628">
        <w:trPr>
          <w:trHeight w:val="318"/>
        </w:trPr>
        <w:tc>
          <w:tcPr>
            <w:tcW w:w="817" w:type="dxa"/>
            <w:shd w:val="clear" w:color="auto" w:fill="auto"/>
          </w:tcPr>
          <w:p w:rsidR="00297D23" w:rsidRPr="00974355" w:rsidRDefault="00297D23" w:rsidP="00321113">
            <w:pPr>
              <w:spacing w:line="360" w:lineRule="auto"/>
              <w:rPr>
                <w:b/>
                <w:lang w:val="es-ES"/>
              </w:rPr>
            </w:pPr>
            <w:del w:id="183" w:author="RAUL MAZO" w:date="2015-04-17T04:37:00Z">
              <w:r w:rsidRPr="00974355" w:rsidDel="00321113">
                <w:rPr>
                  <w:b/>
                  <w:lang w:val="es-ES"/>
                </w:rPr>
                <w:delText>Titulo</w:delText>
              </w:r>
            </w:del>
            <w:ins w:id="184" w:author="RAUL MAZO" w:date="2015-04-17T04:37:00Z">
              <w:r w:rsidR="00321113" w:rsidRPr="00974355">
                <w:rPr>
                  <w:b/>
                  <w:lang w:val="es-ES"/>
                </w:rPr>
                <w:t>T</w:t>
              </w:r>
              <w:r w:rsidR="00321113">
                <w:rPr>
                  <w:b/>
                  <w:lang w:val="es-ES"/>
                </w:rPr>
                <w:t>í</w:t>
              </w:r>
              <w:r w:rsidR="00321113" w:rsidRPr="00974355">
                <w:rPr>
                  <w:b/>
                  <w:lang w:val="es-ES"/>
                </w:rPr>
                <w:t>tulo</w:t>
              </w:r>
            </w:ins>
          </w:p>
        </w:tc>
        <w:tc>
          <w:tcPr>
            <w:tcW w:w="8237" w:type="dxa"/>
            <w:shd w:val="clear" w:color="auto" w:fill="auto"/>
          </w:tcPr>
          <w:p w:rsidR="00297D23" w:rsidRPr="00974355" w:rsidRDefault="00C903EE" w:rsidP="00974355">
            <w:pPr>
              <w:spacing w:line="360" w:lineRule="auto"/>
              <w:rPr>
                <w:b/>
                <w:color w:val="000000" w:themeColor="text1"/>
              </w:rPr>
            </w:pPr>
            <w:r w:rsidRPr="00974355">
              <w:rPr>
                <w:b/>
                <w:color w:val="000000" w:themeColor="text1"/>
              </w:rPr>
              <w:t>Simón Bolívar contra Antonio Nariño</w:t>
            </w:r>
          </w:p>
        </w:tc>
      </w:tr>
      <w:tr w:rsidR="00297D23" w:rsidRPr="00974355" w:rsidTr="00666628">
        <w:trPr>
          <w:trHeight w:val="318"/>
        </w:trPr>
        <w:tc>
          <w:tcPr>
            <w:tcW w:w="817" w:type="dxa"/>
            <w:shd w:val="clear" w:color="auto" w:fill="auto"/>
          </w:tcPr>
          <w:p w:rsidR="00297D23" w:rsidRPr="00974355" w:rsidRDefault="00297D23" w:rsidP="00974355">
            <w:pPr>
              <w:spacing w:line="360" w:lineRule="auto"/>
              <w:rPr>
                <w:b/>
                <w:lang w:val="es-ES"/>
              </w:rPr>
            </w:pPr>
            <w:r w:rsidRPr="00974355">
              <w:rPr>
                <w:b/>
                <w:lang w:val="es-ES"/>
              </w:rPr>
              <w:t>Contenido</w:t>
            </w:r>
          </w:p>
        </w:tc>
        <w:tc>
          <w:tcPr>
            <w:tcW w:w="8237" w:type="dxa"/>
            <w:shd w:val="clear" w:color="auto" w:fill="auto"/>
          </w:tcPr>
          <w:p w:rsidR="00297D23" w:rsidRPr="00974355" w:rsidRDefault="00C903EE" w:rsidP="006748C2">
            <w:pPr>
              <w:tabs>
                <w:tab w:val="left" w:pos="830"/>
              </w:tabs>
              <w:spacing w:line="360" w:lineRule="auto"/>
              <w:rPr>
                <w:lang w:val="es-ES"/>
              </w:rPr>
            </w:pPr>
            <w:r w:rsidRPr="00974355">
              <w:rPr>
                <w:lang w:val="es-ES"/>
              </w:rPr>
              <w:t xml:space="preserve">Debido a que Bolívar actuó como capitán del ejército de las Provincias Unidas (federalistas), enfrentó </w:t>
            </w:r>
            <w:r w:rsidR="00345345" w:rsidRPr="00974355">
              <w:rPr>
                <w:lang w:val="es-ES"/>
              </w:rPr>
              <w:t xml:space="preserve">y venció </w:t>
            </w:r>
            <w:r w:rsidRPr="00974355">
              <w:rPr>
                <w:lang w:val="es-ES"/>
              </w:rPr>
              <w:t xml:space="preserve">a Antonio </w:t>
            </w:r>
            <w:r w:rsidR="00345345" w:rsidRPr="00974355">
              <w:rPr>
                <w:lang w:val="es-ES"/>
              </w:rPr>
              <w:t>Nariño en Santa</w:t>
            </w:r>
            <w:ins w:id="185" w:author="RAUL MAZO" w:date="2015-04-16T05:19:00Z">
              <w:r w:rsidR="006748C2">
                <w:rPr>
                  <w:lang w:val="es-ES"/>
                </w:rPr>
                <w:t xml:space="preserve"> </w:t>
              </w:r>
            </w:ins>
            <w:del w:id="186" w:author="RAUL MAZO" w:date="2015-04-16T05:19:00Z">
              <w:r w:rsidR="00345345" w:rsidRPr="00974355" w:rsidDel="006748C2">
                <w:rPr>
                  <w:lang w:val="es-ES"/>
                </w:rPr>
                <w:delText xml:space="preserve">fé </w:delText>
              </w:r>
            </w:del>
            <w:ins w:id="187" w:author="RAUL MAZO" w:date="2015-04-16T05:19:00Z">
              <w:r w:rsidR="006748C2">
                <w:rPr>
                  <w:lang w:val="es-ES"/>
                </w:rPr>
                <w:t>Fe</w:t>
              </w:r>
              <w:r w:rsidR="006748C2" w:rsidRPr="00974355">
                <w:rPr>
                  <w:lang w:val="es-ES"/>
                </w:rPr>
                <w:t xml:space="preserve"> </w:t>
              </w:r>
            </w:ins>
            <w:r w:rsidR="00345345" w:rsidRPr="00974355">
              <w:rPr>
                <w:lang w:val="es-ES"/>
              </w:rPr>
              <w:t xml:space="preserve">el 9 de diciembre de 1814. Años más tarde, ambos próceres entendieron que para vencer a España era necesaria la unión. </w:t>
            </w:r>
          </w:p>
        </w:tc>
      </w:tr>
    </w:tbl>
    <w:p w:rsidR="00E444B6" w:rsidRPr="00974355" w:rsidRDefault="00E444B6" w:rsidP="00974355">
      <w:pPr>
        <w:spacing w:line="360" w:lineRule="auto"/>
      </w:pPr>
    </w:p>
    <w:p w:rsidR="005844B1" w:rsidRPr="00974355" w:rsidRDefault="005844B1" w:rsidP="00974355">
      <w:pPr>
        <w:spacing w:line="360" w:lineRule="auto"/>
      </w:pPr>
    </w:p>
    <w:p w:rsidR="00C7023F" w:rsidRPr="00974355" w:rsidRDefault="00C7023F"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1.5 La Reconquista</w:t>
      </w:r>
    </w:p>
    <w:p w:rsidR="005844B1" w:rsidRPr="00974355" w:rsidRDefault="00666628" w:rsidP="00974355">
      <w:pPr>
        <w:spacing w:line="360" w:lineRule="auto"/>
      </w:pPr>
      <w:r w:rsidRPr="00974355">
        <w:t xml:space="preserve">Frente a los deseos de </w:t>
      </w:r>
      <w:del w:id="188" w:author="RAUL MAZO" w:date="2015-04-16T05:19:00Z">
        <w:r w:rsidRPr="00974355" w:rsidDel="006748C2">
          <w:delText xml:space="preserve">Independencia </w:delText>
        </w:r>
      </w:del>
      <w:ins w:id="189" w:author="RAUL MAZO" w:date="2015-04-16T05:19:00Z">
        <w:r w:rsidR="006748C2">
          <w:t>i</w:t>
        </w:r>
        <w:r w:rsidR="006748C2" w:rsidRPr="00974355">
          <w:t xml:space="preserve">ndependencia </w:t>
        </w:r>
      </w:ins>
      <w:r w:rsidRPr="00974355">
        <w:t xml:space="preserve">y tras constatar que la mayoría de sus colonias estaban dispuestas a desprenderse de su yugo, España actuó con mayor decisión a partir del año 1814 cuando envió refuerzos y diseñó un plan de reconquista. </w:t>
      </w:r>
    </w:p>
    <w:p w:rsidR="00666628" w:rsidRPr="00974355" w:rsidRDefault="00666628" w:rsidP="00974355">
      <w:pPr>
        <w:spacing w:line="360" w:lineRule="auto"/>
      </w:pPr>
    </w:p>
    <w:tbl>
      <w:tblPr>
        <w:tblStyle w:val="Tablaconcuadrcula"/>
        <w:tblW w:w="0" w:type="auto"/>
        <w:tblLook w:val="04A0" w:firstRow="1" w:lastRow="0" w:firstColumn="1" w:lastColumn="0" w:noHBand="0" w:noVBand="1"/>
      </w:tblPr>
      <w:tblGrid>
        <w:gridCol w:w="9054"/>
      </w:tblGrid>
      <w:tr w:rsidR="00666628" w:rsidRPr="00974355" w:rsidTr="00666628">
        <w:tc>
          <w:tcPr>
            <w:tcW w:w="9054" w:type="dxa"/>
            <w:shd w:val="clear" w:color="auto" w:fill="000000" w:themeFill="text1"/>
          </w:tcPr>
          <w:p w:rsidR="00666628" w:rsidRPr="00974355" w:rsidRDefault="00666628" w:rsidP="00974355">
            <w:pPr>
              <w:spacing w:line="360" w:lineRule="auto"/>
              <w:jc w:val="center"/>
              <w:rPr>
                <w:b/>
                <w:color w:val="FFFFFF" w:themeColor="background1"/>
              </w:rPr>
            </w:pPr>
            <w:r w:rsidRPr="00974355">
              <w:rPr>
                <w:b/>
                <w:color w:val="FFFFFF" w:themeColor="background1"/>
              </w:rPr>
              <w:t>Recuerda</w:t>
            </w:r>
          </w:p>
        </w:tc>
      </w:tr>
      <w:tr w:rsidR="00666628" w:rsidRPr="00974355" w:rsidTr="00666628">
        <w:tc>
          <w:tcPr>
            <w:tcW w:w="9054" w:type="dxa"/>
            <w:shd w:val="clear" w:color="auto" w:fill="auto"/>
          </w:tcPr>
          <w:p w:rsidR="00666628" w:rsidRPr="00974355" w:rsidRDefault="00666628" w:rsidP="00974355">
            <w:pPr>
              <w:spacing w:line="360" w:lineRule="auto"/>
            </w:pPr>
            <w:r w:rsidRPr="00974355">
              <w:t>Fernando VII regresó al trono en 1814 y desde aquel momento España reforzó su interés y sus estrategias para no dejar perder las colonias americanas que habían declarado su independencia. A partir de entonces la guerra se recrudeció.</w:t>
            </w:r>
          </w:p>
          <w:p w:rsidR="00666628" w:rsidRPr="00974355" w:rsidRDefault="00666628" w:rsidP="00974355">
            <w:pPr>
              <w:spacing w:line="360" w:lineRule="auto"/>
              <w:rPr>
                <w:color w:val="000000" w:themeColor="text1"/>
              </w:rPr>
            </w:pPr>
          </w:p>
        </w:tc>
      </w:tr>
    </w:tbl>
    <w:p w:rsidR="00666628" w:rsidRPr="00974355" w:rsidRDefault="00666628" w:rsidP="00974355">
      <w:pPr>
        <w:spacing w:line="360" w:lineRule="auto"/>
      </w:pPr>
    </w:p>
    <w:p w:rsidR="00666628" w:rsidRPr="00974355" w:rsidRDefault="00666628" w:rsidP="00974355">
      <w:pPr>
        <w:spacing w:line="360" w:lineRule="auto"/>
      </w:pPr>
    </w:p>
    <w:p w:rsidR="008E2C70" w:rsidRPr="00974355" w:rsidRDefault="001810B2" w:rsidP="00974355">
      <w:pPr>
        <w:spacing w:line="360" w:lineRule="auto"/>
      </w:pPr>
      <w:r w:rsidRPr="00974355">
        <w:t xml:space="preserve">En el año 1815, </w:t>
      </w:r>
      <w:r w:rsidR="00666628" w:rsidRPr="00974355">
        <w:t xml:space="preserve">Cartagena, que había sido una población pionera en independizarse (11 de noviembre de 1811) fue la primera en recibir el </w:t>
      </w:r>
      <w:r w:rsidR="008B3C6B" w:rsidRPr="00974355">
        <w:t xml:space="preserve">efecto de la revancha española. </w:t>
      </w:r>
      <w:r w:rsidRPr="00974355">
        <w:t>E</w:t>
      </w:r>
      <w:r w:rsidR="008B3C6B" w:rsidRPr="00974355">
        <w:t>l español Pablo</w:t>
      </w:r>
      <w:r w:rsidR="00666628" w:rsidRPr="00974355">
        <w:t xml:space="preserve"> </w:t>
      </w:r>
      <w:r w:rsidR="008B3C6B" w:rsidRPr="00974355">
        <w:t xml:space="preserve">Morillo, quien había llegado a la ciudad realista de Santa Marta y había desembarcado antes en la </w:t>
      </w:r>
      <w:del w:id="190" w:author="RAUL MAZO" w:date="2015-04-16T05:20:00Z">
        <w:r w:rsidR="008B3C6B" w:rsidRPr="00974355" w:rsidDel="006748C2">
          <w:delText xml:space="preserve">Isla </w:delText>
        </w:r>
      </w:del>
      <w:ins w:id="191" w:author="RAUL MAZO" w:date="2015-04-16T05:20:00Z">
        <w:r w:rsidR="006748C2">
          <w:t>i</w:t>
        </w:r>
        <w:r w:rsidR="006748C2" w:rsidRPr="00974355">
          <w:t xml:space="preserve">sla </w:t>
        </w:r>
      </w:ins>
      <w:r w:rsidR="008B3C6B" w:rsidRPr="00974355">
        <w:t xml:space="preserve">Margarita procedente de España, </w:t>
      </w:r>
      <w:r w:rsidRPr="00974355">
        <w:t xml:space="preserve">sitió a Cartagena con una flota naval que impedía el ingreso y salida de gente y de </w:t>
      </w:r>
      <w:r w:rsidR="00AE039F" w:rsidRPr="00974355">
        <w:t xml:space="preserve">víveres. </w:t>
      </w:r>
    </w:p>
    <w:p w:rsidR="008E2C70" w:rsidRPr="00974355" w:rsidRDefault="008E2C70" w:rsidP="00974355">
      <w:pPr>
        <w:spacing w:line="360" w:lineRule="auto"/>
      </w:pPr>
    </w:p>
    <w:p w:rsidR="005844B1" w:rsidRPr="00974355" w:rsidRDefault="00AE039F" w:rsidP="00974355">
      <w:pPr>
        <w:spacing w:line="360" w:lineRule="auto"/>
      </w:pPr>
      <w:r w:rsidRPr="00974355">
        <w:lastRenderedPageBreak/>
        <w:t xml:space="preserve">Durante cien días, los patriotas resistieron el asedio, desde el 26 de agosto </w:t>
      </w:r>
      <w:del w:id="192" w:author="RAUL MAZO" w:date="2015-04-16T19:38:00Z">
        <w:r w:rsidR="00BD521D" w:rsidRPr="008018FE" w:rsidDel="008018FE">
          <w:delText>y diciembre</w:delText>
        </w:r>
        <w:r w:rsidRPr="00974355" w:rsidDel="008018FE">
          <w:delText xml:space="preserve"> </w:delText>
        </w:r>
      </w:del>
      <w:r w:rsidRPr="00974355">
        <w:t>de 1815, día en que los españoles ingresaron a la ciudad para masacrar a varios centenares, someterlos al hambre y las enfermedades. Morillo eligió atacar a Cartagena porque era el centro de la resistencia contra España y porque además desde allí era posi</w:t>
      </w:r>
      <w:r w:rsidR="008E2C70" w:rsidRPr="00974355">
        <w:t>ble ingresar al interior de la Nueva Granada.</w:t>
      </w:r>
    </w:p>
    <w:p w:rsidR="008E2C70" w:rsidRPr="00974355" w:rsidRDefault="008E2C70" w:rsidP="00974355">
      <w:pPr>
        <w:spacing w:line="360" w:lineRule="auto"/>
      </w:pPr>
    </w:p>
    <w:p w:rsidR="008E2C70" w:rsidRPr="00974355" w:rsidRDefault="00F52D49" w:rsidP="00974355">
      <w:pPr>
        <w:spacing w:line="360" w:lineRule="auto"/>
      </w:pPr>
      <w:r w:rsidRPr="00974355">
        <w:t>La reconquista, comandada por Pablo Morillo tuvo cuatro frentes que ocuparon sitios est</w:t>
      </w:r>
      <w:r w:rsidR="00FD5A1E" w:rsidRPr="00974355">
        <w:t>ratégicos de la Nueva Granada. Finalmente, Morillo llegó el 26 de mayo de 1816 a Santa</w:t>
      </w:r>
      <w:ins w:id="193" w:author="RAUL MAZO" w:date="2015-04-16T05:21:00Z">
        <w:r w:rsidR="006748C2">
          <w:t xml:space="preserve"> </w:t>
        </w:r>
      </w:ins>
      <w:del w:id="194" w:author="RAUL MAZO" w:date="2015-04-16T05:21:00Z">
        <w:r w:rsidR="00FD5A1E" w:rsidRPr="00974355" w:rsidDel="006748C2">
          <w:delText>fé</w:delText>
        </w:r>
      </w:del>
      <w:ins w:id="195" w:author="RAUL MAZO" w:date="2015-04-16T05:21:00Z">
        <w:r w:rsidR="006748C2">
          <w:t>Fe</w:t>
        </w:r>
      </w:ins>
      <w:r w:rsidR="00FD5A1E" w:rsidRPr="00974355">
        <w:t xml:space="preserve">. </w:t>
      </w:r>
      <w:r w:rsidR="00FF5179" w:rsidRPr="00974355">
        <w:t>Allí puso en marcha lo que hoy se conoce como “</w:t>
      </w:r>
      <w:del w:id="196" w:author="RAUL MAZO" w:date="2015-04-17T04:41:00Z">
        <w:r w:rsidR="00FF5179" w:rsidRPr="00974355" w:rsidDel="00321113">
          <w:delText xml:space="preserve">El </w:delText>
        </w:r>
      </w:del>
      <w:ins w:id="197" w:author="RAUL MAZO" w:date="2015-04-17T04:41:00Z">
        <w:r w:rsidR="00321113">
          <w:t>e</w:t>
        </w:r>
        <w:r w:rsidR="00321113" w:rsidRPr="00974355">
          <w:t xml:space="preserve">l </w:t>
        </w:r>
      </w:ins>
      <w:r w:rsidR="00FF5179" w:rsidRPr="00974355">
        <w:t xml:space="preserve">régimen del terror”. Con una serie de medidas que infundieron miedo en algunos sectores de la población, Morillo buscó conservar el territorio neogranadino para la Corona española. </w:t>
      </w:r>
    </w:p>
    <w:p w:rsidR="001F41E3" w:rsidRPr="00974355" w:rsidRDefault="001F41E3" w:rsidP="00974355">
      <w:pPr>
        <w:spacing w:line="360" w:lineRule="auto"/>
      </w:pPr>
    </w:p>
    <w:p w:rsidR="008E2C70" w:rsidRPr="00974355" w:rsidRDefault="008E2C70" w:rsidP="00974355">
      <w:pPr>
        <w:spacing w:line="360" w:lineRule="auto"/>
        <w:rPr>
          <w:lang w:val="es-ES"/>
        </w:rPr>
      </w:pPr>
    </w:p>
    <w:p w:rsidR="0020705D" w:rsidRPr="00974355" w:rsidRDefault="0020705D" w:rsidP="00974355">
      <w:pPr>
        <w:spacing w:line="360" w:lineRule="auto"/>
        <w:rPr>
          <w:b/>
          <w:lang w:val="es-ES"/>
        </w:rPr>
      </w:pPr>
      <w:r w:rsidRPr="00974355">
        <w:rPr>
          <w:b/>
          <w:color w:val="000000" w:themeColor="text1"/>
          <w:highlight w:val="yellow"/>
        </w:rPr>
        <w:t>[SECCIÓN 2]</w:t>
      </w:r>
      <w:r w:rsidRPr="00974355">
        <w:rPr>
          <w:b/>
          <w:color w:val="000000" w:themeColor="text1"/>
        </w:rPr>
        <w:t xml:space="preserve"> </w:t>
      </w:r>
      <w:r w:rsidRPr="00974355">
        <w:rPr>
          <w:b/>
          <w:lang w:val="es-ES"/>
        </w:rPr>
        <w:t xml:space="preserve">1.5.1 El </w:t>
      </w:r>
      <w:del w:id="198" w:author="RAUL MAZO" w:date="2015-04-16T05:22:00Z">
        <w:r w:rsidRPr="00974355" w:rsidDel="006748C2">
          <w:rPr>
            <w:b/>
            <w:lang w:val="es-ES"/>
          </w:rPr>
          <w:delText xml:space="preserve">Régimen </w:delText>
        </w:r>
      </w:del>
      <w:ins w:id="199" w:author="RAUL MAZO" w:date="2015-04-16T05:22:00Z">
        <w:r w:rsidR="006748C2">
          <w:rPr>
            <w:b/>
            <w:lang w:val="es-ES"/>
          </w:rPr>
          <w:t>r</w:t>
        </w:r>
        <w:r w:rsidR="006748C2" w:rsidRPr="00974355">
          <w:rPr>
            <w:b/>
            <w:lang w:val="es-ES"/>
          </w:rPr>
          <w:t xml:space="preserve">égimen </w:t>
        </w:r>
      </w:ins>
      <w:r w:rsidRPr="00974355">
        <w:rPr>
          <w:b/>
          <w:lang w:val="es-ES"/>
        </w:rPr>
        <w:t xml:space="preserve">del </w:t>
      </w:r>
      <w:del w:id="200" w:author="RAUL MAZO" w:date="2015-04-16T05:21:00Z">
        <w:r w:rsidRPr="00974355" w:rsidDel="006748C2">
          <w:rPr>
            <w:b/>
            <w:lang w:val="es-ES"/>
          </w:rPr>
          <w:delText>Terror</w:delText>
        </w:r>
      </w:del>
      <w:ins w:id="201" w:author="RAUL MAZO" w:date="2015-04-16T05:21:00Z">
        <w:r w:rsidR="006748C2">
          <w:rPr>
            <w:b/>
            <w:lang w:val="es-ES"/>
          </w:rPr>
          <w:t>t</w:t>
        </w:r>
        <w:r w:rsidR="006748C2" w:rsidRPr="00974355">
          <w:rPr>
            <w:b/>
            <w:lang w:val="es-ES"/>
          </w:rPr>
          <w:t>error</w:t>
        </w:r>
      </w:ins>
    </w:p>
    <w:p w:rsidR="0020705D" w:rsidRPr="00974355" w:rsidRDefault="0020705D" w:rsidP="00974355">
      <w:pPr>
        <w:spacing w:line="360" w:lineRule="auto"/>
        <w:rPr>
          <w:lang w:val="es-ES"/>
        </w:rPr>
      </w:pPr>
    </w:p>
    <w:p w:rsidR="001F41E3" w:rsidRPr="00974355" w:rsidRDefault="00FF5179" w:rsidP="00974355">
      <w:pPr>
        <w:spacing w:line="360" w:lineRule="auto"/>
        <w:rPr>
          <w:lang w:val="es-ES"/>
        </w:rPr>
      </w:pPr>
      <w:r w:rsidRPr="00974355">
        <w:rPr>
          <w:lang w:val="es-ES"/>
        </w:rPr>
        <w:t xml:space="preserve">Las principales medidas ejecutadas durante el régimen del terror fueron: </w:t>
      </w:r>
    </w:p>
    <w:p w:rsidR="00FF5179" w:rsidRPr="00974355" w:rsidRDefault="00FF5179" w:rsidP="00974355">
      <w:pPr>
        <w:spacing w:line="360" w:lineRule="auto"/>
        <w:rPr>
          <w:lang w:val="es-ES"/>
        </w:rPr>
      </w:pPr>
    </w:p>
    <w:p w:rsidR="00425924" w:rsidRPr="00974355" w:rsidRDefault="00425924" w:rsidP="00974355">
      <w:pPr>
        <w:spacing w:line="360" w:lineRule="auto"/>
        <w:rPr>
          <w:lang w:val="es-ES"/>
        </w:rPr>
      </w:pPr>
      <w:r w:rsidRPr="00974355">
        <w:rPr>
          <w:b/>
          <w:lang w:val="es-ES"/>
        </w:rPr>
        <w:t>La Junta de Secuestros:</w:t>
      </w:r>
      <w:r w:rsidRPr="00974355">
        <w:rPr>
          <w:lang w:val="es-ES"/>
        </w:rPr>
        <w:t xml:space="preserve"> encargada de confiscar los bienes de todos aquellos que estuvieran del lado de los patriotas. Además, se les impusieron multas, trabajos forzados, castigos físicos e incluso se les obligó a denunciar a otros patriotas.</w:t>
      </w:r>
    </w:p>
    <w:p w:rsidR="00425924" w:rsidRPr="00974355" w:rsidRDefault="00425924" w:rsidP="00974355">
      <w:pPr>
        <w:spacing w:line="360" w:lineRule="auto"/>
        <w:rPr>
          <w:lang w:val="es-ES"/>
        </w:rPr>
      </w:pPr>
      <w:r w:rsidRPr="00974355">
        <w:rPr>
          <w:b/>
          <w:lang w:val="es-ES"/>
        </w:rPr>
        <w:t>La Junta de Purificación:</w:t>
      </w:r>
      <w:r w:rsidRPr="00974355">
        <w:rPr>
          <w:lang w:val="es-ES"/>
        </w:rPr>
        <w:t xml:space="preserve"> encargada de garantizar la lealtad a la Corona española. Aquellos que no pudieron demostrar su lealtad, fueron encarcelados o desterrados.</w:t>
      </w:r>
    </w:p>
    <w:p w:rsidR="00425924" w:rsidRPr="00974355" w:rsidRDefault="001D768D" w:rsidP="00974355">
      <w:pPr>
        <w:spacing w:line="360" w:lineRule="auto"/>
        <w:rPr>
          <w:lang w:val="es-ES"/>
        </w:rPr>
      </w:pPr>
      <w:r w:rsidRPr="00974355">
        <w:rPr>
          <w:b/>
          <w:lang w:val="es-ES"/>
        </w:rPr>
        <w:t xml:space="preserve">El Consejo Permanente de Guerra: </w:t>
      </w:r>
      <w:r w:rsidRPr="00974355">
        <w:rPr>
          <w:lang w:val="es-ES"/>
        </w:rPr>
        <w:t>encargado de condenar si</w:t>
      </w:r>
      <w:ins w:id="202" w:author="RAUL MAZO" w:date="2015-04-16T05:22:00Z">
        <w:r w:rsidR="006748C2">
          <w:rPr>
            <w:lang w:val="es-ES"/>
          </w:rPr>
          <w:t>n</w:t>
        </w:r>
      </w:ins>
      <w:r w:rsidRPr="00974355">
        <w:rPr>
          <w:lang w:val="es-ES"/>
        </w:rPr>
        <w:t xml:space="preserve"> el debido proceso a los patriotas independentistas. La condena superior fue la pena de muerte. Según </w:t>
      </w:r>
      <w:ins w:id="203" w:author="RAUL MAZO" w:date="2015-04-16T05:22:00Z">
        <w:r w:rsidR="006748C2">
          <w:rPr>
            <w:lang w:val="es-ES"/>
          </w:rPr>
          <w:t>a</w:t>
        </w:r>
      </w:ins>
      <w:r w:rsidRPr="00974355">
        <w:rPr>
          <w:lang w:val="es-ES"/>
        </w:rPr>
        <w:t>l</w:t>
      </w:r>
      <w:ins w:id="204" w:author="RAUL MAZO" w:date="2015-04-16T05:22:00Z">
        <w:r w:rsidR="006748C2">
          <w:rPr>
            <w:lang w:val="es-ES"/>
          </w:rPr>
          <w:t>gun</w:t>
        </w:r>
      </w:ins>
      <w:r w:rsidRPr="00974355">
        <w:rPr>
          <w:lang w:val="es-ES"/>
        </w:rPr>
        <w:t>as memorias</w:t>
      </w:r>
      <w:ins w:id="205" w:author="RAUL MAZO" w:date="2015-04-16T05:23:00Z">
        <w:r w:rsidR="006748C2">
          <w:rPr>
            <w:lang w:val="es-ES"/>
          </w:rPr>
          <w:t>,</w:t>
        </w:r>
      </w:ins>
      <w:r w:rsidRPr="00974355">
        <w:rPr>
          <w:lang w:val="es-ES"/>
        </w:rPr>
        <w:t xml:space="preserve"> como las de José María Caballero o José María Espinosa, varias construcciones de la ciudad fueron habilitadas como cárceles y las plazas fueron escenario de las ejecuciones. Según el tipo de acusación, los patriotas fueron ahorcados o fusilados en el pecho o por la espalda.</w:t>
      </w:r>
    </w:p>
    <w:p w:rsidR="001D768D" w:rsidRPr="00974355" w:rsidRDefault="001D768D" w:rsidP="00974355">
      <w:pPr>
        <w:spacing w:line="360" w:lineRule="auto"/>
        <w:rPr>
          <w:lang w:val="es-ES"/>
        </w:rPr>
      </w:pPr>
    </w:p>
    <w:p w:rsidR="0020705D" w:rsidRPr="00974355" w:rsidRDefault="0020705D" w:rsidP="00974355">
      <w:pPr>
        <w:spacing w:line="360" w:lineRule="auto"/>
        <w:rPr>
          <w:b/>
          <w:lang w:val="es-ES"/>
        </w:rPr>
      </w:pPr>
      <w:r w:rsidRPr="00974355">
        <w:rPr>
          <w:b/>
          <w:color w:val="000000" w:themeColor="text1"/>
          <w:highlight w:val="yellow"/>
        </w:rPr>
        <w:t>[SECCIÓN 2]</w:t>
      </w:r>
      <w:r w:rsidRPr="00974355">
        <w:rPr>
          <w:b/>
          <w:color w:val="000000" w:themeColor="text1"/>
        </w:rPr>
        <w:t xml:space="preserve"> </w:t>
      </w:r>
      <w:r w:rsidRPr="00974355">
        <w:rPr>
          <w:b/>
          <w:lang w:val="es-ES"/>
        </w:rPr>
        <w:t>1.5.2 La respuesta de los rebeldes</w:t>
      </w:r>
    </w:p>
    <w:p w:rsidR="00FA7AAA" w:rsidRPr="00974355" w:rsidRDefault="00574457" w:rsidP="00974355">
      <w:pPr>
        <w:spacing w:line="360" w:lineRule="auto"/>
        <w:rPr>
          <w:lang w:val="es-ES"/>
        </w:rPr>
      </w:pPr>
      <w:r w:rsidRPr="00974355">
        <w:rPr>
          <w:lang w:val="es-ES"/>
        </w:rPr>
        <w:lastRenderedPageBreak/>
        <w:t>Aunque la Patria Boba se caracterizó por las pugnas entre federalistas y centralistas</w:t>
      </w:r>
      <w:r w:rsidR="00FA7AAA" w:rsidRPr="00974355">
        <w:rPr>
          <w:lang w:val="es-ES"/>
        </w:rPr>
        <w:t>,</w:t>
      </w:r>
      <w:r w:rsidRPr="00974355">
        <w:rPr>
          <w:lang w:val="es-ES"/>
        </w:rPr>
        <w:t xml:space="preserve"> </w:t>
      </w:r>
      <w:r w:rsidR="00FA7AAA" w:rsidRPr="00974355">
        <w:rPr>
          <w:lang w:val="es-ES"/>
        </w:rPr>
        <w:t>l</w:t>
      </w:r>
      <w:r w:rsidRPr="00974355">
        <w:rPr>
          <w:lang w:val="es-ES"/>
        </w:rPr>
        <w:t xml:space="preserve">a llegada </w:t>
      </w:r>
      <w:r w:rsidR="00FA7AAA" w:rsidRPr="00974355">
        <w:rPr>
          <w:lang w:val="es-ES"/>
        </w:rPr>
        <w:t xml:space="preserve">a la Nueva Granada </w:t>
      </w:r>
      <w:r w:rsidRPr="00974355">
        <w:rPr>
          <w:lang w:val="es-ES"/>
        </w:rPr>
        <w:t xml:space="preserve">de Pablo Morillo </w:t>
      </w:r>
      <w:r w:rsidR="00FA7AAA" w:rsidRPr="00974355">
        <w:rPr>
          <w:lang w:val="es-ES"/>
        </w:rPr>
        <w:t xml:space="preserve">y sus métodos de terror, llevaron a que los criollos replantearan sus estrategias. Aunque subsistieron las diferencias, el ejército patriota al mando de Bolívar pudo recuperarse y adelantar una campaña más efectiva. </w:t>
      </w:r>
    </w:p>
    <w:p w:rsidR="00FA7AAA" w:rsidRPr="00974355" w:rsidRDefault="00FA7AAA" w:rsidP="00974355">
      <w:pPr>
        <w:spacing w:line="360" w:lineRule="auto"/>
        <w:rPr>
          <w:lang w:val="es-ES"/>
        </w:rPr>
      </w:pPr>
      <w:r w:rsidRPr="00974355">
        <w:rPr>
          <w:lang w:val="es-ES"/>
        </w:rPr>
        <w:t>Así mismo, en distintas poblaciones, surgieron guerrillas integradas por personas de distinta procedencia social</w:t>
      </w:r>
      <w:r w:rsidR="00B42746" w:rsidRPr="00974355">
        <w:rPr>
          <w:lang w:val="es-ES"/>
        </w:rPr>
        <w:t xml:space="preserve"> (campesinos, mujeres, negros)</w:t>
      </w:r>
      <w:r w:rsidRPr="00974355">
        <w:rPr>
          <w:lang w:val="es-ES"/>
        </w:rPr>
        <w:t xml:space="preserve">; su propósito fue atacar todos los centros de reclutamiento y concentración de las tropas realistas. </w:t>
      </w:r>
    </w:p>
    <w:p w:rsidR="00FA7AAA" w:rsidRPr="00974355" w:rsidRDefault="00FA7AAA" w:rsidP="00974355">
      <w:pPr>
        <w:spacing w:line="360" w:lineRule="auto"/>
        <w:rPr>
          <w:highlight w:val="green"/>
          <w:lang w:val="es-ES"/>
        </w:rPr>
      </w:pPr>
      <w:r w:rsidRPr="00974355">
        <w:rPr>
          <w:highlight w:val="green"/>
          <w:lang w:val="es-ES"/>
        </w:rPr>
        <w:t xml:space="preserve">Imagen de </w:t>
      </w:r>
      <w:proofErr w:type="spellStart"/>
      <w:r w:rsidRPr="00974355">
        <w:rPr>
          <w:highlight w:val="green"/>
          <w:lang w:val="es-ES"/>
        </w:rPr>
        <w:t>Policarpa</w:t>
      </w:r>
      <w:proofErr w:type="spellEnd"/>
      <w:r w:rsidRPr="00974355">
        <w:rPr>
          <w:highlight w:val="green"/>
          <w:lang w:val="es-ES"/>
        </w:rPr>
        <w:t xml:space="preserve"> </w:t>
      </w:r>
      <w:proofErr w:type="spellStart"/>
      <w:r w:rsidRPr="00974355">
        <w:rPr>
          <w:highlight w:val="green"/>
          <w:lang w:val="es-ES"/>
        </w:rPr>
        <w:t>Salavarrieta</w:t>
      </w:r>
      <w:proofErr w:type="spellEnd"/>
    </w:p>
    <w:p w:rsidR="00FA7AAA" w:rsidRPr="00974355" w:rsidRDefault="00FA7AAA" w:rsidP="00974355">
      <w:pPr>
        <w:spacing w:line="360" w:lineRule="auto"/>
        <w:rPr>
          <w:lang w:val="es-ES"/>
        </w:rPr>
      </w:pPr>
      <w:r w:rsidRPr="00974355">
        <w:rPr>
          <w:highlight w:val="green"/>
          <w:lang w:val="es-ES"/>
        </w:rPr>
        <w:t xml:space="preserve">A pesar de los métodos de terror que se impusieron para la Reconquista, esta resultó menos fácil de lo que se pensaba, debido a que </w:t>
      </w:r>
      <w:r w:rsidR="00B42746" w:rsidRPr="00974355">
        <w:rPr>
          <w:highlight w:val="green"/>
          <w:lang w:val="es-ES"/>
        </w:rPr>
        <w:t>atrajo</w:t>
      </w:r>
      <w:r w:rsidRPr="00974355">
        <w:rPr>
          <w:highlight w:val="green"/>
          <w:lang w:val="es-ES"/>
        </w:rPr>
        <w:t xml:space="preserve"> la participación de muchos sectores sociales. La Nueva Granada vio que incluso mujeres como </w:t>
      </w:r>
      <w:proofErr w:type="spellStart"/>
      <w:r w:rsidRPr="00974355">
        <w:rPr>
          <w:highlight w:val="green"/>
          <w:lang w:val="es-ES"/>
        </w:rPr>
        <w:t>Policarpa</w:t>
      </w:r>
      <w:proofErr w:type="spellEnd"/>
      <w:r w:rsidRPr="00974355">
        <w:rPr>
          <w:highlight w:val="green"/>
          <w:lang w:val="es-ES"/>
        </w:rPr>
        <w:t xml:space="preserve"> </w:t>
      </w:r>
      <w:proofErr w:type="spellStart"/>
      <w:r w:rsidRPr="00974355">
        <w:rPr>
          <w:highlight w:val="green"/>
          <w:lang w:val="es-ES"/>
        </w:rPr>
        <w:t>Salavarrieta</w:t>
      </w:r>
      <w:proofErr w:type="spellEnd"/>
      <w:r w:rsidRPr="00974355">
        <w:rPr>
          <w:highlight w:val="green"/>
          <w:lang w:val="es-ES"/>
        </w:rPr>
        <w:t xml:space="preserve"> se incorporaron en la lucha.</w:t>
      </w:r>
    </w:p>
    <w:p w:rsidR="00B42746" w:rsidRPr="00974355" w:rsidRDefault="00B42746" w:rsidP="00974355">
      <w:pPr>
        <w:spacing w:line="360" w:lineRule="auto"/>
        <w:rPr>
          <w:lang w:val="es-ES"/>
        </w:rPr>
      </w:pPr>
    </w:p>
    <w:p w:rsidR="00356D4C" w:rsidRPr="00974355" w:rsidRDefault="00356D4C" w:rsidP="00974355">
      <w:pPr>
        <w:spacing w:line="360" w:lineRule="auto"/>
        <w:rPr>
          <w:lang w:val="es-ES"/>
        </w:rPr>
      </w:pPr>
      <w:r w:rsidRPr="00974355">
        <w:rPr>
          <w:highlight w:val="yellow"/>
          <w:lang w:val="es-ES"/>
        </w:rPr>
        <w:t>PRACTICA. El régimen del terror</w:t>
      </w:r>
    </w:p>
    <w:p w:rsidR="00356D4C" w:rsidRPr="00974355" w:rsidRDefault="00356D4C" w:rsidP="00974355">
      <w:pPr>
        <w:spacing w:line="360" w:lineRule="auto"/>
        <w:rPr>
          <w:lang w:val="es-ES"/>
        </w:rPr>
      </w:pPr>
    </w:p>
    <w:p w:rsidR="00356D4C" w:rsidRPr="00974355" w:rsidRDefault="00356D4C"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w:t>
      </w:r>
      <w:r w:rsidR="00A810DB">
        <w:rPr>
          <w:b/>
        </w:rPr>
        <w:t>6</w:t>
      </w:r>
      <w:r w:rsidRPr="00974355">
        <w:rPr>
          <w:b/>
        </w:rPr>
        <w:t xml:space="preserve"> </w:t>
      </w:r>
      <w:r w:rsidR="001A55C1" w:rsidRPr="00974355">
        <w:rPr>
          <w:b/>
        </w:rPr>
        <w:t xml:space="preserve">La </w:t>
      </w:r>
      <w:del w:id="206" w:author="RAUL MAZO" w:date="2015-04-16T19:39:00Z">
        <w:r w:rsidR="006B0A4B" w:rsidRPr="00974355" w:rsidDel="008018FE">
          <w:rPr>
            <w:b/>
          </w:rPr>
          <w:delText xml:space="preserve">campaña </w:delText>
        </w:r>
      </w:del>
      <w:ins w:id="207" w:author="RAUL MAZO" w:date="2015-04-16T19:39:00Z">
        <w:r w:rsidR="008018FE">
          <w:rPr>
            <w:b/>
          </w:rPr>
          <w:t>C</w:t>
        </w:r>
        <w:r w:rsidR="008018FE" w:rsidRPr="00974355">
          <w:rPr>
            <w:b/>
          </w:rPr>
          <w:t xml:space="preserve">ampaña </w:t>
        </w:r>
      </w:ins>
      <w:del w:id="208" w:author="RAUL MAZO" w:date="2015-04-16T19:39:00Z">
        <w:r w:rsidR="006B0A4B" w:rsidRPr="00974355" w:rsidDel="008018FE">
          <w:rPr>
            <w:b/>
          </w:rPr>
          <w:delText>libertadora</w:delText>
        </w:r>
      </w:del>
      <w:ins w:id="209" w:author="RAUL MAZO" w:date="2015-04-16T19:39:00Z">
        <w:r w:rsidR="008018FE">
          <w:rPr>
            <w:b/>
          </w:rPr>
          <w:t>L</w:t>
        </w:r>
        <w:r w:rsidR="008018FE" w:rsidRPr="00974355">
          <w:rPr>
            <w:b/>
          </w:rPr>
          <w:t>ibertadora</w:t>
        </w:r>
      </w:ins>
    </w:p>
    <w:p w:rsidR="006B0A4B" w:rsidRPr="00974355" w:rsidRDefault="006B0A4B" w:rsidP="00974355">
      <w:pPr>
        <w:spacing w:line="360" w:lineRule="auto"/>
      </w:pPr>
      <w:r w:rsidRPr="00974355">
        <w:t xml:space="preserve">A la </w:t>
      </w:r>
      <w:r w:rsidR="002463D1" w:rsidRPr="002015B9">
        <w:t>R</w:t>
      </w:r>
      <w:r w:rsidRPr="00974355">
        <w:t>econquista, los independentista respondieron organizando un ejército patriota compuesto por lo</w:t>
      </w:r>
      <w:ins w:id="210" w:author="RAUL MAZO" w:date="2015-04-16T05:24:00Z">
        <w:r w:rsidR="006748C2">
          <w:t>s</w:t>
        </w:r>
      </w:ins>
      <w:r w:rsidRPr="00974355">
        <w:t xml:space="preserve"> neogranadinos, con participación de cientos de venezolanos y de algunos europeos (ingleses, irlandeses, franceses, e incluso polacos y alemanes)</w:t>
      </w:r>
      <w:r w:rsidR="00A439AF" w:rsidRPr="00974355">
        <w:t xml:space="preserve">. </w:t>
      </w:r>
    </w:p>
    <w:p w:rsidR="00A439AF" w:rsidRPr="00974355" w:rsidRDefault="00A439AF" w:rsidP="00974355">
      <w:pPr>
        <w:spacing w:line="360" w:lineRule="auto"/>
      </w:pPr>
    </w:p>
    <w:p w:rsidR="00E07028" w:rsidRPr="00974355" w:rsidRDefault="00A439AF" w:rsidP="00974355">
      <w:pPr>
        <w:spacing w:line="360" w:lineRule="auto"/>
      </w:pPr>
      <w:r w:rsidRPr="00974355">
        <w:t xml:space="preserve">Tras haber pasado por Jamaica y Haití, Simón Bolívar inició un segundo y definitivo proceso estratégico que incluía la liberación no </w:t>
      </w:r>
      <w:del w:id="211" w:author="RAUL MAZO" w:date="2015-04-16T05:24:00Z">
        <w:r w:rsidRPr="00974355" w:rsidDel="006748C2">
          <w:delText xml:space="preserve">sólo </w:delText>
        </w:r>
      </w:del>
      <w:ins w:id="212" w:author="RAUL MAZO" w:date="2015-04-16T05:24:00Z">
        <w:r w:rsidR="006748C2" w:rsidRPr="00974355">
          <w:t>s</w:t>
        </w:r>
        <w:r w:rsidR="006748C2">
          <w:t>o</w:t>
        </w:r>
        <w:r w:rsidR="006748C2" w:rsidRPr="00974355">
          <w:t xml:space="preserve">lo </w:t>
        </w:r>
      </w:ins>
      <w:r w:rsidRPr="00974355">
        <w:t xml:space="preserve">de la Nueva Granada, sino de su natal Venezuela, de Ecuador, Perú y </w:t>
      </w:r>
      <w:commentRangeStart w:id="213"/>
      <w:r w:rsidRPr="00123A38">
        <w:t>Bolivia</w:t>
      </w:r>
      <w:commentRangeEnd w:id="213"/>
      <w:r w:rsidR="00123A38">
        <w:rPr>
          <w:rStyle w:val="Refdecomentario"/>
        </w:rPr>
        <w:commentReference w:id="213"/>
      </w:r>
      <w:r w:rsidRPr="00974355">
        <w:t>.</w:t>
      </w:r>
    </w:p>
    <w:p w:rsidR="00E07028" w:rsidRPr="00974355" w:rsidRDefault="00E07028" w:rsidP="00974355">
      <w:pPr>
        <w:spacing w:line="360" w:lineRule="auto"/>
      </w:pPr>
      <w:r w:rsidRPr="00974355">
        <w:t>Bolívar se apoyó en los general</w:t>
      </w:r>
      <w:r w:rsidR="00A620D3" w:rsidRPr="00974355">
        <w:t>es</w:t>
      </w:r>
      <w:del w:id="214" w:author="RAUL MAZO" w:date="2015-04-16T05:24:00Z">
        <w:r w:rsidR="00A620D3" w:rsidRPr="00974355" w:rsidDel="006748C2">
          <w:delText>s</w:delText>
        </w:r>
      </w:del>
      <w:r w:rsidRPr="00974355">
        <w:t xml:space="preserve"> Francisco de Paula Santander [</w:t>
      </w:r>
      <w:hyperlink r:id="rId12" w:history="1">
        <w:r w:rsidRPr="00974355">
          <w:rPr>
            <w:rStyle w:val="Hipervnculo"/>
          </w:rPr>
          <w:t>VER</w:t>
        </w:r>
      </w:hyperlink>
      <w:r w:rsidRPr="00974355">
        <w:t>] y José María Anzoátegui a quienes le</w:t>
      </w:r>
      <w:ins w:id="215" w:author="RAUL MAZO" w:date="2015-04-16T05:24:00Z">
        <w:r w:rsidR="006748C2">
          <w:t>s</w:t>
        </w:r>
      </w:ins>
      <w:r w:rsidRPr="00974355">
        <w:t xml:space="preserve"> asignó la vanguardia y la retaguard</w:t>
      </w:r>
      <w:ins w:id="216" w:author="RAUL MAZO" w:date="2015-04-17T04:46:00Z">
        <w:r w:rsidR="00123A38">
          <w:t>i</w:t>
        </w:r>
      </w:ins>
      <w:r w:rsidRPr="00974355">
        <w:t>a del ejército, respectivamente.</w:t>
      </w:r>
    </w:p>
    <w:p w:rsidR="00E07028" w:rsidRPr="00974355" w:rsidRDefault="00C44B3B" w:rsidP="00974355">
      <w:pPr>
        <w:spacing w:line="360" w:lineRule="auto"/>
      </w:pPr>
      <w:r w:rsidRPr="00974355">
        <w:t xml:space="preserve">El ejército </w:t>
      </w:r>
      <w:r w:rsidR="006E2E48" w:rsidRPr="00974355">
        <w:t xml:space="preserve">inició su campaña desde los </w:t>
      </w:r>
      <w:del w:id="217" w:author="RAUL MAZO" w:date="2015-04-16T05:25:00Z">
        <w:r w:rsidR="006E2E48" w:rsidRPr="00974355" w:rsidDel="006748C2">
          <w:delText xml:space="preserve">llanos </w:delText>
        </w:r>
      </w:del>
      <w:ins w:id="218" w:author="RAUL MAZO" w:date="2015-04-16T05:25:00Z">
        <w:r w:rsidR="006748C2">
          <w:t>L</w:t>
        </w:r>
        <w:r w:rsidR="006748C2" w:rsidRPr="00974355">
          <w:t xml:space="preserve">lanos </w:t>
        </w:r>
      </w:ins>
      <w:r w:rsidR="006E2E48" w:rsidRPr="00974355">
        <w:t xml:space="preserve">orientales y tomó la cordillera de los Andes. En Paya, </w:t>
      </w:r>
      <w:proofErr w:type="spellStart"/>
      <w:r w:rsidR="006E2E48" w:rsidRPr="00974355">
        <w:t>Gámeza</w:t>
      </w:r>
      <w:proofErr w:type="spellEnd"/>
      <w:r w:rsidR="006E2E48" w:rsidRPr="00974355">
        <w:t xml:space="preserve"> y el Pantano de Vargas se llevaron a cabo enfrentamientos con los realistas. </w:t>
      </w:r>
    </w:p>
    <w:p w:rsidR="001C37AA" w:rsidRPr="00974355" w:rsidRDefault="001C37AA" w:rsidP="00974355">
      <w:pPr>
        <w:spacing w:line="360" w:lineRule="auto"/>
      </w:pPr>
      <w:r w:rsidRPr="00974355">
        <w:t xml:space="preserve">La batalla del Pantano de Vargas fue la más difícil. Aquel 25 de julio de 1819 la fatiga de los combatientes que venían del llano y habían vivido penurias por el frío de los páramos </w:t>
      </w:r>
      <w:r w:rsidRPr="00974355">
        <w:lastRenderedPageBreak/>
        <w:t>dificultó y prolongó el combate. Sin embargo</w:t>
      </w:r>
      <w:ins w:id="219" w:author="RAUL MAZO" w:date="2015-04-16T05:25:00Z">
        <w:r w:rsidR="006748C2">
          <w:t>,</w:t>
        </w:r>
      </w:ins>
      <w:r w:rsidRPr="00974355">
        <w:t xml:space="preserve"> la victoria se hizo realidad y animó a las tropas a seguir su camino hacia Tunja y Santa</w:t>
      </w:r>
      <w:ins w:id="220" w:author="RAUL MAZO" w:date="2015-04-16T05:25:00Z">
        <w:r w:rsidR="006748C2">
          <w:t xml:space="preserve"> </w:t>
        </w:r>
      </w:ins>
      <w:del w:id="221" w:author="RAUL MAZO" w:date="2015-04-16T05:25:00Z">
        <w:r w:rsidRPr="00974355" w:rsidDel="006748C2">
          <w:delText>fé</w:delText>
        </w:r>
      </w:del>
      <w:ins w:id="222" w:author="RAUL MAZO" w:date="2015-04-16T05:25:00Z">
        <w:r w:rsidR="006748C2">
          <w:t>Fe</w:t>
        </w:r>
      </w:ins>
      <w:r w:rsidRPr="00974355">
        <w:t xml:space="preserve">. </w:t>
      </w:r>
    </w:p>
    <w:p w:rsidR="001C37AA" w:rsidRPr="00974355" w:rsidRDefault="001C37AA" w:rsidP="00974355">
      <w:pPr>
        <w:spacing w:line="360" w:lineRule="auto"/>
      </w:pPr>
      <w:r w:rsidRPr="00974355">
        <w:t>El 7 de agosto siguiente, los independentistas repararon en que los realistas se aproximaban al Puente de Boyacá. Los patriotas impidieron su paso y en cuestión de poco tiempo los españoles, al mando del general José Mar</w:t>
      </w:r>
      <w:r w:rsidR="00A620D3" w:rsidRPr="00974355">
        <w:t>í</w:t>
      </w:r>
      <w:r w:rsidRPr="00974355">
        <w:t>a Barreiro</w:t>
      </w:r>
      <w:ins w:id="223" w:author="RAUL MAZO" w:date="2015-04-16T05:26:00Z">
        <w:r w:rsidR="006748C2">
          <w:t>,</w:t>
        </w:r>
      </w:ins>
      <w:r w:rsidRPr="00974355">
        <w:t xml:space="preserve"> fueron vencidos. Este último y otros mandos </w:t>
      </w:r>
      <w:r w:rsidR="007F2FE1" w:rsidRPr="00974355">
        <w:t>realistas</w:t>
      </w:r>
      <w:r w:rsidRPr="00974355">
        <w:t xml:space="preserve"> fueron fusilados por orden del general Santander. </w:t>
      </w:r>
    </w:p>
    <w:p w:rsidR="007F2FE1" w:rsidRPr="00974355" w:rsidRDefault="007F2FE1" w:rsidP="00974355">
      <w:pPr>
        <w:spacing w:line="360" w:lineRule="auto"/>
      </w:pPr>
    </w:p>
    <w:p w:rsidR="007F2FE1" w:rsidRPr="00974355" w:rsidRDefault="007F2FE1" w:rsidP="00974355">
      <w:pPr>
        <w:spacing w:line="360" w:lineRule="auto"/>
      </w:pPr>
      <w:r w:rsidRPr="00974355">
        <w:rPr>
          <w:highlight w:val="yellow"/>
        </w:rPr>
        <w:t>IMAGEN BATALLA DE BOYACA.</w:t>
      </w:r>
    </w:p>
    <w:p w:rsidR="007F2FE1" w:rsidRPr="00974355" w:rsidRDefault="007F2FE1" w:rsidP="00974355">
      <w:pPr>
        <w:spacing w:line="360" w:lineRule="auto"/>
      </w:pPr>
    </w:p>
    <w:p w:rsidR="001C37AA" w:rsidRPr="00974355" w:rsidRDefault="007F2FE1" w:rsidP="00974355">
      <w:pPr>
        <w:spacing w:line="360" w:lineRule="auto"/>
      </w:pPr>
      <w:r w:rsidRPr="00974355">
        <w:t xml:space="preserve">El triunfo en la Batalla de Boyacá obligó al </w:t>
      </w:r>
      <w:del w:id="224" w:author="RAUL MAZO" w:date="2015-04-17T04:47:00Z">
        <w:r w:rsidRPr="00974355" w:rsidDel="00123A38">
          <w:delText xml:space="preserve">Virrey </w:delText>
        </w:r>
      </w:del>
      <w:ins w:id="225" w:author="RAUL MAZO" w:date="2015-04-17T04:47:00Z">
        <w:r w:rsidR="00123A38">
          <w:t>v</w:t>
        </w:r>
        <w:r w:rsidR="00123A38" w:rsidRPr="00974355">
          <w:t xml:space="preserve">irrey </w:t>
        </w:r>
      </w:ins>
      <w:r w:rsidRPr="00974355">
        <w:t>Juan Sámano a huir.</w:t>
      </w:r>
      <w:r w:rsidR="00D46FBD" w:rsidRPr="00974355">
        <w:t xml:space="preserve"> Este sin duda fue un notable triunfo para el avance de la Independencia. Simón Bolívar </w:t>
      </w:r>
      <w:del w:id="226" w:author="RAUL MAZO" w:date="2015-04-16T05:26:00Z">
        <w:r w:rsidR="00D46FBD" w:rsidRPr="00974355" w:rsidDel="006748C2">
          <w:delText xml:space="preserve">continuará </w:delText>
        </w:r>
      </w:del>
      <w:ins w:id="227" w:author="RAUL MAZO" w:date="2015-04-16T05:26:00Z">
        <w:r w:rsidR="006748C2" w:rsidRPr="00974355">
          <w:t>continuar</w:t>
        </w:r>
        <w:r w:rsidR="006748C2">
          <w:t>ía,</w:t>
        </w:r>
        <w:r w:rsidR="006748C2" w:rsidRPr="00974355">
          <w:t xml:space="preserve"> </w:t>
        </w:r>
      </w:ins>
      <w:r w:rsidR="00D46FBD" w:rsidRPr="00974355">
        <w:t>sin embargo</w:t>
      </w:r>
      <w:ins w:id="228" w:author="RAUL MAZO" w:date="2015-04-16T05:26:00Z">
        <w:r w:rsidR="006748C2">
          <w:t>,</w:t>
        </w:r>
      </w:ins>
      <w:r w:rsidR="00D46FBD" w:rsidRPr="00974355">
        <w:t xml:space="preserve"> con el proceso emancipador de Venezuela y los demás países. </w:t>
      </w:r>
    </w:p>
    <w:p w:rsidR="00D46FBD" w:rsidRPr="00974355" w:rsidRDefault="00D46FBD" w:rsidP="00974355">
      <w:pPr>
        <w:spacing w:line="360" w:lineRule="auto"/>
        <w:rPr>
          <w:color w:val="444444"/>
          <w:lang w:val="es-ES"/>
        </w:rPr>
      </w:pPr>
    </w:p>
    <w:p w:rsidR="00653F77" w:rsidRPr="00974355" w:rsidRDefault="00D46FBD" w:rsidP="00974355">
      <w:pPr>
        <w:spacing w:line="360" w:lineRule="auto"/>
        <w:rPr>
          <w:color w:val="6D6E71"/>
        </w:rPr>
      </w:pPr>
      <w:r w:rsidRPr="00974355">
        <w:rPr>
          <w:color w:val="444444"/>
          <w:lang w:val="es-ES"/>
        </w:rPr>
        <w:t xml:space="preserve">Previendo la victoria, pocos meses antes del inicio de la Campaña </w:t>
      </w:r>
      <w:r w:rsidR="00BD521D" w:rsidRPr="008018FE">
        <w:rPr>
          <w:color w:val="444444"/>
          <w:lang w:val="es-ES"/>
        </w:rPr>
        <w:t>L</w:t>
      </w:r>
      <w:r w:rsidRPr="00974355">
        <w:rPr>
          <w:color w:val="444444"/>
          <w:lang w:val="es-ES"/>
        </w:rPr>
        <w:t xml:space="preserve">ibertadora, </w:t>
      </w:r>
      <w:del w:id="229" w:author="RAUL MAZO" w:date="2015-04-16T05:27:00Z">
        <w:r w:rsidR="00653F77" w:rsidRPr="00974355" w:rsidDel="00C64BAD">
          <w:rPr>
            <w:color w:val="444444"/>
            <w:lang w:val="es-ES"/>
          </w:rPr>
          <w:delText xml:space="preserve">en la población de Angostura </w:delText>
        </w:r>
      </w:del>
      <w:r w:rsidR="00653F77" w:rsidRPr="00974355">
        <w:rPr>
          <w:color w:val="444444"/>
          <w:lang w:val="es-ES"/>
        </w:rPr>
        <w:t xml:space="preserve">se </w:t>
      </w:r>
      <w:r w:rsidR="000A1505" w:rsidRPr="00974355">
        <w:rPr>
          <w:color w:val="444444"/>
          <w:lang w:val="es-ES"/>
        </w:rPr>
        <w:t xml:space="preserve">instaló </w:t>
      </w:r>
      <w:r w:rsidR="00653F77" w:rsidRPr="00974355">
        <w:rPr>
          <w:color w:val="444444"/>
          <w:lang w:val="es-ES"/>
        </w:rPr>
        <w:t>Congreso de An</w:t>
      </w:r>
      <w:r w:rsidR="000A1505" w:rsidRPr="00974355">
        <w:rPr>
          <w:color w:val="444444"/>
          <w:lang w:val="es-ES"/>
        </w:rPr>
        <w:t>gostura</w:t>
      </w:r>
      <w:r w:rsidR="00E976B4" w:rsidRPr="00974355">
        <w:rPr>
          <w:color w:val="444444"/>
          <w:lang w:val="es-ES"/>
        </w:rPr>
        <w:t xml:space="preserve"> (en la población venezolana de</w:t>
      </w:r>
      <w:ins w:id="230" w:author="RAUL MAZO" w:date="2015-04-16T05:27:00Z">
        <w:r w:rsidR="00C64BAD">
          <w:rPr>
            <w:color w:val="444444"/>
            <w:lang w:val="es-ES"/>
          </w:rPr>
          <w:t>l mismo nombre</w:t>
        </w:r>
      </w:ins>
      <w:del w:id="231" w:author="RAUL MAZO" w:date="2015-04-16T05:27:00Z">
        <w:r w:rsidR="00E976B4" w:rsidRPr="00974355" w:rsidDel="00C64BAD">
          <w:rPr>
            <w:color w:val="444444"/>
            <w:lang w:val="es-ES"/>
          </w:rPr>
          <w:delText xml:space="preserve"> Angostura</w:delText>
        </w:r>
      </w:del>
      <w:r w:rsidR="00E976B4" w:rsidRPr="00974355">
        <w:rPr>
          <w:color w:val="444444"/>
          <w:lang w:val="es-ES"/>
        </w:rPr>
        <w:t>, que hoy es la Ciudad Bolívar en Venezuela)</w:t>
      </w:r>
      <w:r w:rsidR="000A1505" w:rsidRPr="00974355">
        <w:rPr>
          <w:color w:val="444444"/>
          <w:lang w:val="es-ES"/>
        </w:rPr>
        <w:t xml:space="preserve">. Allí se definió la </w:t>
      </w:r>
      <w:r w:rsidR="000A1505" w:rsidRPr="00974355">
        <w:rPr>
          <w:color w:val="6D6E71"/>
        </w:rPr>
        <w:t xml:space="preserve">organización de </w:t>
      </w:r>
      <w:r w:rsidR="00653F77" w:rsidRPr="00974355">
        <w:rPr>
          <w:color w:val="6D6E71"/>
        </w:rPr>
        <w:t>la República de la Gran Colombia</w:t>
      </w:r>
      <w:r w:rsidR="000B15E4" w:rsidRPr="00974355">
        <w:rPr>
          <w:color w:val="6D6E71"/>
        </w:rPr>
        <w:t xml:space="preserve">, que una vez libre del yugo español, </w:t>
      </w:r>
      <w:r w:rsidR="00653F77" w:rsidRPr="00974355">
        <w:rPr>
          <w:color w:val="6D6E71"/>
        </w:rPr>
        <w:t>comprendía los territorios de la actual Ve</w:t>
      </w:r>
      <w:r w:rsidR="000B15E4" w:rsidRPr="00974355">
        <w:rPr>
          <w:color w:val="6D6E71"/>
        </w:rPr>
        <w:t xml:space="preserve">nezuela, Nueva Granada y Quito. </w:t>
      </w:r>
      <w:r w:rsidR="00653F77" w:rsidRPr="00974355">
        <w:rPr>
          <w:color w:val="6D6E71"/>
        </w:rPr>
        <w:t>Bolívar fue nombrado presidente provisional.</w:t>
      </w:r>
    </w:p>
    <w:p w:rsidR="00E976B4" w:rsidRPr="00974355" w:rsidRDefault="00E976B4" w:rsidP="00974355">
      <w:pPr>
        <w:spacing w:line="360" w:lineRule="auto"/>
        <w:rPr>
          <w:color w:val="6D6E71"/>
        </w:rPr>
      </w:pPr>
    </w:p>
    <w:p w:rsidR="000B15E4" w:rsidRPr="00974355" w:rsidRDefault="000B15E4" w:rsidP="00974355">
      <w:pPr>
        <w:spacing w:line="360" w:lineRule="auto"/>
        <w:rPr>
          <w:color w:val="6D6E71"/>
          <w:highlight w:val="yellow"/>
        </w:rPr>
      </w:pPr>
      <w:r w:rsidRPr="00974355">
        <w:rPr>
          <w:color w:val="6D6E71"/>
          <w:highlight w:val="yellow"/>
        </w:rPr>
        <w:t xml:space="preserve">CONSOLIDA </w:t>
      </w:r>
    </w:p>
    <w:p w:rsidR="000B15E4" w:rsidRPr="00974355" w:rsidRDefault="000B15E4" w:rsidP="00974355">
      <w:pPr>
        <w:spacing w:line="360" w:lineRule="auto"/>
        <w:rPr>
          <w:color w:val="6D6E71"/>
        </w:rPr>
      </w:pPr>
      <w:r w:rsidRPr="00974355">
        <w:rPr>
          <w:color w:val="6D6E71"/>
          <w:highlight w:val="yellow"/>
        </w:rPr>
        <w:t>La independencia de la Nueva Granada</w:t>
      </w:r>
    </w:p>
    <w:p w:rsidR="000B15E4" w:rsidRPr="00974355" w:rsidRDefault="000B15E4" w:rsidP="00974355">
      <w:pPr>
        <w:spacing w:line="360" w:lineRule="auto"/>
        <w:rPr>
          <w:color w:val="444444"/>
          <w:lang w:val="es-ES"/>
        </w:rPr>
      </w:pPr>
    </w:p>
    <w:p w:rsidR="001C37AA" w:rsidRPr="00974355" w:rsidRDefault="000B15E4" w:rsidP="00974355">
      <w:pPr>
        <w:shd w:val="clear" w:color="auto" w:fill="FFFFFF"/>
        <w:spacing w:before="100" w:beforeAutospacing="1" w:after="100" w:afterAutospacing="1" w:line="360" w:lineRule="auto"/>
        <w:rPr>
          <w:color w:val="444444"/>
          <w:lang w:val="es-ES"/>
        </w:rPr>
      </w:pPr>
      <w:r w:rsidRPr="00974355">
        <w:rPr>
          <w:color w:val="000000" w:themeColor="text1"/>
          <w:highlight w:val="yellow"/>
        </w:rPr>
        <w:t>[SECCIÓN 1]</w:t>
      </w:r>
      <w:r w:rsidRPr="00974355">
        <w:rPr>
          <w:color w:val="000000" w:themeColor="text1"/>
        </w:rPr>
        <w:t xml:space="preserve"> </w:t>
      </w:r>
      <w:r w:rsidRPr="00974355">
        <w:rPr>
          <w:b/>
          <w:color w:val="000000" w:themeColor="text1"/>
        </w:rPr>
        <w:t>2 La Gran Colombia</w:t>
      </w:r>
    </w:p>
    <w:p w:rsidR="001C37AA" w:rsidRPr="00974355" w:rsidRDefault="00E976B4"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 xml:space="preserve">Una vez los patriotas triunfaron en la Batalla de Boyacá, </w:t>
      </w:r>
      <w:r w:rsidR="00A620D3" w:rsidRPr="00974355">
        <w:rPr>
          <w:color w:val="000000" w:themeColor="text1"/>
          <w:lang w:val="es-ES"/>
        </w:rPr>
        <w:t xml:space="preserve">en 1819 </w:t>
      </w:r>
      <w:r w:rsidRPr="00974355">
        <w:rPr>
          <w:color w:val="000000" w:themeColor="text1"/>
          <w:lang w:val="es-ES"/>
        </w:rPr>
        <w:t xml:space="preserve">el Congreso de Angostura </w:t>
      </w:r>
      <w:r w:rsidR="00A620D3" w:rsidRPr="00974355">
        <w:rPr>
          <w:color w:val="000000" w:themeColor="text1"/>
          <w:lang w:val="es-ES"/>
        </w:rPr>
        <w:t xml:space="preserve">proclamó la unión del territorio que había hecho parte del virreinato de la Nueva Granada. Para aquel momento </w:t>
      </w:r>
      <w:del w:id="232" w:author="RAUL MAZO" w:date="2015-04-16T05:28:00Z">
        <w:r w:rsidR="00A620D3" w:rsidRPr="00974355" w:rsidDel="00C64BAD">
          <w:rPr>
            <w:color w:val="000000" w:themeColor="text1"/>
            <w:lang w:val="es-ES"/>
          </w:rPr>
          <w:delText xml:space="preserve">aun </w:delText>
        </w:r>
      </w:del>
      <w:ins w:id="233" w:author="RAUL MAZO" w:date="2015-04-16T05:28:00Z">
        <w:r w:rsidR="00C64BAD" w:rsidRPr="00974355">
          <w:rPr>
            <w:color w:val="000000" w:themeColor="text1"/>
            <w:lang w:val="es-ES"/>
          </w:rPr>
          <w:t>a</w:t>
        </w:r>
        <w:r w:rsidR="00C64BAD">
          <w:rPr>
            <w:color w:val="000000" w:themeColor="text1"/>
            <w:lang w:val="es-ES"/>
          </w:rPr>
          <w:t>ú</w:t>
        </w:r>
        <w:r w:rsidR="00C64BAD" w:rsidRPr="00974355">
          <w:rPr>
            <w:color w:val="000000" w:themeColor="text1"/>
            <w:lang w:val="es-ES"/>
          </w:rPr>
          <w:t xml:space="preserve">n </w:t>
        </w:r>
      </w:ins>
      <w:r w:rsidR="00A620D3" w:rsidRPr="00974355">
        <w:rPr>
          <w:color w:val="000000" w:themeColor="text1"/>
          <w:lang w:val="es-ES"/>
        </w:rPr>
        <w:t>Ecuador</w:t>
      </w:r>
      <w:r w:rsidR="007148F2" w:rsidRPr="00974355">
        <w:rPr>
          <w:color w:val="000000" w:themeColor="text1"/>
          <w:lang w:val="es-ES"/>
        </w:rPr>
        <w:t xml:space="preserve"> y una parte de Venezuela</w:t>
      </w:r>
      <w:r w:rsidR="00A620D3" w:rsidRPr="00974355">
        <w:rPr>
          <w:color w:val="000000" w:themeColor="text1"/>
          <w:lang w:val="es-ES"/>
        </w:rPr>
        <w:t xml:space="preserve"> se encontraba</w:t>
      </w:r>
      <w:ins w:id="234" w:author="RAUL MAZO" w:date="2015-04-16T05:28:00Z">
        <w:r w:rsidR="00C64BAD">
          <w:rPr>
            <w:color w:val="000000" w:themeColor="text1"/>
            <w:lang w:val="es-ES"/>
          </w:rPr>
          <w:t>n</w:t>
        </w:r>
      </w:ins>
      <w:r w:rsidR="00A620D3" w:rsidRPr="00974355">
        <w:rPr>
          <w:color w:val="000000" w:themeColor="text1"/>
          <w:lang w:val="es-ES"/>
        </w:rPr>
        <w:t xml:space="preserve"> bajo el yugo español.</w:t>
      </w:r>
    </w:p>
    <w:p w:rsidR="003C141A" w:rsidRPr="00974355" w:rsidRDefault="007148F2"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lastRenderedPageBreak/>
        <w:t xml:space="preserve">En 1821, con el Congreso de Cúcuta quiso </w:t>
      </w:r>
      <w:del w:id="235" w:author="RAUL MAZO" w:date="2015-04-16T05:28:00Z">
        <w:r w:rsidRPr="00974355" w:rsidDel="00C64BAD">
          <w:rPr>
            <w:color w:val="000000" w:themeColor="text1"/>
            <w:lang w:val="es-ES"/>
          </w:rPr>
          <w:delText xml:space="preserve">a </w:delText>
        </w:r>
      </w:del>
      <w:r w:rsidRPr="00974355">
        <w:rPr>
          <w:color w:val="000000" w:themeColor="text1"/>
          <w:lang w:val="es-ES"/>
        </w:rPr>
        <w:t xml:space="preserve">reorganizarse el modelo administrativo de </w:t>
      </w:r>
      <w:del w:id="236" w:author="RAUL MAZO" w:date="2015-04-16T05:28:00Z">
        <w:r w:rsidRPr="00974355" w:rsidDel="00C64BAD">
          <w:rPr>
            <w:color w:val="000000" w:themeColor="text1"/>
            <w:lang w:val="es-ES"/>
          </w:rPr>
          <w:delText xml:space="preserve">La </w:delText>
        </w:r>
      </w:del>
      <w:ins w:id="237" w:author="RAUL MAZO" w:date="2015-04-16T05:28:00Z">
        <w:r w:rsidR="00C64BAD">
          <w:rPr>
            <w:color w:val="000000" w:themeColor="text1"/>
            <w:lang w:val="es-ES"/>
          </w:rPr>
          <w:t>l</w:t>
        </w:r>
        <w:r w:rsidR="00C64BAD" w:rsidRPr="00974355">
          <w:rPr>
            <w:color w:val="000000" w:themeColor="text1"/>
            <w:lang w:val="es-ES"/>
          </w:rPr>
          <w:t xml:space="preserve">a </w:t>
        </w:r>
      </w:ins>
      <w:r w:rsidRPr="00974355">
        <w:rPr>
          <w:color w:val="000000" w:themeColor="text1"/>
          <w:lang w:val="es-ES"/>
        </w:rPr>
        <w:t>Gran Colombia. Afloraron de nuevo las diferencias entre centralistas y federalistas</w:t>
      </w:r>
      <w:ins w:id="238" w:author="RAUL MAZO" w:date="2015-04-16T05:29:00Z">
        <w:r w:rsidR="00C64BAD">
          <w:rPr>
            <w:color w:val="000000" w:themeColor="text1"/>
            <w:lang w:val="es-ES"/>
          </w:rPr>
          <w:t xml:space="preserve"> y</w:t>
        </w:r>
      </w:ins>
      <w:del w:id="239" w:author="RAUL MAZO" w:date="2015-04-16T05:29:00Z">
        <w:r w:rsidRPr="00974355" w:rsidDel="00C64BAD">
          <w:rPr>
            <w:color w:val="000000" w:themeColor="text1"/>
            <w:lang w:val="es-ES"/>
          </w:rPr>
          <w:delText>.</w:delText>
        </w:r>
      </w:del>
      <w:r w:rsidRPr="00974355">
        <w:rPr>
          <w:color w:val="000000" w:themeColor="text1"/>
          <w:lang w:val="es-ES"/>
        </w:rPr>
        <w:t xml:space="preserve"> </w:t>
      </w:r>
      <w:del w:id="240" w:author="RAUL MAZO" w:date="2015-04-16T05:29:00Z">
        <w:r w:rsidRPr="00974355" w:rsidDel="00C64BAD">
          <w:rPr>
            <w:color w:val="000000" w:themeColor="text1"/>
            <w:lang w:val="es-ES"/>
          </w:rPr>
          <w:delText xml:space="preserve">Se </w:delText>
        </w:r>
      </w:del>
      <w:ins w:id="241" w:author="RAUL MAZO" w:date="2015-04-16T05:29:00Z">
        <w:r w:rsidR="00C64BAD">
          <w:rPr>
            <w:color w:val="000000" w:themeColor="text1"/>
            <w:lang w:val="es-ES"/>
          </w:rPr>
          <w:t>s</w:t>
        </w:r>
        <w:r w:rsidR="00C64BAD" w:rsidRPr="00974355">
          <w:rPr>
            <w:color w:val="000000" w:themeColor="text1"/>
            <w:lang w:val="es-ES"/>
          </w:rPr>
          <w:t xml:space="preserve">e </w:t>
        </w:r>
      </w:ins>
      <w:r w:rsidRPr="00974355">
        <w:rPr>
          <w:color w:val="000000" w:themeColor="text1"/>
          <w:lang w:val="es-ES"/>
        </w:rPr>
        <w:t>optó por un régimen cen</w:t>
      </w:r>
      <w:r w:rsidR="003C141A" w:rsidRPr="00974355">
        <w:rPr>
          <w:color w:val="000000" w:themeColor="text1"/>
          <w:lang w:val="es-ES"/>
        </w:rPr>
        <w:t xml:space="preserve">tralista. Esta decisión se tomó, </w:t>
      </w:r>
      <w:r w:rsidRPr="00974355">
        <w:rPr>
          <w:color w:val="000000" w:themeColor="text1"/>
          <w:lang w:val="es-ES"/>
        </w:rPr>
        <w:t>en parte</w:t>
      </w:r>
      <w:r w:rsidR="003C141A" w:rsidRPr="00974355">
        <w:rPr>
          <w:color w:val="000000" w:themeColor="text1"/>
          <w:lang w:val="es-ES"/>
        </w:rPr>
        <w:t>,</w:t>
      </w:r>
      <w:r w:rsidRPr="00974355">
        <w:rPr>
          <w:color w:val="000000" w:themeColor="text1"/>
          <w:lang w:val="es-ES"/>
        </w:rPr>
        <w:t xml:space="preserve"> porque se temía una nueva arremetida de España y solo </w:t>
      </w:r>
      <w:ins w:id="242" w:author="RAUL MAZO" w:date="2015-04-16T05:29:00Z">
        <w:r w:rsidR="00C64BAD">
          <w:rPr>
            <w:color w:val="000000" w:themeColor="text1"/>
            <w:lang w:val="es-ES"/>
          </w:rPr>
          <w:t>l</w:t>
        </w:r>
      </w:ins>
      <w:r w:rsidRPr="00974355">
        <w:rPr>
          <w:color w:val="000000" w:themeColor="text1"/>
          <w:lang w:val="es-ES"/>
        </w:rPr>
        <w:t>a unión garantizaría una nueva victoria.</w:t>
      </w:r>
      <w:r w:rsidR="003C141A" w:rsidRPr="00974355">
        <w:rPr>
          <w:color w:val="000000" w:themeColor="text1"/>
          <w:lang w:val="es-ES"/>
        </w:rPr>
        <w:t xml:space="preserve"> En el </w:t>
      </w:r>
      <w:del w:id="243" w:author="RAUL MAZO" w:date="2015-04-16T05:29:00Z">
        <w:r w:rsidR="003C141A" w:rsidRPr="00974355" w:rsidDel="00C64BAD">
          <w:rPr>
            <w:color w:val="000000" w:themeColor="text1"/>
            <w:lang w:val="es-ES"/>
          </w:rPr>
          <w:delText xml:space="preserve">congreso </w:delText>
        </w:r>
      </w:del>
      <w:ins w:id="244" w:author="RAUL MAZO" w:date="2015-04-16T05:29:00Z">
        <w:r w:rsidR="00C64BAD">
          <w:rPr>
            <w:color w:val="000000" w:themeColor="text1"/>
            <w:lang w:val="es-ES"/>
          </w:rPr>
          <w:t>C</w:t>
        </w:r>
        <w:r w:rsidR="00C64BAD" w:rsidRPr="00974355">
          <w:rPr>
            <w:color w:val="000000" w:themeColor="text1"/>
            <w:lang w:val="es-ES"/>
          </w:rPr>
          <w:t xml:space="preserve">ongreso </w:t>
        </w:r>
      </w:ins>
      <w:r w:rsidR="003C141A" w:rsidRPr="00974355">
        <w:rPr>
          <w:color w:val="000000" w:themeColor="text1"/>
          <w:lang w:val="es-ES"/>
        </w:rPr>
        <w:t>de Cúcuta se eligió a Simón Bolívar como presidente y a Francisco de Paula Santander como vicepresidente; este último compitió con Antonio Nariño pero lo derrotó.</w:t>
      </w:r>
    </w:p>
    <w:p w:rsidR="00945675" w:rsidRPr="00974355" w:rsidRDefault="00945675"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 xml:space="preserve">A pesar de su elección como presidente, Bolívar confió el </w:t>
      </w:r>
      <w:r w:rsidRPr="00C64BAD">
        <w:rPr>
          <w:color w:val="000000" w:themeColor="text1"/>
          <w:lang w:val="es-ES"/>
        </w:rPr>
        <w:t>mando</w:t>
      </w:r>
      <w:r w:rsidRPr="00974355">
        <w:rPr>
          <w:color w:val="000000" w:themeColor="text1"/>
          <w:lang w:val="es-ES"/>
        </w:rPr>
        <w:t xml:space="preserve"> de la Gran Colombia a Santander para poder adelantar bajo su </w:t>
      </w:r>
      <w:del w:id="245" w:author="RAUL MAZO" w:date="2015-04-16T05:30:00Z">
        <w:r w:rsidRPr="00C64BAD" w:rsidDel="00C64BAD">
          <w:rPr>
            <w:color w:val="000000" w:themeColor="text1"/>
            <w:lang w:val="es-ES"/>
          </w:rPr>
          <w:delText>mand</w:delText>
        </w:r>
        <w:r w:rsidRPr="00974355" w:rsidDel="00C64BAD">
          <w:rPr>
            <w:color w:val="000000" w:themeColor="text1"/>
            <w:lang w:val="es-ES"/>
          </w:rPr>
          <w:delText xml:space="preserve">o </w:delText>
        </w:r>
      </w:del>
      <w:ins w:id="246" w:author="RAUL MAZO" w:date="2015-04-16T05:30:00Z">
        <w:r w:rsidR="00C64BAD">
          <w:rPr>
            <w:color w:val="000000" w:themeColor="text1"/>
            <w:lang w:val="es-ES"/>
          </w:rPr>
          <w:t>dirección</w:t>
        </w:r>
        <w:r w:rsidR="00C64BAD" w:rsidRPr="00974355">
          <w:rPr>
            <w:color w:val="000000" w:themeColor="text1"/>
            <w:lang w:val="es-ES"/>
          </w:rPr>
          <w:t xml:space="preserve"> </w:t>
        </w:r>
      </w:ins>
      <w:r w:rsidRPr="00974355">
        <w:rPr>
          <w:color w:val="000000" w:themeColor="text1"/>
          <w:lang w:val="es-ES"/>
        </w:rPr>
        <w:t xml:space="preserve">las campañas de los territorios que se encontraban </w:t>
      </w:r>
      <w:del w:id="247" w:author="RAUL MAZO" w:date="2015-04-16T05:30:00Z">
        <w:r w:rsidRPr="00974355" w:rsidDel="00C64BAD">
          <w:rPr>
            <w:color w:val="000000" w:themeColor="text1"/>
            <w:lang w:val="es-ES"/>
          </w:rPr>
          <w:delText xml:space="preserve">aun </w:delText>
        </w:r>
      </w:del>
      <w:ins w:id="248" w:author="RAUL MAZO" w:date="2015-04-16T05:30:00Z">
        <w:r w:rsidR="00C64BAD" w:rsidRPr="00974355">
          <w:rPr>
            <w:color w:val="000000" w:themeColor="text1"/>
            <w:lang w:val="es-ES"/>
          </w:rPr>
          <w:t>a</w:t>
        </w:r>
        <w:r w:rsidR="00C64BAD">
          <w:rPr>
            <w:color w:val="000000" w:themeColor="text1"/>
            <w:lang w:val="es-ES"/>
          </w:rPr>
          <w:t>ú</w:t>
        </w:r>
        <w:r w:rsidR="00C64BAD" w:rsidRPr="00974355">
          <w:rPr>
            <w:color w:val="000000" w:themeColor="text1"/>
            <w:lang w:val="es-ES"/>
          </w:rPr>
          <w:t xml:space="preserve">n </w:t>
        </w:r>
      </w:ins>
      <w:r w:rsidRPr="00974355">
        <w:rPr>
          <w:color w:val="000000" w:themeColor="text1"/>
          <w:lang w:val="es-ES"/>
        </w:rPr>
        <w:t>en manos de los realistas. Santander gobernó desde Santa</w:t>
      </w:r>
      <w:ins w:id="249" w:author="RAUL MAZO" w:date="2015-04-16T05:30:00Z">
        <w:r w:rsidR="00C64BAD">
          <w:rPr>
            <w:color w:val="000000" w:themeColor="text1"/>
            <w:lang w:val="es-ES"/>
          </w:rPr>
          <w:t xml:space="preserve"> </w:t>
        </w:r>
      </w:ins>
      <w:del w:id="250" w:author="RAUL MAZO" w:date="2015-04-16T05:30:00Z">
        <w:r w:rsidRPr="00974355" w:rsidDel="00C64BAD">
          <w:rPr>
            <w:color w:val="000000" w:themeColor="text1"/>
            <w:lang w:val="es-ES"/>
          </w:rPr>
          <w:delText>fé</w:delText>
        </w:r>
      </w:del>
      <w:ins w:id="251" w:author="RAUL MAZO" w:date="2015-04-16T05:30:00Z">
        <w:r w:rsidR="00C64BAD">
          <w:rPr>
            <w:color w:val="000000" w:themeColor="text1"/>
            <w:lang w:val="es-ES"/>
          </w:rPr>
          <w:t>Fe</w:t>
        </w:r>
      </w:ins>
      <w:r w:rsidRPr="00974355">
        <w:rPr>
          <w:color w:val="000000" w:themeColor="text1"/>
          <w:lang w:val="es-ES"/>
        </w:rPr>
        <w:t>.</w:t>
      </w:r>
    </w:p>
    <w:p w:rsidR="0052460E" w:rsidRPr="00974355" w:rsidRDefault="0052460E" w:rsidP="00974355">
      <w:pPr>
        <w:shd w:val="clear" w:color="auto" w:fill="FFFFFF"/>
        <w:spacing w:before="100" w:beforeAutospacing="1" w:after="100" w:afterAutospacing="1" w:line="360" w:lineRule="auto"/>
        <w:rPr>
          <w:color w:val="000000" w:themeColor="text1"/>
          <w:lang w:val="es-ES"/>
        </w:rPr>
      </w:pPr>
    </w:p>
    <w:tbl>
      <w:tblPr>
        <w:tblStyle w:val="Tablaconcuadrcula"/>
        <w:tblW w:w="0" w:type="auto"/>
        <w:tblLook w:val="04A0" w:firstRow="1" w:lastRow="0" w:firstColumn="1" w:lastColumn="0" w:noHBand="0" w:noVBand="1"/>
      </w:tblPr>
      <w:tblGrid>
        <w:gridCol w:w="9054"/>
      </w:tblGrid>
      <w:tr w:rsidR="0052460E" w:rsidRPr="00974355" w:rsidTr="00EE00C2">
        <w:tc>
          <w:tcPr>
            <w:tcW w:w="9054" w:type="dxa"/>
            <w:shd w:val="clear" w:color="auto" w:fill="000000" w:themeFill="text1"/>
          </w:tcPr>
          <w:p w:rsidR="0052460E" w:rsidRPr="00974355" w:rsidRDefault="0052460E" w:rsidP="00974355">
            <w:pPr>
              <w:spacing w:line="360" w:lineRule="auto"/>
              <w:jc w:val="center"/>
              <w:rPr>
                <w:b/>
                <w:color w:val="FFFFFF" w:themeColor="background1"/>
              </w:rPr>
            </w:pPr>
            <w:r w:rsidRPr="00974355">
              <w:rPr>
                <w:b/>
                <w:color w:val="FFFFFF" w:themeColor="background1"/>
              </w:rPr>
              <w:t>Recuerda</w:t>
            </w:r>
          </w:p>
        </w:tc>
      </w:tr>
      <w:tr w:rsidR="0052460E" w:rsidRPr="00974355" w:rsidTr="00EE00C2">
        <w:tc>
          <w:tcPr>
            <w:tcW w:w="9054" w:type="dxa"/>
            <w:shd w:val="clear" w:color="auto" w:fill="auto"/>
          </w:tcPr>
          <w:p w:rsidR="0052460E" w:rsidRPr="00974355" w:rsidRDefault="006529EF" w:rsidP="00C64BAD">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En el</w:t>
            </w:r>
            <w:r w:rsidR="0052460E" w:rsidRPr="00974355">
              <w:rPr>
                <w:color w:val="000000" w:themeColor="text1"/>
                <w:lang w:val="es-ES"/>
              </w:rPr>
              <w:t xml:space="preserve"> Congreso de Cúcuta, celebrado en la ciudad colombiana de Villa del Rosario en 1821, se creó la primera Constitución de </w:t>
            </w:r>
            <w:del w:id="252" w:author="RAUL MAZO" w:date="2015-04-16T05:30:00Z">
              <w:r w:rsidR="0052460E" w:rsidRPr="00974355" w:rsidDel="00C64BAD">
                <w:rPr>
                  <w:color w:val="000000" w:themeColor="text1"/>
                  <w:lang w:val="es-ES"/>
                </w:rPr>
                <w:delText xml:space="preserve">La </w:delText>
              </w:r>
            </w:del>
            <w:ins w:id="253" w:author="RAUL MAZO" w:date="2015-04-16T05:30:00Z">
              <w:r w:rsidR="00C64BAD">
                <w:rPr>
                  <w:color w:val="000000" w:themeColor="text1"/>
                  <w:lang w:val="es-ES"/>
                </w:rPr>
                <w:t>l</w:t>
              </w:r>
              <w:r w:rsidR="00C64BAD" w:rsidRPr="00974355">
                <w:rPr>
                  <w:color w:val="000000" w:themeColor="text1"/>
                  <w:lang w:val="es-ES"/>
                </w:rPr>
                <w:t xml:space="preserve">a </w:t>
              </w:r>
            </w:ins>
            <w:r w:rsidR="0052460E" w:rsidRPr="00974355">
              <w:rPr>
                <w:color w:val="000000" w:themeColor="text1"/>
                <w:lang w:val="es-ES"/>
              </w:rPr>
              <w:t xml:space="preserve">Gran Colombia. </w:t>
            </w:r>
          </w:p>
        </w:tc>
      </w:tr>
    </w:tbl>
    <w:p w:rsidR="0052460E" w:rsidRPr="00974355" w:rsidRDefault="0052460E" w:rsidP="00974355">
      <w:pPr>
        <w:shd w:val="clear" w:color="auto" w:fill="FFFFFF"/>
        <w:spacing w:before="100" w:beforeAutospacing="1" w:after="100" w:afterAutospacing="1" w:line="360" w:lineRule="auto"/>
        <w:rPr>
          <w:color w:val="000000" w:themeColor="text1"/>
          <w:lang w:val="es-ES"/>
        </w:rPr>
      </w:pPr>
    </w:p>
    <w:p w:rsidR="00945675" w:rsidRPr="00974355" w:rsidRDefault="00945675" w:rsidP="00974355">
      <w:pPr>
        <w:shd w:val="clear" w:color="auto" w:fill="FFFFFF"/>
        <w:spacing w:before="100" w:beforeAutospacing="1" w:after="100" w:afterAutospacing="1" w:line="360" w:lineRule="auto"/>
        <w:rPr>
          <w:color w:val="000000" w:themeColor="text1"/>
          <w:lang w:val="es-ES"/>
        </w:rPr>
      </w:pPr>
      <w:r w:rsidRPr="00974355">
        <w:rPr>
          <w:b/>
          <w:color w:val="000000" w:themeColor="text1"/>
          <w:highlight w:val="yellow"/>
        </w:rPr>
        <w:t>[SECCIÓN 2]</w:t>
      </w:r>
      <w:r w:rsidRPr="00974355">
        <w:rPr>
          <w:b/>
          <w:color w:val="000000" w:themeColor="text1"/>
        </w:rPr>
        <w:t xml:space="preserve"> 2.1 </w:t>
      </w:r>
      <w:r w:rsidRPr="00EF1CC4">
        <w:rPr>
          <w:b/>
          <w:color w:val="000000" w:themeColor="text1"/>
          <w:lang w:val="es-ES"/>
          <w:rPrChange w:id="254" w:author="RAUL MAZO" w:date="2015-04-17T06:09:00Z">
            <w:rPr>
              <w:color w:val="000000" w:themeColor="text1"/>
              <w:lang w:val="es-ES"/>
            </w:rPr>
          </w:rPrChange>
        </w:rPr>
        <w:t xml:space="preserve">El orden social de </w:t>
      </w:r>
      <w:del w:id="255" w:author="RAUL MAZO" w:date="2015-04-16T05:31:00Z">
        <w:r w:rsidRPr="00EF1CC4" w:rsidDel="00C64BAD">
          <w:rPr>
            <w:b/>
            <w:color w:val="000000" w:themeColor="text1"/>
            <w:lang w:val="es-ES"/>
            <w:rPrChange w:id="256" w:author="RAUL MAZO" w:date="2015-04-17T06:09:00Z">
              <w:rPr>
                <w:color w:val="000000" w:themeColor="text1"/>
                <w:lang w:val="es-ES"/>
              </w:rPr>
            </w:rPrChange>
          </w:rPr>
          <w:delText xml:space="preserve">La </w:delText>
        </w:r>
      </w:del>
      <w:ins w:id="257" w:author="RAUL MAZO" w:date="2015-04-16T05:31:00Z">
        <w:r w:rsidR="00C64BAD" w:rsidRPr="00EF1CC4">
          <w:rPr>
            <w:b/>
            <w:color w:val="000000" w:themeColor="text1"/>
            <w:lang w:val="es-ES"/>
            <w:rPrChange w:id="258" w:author="RAUL MAZO" w:date="2015-04-17T06:09:00Z">
              <w:rPr>
                <w:color w:val="000000" w:themeColor="text1"/>
                <w:lang w:val="es-ES"/>
              </w:rPr>
            </w:rPrChange>
          </w:rPr>
          <w:t xml:space="preserve">la </w:t>
        </w:r>
      </w:ins>
      <w:r w:rsidRPr="00EF1CC4">
        <w:rPr>
          <w:b/>
          <w:color w:val="000000" w:themeColor="text1"/>
          <w:lang w:val="es-ES"/>
          <w:rPrChange w:id="259" w:author="RAUL MAZO" w:date="2015-04-17T06:09:00Z">
            <w:rPr>
              <w:color w:val="000000" w:themeColor="text1"/>
              <w:lang w:val="es-ES"/>
            </w:rPr>
          </w:rPrChange>
        </w:rPr>
        <w:t>Gran Colombia</w:t>
      </w:r>
    </w:p>
    <w:p w:rsidR="006529EF" w:rsidRPr="00A810DB" w:rsidRDefault="0052460E" w:rsidP="00974355">
      <w:pPr>
        <w:shd w:val="clear" w:color="auto" w:fill="FFFFFF"/>
        <w:spacing w:before="100" w:beforeAutospacing="1" w:after="100" w:afterAutospacing="1" w:line="360" w:lineRule="auto"/>
        <w:rPr>
          <w:color w:val="000000" w:themeColor="text1"/>
        </w:rPr>
      </w:pPr>
      <w:r w:rsidRPr="00A810DB">
        <w:rPr>
          <w:color w:val="000000" w:themeColor="text1"/>
          <w:lang w:val="es-ES"/>
        </w:rPr>
        <w:t xml:space="preserve">En </w:t>
      </w:r>
      <w:r w:rsidR="006529EF" w:rsidRPr="00A810DB">
        <w:rPr>
          <w:color w:val="000000" w:themeColor="text1"/>
          <w:lang w:val="es-ES"/>
        </w:rPr>
        <w:t xml:space="preserve">la Constitución aprobada en </w:t>
      </w:r>
      <w:r w:rsidRPr="00A810DB">
        <w:rPr>
          <w:color w:val="000000" w:themeColor="text1"/>
          <w:lang w:val="es-ES"/>
        </w:rPr>
        <w:t>el Congreso de Cúcuta</w:t>
      </w:r>
      <w:r w:rsidR="006529EF" w:rsidRPr="00A810DB">
        <w:rPr>
          <w:color w:val="000000" w:themeColor="text1"/>
          <w:lang w:val="es-ES"/>
        </w:rPr>
        <w:t xml:space="preserve"> se </w:t>
      </w:r>
      <w:r w:rsidR="006529EF" w:rsidRPr="00A810DB">
        <w:rPr>
          <w:color w:val="000000" w:themeColor="text1"/>
        </w:rPr>
        <w:t>estableció una república. La</w:t>
      </w:r>
      <w:ins w:id="260" w:author="RAUL MAZO" w:date="2015-04-16T05:31:00Z">
        <w:r w:rsidR="00C64BAD">
          <w:rPr>
            <w:color w:val="000000" w:themeColor="text1"/>
          </w:rPr>
          <w:t>s</w:t>
        </w:r>
      </w:ins>
      <w:r w:rsidR="006529EF" w:rsidRPr="00A810DB">
        <w:rPr>
          <w:color w:val="000000" w:themeColor="text1"/>
        </w:rPr>
        <w:t xml:space="preserve"> reformas decretadas fueron las siguientes:</w:t>
      </w:r>
    </w:p>
    <w:p w:rsidR="006529EF" w:rsidRPr="00A810DB" w:rsidRDefault="0052460E" w:rsidP="00974355">
      <w:pPr>
        <w:shd w:val="clear" w:color="auto" w:fill="FFFFFF"/>
        <w:spacing w:before="100" w:beforeAutospacing="1" w:after="100" w:afterAutospacing="1" w:line="360" w:lineRule="auto"/>
        <w:rPr>
          <w:color w:val="000000" w:themeColor="text1"/>
        </w:rPr>
      </w:pPr>
      <w:r w:rsidRPr="00A810DB">
        <w:rPr>
          <w:color w:val="000000" w:themeColor="text1"/>
        </w:rPr>
        <w:t>Estado centralista con un poder legislativo bicameral</w:t>
      </w:r>
      <w:r w:rsidR="00EF613A" w:rsidRPr="00A810DB">
        <w:rPr>
          <w:color w:val="000000" w:themeColor="text1"/>
        </w:rPr>
        <w:t xml:space="preserve"> (Senado y Cámara de representantes)</w:t>
      </w:r>
      <w:r w:rsidRPr="00A810DB">
        <w:rPr>
          <w:color w:val="000000" w:themeColor="text1"/>
        </w:rPr>
        <w:t xml:space="preserve"> y un ejecutivo presidencialista, con sede en </w:t>
      </w:r>
      <w:r w:rsidRPr="00A810DB">
        <w:rPr>
          <w:b/>
          <w:color w:val="000000" w:themeColor="text1"/>
        </w:rPr>
        <w:t>Bogotá</w:t>
      </w:r>
      <w:r w:rsidRPr="00A810DB">
        <w:rPr>
          <w:color w:val="000000" w:themeColor="text1"/>
        </w:rPr>
        <w:t xml:space="preserve">, la nueva capital. </w:t>
      </w:r>
    </w:p>
    <w:p w:rsidR="006529EF" w:rsidRPr="00A810DB" w:rsidRDefault="006529EF" w:rsidP="00974355">
      <w:pPr>
        <w:shd w:val="clear" w:color="auto" w:fill="FFFFFF"/>
        <w:spacing w:before="100" w:beforeAutospacing="1" w:after="100" w:afterAutospacing="1" w:line="360" w:lineRule="auto"/>
        <w:rPr>
          <w:color w:val="000000" w:themeColor="text1"/>
        </w:rPr>
      </w:pPr>
      <w:r w:rsidRPr="00A810DB">
        <w:rPr>
          <w:color w:val="000000" w:themeColor="text1"/>
        </w:rPr>
        <w:t>Manumisión (liberación)</w:t>
      </w:r>
      <w:r w:rsidR="00524A7E" w:rsidRPr="00A810DB">
        <w:rPr>
          <w:color w:val="000000" w:themeColor="text1"/>
        </w:rPr>
        <w:t xml:space="preserve"> progresiva</w:t>
      </w:r>
      <w:r w:rsidRPr="00A810DB">
        <w:rPr>
          <w:color w:val="000000" w:themeColor="text1"/>
        </w:rPr>
        <w:t xml:space="preserve"> de los esclavos</w:t>
      </w:r>
      <w:ins w:id="261" w:author="RAUL MAZO" w:date="2015-04-16T05:31:00Z">
        <w:r w:rsidR="00C64BAD">
          <w:rPr>
            <w:color w:val="000000" w:themeColor="text1"/>
          </w:rPr>
          <w:t>.</w:t>
        </w:r>
      </w:ins>
      <w:r w:rsidRPr="00A810DB">
        <w:rPr>
          <w:color w:val="000000" w:themeColor="text1"/>
        </w:rPr>
        <w:t xml:space="preserve"> </w:t>
      </w:r>
    </w:p>
    <w:p w:rsidR="0052460E" w:rsidRPr="00A810DB" w:rsidRDefault="006529EF" w:rsidP="00974355">
      <w:pPr>
        <w:shd w:val="clear" w:color="auto" w:fill="FFFFFF"/>
        <w:spacing w:before="100" w:beforeAutospacing="1" w:after="100" w:afterAutospacing="1" w:line="360" w:lineRule="auto"/>
        <w:rPr>
          <w:color w:val="000000" w:themeColor="text1"/>
        </w:rPr>
      </w:pPr>
      <w:r w:rsidRPr="00A810DB">
        <w:rPr>
          <w:color w:val="000000" w:themeColor="text1"/>
        </w:rPr>
        <w:t xml:space="preserve">Reconocimiento </w:t>
      </w:r>
      <w:r w:rsidR="0052460E" w:rsidRPr="00A810DB">
        <w:rPr>
          <w:color w:val="000000" w:themeColor="text1"/>
        </w:rPr>
        <w:t>a los indígenas como ciudadanos con plenos derechos.</w:t>
      </w:r>
    </w:p>
    <w:p w:rsidR="006529EF" w:rsidRPr="00A810DB" w:rsidRDefault="00EF613A" w:rsidP="00974355">
      <w:pPr>
        <w:shd w:val="clear" w:color="auto" w:fill="FFFFFF"/>
        <w:spacing w:before="100" w:beforeAutospacing="1" w:after="100" w:afterAutospacing="1" w:line="360" w:lineRule="auto"/>
        <w:rPr>
          <w:color w:val="000000" w:themeColor="text1"/>
        </w:rPr>
      </w:pPr>
      <w:r w:rsidRPr="00A810DB">
        <w:rPr>
          <w:color w:val="000000" w:themeColor="text1"/>
        </w:rPr>
        <w:t>Eliminación de los tributos indígenas.</w:t>
      </w:r>
    </w:p>
    <w:p w:rsidR="00EF613A" w:rsidRPr="00A810DB" w:rsidRDefault="00EF613A" w:rsidP="00974355">
      <w:pPr>
        <w:shd w:val="clear" w:color="auto" w:fill="FFFFFF"/>
        <w:spacing w:before="100" w:beforeAutospacing="1" w:after="100" w:afterAutospacing="1" w:line="360" w:lineRule="auto"/>
        <w:rPr>
          <w:color w:val="000000" w:themeColor="text1"/>
        </w:rPr>
      </w:pPr>
      <w:r w:rsidRPr="00A810DB">
        <w:rPr>
          <w:color w:val="000000" w:themeColor="text1"/>
        </w:rPr>
        <w:t xml:space="preserve">Supresión de los conventos </w:t>
      </w:r>
      <w:r w:rsidR="00E77EFE" w:rsidRPr="00A810DB">
        <w:rPr>
          <w:color w:val="000000" w:themeColor="text1"/>
        </w:rPr>
        <w:t xml:space="preserve">masculinos que tuvieran pocos monjes, </w:t>
      </w:r>
      <w:r w:rsidRPr="00A810DB">
        <w:rPr>
          <w:color w:val="000000" w:themeColor="text1"/>
        </w:rPr>
        <w:t>y entrega de sus bienes a las escuelas.</w:t>
      </w:r>
    </w:p>
    <w:p w:rsidR="00EF613A" w:rsidRPr="00A810DB" w:rsidRDefault="00E77EFE" w:rsidP="00974355">
      <w:pPr>
        <w:shd w:val="clear" w:color="auto" w:fill="FFFFFF"/>
        <w:spacing w:before="100" w:beforeAutospacing="1" w:after="100" w:afterAutospacing="1" w:line="360" w:lineRule="auto"/>
        <w:rPr>
          <w:color w:val="000000" w:themeColor="text1"/>
        </w:rPr>
      </w:pPr>
      <w:r w:rsidRPr="00A810DB">
        <w:rPr>
          <w:color w:val="000000" w:themeColor="text1"/>
        </w:rPr>
        <w:lastRenderedPageBreak/>
        <w:t xml:space="preserve">Promoción de la alfabetización y la educación escolar y superior. </w:t>
      </w:r>
    </w:p>
    <w:tbl>
      <w:tblPr>
        <w:tblStyle w:val="Tablaconcuadrcula"/>
        <w:tblW w:w="0" w:type="auto"/>
        <w:tblLook w:val="04A0" w:firstRow="1" w:lastRow="0" w:firstColumn="1" w:lastColumn="0" w:noHBand="0" w:noVBand="1"/>
      </w:tblPr>
      <w:tblGrid>
        <w:gridCol w:w="1366"/>
        <w:gridCol w:w="7688"/>
      </w:tblGrid>
      <w:tr w:rsidR="00C42E19" w:rsidRPr="00974355" w:rsidTr="00EE00C2">
        <w:tc>
          <w:tcPr>
            <w:tcW w:w="9054" w:type="dxa"/>
            <w:gridSpan w:val="2"/>
            <w:shd w:val="clear" w:color="auto" w:fill="000000" w:themeFill="text1"/>
          </w:tcPr>
          <w:p w:rsidR="00C42E19" w:rsidRPr="00974355" w:rsidRDefault="00C42E19" w:rsidP="00974355">
            <w:pPr>
              <w:spacing w:line="360" w:lineRule="auto"/>
              <w:jc w:val="center"/>
              <w:rPr>
                <w:b/>
                <w:color w:val="FFFFFF" w:themeColor="background1"/>
              </w:rPr>
            </w:pPr>
            <w:r w:rsidRPr="00974355">
              <w:rPr>
                <w:b/>
                <w:color w:val="FFFFFF" w:themeColor="background1"/>
              </w:rPr>
              <w:t>Destacado</w:t>
            </w:r>
          </w:p>
        </w:tc>
      </w:tr>
      <w:tr w:rsidR="00C42E19" w:rsidRPr="00974355" w:rsidTr="00EE00C2">
        <w:trPr>
          <w:trHeight w:val="318"/>
        </w:trPr>
        <w:tc>
          <w:tcPr>
            <w:tcW w:w="817" w:type="dxa"/>
            <w:shd w:val="clear" w:color="auto" w:fill="auto"/>
          </w:tcPr>
          <w:p w:rsidR="00C42E19" w:rsidRPr="00974355" w:rsidRDefault="00C42E19" w:rsidP="00123A38">
            <w:pPr>
              <w:spacing w:line="360" w:lineRule="auto"/>
              <w:rPr>
                <w:b/>
                <w:lang w:val="es-ES"/>
              </w:rPr>
            </w:pPr>
            <w:del w:id="262" w:author="RAUL MAZO" w:date="2015-04-17T04:51:00Z">
              <w:r w:rsidRPr="00974355" w:rsidDel="00123A38">
                <w:rPr>
                  <w:b/>
                  <w:lang w:val="es-ES"/>
                </w:rPr>
                <w:delText>Titulo</w:delText>
              </w:r>
            </w:del>
            <w:ins w:id="263" w:author="RAUL MAZO" w:date="2015-04-17T04:51:00Z">
              <w:r w:rsidR="00123A38" w:rsidRPr="00974355">
                <w:rPr>
                  <w:b/>
                  <w:lang w:val="es-ES"/>
                </w:rPr>
                <w:t>T</w:t>
              </w:r>
              <w:r w:rsidR="00123A38">
                <w:rPr>
                  <w:b/>
                  <w:lang w:val="es-ES"/>
                </w:rPr>
                <w:t>í</w:t>
              </w:r>
              <w:r w:rsidR="00123A38" w:rsidRPr="00974355">
                <w:rPr>
                  <w:b/>
                  <w:lang w:val="es-ES"/>
                </w:rPr>
                <w:t>tulo</w:t>
              </w:r>
            </w:ins>
          </w:p>
        </w:tc>
        <w:tc>
          <w:tcPr>
            <w:tcW w:w="8237" w:type="dxa"/>
            <w:shd w:val="clear" w:color="auto" w:fill="auto"/>
          </w:tcPr>
          <w:p w:rsidR="00C42E19" w:rsidRPr="00974355" w:rsidRDefault="00C42E19" w:rsidP="00974355">
            <w:pPr>
              <w:spacing w:line="360" w:lineRule="auto"/>
              <w:rPr>
                <w:b/>
                <w:color w:val="000000" w:themeColor="text1"/>
              </w:rPr>
            </w:pPr>
            <w:r w:rsidRPr="00974355">
              <w:rPr>
                <w:b/>
                <w:color w:val="000000" w:themeColor="text1"/>
              </w:rPr>
              <w:t>La libertad de los esclavo</w:t>
            </w:r>
            <w:r w:rsidR="004B0369" w:rsidRPr="00974355">
              <w:rPr>
                <w:b/>
                <w:color w:val="000000" w:themeColor="text1"/>
              </w:rPr>
              <w:t>s</w:t>
            </w:r>
            <w:r w:rsidRPr="00974355">
              <w:rPr>
                <w:b/>
                <w:color w:val="000000" w:themeColor="text1"/>
              </w:rPr>
              <w:t xml:space="preserve"> seguía pendiente</w:t>
            </w:r>
          </w:p>
        </w:tc>
      </w:tr>
      <w:tr w:rsidR="00C42E19" w:rsidRPr="00974355" w:rsidTr="00EE00C2">
        <w:trPr>
          <w:trHeight w:val="318"/>
        </w:trPr>
        <w:tc>
          <w:tcPr>
            <w:tcW w:w="817" w:type="dxa"/>
            <w:shd w:val="clear" w:color="auto" w:fill="auto"/>
          </w:tcPr>
          <w:p w:rsidR="00C42E19" w:rsidRPr="00974355" w:rsidRDefault="00C42E19" w:rsidP="00974355">
            <w:pPr>
              <w:spacing w:line="360" w:lineRule="auto"/>
              <w:rPr>
                <w:b/>
                <w:lang w:val="es-ES"/>
              </w:rPr>
            </w:pPr>
            <w:r w:rsidRPr="00974355">
              <w:rPr>
                <w:b/>
                <w:lang w:val="es-ES"/>
              </w:rPr>
              <w:t>Contenido</w:t>
            </w:r>
          </w:p>
        </w:tc>
        <w:tc>
          <w:tcPr>
            <w:tcW w:w="8237" w:type="dxa"/>
            <w:shd w:val="clear" w:color="auto" w:fill="auto"/>
          </w:tcPr>
          <w:p w:rsidR="00C42E19" w:rsidRPr="00974355" w:rsidRDefault="00C42E19" w:rsidP="00974355">
            <w:pPr>
              <w:spacing w:before="100" w:beforeAutospacing="1" w:after="100" w:afterAutospacing="1" w:line="360" w:lineRule="auto"/>
              <w:rPr>
                <w:lang w:val="es-ES"/>
              </w:rPr>
            </w:pPr>
            <w:r w:rsidRPr="00974355">
              <w:rPr>
                <w:lang w:val="es-ES"/>
              </w:rPr>
              <w:t xml:space="preserve">La libertad de los esclavos tuvo que esperar. En la Constitución de Cúcuta se llegó tan solo a este acuerdo: los hijos de padres esclavos serían libres al llegar a los 18 años de edad. </w:t>
            </w:r>
          </w:p>
          <w:p w:rsidR="00C42E19" w:rsidRPr="00974355" w:rsidRDefault="00C42E19" w:rsidP="00974355">
            <w:pPr>
              <w:tabs>
                <w:tab w:val="left" w:pos="830"/>
              </w:tabs>
              <w:spacing w:line="360" w:lineRule="auto"/>
              <w:rPr>
                <w:lang w:val="es-ES"/>
              </w:rPr>
            </w:pPr>
          </w:p>
        </w:tc>
      </w:tr>
    </w:tbl>
    <w:p w:rsidR="00CF3208" w:rsidRPr="00974355" w:rsidRDefault="00CF3208" w:rsidP="00974355">
      <w:pPr>
        <w:shd w:val="clear" w:color="auto" w:fill="FFFFFF"/>
        <w:spacing w:before="100" w:beforeAutospacing="1" w:after="100" w:afterAutospacing="1" w:line="360" w:lineRule="auto"/>
        <w:rPr>
          <w:color w:val="6D6E71"/>
          <w:highlight w:val="yellow"/>
        </w:rPr>
      </w:pPr>
    </w:p>
    <w:p w:rsidR="009C4C13" w:rsidRPr="00974355" w:rsidRDefault="009C4C13" w:rsidP="00974355">
      <w:pPr>
        <w:shd w:val="clear" w:color="auto" w:fill="FFFFFF"/>
        <w:spacing w:before="100" w:beforeAutospacing="1" w:after="100" w:afterAutospacing="1" w:line="360" w:lineRule="auto"/>
        <w:rPr>
          <w:color w:val="6D6E71"/>
          <w:highlight w:val="yellow"/>
        </w:rPr>
      </w:pPr>
    </w:p>
    <w:p w:rsidR="00EF613A" w:rsidRPr="00974355" w:rsidRDefault="00EF613A" w:rsidP="00974355">
      <w:pPr>
        <w:shd w:val="clear" w:color="auto" w:fill="FFFFFF"/>
        <w:spacing w:before="100" w:beforeAutospacing="1" w:after="100" w:afterAutospacing="1" w:line="360" w:lineRule="auto"/>
        <w:rPr>
          <w:color w:val="6D6E71"/>
          <w:highlight w:val="yellow"/>
        </w:rPr>
      </w:pPr>
      <w:r w:rsidRPr="00974355">
        <w:rPr>
          <w:color w:val="6D6E71"/>
          <w:highlight w:val="yellow"/>
        </w:rPr>
        <w:t xml:space="preserve">PROFUNDIZA </w:t>
      </w:r>
    </w:p>
    <w:p w:rsidR="00EF613A" w:rsidRPr="00974355" w:rsidRDefault="00EF613A" w:rsidP="00974355">
      <w:pPr>
        <w:shd w:val="clear" w:color="auto" w:fill="FFFFFF"/>
        <w:spacing w:before="100" w:beforeAutospacing="1" w:after="100" w:afterAutospacing="1" w:line="360" w:lineRule="auto"/>
        <w:rPr>
          <w:color w:val="6D6E71"/>
        </w:rPr>
      </w:pPr>
      <w:r w:rsidRPr="00974355">
        <w:rPr>
          <w:color w:val="6D6E71"/>
          <w:highlight w:val="yellow"/>
        </w:rPr>
        <w:t>LA CONSTITUCION DE CUCUTA</w:t>
      </w:r>
    </w:p>
    <w:p w:rsidR="003C141A" w:rsidRPr="00974355" w:rsidRDefault="003C141A" w:rsidP="00974355">
      <w:pPr>
        <w:shd w:val="clear" w:color="auto" w:fill="FFFFFF"/>
        <w:spacing w:before="100" w:beforeAutospacing="1" w:after="100" w:afterAutospacing="1" w:line="360" w:lineRule="auto"/>
        <w:rPr>
          <w:color w:val="000000" w:themeColor="text1"/>
          <w:lang w:val="es-ES"/>
        </w:rPr>
      </w:pPr>
    </w:p>
    <w:p w:rsidR="001373D2" w:rsidRPr="00A810DB" w:rsidRDefault="001373D2"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 xml:space="preserve">La Gran Colombia, que se encontraba en manos del general Santander, empezó a vivir una transformación basada en nuevas leyes con las que se esperaba lograr un orden social basado en derechos y deberes. </w:t>
      </w:r>
      <w:r w:rsidR="00FE00B8" w:rsidRPr="00974355">
        <w:rPr>
          <w:color w:val="000000" w:themeColor="text1"/>
          <w:lang w:val="es-ES"/>
        </w:rPr>
        <w:t>Se esperó lograr e</w:t>
      </w:r>
      <w:r w:rsidRPr="00974355">
        <w:rPr>
          <w:color w:val="000000" w:themeColor="text1"/>
          <w:lang w:val="es-ES"/>
        </w:rPr>
        <w:t xml:space="preserve">l control sobre el territorio, el comercio e incluso la religión. </w:t>
      </w:r>
      <w:r w:rsidR="00FE00B8" w:rsidRPr="00974355">
        <w:rPr>
          <w:color w:val="000000" w:themeColor="text1"/>
          <w:lang w:val="es-ES"/>
        </w:rPr>
        <w:t xml:space="preserve">Así mismo, </w:t>
      </w:r>
      <w:r w:rsidRPr="00974355">
        <w:rPr>
          <w:color w:val="000000" w:themeColor="text1"/>
          <w:lang w:val="es-ES"/>
        </w:rPr>
        <w:t xml:space="preserve">Santander puso un especial </w:t>
      </w:r>
      <w:r w:rsidR="0024296E" w:rsidRPr="00974355">
        <w:rPr>
          <w:color w:val="000000" w:themeColor="text1"/>
          <w:lang w:val="es-ES"/>
        </w:rPr>
        <w:t xml:space="preserve">énfasis en la educación pública, de allí que durante su gobierno se creó un buen número de escuelas, colegios y </w:t>
      </w:r>
      <w:r w:rsidR="0024296E" w:rsidRPr="00A810DB">
        <w:rPr>
          <w:color w:val="000000" w:themeColor="text1"/>
          <w:lang w:val="es-ES"/>
        </w:rPr>
        <w:t xml:space="preserve">universidades. </w:t>
      </w:r>
    </w:p>
    <w:p w:rsidR="00D1260F" w:rsidRPr="00974355" w:rsidRDefault="00FE00B8" w:rsidP="00974355">
      <w:pPr>
        <w:shd w:val="clear" w:color="auto" w:fill="FFFFFF"/>
        <w:spacing w:before="100" w:beforeAutospacing="1" w:after="100" w:afterAutospacing="1" w:line="360" w:lineRule="auto"/>
        <w:rPr>
          <w:color w:val="6D6E71"/>
        </w:rPr>
      </w:pPr>
      <w:r w:rsidRPr="00A810DB">
        <w:rPr>
          <w:color w:val="000000" w:themeColor="text1"/>
          <w:lang w:val="es-ES"/>
        </w:rPr>
        <w:t xml:space="preserve">Sin embargo, al igual que en el resto del continente y </w:t>
      </w:r>
      <w:del w:id="264" w:author="RAUL MAZO" w:date="2015-04-16T05:33:00Z">
        <w:r w:rsidRPr="00A810DB" w:rsidDel="00C64BAD">
          <w:rPr>
            <w:color w:val="000000" w:themeColor="text1"/>
            <w:lang w:val="es-ES"/>
          </w:rPr>
          <w:delText>a pesar</w:delText>
        </w:r>
        <w:r w:rsidR="00D1260F" w:rsidRPr="00A810DB" w:rsidDel="00C64BAD">
          <w:rPr>
            <w:color w:val="000000" w:themeColor="text1"/>
            <w:lang w:val="es-ES"/>
          </w:rPr>
          <w:delText xml:space="preserve">, </w:delText>
        </w:r>
      </w:del>
      <w:r w:rsidR="00D1260F" w:rsidRPr="00A810DB">
        <w:rPr>
          <w:color w:val="000000" w:themeColor="text1"/>
          <w:lang w:val="es-ES"/>
        </w:rPr>
        <w:t>a</w:t>
      </w:r>
      <w:r w:rsidR="00D1260F" w:rsidRPr="00A810DB">
        <w:rPr>
          <w:color w:val="000000" w:themeColor="text1"/>
        </w:rPr>
        <w:t xml:space="preserve"> pesar de los grandes cambios que llegaron con la expulsión de los españoles, las leyes sobre esclavitud</w:t>
      </w:r>
      <w:del w:id="265" w:author="RAUL MAZO" w:date="2015-04-16T05:34:00Z">
        <w:r w:rsidR="00D1260F" w:rsidRPr="00A810DB" w:rsidDel="00C64BAD">
          <w:rPr>
            <w:color w:val="000000" w:themeColor="text1"/>
          </w:rPr>
          <w:delText>,</w:delText>
        </w:r>
      </w:del>
      <w:r w:rsidR="00D1260F" w:rsidRPr="00A810DB">
        <w:rPr>
          <w:color w:val="000000" w:themeColor="text1"/>
        </w:rPr>
        <w:t xml:space="preserve"> </w:t>
      </w:r>
      <w:ins w:id="266" w:author="RAUL MAZO" w:date="2015-04-16T05:34:00Z">
        <w:r w:rsidR="00C64BAD">
          <w:rPr>
            <w:color w:val="000000" w:themeColor="text1"/>
          </w:rPr>
          <w:t xml:space="preserve">y la </w:t>
        </w:r>
      </w:ins>
      <w:r w:rsidR="00D1260F" w:rsidRPr="00A810DB">
        <w:rPr>
          <w:color w:val="000000" w:themeColor="text1"/>
        </w:rPr>
        <w:t xml:space="preserve">abolición de resguardos dejaron en entredicho los derechos de negros e indígenas. Así mismo, aunque a estos últimos se les concedía el estatus de ciudadanos, se estableció que solo podían ejercer el derecho al voto quienes supieran leer, fueran de sexo masculino y tuvieran capacidad económica. La ideología propagada por la Independencia </w:t>
      </w:r>
      <w:del w:id="267" w:author="RAUL MAZO" w:date="2015-04-16T05:34:00Z">
        <w:r w:rsidR="00D1260F" w:rsidRPr="00A810DB" w:rsidDel="00C64BAD">
          <w:rPr>
            <w:color w:val="000000" w:themeColor="text1"/>
          </w:rPr>
          <w:delText xml:space="preserve">resultada </w:delText>
        </w:r>
      </w:del>
      <w:ins w:id="268" w:author="RAUL MAZO" w:date="2015-04-16T05:34:00Z">
        <w:r w:rsidR="00C64BAD" w:rsidRPr="00A810DB">
          <w:rPr>
            <w:color w:val="000000" w:themeColor="text1"/>
          </w:rPr>
          <w:lastRenderedPageBreak/>
          <w:t>resulta</w:t>
        </w:r>
        <w:r w:rsidR="00C64BAD">
          <w:rPr>
            <w:color w:val="000000" w:themeColor="text1"/>
          </w:rPr>
          <w:t>b</w:t>
        </w:r>
        <w:r w:rsidR="00C64BAD" w:rsidRPr="00A810DB">
          <w:rPr>
            <w:color w:val="000000" w:themeColor="text1"/>
          </w:rPr>
          <w:t xml:space="preserve">a </w:t>
        </w:r>
      </w:ins>
      <w:r w:rsidR="00D1260F" w:rsidRPr="00A810DB">
        <w:rPr>
          <w:color w:val="000000" w:themeColor="text1"/>
        </w:rPr>
        <w:t>incoherente para grupos sociales mayoritarios que vieron cómo la transición de la Colonia a la Gran Colombia, los dejaba sin derechos políticos y sociales reales</w:t>
      </w:r>
      <w:r w:rsidR="00D1260F" w:rsidRPr="00974355">
        <w:rPr>
          <w:color w:val="6D6E71"/>
        </w:rPr>
        <w:t>.</w:t>
      </w:r>
    </w:p>
    <w:p w:rsidR="003B0882" w:rsidRPr="00974355" w:rsidRDefault="003B0882" w:rsidP="00974355">
      <w:pPr>
        <w:shd w:val="clear" w:color="auto" w:fill="FFFFFF"/>
        <w:spacing w:before="100" w:beforeAutospacing="1" w:after="100" w:afterAutospacing="1" w:line="360" w:lineRule="auto"/>
        <w:rPr>
          <w:color w:val="6D6E71"/>
        </w:rPr>
      </w:pPr>
    </w:p>
    <w:p w:rsidR="003B0882" w:rsidRPr="00974355" w:rsidRDefault="00117EAB" w:rsidP="00974355">
      <w:pPr>
        <w:shd w:val="clear" w:color="auto" w:fill="FFFFFF"/>
        <w:spacing w:before="100" w:beforeAutospacing="1" w:after="100" w:afterAutospacing="1" w:line="360" w:lineRule="auto"/>
        <w:rPr>
          <w:b/>
          <w:lang w:val="es-ES"/>
        </w:rPr>
      </w:pPr>
      <w:r w:rsidRPr="00974355">
        <w:rPr>
          <w:b/>
          <w:color w:val="000000" w:themeColor="text1"/>
          <w:highlight w:val="yellow"/>
        </w:rPr>
        <w:t>[SECCIÓN 2]</w:t>
      </w:r>
      <w:r w:rsidRPr="00974355">
        <w:rPr>
          <w:b/>
          <w:color w:val="000000" w:themeColor="text1"/>
        </w:rPr>
        <w:t xml:space="preserve"> 2.1 </w:t>
      </w:r>
      <w:r w:rsidRPr="00974355">
        <w:rPr>
          <w:b/>
          <w:lang w:val="es-ES"/>
        </w:rPr>
        <w:t>Las confrontaciones entre Bolívar y Santander</w:t>
      </w:r>
    </w:p>
    <w:p w:rsidR="001C37AA" w:rsidRPr="00974355" w:rsidRDefault="00146781" w:rsidP="00974355">
      <w:pPr>
        <w:spacing w:line="360" w:lineRule="auto"/>
        <w:rPr>
          <w:lang w:val="es-ES"/>
        </w:rPr>
      </w:pPr>
      <w:r w:rsidRPr="00974355">
        <w:rPr>
          <w:lang w:val="es-ES"/>
        </w:rPr>
        <w:t xml:space="preserve">Luego de adelantar la </w:t>
      </w:r>
      <w:del w:id="269" w:author="RAUL MAZO" w:date="2015-04-16T19:40:00Z">
        <w:r w:rsidRPr="00974355" w:rsidDel="008018FE">
          <w:rPr>
            <w:lang w:val="es-ES"/>
          </w:rPr>
          <w:delText xml:space="preserve">campaña </w:delText>
        </w:r>
      </w:del>
      <w:ins w:id="270" w:author="RAUL MAZO" w:date="2015-04-16T19:40:00Z">
        <w:r w:rsidR="008018FE">
          <w:rPr>
            <w:lang w:val="es-ES"/>
          </w:rPr>
          <w:t>C</w:t>
        </w:r>
        <w:r w:rsidR="008018FE" w:rsidRPr="00974355">
          <w:rPr>
            <w:lang w:val="es-ES"/>
          </w:rPr>
          <w:t xml:space="preserve">ampaña </w:t>
        </w:r>
      </w:ins>
      <w:del w:id="271" w:author="RAUL MAZO" w:date="2015-04-16T19:40:00Z">
        <w:r w:rsidRPr="00974355" w:rsidDel="008018FE">
          <w:rPr>
            <w:lang w:val="es-ES"/>
          </w:rPr>
          <w:delText xml:space="preserve">libertadora </w:delText>
        </w:r>
      </w:del>
      <w:ins w:id="272" w:author="RAUL MAZO" w:date="2015-04-16T19:40:00Z">
        <w:r w:rsidR="008018FE">
          <w:rPr>
            <w:lang w:val="es-ES"/>
          </w:rPr>
          <w:t>L</w:t>
        </w:r>
        <w:r w:rsidR="008018FE" w:rsidRPr="00974355">
          <w:rPr>
            <w:lang w:val="es-ES"/>
          </w:rPr>
          <w:t xml:space="preserve">ibertadora </w:t>
        </w:r>
      </w:ins>
      <w:r w:rsidRPr="00974355">
        <w:rPr>
          <w:lang w:val="es-ES"/>
        </w:rPr>
        <w:t xml:space="preserve">de los demás países </w:t>
      </w:r>
      <w:del w:id="273" w:author="RAUL MAZO" w:date="2015-04-16T19:40:00Z">
        <w:r w:rsidRPr="00974355" w:rsidDel="008018FE">
          <w:rPr>
            <w:lang w:val="es-ES"/>
          </w:rPr>
          <w:delText xml:space="preserve">que </w:delText>
        </w:r>
        <w:r w:rsidR="00BD521D" w:rsidRPr="008018FE" w:rsidDel="008018FE">
          <w:rPr>
            <w:lang w:val="es-ES"/>
          </w:rPr>
          <w:delText xml:space="preserve">conformaban </w:delText>
        </w:r>
      </w:del>
      <w:del w:id="274" w:author="RAUL MAZO" w:date="2015-04-16T05:35:00Z">
        <w:r w:rsidR="00BD521D" w:rsidRPr="008018FE">
          <w:rPr>
            <w:lang w:val="es-ES"/>
          </w:rPr>
          <w:delText xml:space="preserve">La </w:delText>
        </w:r>
      </w:del>
      <w:del w:id="275" w:author="RAUL MAZO" w:date="2015-04-16T19:40:00Z">
        <w:r w:rsidR="00BD521D" w:rsidRPr="008018FE" w:rsidDel="008018FE">
          <w:rPr>
            <w:lang w:val="es-ES"/>
          </w:rPr>
          <w:delText>Gran Colombia</w:delText>
        </w:r>
        <w:r w:rsidRPr="00974355" w:rsidDel="008018FE">
          <w:rPr>
            <w:lang w:val="es-ES"/>
          </w:rPr>
          <w:delText xml:space="preserve"> </w:delText>
        </w:r>
      </w:del>
      <w:r w:rsidRPr="00974355">
        <w:rPr>
          <w:lang w:val="es-ES"/>
        </w:rPr>
        <w:t xml:space="preserve">(Venezuela, </w:t>
      </w:r>
      <w:r w:rsidR="00BD521D" w:rsidRPr="008018FE">
        <w:rPr>
          <w:lang w:val="es-ES"/>
        </w:rPr>
        <w:t>Perú</w:t>
      </w:r>
      <w:ins w:id="276" w:author="RAUL MAZO" w:date="2015-04-16T19:41:00Z">
        <w:r w:rsidR="008018FE">
          <w:rPr>
            <w:lang w:val="es-ES"/>
          </w:rPr>
          <w:t xml:space="preserve"> y</w:t>
        </w:r>
      </w:ins>
      <w:del w:id="277" w:author="RAUL MAZO" w:date="2015-04-16T19:41:00Z">
        <w:r w:rsidR="00BD521D" w:rsidRPr="008018FE" w:rsidDel="008018FE">
          <w:rPr>
            <w:lang w:val="es-ES"/>
          </w:rPr>
          <w:delText>,</w:delText>
        </w:r>
      </w:del>
      <w:r w:rsidR="00BD521D" w:rsidRPr="008018FE">
        <w:rPr>
          <w:lang w:val="es-ES"/>
        </w:rPr>
        <w:t xml:space="preserve"> </w:t>
      </w:r>
      <w:commentRangeStart w:id="278"/>
      <w:r w:rsidR="00BD521D" w:rsidRPr="008018FE">
        <w:rPr>
          <w:lang w:val="es-ES"/>
        </w:rPr>
        <w:t>Ecuador</w:t>
      </w:r>
      <w:commentRangeEnd w:id="278"/>
      <w:r w:rsidR="008018FE">
        <w:rPr>
          <w:rStyle w:val="Refdecomentario"/>
        </w:rPr>
        <w:commentReference w:id="278"/>
      </w:r>
      <w:del w:id="279" w:author="RAUL MAZO" w:date="2015-04-16T19:42:00Z">
        <w:r w:rsidR="00BD521D" w:rsidRPr="008018FE" w:rsidDel="008018FE">
          <w:rPr>
            <w:lang w:val="es-ES"/>
          </w:rPr>
          <w:delText xml:space="preserve"> y Bolivia</w:delText>
        </w:r>
      </w:del>
      <w:r w:rsidRPr="00974355">
        <w:rPr>
          <w:lang w:val="es-ES"/>
        </w:rPr>
        <w:t xml:space="preserve">), Simón Bolívar regresó </w:t>
      </w:r>
      <w:r w:rsidR="00220699" w:rsidRPr="00974355">
        <w:rPr>
          <w:lang w:val="es-ES"/>
        </w:rPr>
        <w:t xml:space="preserve">en 1826 </w:t>
      </w:r>
      <w:r w:rsidRPr="00974355">
        <w:rPr>
          <w:lang w:val="es-ES"/>
        </w:rPr>
        <w:t xml:space="preserve">para retomar su cargo de presidente </w:t>
      </w:r>
      <w:del w:id="280" w:author="RAUL MAZO" w:date="2015-04-16T05:35:00Z">
        <w:r w:rsidRPr="00974355" w:rsidDel="00C64BAD">
          <w:rPr>
            <w:lang w:val="es-ES"/>
          </w:rPr>
          <w:delText xml:space="preserve">en </w:delText>
        </w:r>
      </w:del>
      <w:ins w:id="281" w:author="RAUL MAZO" w:date="2015-04-16T05:35:00Z">
        <w:r w:rsidR="00C64BAD">
          <w:rPr>
            <w:lang w:val="es-ES"/>
          </w:rPr>
          <w:t>d</w:t>
        </w:r>
      </w:ins>
      <w:r w:rsidRPr="00974355">
        <w:rPr>
          <w:lang w:val="es-ES"/>
        </w:rPr>
        <w:t>el cual se encontraba encargado el general Francisco de Paula S</w:t>
      </w:r>
      <w:r w:rsidR="00320338" w:rsidRPr="00974355">
        <w:rPr>
          <w:lang w:val="es-ES"/>
        </w:rPr>
        <w:t>a</w:t>
      </w:r>
      <w:r w:rsidRPr="00974355">
        <w:rPr>
          <w:lang w:val="es-ES"/>
        </w:rPr>
        <w:t xml:space="preserve">ntander. </w:t>
      </w:r>
      <w:r w:rsidR="00220699" w:rsidRPr="00974355">
        <w:rPr>
          <w:lang w:val="es-ES"/>
        </w:rPr>
        <w:t xml:space="preserve">Su estadía fue breve pues en Venezuela el general José Antonio Páez, que había sido cercano al Libertador lideraba un movimiento </w:t>
      </w:r>
      <w:ins w:id="282" w:author="RAUL MAZO" w:date="2015-04-16T05:36:00Z">
        <w:r w:rsidR="00C64BAD">
          <w:rPr>
            <w:lang w:val="es-ES"/>
          </w:rPr>
          <w:t xml:space="preserve">que </w:t>
        </w:r>
      </w:ins>
      <w:r w:rsidR="00220699" w:rsidRPr="00974355">
        <w:rPr>
          <w:lang w:val="es-ES"/>
        </w:rPr>
        <w:t xml:space="preserve">buscaba separar a Venezuela de </w:t>
      </w:r>
      <w:del w:id="283" w:author="RAUL MAZO" w:date="2015-04-16T05:36:00Z">
        <w:r w:rsidR="00220699" w:rsidRPr="00974355" w:rsidDel="00C64BAD">
          <w:rPr>
            <w:lang w:val="es-ES"/>
          </w:rPr>
          <w:delText xml:space="preserve">La </w:delText>
        </w:r>
      </w:del>
      <w:ins w:id="284" w:author="RAUL MAZO" w:date="2015-04-16T05:36:00Z">
        <w:r w:rsidR="00C64BAD">
          <w:rPr>
            <w:lang w:val="es-ES"/>
          </w:rPr>
          <w:t>l</w:t>
        </w:r>
        <w:r w:rsidR="00C64BAD" w:rsidRPr="00974355">
          <w:rPr>
            <w:lang w:val="es-ES"/>
          </w:rPr>
          <w:t xml:space="preserve">a </w:t>
        </w:r>
      </w:ins>
      <w:r w:rsidR="00220699" w:rsidRPr="00974355">
        <w:rPr>
          <w:lang w:val="es-ES"/>
        </w:rPr>
        <w:t>Gran Colombia.</w:t>
      </w:r>
    </w:p>
    <w:p w:rsidR="00512E6F" w:rsidRPr="00974355" w:rsidRDefault="00512E6F" w:rsidP="00974355">
      <w:pPr>
        <w:spacing w:line="360" w:lineRule="auto"/>
        <w:rPr>
          <w:lang w:val="es-ES"/>
        </w:rPr>
      </w:pPr>
      <w:r w:rsidRPr="00974355">
        <w:rPr>
          <w:lang w:val="es-ES"/>
        </w:rPr>
        <w:t>Al igual que en Venezuela, en Ecuador y en regiones propias de la Nueva Granada, l</w:t>
      </w:r>
      <w:r w:rsidR="00D56803" w:rsidRPr="00974355">
        <w:rPr>
          <w:lang w:val="es-ES"/>
        </w:rPr>
        <w:t xml:space="preserve">os </w:t>
      </w:r>
      <w:r w:rsidR="00D56803" w:rsidRPr="00974355">
        <w:rPr>
          <w:b/>
          <w:lang w:val="es-ES"/>
        </w:rPr>
        <w:t>federalismos</w:t>
      </w:r>
      <w:r w:rsidR="00D56803" w:rsidRPr="00974355">
        <w:rPr>
          <w:lang w:val="es-ES"/>
        </w:rPr>
        <w:t xml:space="preserve"> y </w:t>
      </w:r>
      <w:r w:rsidR="00D56803" w:rsidRPr="00974355">
        <w:rPr>
          <w:b/>
          <w:lang w:val="es-ES"/>
        </w:rPr>
        <w:t>caudillismos</w:t>
      </w:r>
      <w:r w:rsidR="00D56803" w:rsidRPr="00974355">
        <w:rPr>
          <w:lang w:val="es-ES"/>
        </w:rPr>
        <w:t xml:space="preserve"> habían empezado a aflorar</w:t>
      </w:r>
      <w:r w:rsidRPr="00974355">
        <w:rPr>
          <w:lang w:val="es-ES"/>
        </w:rPr>
        <w:t>.</w:t>
      </w:r>
      <w:r w:rsidR="00D56803" w:rsidRPr="00974355">
        <w:rPr>
          <w:lang w:val="es-ES"/>
        </w:rPr>
        <w:t xml:space="preserve"> </w:t>
      </w:r>
      <w:r w:rsidRPr="00974355">
        <w:rPr>
          <w:lang w:val="es-ES"/>
        </w:rPr>
        <w:t xml:space="preserve">Los distintos estados que conformaban la República buscaban </w:t>
      </w:r>
      <w:r w:rsidRPr="00974355">
        <w:rPr>
          <w:b/>
          <w:lang w:val="es-ES"/>
        </w:rPr>
        <w:t>mayor representación y autonomía</w:t>
      </w:r>
      <w:r w:rsidRPr="00974355">
        <w:rPr>
          <w:lang w:val="es-ES"/>
        </w:rPr>
        <w:t xml:space="preserve">. </w:t>
      </w:r>
    </w:p>
    <w:p w:rsidR="00D77801" w:rsidRPr="00974355" w:rsidRDefault="00D77801" w:rsidP="00974355">
      <w:pPr>
        <w:spacing w:line="360" w:lineRule="auto"/>
        <w:rPr>
          <w:lang w:val="es-ES"/>
        </w:rPr>
      </w:pPr>
    </w:p>
    <w:p w:rsidR="00D77801" w:rsidRPr="00974355" w:rsidRDefault="00D77801" w:rsidP="00974355">
      <w:pPr>
        <w:spacing w:line="360" w:lineRule="auto"/>
        <w:rPr>
          <w:lang w:val="es-ES"/>
        </w:rPr>
      </w:pPr>
      <w:r w:rsidRPr="00974355">
        <w:rPr>
          <w:highlight w:val="yellow"/>
          <w:lang w:val="es-ES"/>
        </w:rPr>
        <w:t>FOTO Bolívar y Santander juntos</w:t>
      </w:r>
    </w:p>
    <w:p w:rsidR="00D56803" w:rsidRPr="00974355" w:rsidRDefault="00D56803" w:rsidP="00974355">
      <w:pPr>
        <w:spacing w:line="360" w:lineRule="auto"/>
        <w:rPr>
          <w:lang w:val="es-ES"/>
        </w:rPr>
      </w:pPr>
      <w:r w:rsidRPr="00974355">
        <w:rPr>
          <w:lang w:val="es-ES"/>
        </w:rPr>
        <w:t xml:space="preserve">Así mismo, </w:t>
      </w:r>
      <w:del w:id="285" w:author="RAUL MAZO" w:date="2015-04-16T05:36:00Z">
        <w:r w:rsidRPr="00974355" w:rsidDel="00C64BAD">
          <w:rPr>
            <w:lang w:val="es-ES"/>
          </w:rPr>
          <w:delText xml:space="preserve">La </w:delText>
        </w:r>
      </w:del>
      <w:ins w:id="286" w:author="RAUL MAZO" w:date="2015-04-16T05:36:00Z">
        <w:r w:rsidR="00C64BAD">
          <w:rPr>
            <w:lang w:val="es-ES"/>
          </w:rPr>
          <w:t>l</w:t>
        </w:r>
        <w:r w:rsidR="00C64BAD" w:rsidRPr="00974355">
          <w:rPr>
            <w:lang w:val="es-ES"/>
          </w:rPr>
          <w:t xml:space="preserve">a </w:t>
        </w:r>
      </w:ins>
      <w:r w:rsidRPr="00974355">
        <w:rPr>
          <w:lang w:val="es-ES"/>
        </w:rPr>
        <w:t xml:space="preserve">Gran Colombia se encontraba en una </w:t>
      </w:r>
      <w:r w:rsidRPr="00974355">
        <w:rPr>
          <w:b/>
          <w:lang w:val="es-ES"/>
        </w:rPr>
        <w:t>situación</w:t>
      </w:r>
      <w:r w:rsidRPr="00974355">
        <w:rPr>
          <w:lang w:val="es-ES"/>
        </w:rPr>
        <w:t xml:space="preserve"> </w:t>
      </w:r>
      <w:r w:rsidRPr="00974355">
        <w:rPr>
          <w:b/>
          <w:lang w:val="es-ES"/>
        </w:rPr>
        <w:t>económica</w:t>
      </w:r>
      <w:r w:rsidRPr="00974355">
        <w:rPr>
          <w:lang w:val="es-ES"/>
        </w:rPr>
        <w:t xml:space="preserve"> </w:t>
      </w:r>
      <w:r w:rsidRPr="00974355">
        <w:rPr>
          <w:b/>
          <w:lang w:val="es-ES"/>
        </w:rPr>
        <w:t>difícil</w:t>
      </w:r>
      <w:r w:rsidRPr="00974355">
        <w:rPr>
          <w:lang w:val="es-ES"/>
        </w:rPr>
        <w:t xml:space="preserve"> pues debió apoyar con dineros y recursos las campañas de liberación de los países del sur. Además, para aquel entonces </w:t>
      </w:r>
      <w:del w:id="287" w:author="RAUL MAZO" w:date="2015-04-16T05:36:00Z">
        <w:r w:rsidRPr="00974355" w:rsidDel="00C64BAD">
          <w:rPr>
            <w:lang w:val="es-ES"/>
          </w:rPr>
          <w:delText xml:space="preserve">aun </w:delText>
        </w:r>
      </w:del>
      <w:ins w:id="288" w:author="RAUL MAZO" w:date="2015-04-16T05:36:00Z">
        <w:r w:rsidR="00C64BAD" w:rsidRPr="00974355">
          <w:rPr>
            <w:lang w:val="es-ES"/>
          </w:rPr>
          <w:t>a</w:t>
        </w:r>
        <w:r w:rsidR="00C64BAD">
          <w:rPr>
            <w:lang w:val="es-ES"/>
          </w:rPr>
          <w:t>ú</w:t>
        </w:r>
        <w:r w:rsidR="00C64BAD" w:rsidRPr="00974355">
          <w:rPr>
            <w:lang w:val="es-ES"/>
          </w:rPr>
          <w:t xml:space="preserve">n </w:t>
        </w:r>
      </w:ins>
      <w:r w:rsidRPr="00974355">
        <w:rPr>
          <w:lang w:val="es-ES"/>
        </w:rPr>
        <w:t xml:space="preserve">persistían cuadrillas realistas que obligaban a mantener un ejército bien dotado. </w:t>
      </w:r>
    </w:p>
    <w:p w:rsidR="00512E6F" w:rsidRPr="00974355" w:rsidRDefault="000E3CE1" w:rsidP="00974355">
      <w:pPr>
        <w:spacing w:line="360" w:lineRule="auto"/>
        <w:rPr>
          <w:lang w:val="es-ES"/>
        </w:rPr>
      </w:pPr>
      <w:r w:rsidRPr="00974355">
        <w:rPr>
          <w:lang w:val="es-ES"/>
        </w:rPr>
        <w:t xml:space="preserve">Tras la creación de la nación </w:t>
      </w:r>
      <w:r w:rsidRPr="00974355">
        <w:rPr>
          <w:b/>
          <w:lang w:val="es-ES"/>
        </w:rPr>
        <w:t>boliviana</w:t>
      </w:r>
      <w:r w:rsidRPr="00974355">
        <w:rPr>
          <w:lang w:val="es-ES"/>
        </w:rPr>
        <w:t xml:space="preserve"> se expidió una </w:t>
      </w:r>
      <w:del w:id="289" w:author="RAUL MAZO" w:date="2015-04-16T05:36:00Z">
        <w:r w:rsidRPr="00974355" w:rsidDel="00C64BAD">
          <w:rPr>
            <w:b/>
            <w:lang w:val="es-ES"/>
          </w:rPr>
          <w:delText>constitución</w:delText>
        </w:r>
        <w:r w:rsidRPr="00974355" w:rsidDel="00C64BAD">
          <w:rPr>
            <w:lang w:val="es-ES"/>
          </w:rPr>
          <w:delText xml:space="preserve"> </w:delText>
        </w:r>
      </w:del>
      <w:ins w:id="290" w:author="RAUL MAZO" w:date="2015-04-16T05:36:00Z">
        <w:r w:rsidR="00C64BAD">
          <w:rPr>
            <w:b/>
            <w:lang w:val="es-ES"/>
          </w:rPr>
          <w:t>C</w:t>
        </w:r>
        <w:r w:rsidR="00C64BAD" w:rsidRPr="00974355">
          <w:rPr>
            <w:b/>
            <w:lang w:val="es-ES"/>
          </w:rPr>
          <w:t>onstitución</w:t>
        </w:r>
        <w:r w:rsidR="00C64BAD" w:rsidRPr="00974355">
          <w:rPr>
            <w:lang w:val="es-ES"/>
          </w:rPr>
          <w:t xml:space="preserve"> </w:t>
        </w:r>
      </w:ins>
      <w:r w:rsidR="00512E6F" w:rsidRPr="00974355">
        <w:rPr>
          <w:lang w:val="es-ES"/>
        </w:rPr>
        <w:t xml:space="preserve">que nombraba a </w:t>
      </w:r>
      <w:r w:rsidR="00512E6F" w:rsidRPr="00974355">
        <w:rPr>
          <w:b/>
          <w:lang w:val="es-ES"/>
        </w:rPr>
        <w:t>Bolívar</w:t>
      </w:r>
      <w:r w:rsidR="00512E6F" w:rsidRPr="00974355">
        <w:rPr>
          <w:lang w:val="es-ES"/>
        </w:rPr>
        <w:t xml:space="preserve"> </w:t>
      </w:r>
      <w:r w:rsidR="00512E6F" w:rsidRPr="00974355">
        <w:rPr>
          <w:b/>
          <w:lang w:val="es-ES"/>
        </w:rPr>
        <w:t>presidente vitalicio</w:t>
      </w:r>
      <w:r w:rsidR="00512E6F" w:rsidRPr="00974355">
        <w:rPr>
          <w:lang w:val="es-ES"/>
        </w:rPr>
        <w:t>. El hecho de que una de las naciones liberadas inspirara su nombre en el apellido del Libertador, y que este aceptara con beneplácito, fue interpretado por Santander y sus seguidores, así como por los líderes de los demás estados</w:t>
      </w:r>
      <w:ins w:id="291" w:author="RAUL MAZO" w:date="2015-04-16T05:37:00Z">
        <w:r w:rsidR="00CD2E61">
          <w:rPr>
            <w:lang w:val="es-ES"/>
          </w:rPr>
          <w:t>,</w:t>
        </w:r>
      </w:ins>
      <w:r w:rsidR="00512E6F" w:rsidRPr="00974355">
        <w:rPr>
          <w:lang w:val="es-ES"/>
        </w:rPr>
        <w:t xml:space="preserve"> como un acto de vanidad. </w:t>
      </w:r>
    </w:p>
    <w:p w:rsidR="00512E6F" w:rsidRPr="00974355" w:rsidRDefault="00512E6F" w:rsidP="00974355">
      <w:pPr>
        <w:spacing w:line="360" w:lineRule="auto"/>
        <w:rPr>
          <w:lang w:val="es-ES"/>
        </w:rPr>
      </w:pPr>
    </w:p>
    <w:p w:rsidR="00512E6F" w:rsidRPr="00974355" w:rsidRDefault="00512E6F" w:rsidP="00974355">
      <w:pPr>
        <w:spacing w:line="360" w:lineRule="auto"/>
        <w:rPr>
          <w:lang w:val="es-ES"/>
        </w:rPr>
      </w:pPr>
      <w:r w:rsidRPr="00974355">
        <w:rPr>
          <w:lang w:val="es-ES"/>
        </w:rPr>
        <w:t>De otra parte, el comportamiento militarista de Bolívar reñía con el de Santander que había procurado contribuir a</w:t>
      </w:r>
      <w:del w:id="292" w:author="RAUL MAZO" w:date="2015-04-16T05:37:00Z">
        <w:r w:rsidRPr="00974355" w:rsidDel="00CD2E61">
          <w:rPr>
            <w:lang w:val="es-ES"/>
          </w:rPr>
          <w:delText>l</w:delText>
        </w:r>
      </w:del>
      <w:r w:rsidRPr="00974355">
        <w:rPr>
          <w:lang w:val="es-ES"/>
        </w:rPr>
        <w:t xml:space="preserve"> lograr un orden social basado en la ley. Para Santander, el militarismo de Bolívar ponía en </w:t>
      </w:r>
      <w:del w:id="293" w:author="RAUL MAZO" w:date="2015-04-17T05:34:00Z">
        <w:r w:rsidR="002463D1" w:rsidRPr="002015B9" w:rsidDel="002015B9">
          <w:rPr>
            <w:lang w:val="es-ES"/>
          </w:rPr>
          <w:delText>riesgo</w:delText>
        </w:r>
        <w:r w:rsidRPr="00974355" w:rsidDel="002015B9">
          <w:rPr>
            <w:lang w:val="es-ES"/>
          </w:rPr>
          <w:delText xml:space="preserve"> </w:delText>
        </w:r>
      </w:del>
      <w:ins w:id="294" w:author="RAUL MAZO" w:date="2015-04-17T05:34:00Z">
        <w:r w:rsidR="002015B9">
          <w:rPr>
            <w:lang w:val="es-ES"/>
          </w:rPr>
          <w:t>peligro</w:t>
        </w:r>
        <w:r w:rsidR="002015B9" w:rsidRPr="00974355">
          <w:rPr>
            <w:lang w:val="es-ES"/>
          </w:rPr>
          <w:t xml:space="preserve"> </w:t>
        </w:r>
      </w:ins>
      <w:r w:rsidRPr="00974355">
        <w:rPr>
          <w:lang w:val="es-ES"/>
        </w:rPr>
        <w:t xml:space="preserve">el equilibrio de poderes y resultaba un </w:t>
      </w:r>
      <w:r w:rsidR="002463D1" w:rsidRPr="002015B9">
        <w:rPr>
          <w:lang w:val="es-ES"/>
        </w:rPr>
        <w:t>riesgo</w:t>
      </w:r>
      <w:r w:rsidRPr="00974355">
        <w:rPr>
          <w:lang w:val="es-ES"/>
        </w:rPr>
        <w:t xml:space="preserve"> para la democracia.</w:t>
      </w:r>
    </w:p>
    <w:p w:rsidR="00512E6F" w:rsidRPr="00974355" w:rsidRDefault="00512E6F" w:rsidP="00974355">
      <w:pPr>
        <w:spacing w:line="360" w:lineRule="auto"/>
        <w:rPr>
          <w:lang w:val="es-ES"/>
        </w:rPr>
      </w:pPr>
    </w:p>
    <w:p w:rsidR="009B1D5C" w:rsidRPr="00974355" w:rsidRDefault="00FA1500" w:rsidP="00974355">
      <w:pPr>
        <w:spacing w:line="360" w:lineRule="auto"/>
        <w:rPr>
          <w:lang w:val="es-ES"/>
        </w:rPr>
      </w:pPr>
      <w:r w:rsidRPr="00974355">
        <w:rPr>
          <w:lang w:val="es-ES"/>
        </w:rPr>
        <w:t>Hubo un intento de solucionar esta situación con la Convención de Ocaña</w:t>
      </w:r>
      <w:r w:rsidR="009B1D5C" w:rsidRPr="00974355">
        <w:rPr>
          <w:lang w:val="es-ES"/>
        </w:rPr>
        <w:t xml:space="preserve"> convocada para los días 9 y 10 de junio de 1828</w:t>
      </w:r>
      <w:r w:rsidRPr="00974355">
        <w:rPr>
          <w:lang w:val="es-ES"/>
        </w:rPr>
        <w:t xml:space="preserve">. El propósito era </w:t>
      </w:r>
      <w:r w:rsidR="00114562" w:rsidRPr="00974355">
        <w:rPr>
          <w:lang w:val="es-ES"/>
        </w:rPr>
        <w:t>hacer una reforma constitucional que se adaptara a los intereses de los distintos grupos. Si</w:t>
      </w:r>
      <w:r w:rsidR="009B1D5C" w:rsidRPr="00974355">
        <w:rPr>
          <w:lang w:val="es-ES"/>
        </w:rPr>
        <w:t xml:space="preserve">n embargo, esta fracasó por la falta de acuerdos y Bolívar se proclamó dictador. Muchos de sus más antiguos colaboradores lo abandonaron y el 25 de septiembre de 1828 ocurrió la llamada “noche septembrina”, un atentado del cual salió ileso gracias a la ayuda de su amante, Manuelita Sáenz. El general Santander, </w:t>
      </w:r>
      <w:del w:id="295" w:author="RAUL MAZO" w:date="2015-04-16T05:38:00Z">
        <w:r w:rsidR="009B1D5C" w:rsidRPr="00974355" w:rsidDel="00CD2E61">
          <w:rPr>
            <w:lang w:val="es-ES"/>
          </w:rPr>
          <w:delText xml:space="preserve">que fue </w:delText>
        </w:r>
      </w:del>
      <w:r w:rsidR="009B1D5C" w:rsidRPr="00974355">
        <w:rPr>
          <w:lang w:val="es-ES"/>
        </w:rPr>
        <w:t>uno de los conspiradores</w:t>
      </w:r>
      <w:ins w:id="296" w:author="RAUL MAZO" w:date="2015-04-16T05:38:00Z">
        <w:r w:rsidR="00CD2E61">
          <w:rPr>
            <w:lang w:val="es-ES"/>
          </w:rPr>
          <w:t>,</w:t>
        </w:r>
      </w:ins>
      <w:r w:rsidR="009B1D5C" w:rsidRPr="00974355">
        <w:rPr>
          <w:lang w:val="es-ES"/>
        </w:rPr>
        <w:t xml:space="preserve"> fue desterrado a Europa.</w:t>
      </w:r>
    </w:p>
    <w:tbl>
      <w:tblPr>
        <w:tblStyle w:val="Tablaconcuadrcula"/>
        <w:tblW w:w="0" w:type="auto"/>
        <w:tblLook w:val="04A0" w:firstRow="1" w:lastRow="0" w:firstColumn="1" w:lastColumn="0" w:noHBand="0" w:noVBand="1"/>
      </w:tblPr>
      <w:tblGrid>
        <w:gridCol w:w="1366"/>
        <w:gridCol w:w="7688"/>
      </w:tblGrid>
      <w:tr w:rsidR="00D824C9" w:rsidRPr="00974355" w:rsidTr="00EE00C2">
        <w:tc>
          <w:tcPr>
            <w:tcW w:w="9054" w:type="dxa"/>
            <w:gridSpan w:val="2"/>
            <w:shd w:val="clear" w:color="auto" w:fill="000000" w:themeFill="text1"/>
          </w:tcPr>
          <w:p w:rsidR="00D824C9" w:rsidRPr="00974355" w:rsidRDefault="00D824C9" w:rsidP="00974355">
            <w:pPr>
              <w:spacing w:line="360" w:lineRule="auto"/>
              <w:jc w:val="center"/>
              <w:rPr>
                <w:b/>
                <w:color w:val="FFFFFF" w:themeColor="background1"/>
              </w:rPr>
            </w:pPr>
            <w:r w:rsidRPr="00974355">
              <w:rPr>
                <w:b/>
                <w:color w:val="FFFFFF" w:themeColor="background1"/>
              </w:rPr>
              <w:t>Destacado</w:t>
            </w:r>
          </w:p>
        </w:tc>
      </w:tr>
      <w:tr w:rsidR="00D824C9" w:rsidRPr="00974355" w:rsidTr="00EE00C2">
        <w:trPr>
          <w:trHeight w:val="318"/>
        </w:trPr>
        <w:tc>
          <w:tcPr>
            <w:tcW w:w="817" w:type="dxa"/>
            <w:shd w:val="clear" w:color="auto" w:fill="auto"/>
          </w:tcPr>
          <w:p w:rsidR="00D824C9" w:rsidRPr="00974355" w:rsidRDefault="00D824C9" w:rsidP="00B0721D">
            <w:pPr>
              <w:spacing w:line="360" w:lineRule="auto"/>
              <w:rPr>
                <w:b/>
                <w:lang w:val="es-ES"/>
              </w:rPr>
            </w:pPr>
            <w:del w:id="297" w:author="RAUL MAZO" w:date="2015-04-17T05:01:00Z">
              <w:r w:rsidRPr="00974355" w:rsidDel="00B0721D">
                <w:rPr>
                  <w:b/>
                  <w:lang w:val="es-ES"/>
                </w:rPr>
                <w:delText>Titulo</w:delText>
              </w:r>
            </w:del>
            <w:ins w:id="298" w:author="RAUL MAZO" w:date="2015-04-17T05:01:00Z">
              <w:r w:rsidR="00B0721D" w:rsidRPr="00974355">
                <w:rPr>
                  <w:b/>
                  <w:lang w:val="es-ES"/>
                </w:rPr>
                <w:t>T</w:t>
              </w:r>
              <w:r w:rsidR="00B0721D">
                <w:rPr>
                  <w:b/>
                  <w:lang w:val="es-ES"/>
                </w:rPr>
                <w:t>í</w:t>
              </w:r>
              <w:r w:rsidR="00B0721D" w:rsidRPr="00974355">
                <w:rPr>
                  <w:b/>
                  <w:lang w:val="es-ES"/>
                </w:rPr>
                <w:t>tulo</w:t>
              </w:r>
            </w:ins>
          </w:p>
        </w:tc>
        <w:tc>
          <w:tcPr>
            <w:tcW w:w="8237" w:type="dxa"/>
            <w:shd w:val="clear" w:color="auto" w:fill="auto"/>
          </w:tcPr>
          <w:p w:rsidR="00D824C9" w:rsidRPr="00974355" w:rsidRDefault="00D824C9" w:rsidP="00CD2E61">
            <w:pPr>
              <w:spacing w:line="360" w:lineRule="auto"/>
              <w:rPr>
                <w:lang w:val="es-ES"/>
              </w:rPr>
            </w:pPr>
            <w:r w:rsidRPr="00974355">
              <w:rPr>
                <w:b/>
                <w:color w:val="000000" w:themeColor="text1"/>
              </w:rPr>
              <w:t xml:space="preserve"> </w:t>
            </w:r>
            <w:r w:rsidRPr="00974355">
              <w:rPr>
                <w:lang w:val="es-ES"/>
              </w:rPr>
              <w:t>Manuelita Sáenz, la Libertadora del Libertador</w:t>
            </w:r>
          </w:p>
        </w:tc>
      </w:tr>
      <w:tr w:rsidR="00D824C9" w:rsidRPr="00974355" w:rsidTr="00EE00C2">
        <w:trPr>
          <w:trHeight w:val="318"/>
        </w:trPr>
        <w:tc>
          <w:tcPr>
            <w:tcW w:w="817" w:type="dxa"/>
            <w:shd w:val="clear" w:color="auto" w:fill="auto"/>
          </w:tcPr>
          <w:p w:rsidR="00D824C9" w:rsidRPr="00974355" w:rsidRDefault="00D824C9" w:rsidP="00974355">
            <w:pPr>
              <w:spacing w:line="360" w:lineRule="auto"/>
              <w:rPr>
                <w:b/>
                <w:lang w:val="es-ES"/>
              </w:rPr>
            </w:pPr>
            <w:r w:rsidRPr="00974355">
              <w:rPr>
                <w:b/>
                <w:lang w:val="es-ES"/>
              </w:rPr>
              <w:t>Contenido</w:t>
            </w:r>
          </w:p>
        </w:tc>
        <w:tc>
          <w:tcPr>
            <w:tcW w:w="8237" w:type="dxa"/>
            <w:shd w:val="clear" w:color="auto" w:fill="auto"/>
          </w:tcPr>
          <w:p w:rsidR="00D824C9" w:rsidRPr="00974355" w:rsidRDefault="00D824C9" w:rsidP="00974355">
            <w:pPr>
              <w:spacing w:line="360" w:lineRule="auto"/>
              <w:rPr>
                <w:lang w:val="es-ES"/>
              </w:rPr>
            </w:pPr>
            <w:r w:rsidRPr="00974355">
              <w:rPr>
                <w:color w:val="000000" w:themeColor="text1"/>
              </w:rPr>
              <w:t xml:space="preserve">Manuelita Sáenz fue una interesante mujer ecuatoriana que se hizo amante de Simón Bolívar, a quien apoyó en diversas tareas políticas y acompañó en algunas campañas militares. Con ocasión de la “noche septembrina” logró salvarle la vida, lo que le valió el apelativo de </w:t>
            </w:r>
            <w:r w:rsidRPr="00974355">
              <w:rPr>
                <w:rStyle w:val="oblique1"/>
                <w:color w:val="000000" w:themeColor="text1"/>
              </w:rPr>
              <w:t>Libertadora del Libertador</w:t>
            </w:r>
            <w:r w:rsidRPr="00974355">
              <w:rPr>
                <w:color w:val="000000" w:themeColor="text1"/>
              </w:rPr>
              <w:t>. A la muerte de Bolívar, en 1830, fue desterrada al Perú.</w:t>
            </w:r>
          </w:p>
        </w:tc>
      </w:tr>
    </w:tbl>
    <w:p w:rsidR="009B1D5C" w:rsidRPr="00974355" w:rsidRDefault="009B1D5C" w:rsidP="00974355">
      <w:pPr>
        <w:spacing w:line="360" w:lineRule="auto"/>
      </w:pPr>
    </w:p>
    <w:p w:rsidR="00A00D56" w:rsidRPr="00974355" w:rsidRDefault="00A00D56" w:rsidP="00974355">
      <w:pPr>
        <w:spacing w:line="360" w:lineRule="auto"/>
      </w:pPr>
      <w:r w:rsidRPr="00974355">
        <w:t xml:space="preserve">La separación de Venezuela proclamada por José Antonio Páez, el asesinato del mariscal Sucre en Berruecos (Sucre era fiel a los propósitos de Bolívar) y la inmediata separación de Ecuador desmoralizaron al Libertador y lo obligaron a dejar el poder. El 17 de diciembre de ese mismo año murió en la </w:t>
      </w:r>
      <w:ins w:id="299" w:author="RAUL MAZO" w:date="2015-04-16T05:39:00Z">
        <w:r w:rsidR="00CD2E61">
          <w:t xml:space="preserve">ciudad de </w:t>
        </w:r>
      </w:ins>
      <w:r w:rsidRPr="00974355">
        <w:t>Santa Marta a</w:t>
      </w:r>
      <w:del w:id="300" w:author="RAUL MAZO" w:date="2015-04-16T05:39:00Z">
        <w:r w:rsidRPr="00974355" w:rsidDel="00CD2E61">
          <w:delText xml:space="preserve"> </w:delText>
        </w:r>
      </w:del>
      <w:r w:rsidRPr="00974355">
        <w:t xml:space="preserve">donde había llegado con el propósito de partir a </w:t>
      </w:r>
      <w:del w:id="301" w:author="RAUL MAZO" w:date="2015-04-16T05:39:00Z">
        <w:r w:rsidRPr="00974355" w:rsidDel="00CD2E61">
          <w:delText xml:space="preserve">los </w:delText>
        </w:r>
      </w:del>
      <w:r w:rsidRPr="00974355">
        <w:t xml:space="preserve">Estados Unidos. </w:t>
      </w:r>
      <w:r w:rsidR="00D75C05" w:rsidRPr="00974355">
        <w:t xml:space="preserve">Con todos estos hechos y el deceso de Bolívar llegó a su fin </w:t>
      </w:r>
      <w:del w:id="302" w:author="RAUL MAZO" w:date="2015-04-16T05:39:00Z">
        <w:r w:rsidR="00D75C05" w:rsidRPr="00974355" w:rsidDel="00CD2E61">
          <w:delText xml:space="preserve">La </w:delText>
        </w:r>
      </w:del>
      <w:ins w:id="303" w:author="RAUL MAZO" w:date="2015-04-16T05:39:00Z">
        <w:r w:rsidR="00CD2E61">
          <w:t>l</w:t>
        </w:r>
        <w:r w:rsidR="00CD2E61" w:rsidRPr="00974355">
          <w:t xml:space="preserve">a </w:t>
        </w:r>
      </w:ins>
      <w:r w:rsidR="00D75C05" w:rsidRPr="00974355">
        <w:t xml:space="preserve">Gran Colombia. </w:t>
      </w:r>
    </w:p>
    <w:p w:rsidR="009B1D5C" w:rsidRPr="00974355" w:rsidRDefault="009B1D5C" w:rsidP="00974355">
      <w:pPr>
        <w:spacing w:line="360" w:lineRule="auto"/>
        <w:rPr>
          <w:b/>
        </w:rPr>
      </w:pPr>
    </w:p>
    <w:p w:rsidR="008C0653" w:rsidRPr="00974355" w:rsidRDefault="00577A89" w:rsidP="00974355">
      <w:pPr>
        <w:spacing w:line="360" w:lineRule="auto"/>
        <w:rPr>
          <w:b/>
        </w:rPr>
      </w:pPr>
      <w:r w:rsidRPr="00974355">
        <w:rPr>
          <w:b/>
          <w:color w:val="000000" w:themeColor="text1"/>
          <w:highlight w:val="yellow"/>
        </w:rPr>
        <w:t>[SECCIÓN 2]</w:t>
      </w:r>
      <w:r w:rsidRPr="00974355">
        <w:rPr>
          <w:b/>
          <w:color w:val="000000" w:themeColor="text1"/>
        </w:rPr>
        <w:t xml:space="preserve"> 2.2 </w:t>
      </w:r>
      <w:del w:id="304" w:author="RAUL MAZO" w:date="2015-04-17T06:09:00Z">
        <w:r w:rsidR="00EF1CC4" w:rsidRPr="00974355" w:rsidDel="00EF1CC4">
          <w:rPr>
            <w:b/>
          </w:rPr>
          <w:delText>Consolidacion</w:delText>
        </w:r>
      </w:del>
      <w:ins w:id="305" w:author="RAUL MAZO" w:date="2015-04-17T06:09:00Z">
        <w:r w:rsidR="00EF1CC4" w:rsidRPr="00974355">
          <w:rPr>
            <w:b/>
          </w:rPr>
          <w:t>Consolidaci</w:t>
        </w:r>
        <w:r w:rsidR="00EF1CC4">
          <w:rPr>
            <w:b/>
          </w:rPr>
          <w:t>ó</w:t>
        </w:r>
        <w:r w:rsidR="00EF1CC4" w:rsidRPr="00974355">
          <w:rPr>
            <w:b/>
          </w:rPr>
          <w:t>n</w:t>
        </w:r>
      </w:ins>
      <w:r w:rsidR="00CD2E61">
        <w:rPr>
          <w:rStyle w:val="Refdecomentario"/>
        </w:rPr>
        <w:commentReference w:id="306"/>
      </w:r>
      <w:ins w:id="307" w:author="RAUL MAZO" w:date="2015-04-16T05:39:00Z">
        <w:r w:rsidR="00EF1CC4">
          <w:rPr>
            <w:b/>
          </w:rPr>
          <w:t xml:space="preserve"> de</w:t>
        </w:r>
      </w:ins>
      <w:del w:id="308" w:author="RAUL MAZO" w:date="2015-04-16T05:39:00Z">
        <w:r w:rsidR="00EF1CC4" w:rsidRPr="00974355" w:rsidDel="00CD2E61">
          <w:rPr>
            <w:b/>
          </w:rPr>
          <w:delText>_</w:delText>
        </w:r>
      </w:del>
      <w:r w:rsidR="00EF1CC4" w:rsidRPr="00974355">
        <w:rPr>
          <w:b/>
        </w:rPr>
        <w:t xml:space="preserve"> la Gran Colombia</w:t>
      </w:r>
    </w:p>
    <w:p w:rsidR="008C0653" w:rsidRPr="00974355" w:rsidRDefault="008C0653" w:rsidP="00974355">
      <w:pPr>
        <w:spacing w:line="360" w:lineRule="auto"/>
      </w:pPr>
    </w:p>
    <w:p w:rsidR="00577A89" w:rsidRPr="00974355" w:rsidRDefault="00577A89" w:rsidP="00974355">
      <w:pPr>
        <w:spacing w:line="360" w:lineRule="auto"/>
        <w:rPr>
          <w:lang w:val="es-ES"/>
        </w:rPr>
      </w:pPr>
      <w:r w:rsidRPr="00974355">
        <w:rPr>
          <w:b/>
          <w:color w:val="000000" w:themeColor="text1"/>
          <w:highlight w:val="yellow"/>
        </w:rPr>
        <w:t>[SECCIÓN 1]</w:t>
      </w:r>
      <w:r w:rsidRPr="00974355">
        <w:rPr>
          <w:b/>
          <w:color w:val="000000" w:themeColor="text1"/>
        </w:rPr>
        <w:t xml:space="preserve"> 3 </w:t>
      </w:r>
      <w:r w:rsidRPr="00974355">
        <w:rPr>
          <w:b/>
          <w:lang w:val="es-ES"/>
        </w:rPr>
        <w:t>La República de</w:t>
      </w:r>
      <w:ins w:id="309" w:author="RAUL MAZO" w:date="2015-04-16T05:39:00Z">
        <w:r w:rsidR="00CD2E61">
          <w:rPr>
            <w:b/>
            <w:lang w:val="es-ES"/>
          </w:rPr>
          <w:t xml:space="preserve"> </w:t>
        </w:r>
      </w:ins>
      <w:r w:rsidRPr="00974355">
        <w:rPr>
          <w:b/>
          <w:lang w:val="es-ES"/>
        </w:rPr>
        <w:t>la Nueva Granada</w:t>
      </w:r>
    </w:p>
    <w:p w:rsidR="00577A89" w:rsidRPr="00974355" w:rsidRDefault="00577A89" w:rsidP="00974355">
      <w:pPr>
        <w:spacing w:line="360" w:lineRule="auto"/>
        <w:rPr>
          <w:lang w:val="es-ES"/>
        </w:rPr>
      </w:pPr>
    </w:p>
    <w:p w:rsidR="00577A89" w:rsidRPr="00974355" w:rsidRDefault="00577A89" w:rsidP="00974355">
      <w:pPr>
        <w:spacing w:line="360" w:lineRule="auto"/>
        <w:rPr>
          <w:lang w:val="es-ES"/>
        </w:rPr>
      </w:pPr>
      <w:r w:rsidRPr="00974355">
        <w:rPr>
          <w:lang w:val="es-ES"/>
        </w:rPr>
        <w:t xml:space="preserve">La disolución de </w:t>
      </w:r>
      <w:del w:id="310" w:author="RAUL MAZO" w:date="2015-04-16T05:40:00Z">
        <w:r w:rsidRPr="00974355" w:rsidDel="00CD2E61">
          <w:rPr>
            <w:lang w:val="es-ES"/>
          </w:rPr>
          <w:delText xml:space="preserve">La </w:delText>
        </w:r>
      </w:del>
      <w:ins w:id="311" w:author="RAUL MAZO" w:date="2015-04-16T05:40:00Z">
        <w:r w:rsidR="00CD2E61">
          <w:rPr>
            <w:lang w:val="es-ES"/>
          </w:rPr>
          <w:t>l</w:t>
        </w:r>
        <w:r w:rsidR="00CD2E61" w:rsidRPr="00974355">
          <w:rPr>
            <w:lang w:val="es-ES"/>
          </w:rPr>
          <w:t xml:space="preserve">a </w:t>
        </w:r>
      </w:ins>
      <w:r w:rsidRPr="00974355">
        <w:rPr>
          <w:lang w:val="es-ES"/>
        </w:rPr>
        <w:t xml:space="preserve">Gran Colombia implicó la creación de nuevos </w:t>
      </w:r>
      <w:del w:id="312" w:author="RAUL MAZO" w:date="2015-04-16T05:40:00Z">
        <w:r w:rsidRPr="00974355" w:rsidDel="00CD2E61">
          <w:rPr>
            <w:lang w:val="es-ES"/>
          </w:rPr>
          <w:delText>estados</w:delText>
        </w:r>
      </w:del>
      <w:ins w:id="313" w:author="RAUL MAZO" w:date="2015-04-16T05:40:00Z">
        <w:r w:rsidR="00CD2E61">
          <w:rPr>
            <w:lang w:val="es-ES"/>
          </w:rPr>
          <w:t>E</w:t>
        </w:r>
        <w:r w:rsidR="00CD2E61" w:rsidRPr="00974355">
          <w:rPr>
            <w:lang w:val="es-ES"/>
          </w:rPr>
          <w:t>stados</w:t>
        </w:r>
      </w:ins>
      <w:r w:rsidRPr="00974355">
        <w:rPr>
          <w:lang w:val="es-ES"/>
        </w:rPr>
        <w:t xml:space="preserve">: Nueva Granada, Venezuela y Ecuador. La Nueva Granada surgió con la Ley Fundamental </w:t>
      </w:r>
      <w:r w:rsidR="00CB32CB" w:rsidRPr="00974355">
        <w:rPr>
          <w:lang w:val="es-ES"/>
        </w:rPr>
        <w:t>de 1831</w:t>
      </w:r>
      <w:del w:id="314" w:author="RAUL MAZO" w:date="2015-04-16T05:41:00Z">
        <w:r w:rsidR="00CB32CB" w:rsidRPr="00974355" w:rsidDel="00CD2E61">
          <w:rPr>
            <w:lang w:val="es-ES"/>
          </w:rPr>
          <w:delText>.</w:delText>
        </w:r>
      </w:del>
      <w:r w:rsidR="00CB32CB" w:rsidRPr="00974355">
        <w:rPr>
          <w:lang w:val="es-ES"/>
        </w:rPr>
        <w:t xml:space="preserve"> </w:t>
      </w:r>
      <w:del w:id="315" w:author="RAUL MAZO" w:date="2015-04-16T05:41:00Z">
        <w:r w:rsidR="00CB32CB" w:rsidRPr="00974355" w:rsidDel="00CD2E61">
          <w:rPr>
            <w:lang w:val="es-ES"/>
          </w:rPr>
          <w:delText xml:space="preserve">El territorio </w:delText>
        </w:r>
      </w:del>
      <w:r w:rsidR="00CB32CB" w:rsidRPr="00974355">
        <w:rPr>
          <w:lang w:val="es-ES"/>
        </w:rPr>
        <w:t xml:space="preserve">tomando en cuenta la delimitación </w:t>
      </w:r>
      <w:ins w:id="316" w:author="RAUL MAZO" w:date="2015-04-16T05:41:00Z">
        <w:r w:rsidR="00CD2E61">
          <w:rPr>
            <w:lang w:val="es-ES"/>
          </w:rPr>
          <w:t>de</w:t>
        </w:r>
        <w:r w:rsidR="00CD2E61" w:rsidRPr="00974355">
          <w:rPr>
            <w:lang w:val="es-ES"/>
          </w:rPr>
          <w:t xml:space="preserve">l territorio </w:t>
        </w:r>
      </w:ins>
      <w:r w:rsidR="00CB32CB" w:rsidRPr="00974355">
        <w:rPr>
          <w:lang w:val="es-ES"/>
        </w:rPr>
        <w:t>que existía en el antiguo virreinato. En el presente</w:t>
      </w:r>
      <w:ins w:id="317" w:author="RAUL MAZO" w:date="2015-04-16T05:41:00Z">
        <w:r w:rsidR="00CD2E61">
          <w:rPr>
            <w:lang w:val="es-ES"/>
          </w:rPr>
          <w:t>,</w:t>
        </w:r>
      </w:ins>
      <w:r w:rsidR="00CB32CB" w:rsidRPr="00974355">
        <w:rPr>
          <w:lang w:val="es-ES"/>
        </w:rPr>
        <w:t xml:space="preserve"> Colombia conserva la misma definición geográfica de entonces, salvo por el área correspondiente a Panamá. </w:t>
      </w:r>
    </w:p>
    <w:p w:rsidR="00CB32CB" w:rsidRPr="00974355" w:rsidRDefault="00D77801" w:rsidP="00974355">
      <w:pPr>
        <w:spacing w:line="360" w:lineRule="auto"/>
      </w:pPr>
      <w:r w:rsidRPr="00974355">
        <w:rPr>
          <w:highlight w:val="yellow"/>
        </w:rPr>
        <w:lastRenderedPageBreak/>
        <w:t>MAPA NUEVA GRANADA</w:t>
      </w:r>
    </w:p>
    <w:p w:rsidR="00370AAE" w:rsidRPr="00974355" w:rsidRDefault="00332B02" w:rsidP="00974355">
      <w:pPr>
        <w:spacing w:line="360" w:lineRule="auto"/>
      </w:pPr>
      <w:r w:rsidRPr="00974355">
        <w:t xml:space="preserve">En 1832 se redactó la Constitución política de la nueva república. </w:t>
      </w:r>
      <w:r w:rsidR="008A4A87" w:rsidRPr="00974355">
        <w:t>En ella el Estado era centralista pero creó cámaras provinciales que ren</w:t>
      </w:r>
      <w:r w:rsidR="00370AAE" w:rsidRPr="00974355">
        <w:t>dían cuentas ante el presidente. En este cargo fue elegido Francisco de Paula Santander, quien regresó del exilio al que fue sometido por el atentado de la “noche septembrina”.</w:t>
      </w:r>
    </w:p>
    <w:p w:rsidR="00D00692" w:rsidRPr="00974355" w:rsidRDefault="00D00692" w:rsidP="00974355">
      <w:pPr>
        <w:spacing w:line="360" w:lineRule="auto"/>
      </w:pPr>
    </w:p>
    <w:p w:rsidR="00D00692" w:rsidRPr="00974355" w:rsidRDefault="00D00692" w:rsidP="00974355">
      <w:pPr>
        <w:spacing w:line="360" w:lineRule="auto"/>
        <w:rPr>
          <w:lang w:val="es-ES"/>
        </w:rPr>
      </w:pPr>
      <w:r w:rsidRPr="00974355">
        <w:rPr>
          <w:b/>
          <w:color w:val="000000" w:themeColor="text1"/>
          <w:highlight w:val="yellow"/>
        </w:rPr>
        <w:t>[SECCIÓN 2]</w:t>
      </w:r>
      <w:r w:rsidRPr="00974355">
        <w:rPr>
          <w:b/>
          <w:color w:val="000000" w:themeColor="text1"/>
        </w:rPr>
        <w:t xml:space="preserve"> 3.1 Presidencia de Francisco de Paula Santander</w:t>
      </w:r>
    </w:p>
    <w:p w:rsidR="00D00692" w:rsidRPr="00974355" w:rsidRDefault="00D00692" w:rsidP="00974355">
      <w:pPr>
        <w:spacing w:line="360" w:lineRule="auto"/>
        <w:rPr>
          <w:lang w:val="es-ES"/>
        </w:rPr>
      </w:pPr>
    </w:p>
    <w:p w:rsidR="00370AAE" w:rsidRPr="00974355" w:rsidRDefault="00370AAE" w:rsidP="00974355">
      <w:pPr>
        <w:spacing w:line="360" w:lineRule="auto"/>
      </w:pPr>
      <w:r w:rsidRPr="00974355">
        <w:t xml:space="preserve">Desde la presidencia, Santander volvió sobre su preocupación por la educación pública así como por la organización </w:t>
      </w:r>
      <w:r w:rsidR="00370E0A" w:rsidRPr="00974355">
        <w:t>de una economía mejor planeada y con la que se pudiera empezar a abastecer a la población interna y</w:t>
      </w:r>
      <w:del w:id="318" w:author="RAUL MAZO" w:date="2015-04-17T05:40:00Z">
        <w:r w:rsidR="00370E0A" w:rsidRPr="00974355" w:rsidDel="00A43B4D">
          <w:delText xml:space="preserve"> a</w:delText>
        </w:r>
      </w:del>
      <w:r w:rsidR="00370E0A" w:rsidRPr="00974355">
        <w:t xml:space="preserve"> atender necesidades del mercado externo. Aunque con dificultades, la Nueva Granada empezó a exportar café, tabaco y algodón. También se estimuló la minería</w:t>
      </w:r>
      <w:ins w:id="319" w:author="RAUL MAZO" w:date="2015-04-16T05:42:00Z">
        <w:r w:rsidR="00CD2E61">
          <w:t>.</w:t>
        </w:r>
      </w:ins>
      <w:r w:rsidR="00370E0A" w:rsidRPr="00974355">
        <w:t xml:space="preserve"> </w:t>
      </w:r>
    </w:p>
    <w:p w:rsidR="00222C09" w:rsidRPr="00974355" w:rsidRDefault="00222C09" w:rsidP="00974355">
      <w:pPr>
        <w:spacing w:line="360" w:lineRule="auto"/>
        <w:rPr>
          <w:lang w:val="es-ES"/>
        </w:rPr>
      </w:pPr>
      <w:r w:rsidRPr="00974355">
        <w:rPr>
          <w:b/>
          <w:color w:val="000000" w:themeColor="text1"/>
          <w:highlight w:val="yellow"/>
        </w:rPr>
        <w:t>[SECCIÓN 2]</w:t>
      </w:r>
      <w:r w:rsidRPr="00974355">
        <w:rPr>
          <w:b/>
          <w:color w:val="000000" w:themeColor="text1"/>
        </w:rPr>
        <w:t xml:space="preserve"> 3.</w:t>
      </w:r>
      <w:r w:rsidR="001C4ECB" w:rsidRPr="00974355">
        <w:rPr>
          <w:b/>
          <w:color w:val="000000" w:themeColor="text1"/>
        </w:rPr>
        <w:t>2</w:t>
      </w:r>
      <w:r w:rsidRPr="00974355">
        <w:rPr>
          <w:b/>
          <w:color w:val="000000" w:themeColor="text1"/>
        </w:rPr>
        <w:t xml:space="preserve"> Presidencia de José Ignacio de Márquez</w:t>
      </w:r>
    </w:p>
    <w:p w:rsidR="00D00692" w:rsidRPr="00974355" w:rsidRDefault="00BA571D" w:rsidP="00974355">
      <w:pPr>
        <w:spacing w:line="360" w:lineRule="auto"/>
        <w:rPr>
          <w:lang w:val="es-ES"/>
        </w:rPr>
      </w:pPr>
      <w:r w:rsidRPr="00974355">
        <w:rPr>
          <w:lang w:val="es-ES"/>
        </w:rPr>
        <w:t xml:space="preserve">La dinámica de </w:t>
      </w:r>
      <w:r w:rsidR="00D77801" w:rsidRPr="00974355">
        <w:rPr>
          <w:lang w:val="es-ES"/>
        </w:rPr>
        <w:t>las guerras de Independencia hizo que los primeros mandatarios de las nacientes repúblicas fueran militares. En Nueva Granada el primer mandatario civil llegó apenas en 1837. Se le conoce como el presidente civilista, además porque promovió el respeto a la ley, en el difíc</w:t>
      </w:r>
      <w:r w:rsidR="00277EE7" w:rsidRPr="00974355">
        <w:rPr>
          <w:lang w:val="es-ES"/>
        </w:rPr>
        <w:t>il contexto en que empezaron a surgir confrontaciones entre caudillos como la Guerra de los Conventillos.</w:t>
      </w:r>
    </w:p>
    <w:p w:rsidR="006C754B" w:rsidRPr="00974355" w:rsidRDefault="00333988"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3.1.1 Guerra de los Conventillos</w:t>
      </w:r>
      <w:ins w:id="320" w:author="RAUL MAZO" w:date="2015-04-16T05:43:00Z">
        <w:r w:rsidR="00CD2E61">
          <w:rPr>
            <w:b/>
            <w:color w:val="000000" w:themeColor="text1"/>
          </w:rPr>
          <w:t>,</w:t>
        </w:r>
      </w:ins>
      <w:r w:rsidR="006C679A" w:rsidRPr="00974355">
        <w:rPr>
          <w:b/>
          <w:color w:val="000000" w:themeColor="text1"/>
        </w:rPr>
        <w:t xml:space="preserve"> </w:t>
      </w:r>
      <w:r w:rsidR="00A86B33" w:rsidRPr="00974355">
        <w:rPr>
          <w:b/>
          <w:color w:val="000000" w:themeColor="text1"/>
        </w:rPr>
        <w:t>1839</w:t>
      </w:r>
    </w:p>
    <w:p w:rsidR="006C679A" w:rsidRPr="00974355" w:rsidRDefault="00871FE8" w:rsidP="00974355">
      <w:pPr>
        <w:spacing w:line="360" w:lineRule="auto"/>
        <w:rPr>
          <w:lang w:val="es-ES"/>
        </w:rPr>
      </w:pPr>
      <w:r w:rsidRPr="00974355">
        <w:rPr>
          <w:lang w:val="es-ES"/>
        </w:rPr>
        <w:t xml:space="preserve">En 1831 la </w:t>
      </w:r>
      <w:r w:rsidR="004D02A3" w:rsidRPr="00974355">
        <w:rPr>
          <w:lang w:val="es-ES"/>
        </w:rPr>
        <w:t>Constitución de Cúcuta</w:t>
      </w:r>
      <w:r w:rsidRPr="00974355">
        <w:rPr>
          <w:lang w:val="es-ES"/>
        </w:rPr>
        <w:t xml:space="preserve"> había dispuesto el cierre de algunos conventos, particularmente de aquellos que </w:t>
      </w:r>
      <w:r w:rsidR="004D02A3" w:rsidRPr="00974355">
        <w:rPr>
          <w:lang w:val="es-ES"/>
        </w:rPr>
        <w:t>tuvieran</w:t>
      </w:r>
      <w:r w:rsidRPr="00974355">
        <w:rPr>
          <w:lang w:val="es-ES"/>
        </w:rPr>
        <w:t xml:space="preserve"> menos de ocho religiosos.</w:t>
      </w:r>
      <w:r w:rsidR="004D02A3" w:rsidRPr="00974355">
        <w:rPr>
          <w:lang w:val="es-ES"/>
        </w:rPr>
        <w:t xml:space="preserve"> </w:t>
      </w:r>
      <w:r w:rsidR="006C679A" w:rsidRPr="00974355">
        <w:rPr>
          <w:lang w:val="es-ES"/>
        </w:rPr>
        <w:t xml:space="preserve">Los bienes y las rentas de aquellos conventos o conventillos se utilizarían para financiar la educación púbica. </w:t>
      </w:r>
    </w:p>
    <w:p w:rsidR="00033D56" w:rsidRPr="00974355" w:rsidRDefault="004D02A3" w:rsidP="00974355">
      <w:pPr>
        <w:spacing w:line="360" w:lineRule="auto"/>
        <w:rPr>
          <w:lang w:val="es-ES"/>
        </w:rPr>
      </w:pPr>
      <w:r w:rsidRPr="00974355">
        <w:rPr>
          <w:lang w:val="es-ES"/>
        </w:rPr>
        <w:t xml:space="preserve">Esta directriz de la </w:t>
      </w:r>
      <w:del w:id="321" w:author="RAUL MAZO" w:date="2015-04-16T05:43:00Z">
        <w:r w:rsidRPr="00974355" w:rsidDel="00CD2E61">
          <w:rPr>
            <w:lang w:val="es-ES"/>
          </w:rPr>
          <w:delText xml:space="preserve">constitución </w:delText>
        </w:r>
      </w:del>
      <w:ins w:id="322" w:author="RAUL MAZO" w:date="2015-04-16T05:43:00Z">
        <w:r w:rsidR="00CD2E61">
          <w:rPr>
            <w:lang w:val="es-ES"/>
          </w:rPr>
          <w:t>C</w:t>
        </w:r>
        <w:r w:rsidR="00CD2E61" w:rsidRPr="00974355">
          <w:rPr>
            <w:lang w:val="es-ES"/>
          </w:rPr>
          <w:t xml:space="preserve">onstitución </w:t>
        </w:r>
      </w:ins>
      <w:r w:rsidRPr="00974355">
        <w:rPr>
          <w:lang w:val="es-ES"/>
        </w:rPr>
        <w:t>se empezó a aplicar en 1839.</w:t>
      </w:r>
      <w:r w:rsidR="00871FE8" w:rsidRPr="00974355">
        <w:rPr>
          <w:lang w:val="es-ES"/>
        </w:rPr>
        <w:t xml:space="preserve"> En Pasto, que era la ciudad más afectada por esta medida, hubo levantamientos y proclamas de independencia y separaci</w:t>
      </w:r>
      <w:r w:rsidRPr="00974355">
        <w:rPr>
          <w:lang w:val="es-ES"/>
        </w:rPr>
        <w:t>ón. De alguna manera, la medida fue el pretexto para que algunos caudillos empezaran a presionar desde su región para obtener may</w:t>
      </w:r>
      <w:r w:rsidR="00B10240" w:rsidRPr="00974355">
        <w:rPr>
          <w:lang w:val="es-ES"/>
        </w:rPr>
        <w:t xml:space="preserve">ores privilegios, ampliar su poder sobre territorios y acercarse más a la toma del poder. </w:t>
      </w:r>
      <w:r w:rsidR="00A40447" w:rsidRPr="00974355">
        <w:rPr>
          <w:lang w:val="es-ES"/>
        </w:rPr>
        <w:t xml:space="preserve">El federalismo asomó de nuevo y el </w:t>
      </w:r>
      <w:r w:rsidR="00B10240" w:rsidRPr="00974355">
        <w:rPr>
          <w:lang w:val="es-ES"/>
        </w:rPr>
        <w:t>Estado central,</w:t>
      </w:r>
      <w:r w:rsidR="00A40447" w:rsidRPr="00974355">
        <w:rPr>
          <w:lang w:val="es-ES"/>
        </w:rPr>
        <w:t xml:space="preserve"> que</w:t>
      </w:r>
      <w:r w:rsidR="00B10240" w:rsidRPr="00974355">
        <w:rPr>
          <w:lang w:val="es-ES"/>
        </w:rPr>
        <w:t xml:space="preserve"> era aún débil</w:t>
      </w:r>
      <w:r w:rsidR="00A40447" w:rsidRPr="00974355">
        <w:rPr>
          <w:lang w:val="es-ES"/>
        </w:rPr>
        <w:t xml:space="preserve">, </w:t>
      </w:r>
      <w:r w:rsidR="00B10240" w:rsidRPr="00974355">
        <w:rPr>
          <w:lang w:val="es-ES"/>
        </w:rPr>
        <w:t xml:space="preserve">no tenía la capacidad de </w:t>
      </w:r>
      <w:r w:rsidR="00A40447" w:rsidRPr="00974355">
        <w:rPr>
          <w:lang w:val="es-ES"/>
        </w:rPr>
        <w:t xml:space="preserve">unificar </w:t>
      </w:r>
      <w:r w:rsidR="00B10240" w:rsidRPr="00974355">
        <w:rPr>
          <w:lang w:val="es-ES"/>
        </w:rPr>
        <w:t>completamente a la nación.</w:t>
      </w:r>
      <w:r w:rsidR="00033D56" w:rsidRPr="00974355">
        <w:rPr>
          <w:lang w:val="es-ES"/>
        </w:rPr>
        <w:t xml:space="preserve"> </w:t>
      </w:r>
    </w:p>
    <w:p w:rsidR="00033D56" w:rsidRPr="00974355" w:rsidRDefault="00033D56" w:rsidP="00974355">
      <w:pPr>
        <w:spacing w:line="360" w:lineRule="auto"/>
        <w:rPr>
          <w:lang w:val="es-ES"/>
        </w:rPr>
      </w:pPr>
    </w:p>
    <w:p w:rsidR="00871FE8" w:rsidRPr="00974355" w:rsidRDefault="00033D56" w:rsidP="00974355">
      <w:pPr>
        <w:spacing w:line="360" w:lineRule="auto"/>
        <w:rPr>
          <w:lang w:val="es-ES"/>
        </w:rPr>
      </w:pPr>
      <w:r w:rsidRPr="00974355">
        <w:rPr>
          <w:lang w:val="es-ES"/>
        </w:rPr>
        <w:lastRenderedPageBreak/>
        <w:t xml:space="preserve">Además, los levantamientos de Pasto, organizados por un sector </w:t>
      </w:r>
      <w:proofErr w:type="spellStart"/>
      <w:r w:rsidRPr="00974355">
        <w:rPr>
          <w:lang w:val="es-ES"/>
        </w:rPr>
        <w:t>ultracatólico</w:t>
      </w:r>
      <w:proofErr w:type="spellEnd"/>
      <w:r w:rsidRPr="00974355">
        <w:rPr>
          <w:lang w:val="es-ES"/>
        </w:rPr>
        <w:t xml:space="preserve"> que tenía muchos seguidores </w:t>
      </w:r>
      <w:proofErr w:type="gramStart"/>
      <w:r w:rsidRPr="00974355">
        <w:rPr>
          <w:lang w:val="es-ES"/>
        </w:rPr>
        <w:t>dejaba</w:t>
      </w:r>
      <w:proofErr w:type="gramEnd"/>
      <w:r w:rsidRPr="00974355">
        <w:rPr>
          <w:lang w:val="es-ES"/>
        </w:rPr>
        <w:t xml:space="preserve"> entrever el poder que alcanzaba a tener la Iglesia en las decisiones políticas. El padre Francisco </w:t>
      </w:r>
      <w:r w:rsidR="00743C73" w:rsidRPr="00974355">
        <w:rPr>
          <w:lang w:val="es-ES"/>
        </w:rPr>
        <w:t xml:space="preserve">de la </w:t>
      </w:r>
      <w:r w:rsidRPr="00974355">
        <w:rPr>
          <w:lang w:val="es-ES"/>
        </w:rPr>
        <w:t xml:space="preserve">Villota, de la congregación de San Felipe Neri fue quien logró </w:t>
      </w:r>
      <w:del w:id="323" w:author="RAUL MAZO" w:date="2015-04-17T05:45:00Z">
        <w:r w:rsidRPr="00974355" w:rsidDel="00A43B4D">
          <w:rPr>
            <w:lang w:val="es-ES"/>
          </w:rPr>
          <w:delText xml:space="preserve">congregar </w:delText>
        </w:r>
      </w:del>
      <w:ins w:id="324" w:author="RAUL MAZO" w:date="2015-04-17T05:45:00Z">
        <w:r w:rsidR="00A43B4D" w:rsidRPr="00974355">
          <w:rPr>
            <w:lang w:val="es-ES"/>
          </w:rPr>
          <w:t>con</w:t>
        </w:r>
        <w:r w:rsidR="00A43B4D">
          <w:rPr>
            <w:lang w:val="es-ES"/>
          </w:rPr>
          <w:t>voc</w:t>
        </w:r>
        <w:r w:rsidR="00A43B4D" w:rsidRPr="00974355">
          <w:rPr>
            <w:lang w:val="es-ES"/>
          </w:rPr>
          <w:t xml:space="preserve">ar </w:t>
        </w:r>
      </w:ins>
      <w:r w:rsidRPr="00974355">
        <w:rPr>
          <w:lang w:val="es-ES"/>
        </w:rPr>
        <w:t>a miles de pastusos y encender la chispa.</w:t>
      </w:r>
      <w:r w:rsidR="00743C73" w:rsidRPr="00974355">
        <w:rPr>
          <w:lang w:val="es-ES"/>
        </w:rPr>
        <w:t xml:space="preserve"> </w:t>
      </w:r>
    </w:p>
    <w:p w:rsidR="00B10240" w:rsidRPr="00974355" w:rsidRDefault="00A40447" w:rsidP="00974355">
      <w:pPr>
        <w:spacing w:line="360" w:lineRule="auto"/>
        <w:rPr>
          <w:lang w:val="es-ES"/>
        </w:rPr>
      </w:pPr>
      <w:r w:rsidRPr="00974355">
        <w:rPr>
          <w:lang w:val="es-ES"/>
        </w:rPr>
        <w:t xml:space="preserve">Una vez se supo de los levantamientos en Pasto, </w:t>
      </w:r>
      <w:r w:rsidR="00C0433D" w:rsidRPr="00974355">
        <w:rPr>
          <w:lang w:val="es-ES"/>
        </w:rPr>
        <w:t>el presidente José Ignacio de Márquez envió a dos militares a reprimirlos: Pedro Alcántara Herrán y Tomás Cipriano de Mosquera</w:t>
      </w:r>
      <w:r w:rsidR="00033D56" w:rsidRPr="00974355">
        <w:rPr>
          <w:lang w:val="es-ES"/>
        </w:rPr>
        <w:t xml:space="preserve">. </w:t>
      </w:r>
    </w:p>
    <w:p w:rsidR="00743C73" w:rsidRPr="00974355" w:rsidRDefault="00B1043E" w:rsidP="00974355">
      <w:pPr>
        <w:spacing w:line="360" w:lineRule="auto"/>
        <w:rPr>
          <w:lang w:val="es-ES"/>
        </w:rPr>
      </w:pPr>
      <w:r w:rsidRPr="00974355">
        <w:rPr>
          <w:lang w:val="es-ES"/>
        </w:rPr>
        <w:t>El general José María Obando, que en ese momento era ministro de Guerra no tenía la confianza del presidente y por lo tanto debió quedarse en Bogotá</w:t>
      </w:r>
      <w:ins w:id="325" w:author="RAUL MAZO" w:date="2015-04-16T05:46:00Z">
        <w:r w:rsidR="00CD2E61">
          <w:rPr>
            <w:lang w:val="es-ES"/>
          </w:rPr>
          <w:t>,</w:t>
        </w:r>
      </w:ins>
      <w:r w:rsidRPr="00974355">
        <w:rPr>
          <w:lang w:val="es-ES"/>
        </w:rPr>
        <w:t xml:space="preserve"> a pesar de que tenía una fuerte influencia en el sur pues era caucano y </w:t>
      </w:r>
      <w:del w:id="326" w:author="RAUL MAZO" w:date="2015-04-16T05:46:00Z">
        <w:r w:rsidRPr="00974355" w:rsidDel="00CD2E61">
          <w:rPr>
            <w:lang w:val="es-ES"/>
          </w:rPr>
          <w:delText xml:space="preserve">tenía </w:delText>
        </w:r>
      </w:del>
      <w:ins w:id="327" w:author="RAUL MAZO" w:date="2015-04-16T05:46:00Z">
        <w:r w:rsidR="00CD2E61">
          <w:rPr>
            <w:lang w:val="es-ES"/>
          </w:rPr>
          <w:t>dueño de</w:t>
        </w:r>
        <w:r w:rsidR="00CD2E61" w:rsidRPr="00974355">
          <w:rPr>
            <w:lang w:val="es-ES"/>
          </w:rPr>
          <w:t xml:space="preserve"> </w:t>
        </w:r>
      </w:ins>
      <w:r w:rsidRPr="00974355">
        <w:rPr>
          <w:lang w:val="es-ES"/>
        </w:rPr>
        <w:t>grandes tierras en la región. La desconfianza de Márquez a Obando tenía una explicación: Obando era uno de los principales sospechosos del asesinato del mariscal Sucre en Berruecos</w:t>
      </w:r>
      <w:r w:rsidR="00097357" w:rsidRPr="00974355">
        <w:rPr>
          <w:lang w:val="es-ES"/>
        </w:rPr>
        <w:t>. Las sospechas nunca se comprobaron</w:t>
      </w:r>
      <w:r w:rsidRPr="00974355">
        <w:rPr>
          <w:lang w:val="es-ES"/>
        </w:rPr>
        <w:t xml:space="preserve">. Así mismo, los jefes de la rebelión </w:t>
      </w:r>
      <w:r w:rsidR="00097357" w:rsidRPr="00974355">
        <w:rPr>
          <w:lang w:val="es-ES"/>
        </w:rPr>
        <w:t xml:space="preserve">de </w:t>
      </w:r>
      <w:r w:rsidRPr="00974355">
        <w:rPr>
          <w:lang w:val="es-ES"/>
        </w:rPr>
        <w:t xml:space="preserve">Pasto eran cercanos a </w:t>
      </w:r>
      <w:r w:rsidR="003A5D2F" w:rsidRPr="00974355">
        <w:rPr>
          <w:lang w:val="es-ES"/>
        </w:rPr>
        <w:t>él.</w:t>
      </w:r>
    </w:p>
    <w:p w:rsidR="00E47B13" w:rsidRPr="00974355" w:rsidRDefault="00E47B13" w:rsidP="00974355">
      <w:pPr>
        <w:spacing w:line="360" w:lineRule="auto"/>
        <w:rPr>
          <w:lang w:val="es-ES"/>
        </w:rPr>
      </w:pPr>
      <w:r w:rsidRPr="00974355">
        <w:rPr>
          <w:lang w:val="es-ES"/>
        </w:rPr>
        <w:t xml:space="preserve">Una vez los colaboradores de Márquez (Mosquera y </w:t>
      </w:r>
      <w:ins w:id="328" w:author="RAUL MAZO" w:date="2015-04-17T05:47:00Z">
        <w:r w:rsidR="006C6A0D">
          <w:rPr>
            <w:lang w:val="es-ES"/>
          </w:rPr>
          <w:t xml:space="preserve">Alcántara </w:t>
        </w:r>
      </w:ins>
      <w:r w:rsidRPr="00974355">
        <w:rPr>
          <w:lang w:val="es-ES"/>
        </w:rPr>
        <w:t>Herrán) sofocaron la rebelión que dejó un gran derramamiento de sangre, Obando fue acusado</w:t>
      </w:r>
      <w:r w:rsidR="001C1D5E" w:rsidRPr="00974355">
        <w:rPr>
          <w:lang w:val="es-ES"/>
        </w:rPr>
        <w:t xml:space="preserve"> por José Erazo un guerrillero que había conocido de cerca los hechos que tuvieron que ver con </w:t>
      </w:r>
      <w:r w:rsidRPr="00974355">
        <w:rPr>
          <w:lang w:val="es-ES"/>
        </w:rPr>
        <w:t xml:space="preserve">la muerte de Sucre. </w:t>
      </w:r>
      <w:r w:rsidR="006C754B" w:rsidRPr="00974355">
        <w:rPr>
          <w:lang w:val="es-ES"/>
        </w:rPr>
        <w:t xml:space="preserve">El presidente </w:t>
      </w:r>
      <w:r w:rsidRPr="00974355">
        <w:rPr>
          <w:lang w:val="es-ES"/>
        </w:rPr>
        <w:t>Márquez ordenó su captura</w:t>
      </w:r>
      <w:ins w:id="329" w:author="RAUL MAZO" w:date="2015-04-16T05:47:00Z">
        <w:r w:rsidR="0004695C">
          <w:rPr>
            <w:lang w:val="es-ES"/>
          </w:rPr>
          <w:t>,</w:t>
        </w:r>
      </w:ins>
      <w:r w:rsidRPr="00974355">
        <w:rPr>
          <w:lang w:val="es-ES"/>
        </w:rPr>
        <w:t xml:space="preserve"> pero Obando escapó hacia el sur para atizar de nuevo el fuego</w:t>
      </w:r>
      <w:r w:rsidR="001C1D5E" w:rsidRPr="00974355">
        <w:rPr>
          <w:lang w:val="es-ES"/>
        </w:rPr>
        <w:t xml:space="preserve"> e iniciar nuevas confrontaciones</w:t>
      </w:r>
      <w:r w:rsidRPr="00974355">
        <w:rPr>
          <w:lang w:val="es-ES"/>
        </w:rPr>
        <w:t>.</w:t>
      </w:r>
      <w:r w:rsidR="006C754B" w:rsidRPr="00974355">
        <w:rPr>
          <w:lang w:val="es-ES"/>
        </w:rPr>
        <w:t xml:space="preserve"> Aunque en Pasto la guerra había terminado, revivió con este episodio que empezó a incorporar a más caudillos y a comprometer casi la totalidad del territorio nacional. A esa nueva guerra se le conoce como la Guerra de los Supremos.</w:t>
      </w:r>
    </w:p>
    <w:p w:rsidR="00E076B9" w:rsidRPr="00974355" w:rsidRDefault="00CB7599" w:rsidP="00974355">
      <w:pPr>
        <w:spacing w:line="360" w:lineRule="auto"/>
        <w:rPr>
          <w:lang w:val="es-ES"/>
        </w:rPr>
      </w:pPr>
      <w:r w:rsidRPr="00974355">
        <w:rPr>
          <w:lang w:val="es-ES"/>
        </w:rPr>
        <w:t xml:space="preserve">Con la Guerra de los Conventillos, la sublevación de un sector </w:t>
      </w:r>
      <w:proofErr w:type="spellStart"/>
      <w:r w:rsidRPr="00974355">
        <w:rPr>
          <w:lang w:val="es-ES"/>
        </w:rPr>
        <w:t>ultracatólico</w:t>
      </w:r>
      <w:proofErr w:type="spellEnd"/>
      <w:r w:rsidRPr="00974355">
        <w:rPr>
          <w:lang w:val="es-ES"/>
        </w:rPr>
        <w:t xml:space="preserve"> de la sociedad </w:t>
      </w:r>
      <w:del w:id="330" w:author="RAUL MAZO" w:date="2015-04-16T05:47:00Z">
        <w:r w:rsidRPr="00974355" w:rsidDel="0004695C">
          <w:rPr>
            <w:lang w:val="es-ES"/>
          </w:rPr>
          <w:delText xml:space="preserve">Neogranadina </w:delText>
        </w:r>
      </w:del>
      <w:ins w:id="331" w:author="RAUL MAZO" w:date="2015-04-16T05:47:00Z">
        <w:r w:rsidR="0004695C">
          <w:rPr>
            <w:lang w:val="es-ES"/>
          </w:rPr>
          <w:t>n</w:t>
        </w:r>
        <w:r w:rsidR="0004695C" w:rsidRPr="00974355">
          <w:rPr>
            <w:lang w:val="es-ES"/>
          </w:rPr>
          <w:t xml:space="preserve">eogranadina </w:t>
        </w:r>
      </w:ins>
      <w:r w:rsidRPr="00974355">
        <w:rPr>
          <w:lang w:val="es-ES"/>
        </w:rPr>
        <w:t>se convirtió en una guerra de proporci</w:t>
      </w:r>
      <w:del w:id="332" w:author="RAUL MAZO" w:date="2015-04-16T05:47:00Z">
        <w:r w:rsidRPr="00974355" w:rsidDel="0004695C">
          <w:rPr>
            <w:lang w:val="es-ES"/>
          </w:rPr>
          <w:delText>o</w:delText>
        </w:r>
      </w:del>
      <w:ins w:id="333" w:author="RAUL MAZO" w:date="2015-04-16T05:47:00Z">
        <w:r w:rsidR="0004695C">
          <w:rPr>
            <w:lang w:val="es-ES"/>
          </w:rPr>
          <w:t>ó</w:t>
        </w:r>
      </w:ins>
      <w:r w:rsidRPr="00974355">
        <w:rPr>
          <w:lang w:val="es-ES"/>
        </w:rPr>
        <w:t>n</w:t>
      </w:r>
      <w:del w:id="334" w:author="RAUL MAZO" w:date="2015-04-16T05:47:00Z">
        <w:r w:rsidRPr="00974355" w:rsidDel="0004695C">
          <w:rPr>
            <w:lang w:val="es-ES"/>
          </w:rPr>
          <w:delText>es</w:delText>
        </w:r>
      </w:del>
      <w:r w:rsidRPr="00974355">
        <w:rPr>
          <w:lang w:val="es-ES"/>
        </w:rPr>
        <w:t xml:space="preserve"> nacional</w:t>
      </w:r>
      <w:ins w:id="335" w:author="RAUL MAZO" w:date="2015-04-16T05:47:00Z">
        <w:r w:rsidR="0004695C">
          <w:rPr>
            <w:lang w:val="es-ES"/>
          </w:rPr>
          <w:t>.</w:t>
        </w:r>
      </w:ins>
    </w:p>
    <w:p w:rsidR="00E47B13" w:rsidRPr="00974355" w:rsidRDefault="00E47B13" w:rsidP="00974355">
      <w:pPr>
        <w:spacing w:line="360" w:lineRule="auto"/>
        <w:rPr>
          <w:lang w:val="es-ES"/>
        </w:rPr>
      </w:pPr>
    </w:p>
    <w:p w:rsidR="006C754B" w:rsidRPr="00974355" w:rsidRDefault="006C754B"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3.1.</w:t>
      </w:r>
      <w:r w:rsidR="0014066A" w:rsidRPr="00974355">
        <w:rPr>
          <w:b/>
          <w:color w:val="000000" w:themeColor="text1"/>
        </w:rPr>
        <w:t>2</w:t>
      </w:r>
      <w:r w:rsidRPr="00974355">
        <w:rPr>
          <w:b/>
          <w:color w:val="000000" w:themeColor="text1"/>
        </w:rPr>
        <w:t xml:space="preserve"> Guerra de los Supremos</w:t>
      </w:r>
      <w:ins w:id="336" w:author="RAUL MAZO" w:date="2015-04-16T05:48:00Z">
        <w:r w:rsidR="0004695C">
          <w:rPr>
            <w:b/>
            <w:color w:val="000000" w:themeColor="text1"/>
          </w:rPr>
          <w:t>,</w:t>
        </w:r>
      </w:ins>
      <w:r w:rsidRPr="00974355">
        <w:rPr>
          <w:b/>
          <w:color w:val="000000" w:themeColor="text1"/>
        </w:rPr>
        <w:t xml:space="preserve"> </w:t>
      </w:r>
      <w:r w:rsidR="00A86B33" w:rsidRPr="00974355">
        <w:rPr>
          <w:b/>
          <w:color w:val="000000" w:themeColor="text1"/>
        </w:rPr>
        <w:t>1839-1842</w:t>
      </w:r>
    </w:p>
    <w:p w:rsidR="00CF5639" w:rsidRPr="00974355" w:rsidRDefault="001C1D5E" w:rsidP="00974355">
      <w:pPr>
        <w:spacing w:line="360" w:lineRule="auto"/>
        <w:rPr>
          <w:lang w:val="es-ES"/>
        </w:rPr>
      </w:pPr>
      <w:r w:rsidRPr="00974355">
        <w:t>La Guerra de los Con</w:t>
      </w:r>
      <w:r w:rsidR="00CF5639" w:rsidRPr="00974355">
        <w:t xml:space="preserve">ventillos abrió una herida que poco a poco se fue haciendo más profunda. La acusación contra el </w:t>
      </w:r>
      <w:r w:rsidR="00CF5639" w:rsidRPr="00974355">
        <w:rPr>
          <w:b/>
        </w:rPr>
        <w:t>caudillo José María Obando</w:t>
      </w:r>
      <w:r w:rsidR="00CF5639" w:rsidRPr="00974355">
        <w:t xml:space="preserve"> por la muerte de Sucre despertó la ira de aquellos que eran sus protegidos por las relaciones de compadrazgo. </w:t>
      </w:r>
      <w:ins w:id="337" w:author="RAUL MAZO" w:date="2015-04-17T05:49:00Z">
        <w:r w:rsidR="006C6A0D" w:rsidRPr="006C6A0D">
          <w:rPr>
            <w:b/>
            <w:rPrChange w:id="338" w:author="RAUL MAZO" w:date="2015-04-17T05:49:00Z">
              <w:rPr/>
            </w:rPrChange>
          </w:rPr>
          <w:t>Alcántara</w:t>
        </w:r>
        <w:r w:rsidR="006C6A0D">
          <w:t xml:space="preserve"> </w:t>
        </w:r>
      </w:ins>
      <w:r w:rsidR="00CF5639" w:rsidRPr="00974355">
        <w:rPr>
          <w:b/>
        </w:rPr>
        <w:t>Herrán</w:t>
      </w:r>
      <w:r w:rsidR="00CF5639" w:rsidRPr="00974355">
        <w:t xml:space="preserve"> y </w:t>
      </w:r>
      <w:r w:rsidR="00CF5639" w:rsidRPr="00974355">
        <w:rPr>
          <w:b/>
        </w:rPr>
        <w:t>Mosquera</w:t>
      </w:r>
      <w:r w:rsidR="00CF5639" w:rsidRPr="00974355">
        <w:t xml:space="preserve"> se vieron en condición de desventaja </w:t>
      </w:r>
      <w:r w:rsidR="00CF5639" w:rsidRPr="00974355">
        <w:rPr>
          <w:lang w:val="es-ES"/>
        </w:rPr>
        <w:t>una vez se dieron cuenta</w:t>
      </w:r>
      <w:ins w:id="339" w:author="RAUL MAZO" w:date="2015-04-16T05:48:00Z">
        <w:r w:rsidR="0004695C">
          <w:rPr>
            <w:lang w:val="es-ES"/>
          </w:rPr>
          <w:t xml:space="preserve"> de</w:t>
        </w:r>
      </w:ins>
      <w:r w:rsidR="00CF5639" w:rsidRPr="00974355">
        <w:rPr>
          <w:lang w:val="es-ES"/>
        </w:rPr>
        <w:t xml:space="preserve"> que el sur estaba en manos de guerrillas que apoyaban a Obando. En 1840 el </w:t>
      </w:r>
      <w:r w:rsidR="00CF5639" w:rsidRPr="00974355">
        <w:rPr>
          <w:lang w:val="es-ES"/>
        </w:rPr>
        <w:lastRenderedPageBreak/>
        <w:t xml:space="preserve">levantamiento de estas guerrillas le dio a este último la fuerza para </w:t>
      </w:r>
      <w:r w:rsidRPr="00974355">
        <w:rPr>
          <w:lang w:val="es-ES"/>
        </w:rPr>
        <w:t>declara</w:t>
      </w:r>
      <w:r w:rsidR="00CF5639" w:rsidRPr="00974355">
        <w:rPr>
          <w:lang w:val="es-ES"/>
        </w:rPr>
        <w:t>rse</w:t>
      </w:r>
      <w:r w:rsidRPr="00974355">
        <w:rPr>
          <w:lang w:val="es-ES"/>
        </w:rPr>
        <w:t xml:space="preserve"> </w:t>
      </w:r>
      <w:r w:rsidRPr="00974355">
        <w:rPr>
          <w:b/>
          <w:lang w:val="es-ES"/>
        </w:rPr>
        <w:t>Supremo Director</w:t>
      </w:r>
      <w:r w:rsidRPr="00974355">
        <w:rPr>
          <w:lang w:val="es-ES"/>
        </w:rPr>
        <w:t xml:space="preserve"> de la guerra contra el pre</w:t>
      </w:r>
      <w:r w:rsidR="00CF5639" w:rsidRPr="00974355">
        <w:rPr>
          <w:lang w:val="es-ES"/>
        </w:rPr>
        <w:t>sidente José Ignacio de Márquez</w:t>
      </w:r>
      <w:r w:rsidR="005C450C" w:rsidRPr="00974355">
        <w:rPr>
          <w:lang w:val="es-ES"/>
        </w:rPr>
        <w:t>.</w:t>
      </w:r>
    </w:p>
    <w:p w:rsidR="005C450C" w:rsidRPr="00974355" w:rsidRDefault="005C450C" w:rsidP="00974355">
      <w:pPr>
        <w:spacing w:line="360" w:lineRule="auto"/>
        <w:rPr>
          <w:lang w:val="es-ES"/>
        </w:rPr>
      </w:pPr>
      <w:r w:rsidRPr="00974355">
        <w:rPr>
          <w:lang w:val="es-ES"/>
        </w:rPr>
        <w:t xml:space="preserve">Debido a que la relación de fuerzas entre </w:t>
      </w:r>
      <w:del w:id="340" w:author="RAUL MAZO" w:date="2015-04-16T05:48:00Z">
        <w:r w:rsidR="00097357" w:rsidRPr="00974355" w:rsidDel="0004695C">
          <w:rPr>
            <w:lang w:val="es-ES"/>
          </w:rPr>
          <w:delText>las</w:delText>
        </w:r>
        <w:r w:rsidRPr="00974355" w:rsidDel="0004695C">
          <w:rPr>
            <w:lang w:val="es-ES"/>
          </w:rPr>
          <w:delText xml:space="preserve"> fuerzas d</w:delText>
        </w:r>
      </w:del>
      <w:r w:rsidRPr="00974355">
        <w:rPr>
          <w:lang w:val="es-ES"/>
        </w:rPr>
        <w:t xml:space="preserve">el Estado y </w:t>
      </w:r>
      <w:del w:id="341" w:author="RAUL MAZO" w:date="2015-04-16T05:48:00Z">
        <w:r w:rsidRPr="00974355" w:rsidDel="0004695C">
          <w:rPr>
            <w:lang w:val="es-ES"/>
          </w:rPr>
          <w:delText xml:space="preserve">las de </w:delText>
        </w:r>
      </w:del>
      <w:r w:rsidRPr="00974355">
        <w:rPr>
          <w:lang w:val="es-ES"/>
        </w:rPr>
        <w:t xml:space="preserve">los rebeldes de Obando </w:t>
      </w:r>
      <w:del w:id="342" w:author="RAUL MAZO" w:date="2015-04-16T05:49:00Z">
        <w:r w:rsidRPr="00974355" w:rsidDel="0004695C">
          <w:rPr>
            <w:lang w:val="es-ES"/>
          </w:rPr>
          <w:delText xml:space="preserve">es </w:delText>
        </w:r>
      </w:del>
      <w:ins w:id="343" w:author="RAUL MAZO" w:date="2015-04-16T05:49:00Z">
        <w:r w:rsidR="0004695C" w:rsidRPr="00974355">
          <w:rPr>
            <w:lang w:val="es-ES"/>
          </w:rPr>
          <w:t>e</w:t>
        </w:r>
        <w:r w:rsidR="0004695C">
          <w:rPr>
            <w:lang w:val="es-ES"/>
          </w:rPr>
          <w:t>ra</w:t>
        </w:r>
        <w:r w:rsidR="0004695C" w:rsidRPr="00974355">
          <w:rPr>
            <w:lang w:val="es-ES"/>
          </w:rPr>
          <w:t xml:space="preserve"> </w:t>
        </w:r>
      </w:ins>
      <w:r w:rsidRPr="00974355">
        <w:rPr>
          <w:lang w:val="es-ES"/>
        </w:rPr>
        <w:t xml:space="preserve">muy desigual, Mosquera y </w:t>
      </w:r>
      <w:ins w:id="344" w:author="RAUL MAZO" w:date="2015-04-17T05:50:00Z">
        <w:r w:rsidR="006C6A0D">
          <w:rPr>
            <w:lang w:val="es-ES"/>
          </w:rPr>
          <w:t xml:space="preserve">Alcántara </w:t>
        </w:r>
      </w:ins>
      <w:r w:rsidRPr="00974355">
        <w:rPr>
          <w:lang w:val="es-ES"/>
        </w:rPr>
        <w:t>Herrán pid</w:t>
      </w:r>
      <w:r w:rsidR="00B20A21" w:rsidRPr="00974355">
        <w:rPr>
          <w:lang w:val="es-ES"/>
        </w:rPr>
        <w:t>i</w:t>
      </w:r>
      <w:r w:rsidRPr="00974355">
        <w:rPr>
          <w:lang w:val="es-ES"/>
        </w:rPr>
        <w:t>e</w:t>
      </w:r>
      <w:r w:rsidR="00B20A21" w:rsidRPr="00974355">
        <w:rPr>
          <w:lang w:val="es-ES"/>
        </w:rPr>
        <w:t>ro</w:t>
      </w:r>
      <w:r w:rsidRPr="00974355">
        <w:rPr>
          <w:lang w:val="es-ES"/>
        </w:rPr>
        <w:t>n ayuda militar a José Fl</w:t>
      </w:r>
      <w:r w:rsidR="00B20A21" w:rsidRPr="00974355">
        <w:rPr>
          <w:lang w:val="es-ES"/>
        </w:rPr>
        <w:t>ó</w:t>
      </w:r>
      <w:r w:rsidRPr="00974355">
        <w:rPr>
          <w:lang w:val="es-ES"/>
        </w:rPr>
        <w:t xml:space="preserve">rez, presidente ecuatoriano, quien </w:t>
      </w:r>
      <w:r w:rsidR="00B20A21" w:rsidRPr="00974355">
        <w:rPr>
          <w:lang w:val="es-ES"/>
        </w:rPr>
        <w:t xml:space="preserve">envió </w:t>
      </w:r>
      <w:r w:rsidRPr="00974355">
        <w:rPr>
          <w:lang w:val="es-ES"/>
        </w:rPr>
        <w:t>tropas que logra</w:t>
      </w:r>
      <w:r w:rsidR="00B20A21" w:rsidRPr="00974355">
        <w:rPr>
          <w:lang w:val="es-ES"/>
        </w:rPr>
        <w:t>ro</w:t>
      </w:r>
      <w:r w:rsidRPr="00974355">
        <w:rPr>
          <w:lang w:val="es-ES"/>
        </w:rPr>
        <w:t>n derrotar a Obando. Pero Flórez pidió a cambio que se anexara parte del territorio del sur a su país</w:t>
      </w:r>
      <w:r w:rsidR="00097357" w:rsidRPr="00974355">
        <w:rPr>
          <w:lang w:val="es-ES"/>
        </w:rPr>
        <w:t>; e</w:t>
      </w:r>
      <w:r w:rsidRPr="00974355">
        <w:rPr>
          <w:lang w:val="es-ES"/>
        </w:rPr>
        <w:t>sto desató la furia de caudillos de todo el</w:t>
      </w:r>
      <w:r w:rsidR="00097357" w:rsidRPr="00974355">
        <w:rPr>
          <w:lang w:val="es-ES"/>
        </w:rPr>
        <w:t xml:space="preserve"> territorio de la Nueva Granada. Además, </w:t>
      </w:r>
      <w:del w:id="345" w:author="RAUL MAZO" w:date="2015-04-16T05:49:00Z">
        <w:r w:rsidR="00097357" w:rsidRPr="00974355" w:rsidDel="0004695C">
          <w:rPr>
            <w:lang w:val="es-ES"/>
          </w:rPr>
          <w:delText>Flore</w:delText>
        </w:r>
        <w:r w:rsidR="00B20A21" w:rsidRPr="00974355" w:rsidDel="0004695C">
          <w:rPr>
            <w:lang w:val="es-ES"/>
          </w:rPr>
          <w:delText>z</w:delText>
        </w:r>
      </w:del>
      <w:ins w:id="346" w:author="RAUL MAZO" w:date="2015-04-16T05:49:00Z">
        <w:r w:rsidR="0004695C" w:rsidRPr="00974355">
          <w:rPr>
            <w:lang w:val="es-ES"/>
          </w:rPr>
          <w:t>Flórez</w:t>
        </w:r>
      </w:ins>
      <w:r w:rsidR="00097357" w:rsidRPr="00974355">
        <w:rPr>
          <w:lang w:val="es-ES"/>
        </w:rPr>
        <w:t xml:space="preserve"> actuó de manera contradictoria, pues inicialmente le había ofrecido refugio a Obando y después lo combatió.</w:t>
      </w:r>
    </w:p>
    <w:p w:rsidR="001547B0" w:rsidRPr="00974355" w:rsidRDefault="00B20A21" w:rsidP="00974355">
      <w:pPr>
        <w:spacing w:line="360" w:lineRule="auto"/>
        <w:rPr>
          <w:lang w:val="es-ES"/>
        </w:rPr>
      </w:pPr>
      <w:r w:rsidRPr="00974355">
        <w:rPr>
          <w:lang w:val="es-ES"/>
        </w:rPr>
        <w:t xml:space="preserve">Todos estos factores se conjugaron para que en distintos puntos de país, caudillos cercanos a Obando, que a su vez seguían las ideas del general Santander, se levantaran </w:t>
      </w:r>
      <w:commentRangeStart w:id="347"/>
      <w:r w:rsidR="002463D1" w:rsidRPr="006C6A0D">
        <w:rPr>
          <w:lang w:val="es-ES"/>
        </w:rPr>
        <w:t>con</w:t>
      </w:r>
      <w:commentRangeEnd w:id="347"/>
      <w:r w:rsidR="006C6A0D">
        <w:rPr>
          <w:rStyle w:val="Refdecomentario"/>
        </w:rPr>
        <w:commentReference w:id="347"/>
      </w:r>
      <w:r w:rsidRPr="00974355">
        <w:rPr>
          <w:lang w:val="es-ES"/>
        </w:rPr>
        <w:t xml:space="preserve"> el gobierno c</w:t>
      </w:r>
      <w:r w:rsidR="00F13429" w:rsidRPr="00974355">
        <w:rPr>
          <w:lang w:val="es-ES"/>
        </w:rPr>
        <w:t>entral del presidente Márquez. As</w:t>
      </w:r>
      <w:r w:rsidR="00A86B33" w:rsidRPr="00974355">
        <w:rPr>
          <w:lang w:val="es-ES"/>
        </w:rPr>
        <w:t>í</w:t>
      </w:r>
      <w:r w:rsidR="00F13429" w:rsidRPr="00974355">
        <w:rPr>
          <w:lang w:val="es-ES"/>
        </w:rPr>
        <w:t xml:space="preserve"> como Obando se autonombró jefe supremo, estos caudillos adoptaron el mismo nombre. Por eso la confrontación que llegó se l</w:t>
      </w:r>
      <w:r w:rsidR="001547B0" w:rsidRPr="00974355">
        <w:rPr>
          <w:lang w:val="es-ES"/>
        </w:rPr>
        <w:t xml:space="preserve">lamó La Guerra de los Supremos y ocurrió </w:t>
      </w:r>
      <w:del w:id="348" w:author="RAUL MAZO" w:date="2015-04-16T05:50:00Z">
        <w:r w:rsidR="001547B0" w:rsidRPr="00974355" w:rsidDel="0004695C">
          <w:rPr>
            <w:lang w:val="es-ES"/>
          </w:rPr>
          <w:delText xml:space="preserve">casi </w:delText>
        </w:r>
      </w:del>
      <w:r w:rsidR="001547B0" w:rsidRPr="00974355">
        <w:rPr>
          <w:lang w:val="es-ES"/>
        </w:rPr>
        <w:t>en la</w:t>
      </w:r>
      <w:ins w:id="349" w:author="RAUL MAZO" w:date="2015-04-16T05:50:00Z">
        <w:r w:rsidR="0004695C" w:rsidRPr="0004695C">
          <w:rPr>
            <w:lang w:val="es-ES"/>
          </w:rPr>
          <w:t xml:space="preserve"> </w:t>
        </w:r>
        <w:r w:rsidR="0004695C" w:rsidRPr="00974355">
          <w:rPr>
            <w:lang w:val="es-ES"/>
          </w:rPr>
          <w:t>casi</w:t>
        </w:r>
      </w:ins>
      <w:r w:rsidR="001547B0" w:rsidRPr="00974355">
        <w:rPr>
          <w:lang w:val="es-ES"/>
        </w:rPr>
        <w:t xml:space="preserve"> totalidad del territorio nacional: desde Nariño, Cauca y Valle pasando por Tunja, Casanare y </w:t>
      </w:r>
      <w:del w:id="350" w:author="RAUL MAZO" w:date="2015-04-16T19:43:00Z">
        <w:r w:rsidR="00BD521D" w:rsidRPr="008018FE" w:rsidDel="008018FE">
          <w:rPr>
            <w:lang w:val="es-ES"/>
          </w:rPr>
          <w:delText>el</w:delText>
        </w:r>
        <w:r w:rsidR="001547B0" w:rsidRPr="00974355" w:rsidDel="008018FE">
          <w:rPr>
            <w:lang w:val="es-ES"/>
          </w:rPr>
          <w:delText xml:space="preserve"> </w:delText>
        </w:r>
      </w:del>
      <w:ins w:id="351" w:author="RAUL MAZO" w:date="2015-04-16T19:43:00Z">
        <w:r w:rsidR="008018FE">
          <w:rPr>
            <w:lang w:val="es-ES"/>
          </w:rPr>
          <w:t>E</w:t>
        </w:r>
        <w:r w:rsidR="008018FE" w:rsidRPr="008018FE">
          <w:rPr>
            <w:lang w:val="es-ES"/>
          </w:rPr>
          <w:t>l</w:t>
        </w:r>
        <w:r w:rsidR="008018FE" w:rsidRPr="00974355">
          <w:rPr>
            <w:lang w:val="es-ES"/>
          </w:rPr>
          <w:t xml:space="preserve"> </w:t>
        </w:r>
      </w:ins>
      <w:r w:rsidR="001547B0" w:rsidRPr="00974355">
        <w:rPr>
          <w:lang w:val="es-ES"/>
        </w:rPr>
        <w:t xml:space="preserve">Socorro; Antioquia, el Magdalena Medio, la Costa </w:t>
      </w:r>
      <w:del w:id="352" w:author="RAUL MAZO" w:date="2015-04-16T19:43:00Z">
        <w:r w:rsidR="001547B0" w:rsidRPr="00974355" w:rsidDel="008018FE">
          <w:rPr>
            <w:lang w:val="es-ES"/>
          </w:rPr>
          <w:delText xml:space="preserve">Atlántico </w:delText>
        </w:r>
      </w:del>
      <w:ins w:id="353" w:author="RAUL MAZO" w:date="2015-04-16T19:43:00Z">
        <w:r w:rsidR="008018FE" w:rsidRPr="00974355">
          <w:rPr>
            <w:lang w:val="es-ES"/>
          </w:rPr>
          <w:t>Atlántic</w:t>
        </w:r>
        <w:r w:rsidR="008018FE">
          <w:rPr>
            <w:lang w:val="es-ES"/>
          </w:rPr>
          <w:t>a</w:t>
        </w:r>
        <w:r w:rsidR="008018FE" w:rsidRPr="00974355">
          <w:rPr>
            <w:lang w:val="es-ES"/>
          </w:rPr>
          <w:t xml:space="preserve"> </w:t>
        </w:r>
      </w:ins>
      <w:r w:rsidR="001547B0" w:rsidRPr="00974355">
        <w:rPr>
          <w:lang w:val="es-ES"/>
        </w:rPr>
        <w:t xml:space="preserve">y Panamá. </w:t>
      </w:r>
    </w:p>
    <w:p w:rsidR="001547B0" w:rsidRPr="00974355" w:rsidRDefault="001547B0" w:rsidP="00974355">
      <w:pPr>
        <w:spacing w:line="360" w:lineRule="auto"/>
        <w:rPr>
          <w:lang w:val="es-ES"/>
        </w:rPr>
      </w:pPr>
    </w:p>
    <w:p w:rsidR="001547B0" w:rsidRPr="00974355" w:rsidRDefault="001547B0" w:rsidP="00974355">
      <w:pPr>
        <w:spacing w:line="360" w:lineRule="auto"/>
        <w:rPr>
          <w:lang w:val="es-ES"/>
        </w:rPr>
      </w:pPr>
      <w:r w:rsidRPr="00974355">
        <w:rPr>
          <w:lang w:val="es-ES"/>
        </w:rPr>
        <w:t xml:space="preserve">Esta guerra dejó ver la importancia de la figura de los caudillos. Más aún porque sus tropas estaban conformadas por gentes del pueblo </w:t>
      </w:r>
      <w:r w:rsidR="0084562F" w:rsidRPr="00974355">
        <w:rPr>
          <w:lang w:val="es-ES"/>
        </w:rPr>
        <w:t xml:space="preserve">que fueron arrastradas a combatir para demostrar su lealtad. </w:t>
      </w:r>
    </w:p>
    <w:tbl>
      <w:tblPr>
        <w:tblStyle w:val="Tablaconcuadrcula"/>
        <w:tblW w:w="0" w:type="auto"/>
        <w:tblLook w:val="04A0" w:firstRow="1" w:lastRow="0" w:firstColumn="1" w:lastColumn="0" w:noHBand="0" w:noVBand="1"/>
      </w:tblPr>
      <w:tblGrid>
        <w:gridCol w:w="1366"/>
        <w:gridCol w:w="7688"/>
      </w:tblGrid>
      <w:tr w:rsidR="0084562F" w:rsidRPr="00974355" w:rsidTr="00EE00C2">
        <w:tc>
          <w:tcPr>
            <w:tcW w:w="9054" w:type="dxa"/>
            <w:gridSpan w:val="2"/>
            <w:shd w:val="clear" w:color="auto" w:fill="000000" w:themeFill="text1"/>
          </w:tcPr>
          <w:p w:rsidR="0084562F" w:rsidRPr="00974355" w:rsidRDefault="0084562F" w:rsidP="00974355">
            <w:pPr>
              <w:spacing w:line="360" w:lineRule="auto"/>
              <w:jc w:val="center"/>
              <w:rPr>
                <w:b/>
                <w:color w:val="FFFFFF" w:themeColor="background1"/>
              </w:rPr>
            </w:pPr>
            <w:r w:rsidRPr="00974355">
              <w:rPr>
                <w:b/>
                <w:color w:val="FFFFFF" w:themeColor="background1"/>
              </w:rPr>
              <w:t>Destacado</w:t>
            </w:r>
          </w:p>
        </w:tc>
      </w:tr>
      <w:tr w:rsidR="0084562F" w:rsidRPr="00974355" w:rsidTr="001C4ECB">
        <w:trPr>
          <w:trHeight w:val="318"/>
        </w:trPr>
        <w:tc>
          <w:tcPr>
            <w:tcW w:w="1283" w:type="dxa"/>
            <w:shd w:val="clear" w:color="auto" w:fill="auto"/>
          </w:tcPr>
          <w:p w:rsidR="0084562F" w:rsidRPr="00974355" w:rsidRDefault="0084562F" w:rsidP="006C6A0D">
            <w:pPr>
              <w:spacing w:line="360" w:lineRule="auto"/>
              <w:rPr>
                <w:b/>
                <w:lang w:val="es-ES"/>
              </w:rPr>
            </w:pPr>
            <w:del w:id="354" w:author="RAUL MAZO" w:date="2015-04-17T05:52:00Z">
              <w:r w:rsidRPr="00974355" w:rsidDel="006C6A0D">
                <w:rPr>
                  <w:b/>
                  <w:lang w:val="es-ES"/>
                </w:rPr>
                <w:delText>Titulo</w:delText>
              </w:r>
            </w:del>
            <w:ins w:id="355" w:author="RAUL MAZO" w:date="2015-04-17T05:52:00Z">
              <w:r w:rsidR="006C6A0D" w:rsidRPr="00974355">
                <w:rPr>
                  <w:b/>
                  <w:lang w:val="es-ES"/>
                </w:rPr>
                <w:t>T</w:t>
              </w:r>
              <w:r w:rsidR="006C6A0D">
                <w:rPr>
                  <w:b/>
                  <w:lang w:val="es-ES"/>
                </w:rPr>
                <w:t>í</w:t>
              </w:r>
              <w:r w:rsidR="006C6A0D" w:rsidRPr="00974355">
                <w:rPr>
                  <w:b/>
                  <w:lang w:val="es-ES"/>
                </w:rPr>
                <w:t>tulo</w:t>
              </w:r>
            </w:ins>
          </w:p>
        </w:tc>
        <w:tc>
          <w:tcPr>
            <w:tcW w:w="7771" w:type="dxa"/>
            <w:shd w:val="clear" w:color="auto" w:fill="auto"/>
          </w:tcPr>
          <w:p w:rsidR="0084562F" w:rsidRPr="00974355" w:rsidRDefault="0084562F" w:rsidP="00974355">
            <w:pPr>
              <w:spacing w:line="360" w:lineRule="auto"/>
              <w:rPr>
                <w:lang w:val="es-ES"/>
              </w:rPr>
            </w:pPr>
            <w:r w:rsidRPr="00974355">
              <w:rPr>
                <w:b/>
                <w:color w:val="000000" w:themeColor="text1"/>
              </w:rPr>
              <w:t>La economía amenazada</w:t>
            </w:r>
          </w:p>
        </w:tc>
      </w:tr>
      <w:tr w:rsidR="0084562F" w:rsidRPr="00974355" w:rsidTr="001C4ECB">
        <w:trPr>
          <w:trHeight w:val="318"/>
        </w:trPr>
        <w:tc>
          <w:tcPr>
            <w:tcW w:w="1283" w:type="dxa"/>
            <w:shd w:val="clear" w:color="auto" w:fill="auto"/>
          </w:tcPr>
          <w:p w:rsidR="0084562F" w:rsidRPr="00974355" w:rsidRDefault="0084562F" w:rsidP="00974355">
            <w:pPr>
              <w:spacing w:line="360" w:lineRule="auto"/>
              <w:rPr>
                <w:b/>
                <w:lang w:val="es-ES"/>
              </w:rPr>
            </w:pPr>
            <w:r w:rsidRPr="00974355">
              <w:rPr>
                <w:b/>
                <w:lang w:val="es-ES"/>
              </w:rPr>
              <w:t>Contenido</w:t>
            </w:r>
          </w:p>
        </w:tc>
        <w:tc>
          <w:tcPr>
            <w:tcW w:w="7771" w:type="dxa"/>
            <w:shd w:val="clear" w:color="auto" w:fill="auto"/>
          </w:tcPr>
          <w:p w:rsidR="0084562F" w:rsidRPr="00974355" w:rsidRDefault="0084562F" w:rsidP="00974355">
            <w:pPr>
              <w:spacing w:line="360" w:lineRule="auto"/>
              <w:rPr>
                <w:lang w:val="es-ES"/>
              </w:rPr>
            </w:pPr>
            <w:r w:rsidRPr="00974355">
              <w:rPr>
                <w:lang w:val="es-ES"/>
              </w:rPr>
              <w:t>La economía, que había despegado con el plan de exportaciones, de producción agrícola y de impulso a pequeñas industrias nacionales</w:t>
            </w:r>
            <w:ins w:id="356" w:author="RAUL MAZO" w:date="2015-04-16T05:50:00Z">
              <w:r w:rsidR="0004695C">
                <w:rPr>
                  <w:lang w:val="es-ES"/>
                </w:rPr>
                <w:t>,</w:t>
              </w:r>
            </w:ins>
            <w:r w:rsidRPr="00974355">
              <w:rPr>
                <w:lang w:val="es-ES"/>
              </w:rPr>
              <w:t xml:space="preserve"> que se desarrolló durante la presidencia del general Santander, se desbarató con la Guerra de los Supremos. </w:t>
            </w:r>
          </w:p>
          <w:p w:rsidR="0084562F" w:rsidRPr="00974355" w:rsidRDefault="0084562F" w:rsidP="00974355">
            <w:pPr>
              <w:spacing w:line="360" w:lineRule="auto"/>
              <w:rPr>
                <w:lang w:val="es-ES"/>
              </w:rPr>
            </w:pPr>
          </w:p>
        </w:tc>
      </w:tr>
    </w:tbl>
    <w:p w:rsidR="0084562F" w:rsidRPr="00974355" w:rsidRDefault="0084562F" w:rsidP="00974355">
      <w:pPr>
        <w:spacing w:line="360" w:lineRule="auto"/>
      </w:pPr>
    </w:p>
    <w:p w:rsidR="00BB65E7" w:rsidRPr="00974355" w:rsidRDefault="00A86B33" w:rsidP="00974355">
      <w:pPr>
        <w:spacing w:line="360" w:lineRule="auto"/>
        <w:rPr>
          <w:lang w:val="es-ES"/>
        </w:rPr>
      </w:pPr>
      <w:r w:rsidRPr="00974355">
        <w:rPr>
          <w:lang w:val="es-ES"/>
        </w:rPr>
        <w:t>En 1841,</w:t>
      </w:r>
      <w:r w:rsidR="001547B0" w:rsidRPr="00974355">
        <w:rPr>
          <w:lang w:val="es-ES"/>
        </w:rPr>
        <w:t xml:space="preserve"> “los supremos” fueron derrotado</w:t>
      </w:r>
      <w:r w:rsidRPr="00974355">
        <w:rPr>
          <w:lang w:val="es-ES"/>
        </w:rPr>
        <w:t xml:space="preserve">s por el ejército del gobierno que había estado </w:t>
      </w:r>
      <w:r w:rsidR="001C4ECB" w:rsidRPr="00974355">
        <w:rPr>
          <w:lang w:val="es-ES"/>
        </w:rPr>
        <w:t xml:space="preserve">encabezado por </w:t>
      </w:r>
      <w:del w:id="357" w:author="RAUL MAZO" w:date="2015-04-16T05:51:00Z">
        <w:r w:rsidRPr="00974355" w:rsidDel="0004695C">
          <w:rPr>
            <w:lang w:val="es-ES"/>
          </w:rPr>
          <w:delText xml:space="preserve">cabeza de </w:delText>
        </w:r>
      </w:del>
      <w:r w:rsidRPr="00974355">
        <w:rPr>
          <w:lang w:val="es-ES"/>
        </w:rPr>
        <w:t>Pedro Alcántara Herrán</w:t>
      </w:r>
      <w:del w:id="358" w:author="RAUL MAZO" w:date="2015-04-17T05:52:00Z">
        <w:r w:rsidRPr="00974355" w:rsidDel="006C6A0D">
          <w:rPr>
            <w:lang w:val="es-ES"/>
          </w:rPr>
          <w:delText>,</w:delText>
        </w:r>
      </w:del>
      <w:r w:rsidRPr="00974355">
        <w:rPr>
          <w:lang w:val="es-ES"/>
        </w:rPr>
        <w:t xml:space="preserve"> y Tomás Cipriano de Mosquera. Ambos ocuparon de inmediato y sucesivamente la presidencia. </w:t>
      </w:r>
      <w:ins w:id="359" w:author="RAUL MAZO" w:date="2015-04-16T05:51:00Z">
        <w:r w:rsidR="0004695C">
          <w:rPr>
            <w:lang w:val="es-ES"/>
          </w:rPr>
          <w:t xml:space="preserve">Alcántara </w:t>
        </w:r>
      </w:ins>
      <w:r w:rsidRPr="00974355">
        <w:rPr>
          <w:lang w:val="es-ES"/>
        </w:rPr>
        <w:t>Herrán entre 1841 y 1845, Mosquera entre1845 y 1849.</w:t>
      </w:r>
      <w:r w:rsidR="001C4ECB" w:rsidRPr="00974355">
        <w:rPr>
          <w:lang w:val="es-ES"/>
        </w:rPr>
        <w:t xml:space="preserve"> </w:t>
      </w:r>
    </w:p>
    <w:p w:rsidR="001C1D5E" w:rsidRDefault="001C4ECB" w:rsidP="00974355">
      <w:pPr>
        <w:spacing w:before="100" w:beforeAutospacing="1" w:after="100" w:afterAutospacing="1" w:line="360" w:lineRule="auto"/>
        <w:rPr>
          <w:lang w:val="es-ES"/>
        </w:rPr>
      </w:pPr>
      <w:r w:rsidRPr="00974355">
        <w:rPr>
          <w:lang w:val="es-ES"/>
        </w:rPr>
        <w:lastRenderedPageBreak/>
        <w:t xml:space="preserve">El fin de la Guerra de los Supremos se selló con un decreto de </w:t>
      </w:r>
      <w:del w:id="360" w:author="RAUL MAZO" w:date="2015-04-16T05:51:00Z">
        <w:r w:rsidRPr="00974355" w:rsidDel="0004695C">
          <w:rPr>
            <w:lang w:val="es-ES"/>
          </w:rPr>
          <w:delText xml:space="preserve">Amnistía </w:delText>
        </w:r>
      </w:del>
      <w:ins w:id="361" w:author="RAUL MAZO" w:date="2015-04-16T05:51:00Z">
        <w:r w:rsidR="0004695C">
          <w:rPr>
            <w:lang w:val="es-ES"/>
          </w:rPr>
          <w:t>a</w:t>
        </w:r>
        <w:r w:rsidR="0004695C" w:rsidRPr="00974355">
          <w:rPr>
            <w:lang w:val="es-ES"/>
          </w:rPr>
          <w:t xml:space="preserve">mnistía </w:t>
        </w:r>
      </w:ins>
      <w:r w:rsidRPr="00974355">
        <w:rPr>
          <w:lang w:val="es-ES"/>
        </w:rPr>
        <w:t xml:space="preserve">en 1842. Esta amnistía señalaba que quienes se sublevaron </w:t>
      </w:r>
      <w:del w:id="362" w:author="RAUL MAZO" w:date="2015-04-17T05:53:00Z">
        <w:r w:rsidRPr="00974355" w:rsidDel="006C6A0D">
          <w:rPr>
            <w:lang w:val="es-ES"/>
          </w:rPr>
          <w:delText xml:space="preserve">se </w:delText>
        </w:r>
      </w:del>
      <w:r w:rsidRPr="00974355">
        <w:rPr>
          <w:lang w:val="es-ES"/>
        </w:rPr>
        <w:t xml:space="preserve">serían perdonados. </w:t>
      </w:r>
    </w:p>
    <w:p w:rsidR="00A810DB" w:rsidRDefault="00A810DB" w:rsidP="00974355">
      <w:pPr>
        <w:spacing w:before="100" w:beforeAutospacing="1" w:after="100" w:afterAutospacing="1" w:line="360" w:lineRule="auto"/>
        <w:rPr>
          <w:lang w:val="es-ES"/>
        </w:rPr>
      </w:pPr>
    </w:p>
    <w:p w:rsidR="00A810DB" w:rsidRPr="00974355" w:rsidRDefault="00A810DB" w:rsidP="00974355">
      <w:pPr>
        <w:spacing w:before="100" w:beforeAutospacing="1" w:after="100" w:afterAutospacing="1" w:line="360" w:lineRule="auto"/>
        <w:rPr>
          <w:lang w:val="es-ES"/>
        </w:rPr>
      </w:pPr>
      <w:r w:rsidRPr="00A810DB">
        <w:rPr>
          <w:highlight w:val="yellow"/>
          <w:lang w:val="es-ES"/>
        </w:rPr>
        <w:t>PRACTICA GUERRA DE LOS SUPREMOS</w:t>
      </w:r>
    </w:p>
    <w:p w:rsidR="00CB7599" w:rsidRPr="00974355" w:rsidRDefault="00BB65E7" w:rsidP="00974355">
      <w:pPr>
        <w:spacing w:line="360" w:lineRule="auto"/>
        <w:rPr>
          <w:b/>
        </w:rPr>
      </w:pPr>
      <w:r w:rsidRPr="00974355">
        <w:rPr>
          <w:b/>
          <w:color w:val="000000" w:themeColor="text1"/>
          <w:highlight w:val="yellow"/>
        </w:rPr>
        <w:t>[SECCIÓN 3]</w:t>
      </w:r>
      <w:r w:rsidRPr="00974355">
        <w:rPr>
          <w:b/>
          <w:color w:val="000000" w:themeColor="text1"/>
        </w:rPr>
        <w:t xml:space="preserve"> 3.1.</w:t>
      </w:r>
      <w:r w:rsidR="00B1305C" w:rsidRPr="00974355">
        <w:rPr>
          <w:b/>
          <w:color w:val="000000" w:themeColor="text1"/>
        </w:rPr>
        <w:t>3</w:t>
      </w:r>
      <w:r w:rsidRPr="00974355">
        <w:rPr>
          <w:b/>
          <w:color w:val="000000" w:themeColor="text1"/>
        </w:rPr>
        <w:t xml:space="preserve"> </w:t>
      </w:r>
      <w:r w:rsidRPr="00974355">
        <w:rPr>
          <w:b/>
        </w:rPr>
        <w:t>Consecuencias de la Guerra de los Supremos</w:t>
      </w:r>
    </w:p>
    <w:p w:rsidR="00BB65E7" w:rsidRPr="00974355" w:rsidRDefault="00BB65E7" w:rsidP="00974355">
      <w:pPr>
        <w:spacing w:line="360" w:lineRule="auto"/>
      </w:pPr>
    </w:p>
    <w:p w:rsidR="00D77801" w:rsidRPr="00974355" w:rsidRDefault="00BB65E7" w:rsidP="00974355">
      <w:pPr>
        <w:spacing w:line="360" w:lineRule="auto"/>
        <w:rPr>
          <w:lang w:val="es-ES"/>
        </w:rPr>
      </w:pPr>
      <w:r w:rsidRPr="00974355">
        <w:rPr>
          <w:lang w:val="es-ES"/>
        </w:rPr>
        <w:t xml:space="preserve">Luego de esta guerra, la nación debió empezar a reconstruirse. Una economía arrasada, territorios devastados, muertes por combate y enfermedades, además de un territorio dividido fue el balance al que debieron enfrentarse los gobernantes y pobladores. </w:t>
      </w:r>
    </w:p>
    <w:p w:rsidR="00BB65E7" w:rsidRPr="00974355" w:rsidRDefault="00BB65E7" w:rsidP="00974355">
      <w:pPr>
        <w:spacing w:line="360" w:lineRule="auto"/>
        <w:rPr>
          <w:lang w:val="es-ES"/>
        </w:rPr>
      </w:pPr>
      <w:r w:rsidRPr="00974355">
        <w:rPr>
          <w:lang w:val="es-ES"/>
        </w:rPr>
        <w:t xml:space="preserve">La Guerra de los Supremos exigió reformas. Los gobernantes que asumieron el poder </w:t>
      </w:r>
      <w:r w:rsidR="0005691B" w:rsidRPr="00974355">
        <w:rPr>
          <w:lang w:val="es-ES"/>
        </w:rPr>
        <w:t xml:space="preserve">una vez esta llegó a su fin </w:t>
      </w:r>
      <w:r w:rsidRPr="00974355">
        <w:rPr>
          <w:lang w:val="es-ES"/>
        </w:rPr>
        <w:t>crearon un Estado centralista para evitar nuevos intentos de división</w:t>
      </w:r>
      <w:r w:rsidR="0005691B" w:rsidRPr="00974355">
        <w:rPr>
          <w:lang w:val="es-ES"/>
        </w:rPr>
        <w:t>, le dieron de nuevo un impulso a la producción de tabaco y empezaron a diseñar y ejecutar obras públicas.</w:t>
      </w:r>
    </w:p>
    <w:p w:rsidR="00B1305C" w:rsidRPr="00974355" w:rsidRDefault="00B1305C" w:rsidP="00974355">
      <w:pPr>
        <w:spacing w:line="360" w:lineRule="auto"/>
        <w:rPr>
          <w:lang w:val="es-ES"/>
        </w:rPr>
      </w:pPr>
    </w:p>
    <w:p w:rsidR="00B1305C" w:rsidRPr="00974355" w:rsidRDefault="00B1305C" w:rsidP="00974355">
      <w:pPr>
        <w:spacing w:line="360" w:lineRule="auto"/>
        <w:rPr>
          <w:b/>
        </w:rPr>
      </w:pPr>
      <w:r w:rsidRPr="00974355">
        <w:rPr>
          <w:b/>
          <w:color w:val="000000" w:themeColor="text1"/>
          <w:highlight w:val="yellow"/>
        </w:rPr>
        <w:t>[SECCIÓN 3]</w:t>
      </w:r>
      <w:r w:rsidRPr="00974355">
        <w:rPr>
          <w:b/>
          <w:color w:val="000000" w:themeColor="text1"/>
        </w:rPr>
        <w:t xml:space="preserve"> 3.2 </w:t>
      </w:r>
      <w:r w:rsidRPr="00974355">
        <w:rPr>
          <w:b/>
        </w:rPr>
        <w:t xml:space="preserve">Presidencias de Herrán y Mosquera </w:t>
      </w:r>
    </w:p>
    <w:p w:rsidR="00B1305C" w:rsidRPr="00974355" w:rsidRDefault="00B1305C" w:rsidP="00974355">
      <w:pPr>
        <w:spacing w:line="360" w:lineRule="auto"/>
      </w:pPr>
    </w:p>
    <w:p w:rsidR="0005691B" w:rsidRPr="00974355" w:rsidRDefault="0005691B" w:rsidP="00974355">
      <w:pPr>
        <w:spacing w:line="360" w:lineRule="auto"/>
        <w:rPr>
          <w:lang w:val="es-ES"/>
        </w:rPr>
      </w:pPr>
      <w:r w:rsidRPr="00974355">
        <w:rPr>
          <w:lang w:val="es-ES"/>
        </w:rPr>
        <w:t>Pedro Alcántara Herrán, presidente entre 1841 y 1845</w:t>
      </w:r>
      <w:ins w:id="363" w:author="RAUL MAZO" w:date="2015-04-16T05:52:00Z">
        <w:r w:rsidR="0004695C">
          <w:rPr>
            <w:lang w:val="es-ES"/>
          </w:rPr>
          <w:t>,</w:t>
        </w:r>
      </w:ins>
      <w:r w:rsidRPr="00974355">
        <w:rPr>
          <w:lang w:val="es-ES"/>
        </w:rPr>
        <w:t xml:space="preserve"> se destacó por la reforma educativa que impulsó la educación técnica.</w:t>
      </w:r>
      <w:r w:rsidR="005448AA" w:rsidRPr="00974355">
        <w:rPr>
          <w:lang w:val="es-ES"/>
        </w:rPr>
        <w:t xml:space="preserve"> Tomás Cipriano de Mosquera, presidente entre 1845 y 1849, adelantó un programa de modernización en el que incorporó la construcción </w:t>
      </w:r>
      <w:ins w:id="364" w:author="RAUL MAZO" w:date="2015-04-16T05:52:00Z">
        <w:r w:rsidR="0004695C">
          <w:rPr>
            <w:lang w:val="es-ES"/>
          </w:rPr>
          <w:t xml:space="preserve">de </w:t>
        </w:r>
      </w:ins>
      <w:r w:rsidR="005448AA" w:rsidRPr="00974355">
        <w:rPr>
          <w:lang w:val="es-ES"/>
        </w:rPr>
        <w:t>vías para el ferrocarril y un amplio plan de comunicaciones y navegación por el río Magdalena</w:t>
      </w:r>
      <w:ins w:id="365" w:author="RAUL MAZO" w:date="2015-04-16T05:52:00Z">
        <w:r w:rsidR="0004695C">
          <w:rPr>
            <w:lang w:val="es-ES"/>
          </w:rPr>
          <w:t>;</w:t>
        </w:r>
      </w:ins>
      <w:del w:id="366" w:author="RAUL MAZO" w:date="2015-04-16T05:52:00Z">
        <w:r w:rsidR="005448AA" w:rsidRPr="00974355" w:rsidDel="0004695C">
          <w:rPr>
            <w:lang w:val="es-ES"/>
          </w:rPr>
          <w:delText>,</w:delText>
        </w:r>
      </w:del>
      <w:r w:rsidR="005448AA" w:rsidRPr="00974355">
        <w:rPr>
          <w:lang w:val="es-ES"/>
        </w:rPr>
        <w:t xml:space="preserve"> amplió la cobertura de acceso a la educación </w:t>
      </w:r>
      <w:r w:rsidR="00680FD6" w:rsidRPr="00974355">
        <w:rPr>
          <w:lang w:val="es-ES"/>
        </w:rPr>
        <w:t xml:space="preserve">y dio los primeros pasos para </w:t>
      </w:r>
      <w:ins w:id="367" w:author="RAUL MAZO" w:date="2015-04-16T05:53:00Z">
        <w:r w:rsidR="0004695C">
          <w:rPr>
            <w:lang w:val="es-ES"/>
          </w:rPr>
          <w:t xml:space="preserve">la </w:t>
        </w:r>
      </w:ins>
      <w:r w:rsidR="00680FD6" w:rsidRPr="00974355">
        <w:rPr>
          <w:lang w:val="es-ES"/>
        </w:rPr>
        <w:t>organización de la Comisión Corográfica que luego puso en marcha el presiden José Hilario López.</w:t>
      </w:r>
    </w:p>
    <w:p w:rsidR="00680FD6" w:rsidRPr="00974355" w:rsidRDefault="00680FD6" w:rsidP="00974355">
      <w:pPr>
        <w:spacing w:line="360" w:lineRule="auto"/>
        <w:rPr>
          <w:lang w:val="es-ES"/>
        </w:rPr>
      </w:pPr>
    </w:p>
    <w:p w:rsidR="00680FD6" w:rsidRPr="00974355" w:rsidRDefault="00680FD6" w:rsidP="00974355">
      <w:pPr>
        <w:spacing w:line="360" w:lineRule="auto"/>
        <w:rPr>
          <w:lang w:val="es-ES"/>
        </w:rPr>
      </w:pPr>
      <w:commentRangeStart w:id="368"/>
      <w:r w:rsidRPr="00974355">
        <w:rPr>
          <w:lang w:val="es-ES"/>
        </w:rPr>
        <w:t>Recuerda</w:t>
      </w:r>
      <w:commentRangeEnd w:id="368"/>
      <w:r w:rsidR="006C6A0D">
        <w:rPr>
          <w:rStyle w:val="Refdecomentario"/>
        </w:rPr>
        <w:commentReference w:id="368"/>
      </w:r>
      <w:r w:rsidRPr="00974355">
        <w:rPr>
          <w:lang w:val="es-ES"/>
        </w:rPr>
        <w:t xml:space="preserve"> </w:t>
      </w:r>
    </w:p>
    <w:p w:rsidR="00680FD6" w:rsidRPr="00974355" w:rsidRDefault="00680FD6" w:rsidP="00974355">
      <w:pPr>
        <w:spacing w:line="360" w:lineRule="auto"/>
        <w:rPr>
          <w:lang w:val="es-ES"/>
        </w:rPr>
      </w:pPr>
      <w:r w:rsidRPr="00974355">
        <w:rPr>
          <w:lang w:val="es-ES"/>
        </w:rPr>
        <w:t xml:space="preserve">Durante el mandado de Tomás Cipriano de Mosquera se sentaron las bases para la Comisión Corográfica, que luego se puso en </w:t>
      </w:r>
      <w:del w:id="369" w:author="RAUL MAZO" w:date="2015-04-17T05:56:00Z">
        <w:r w:rsidRPr="00974355" w:rsidDel="00346612">
          <w:rPr>
            <w:lang w:val="es-ES"/>
          </w:rPr>
          <w:delText xml:space="preserve">marcho </w:delText>
        </w:r>
      </w:del>
      <w:ins w:id="370" w:author="RAUL MAZO" w:date="2015-04-17T05:56:00Z">
        <w:r w:rsidR="00346612" w:rsidRPr="00974355">
          <w:rPr>
            <w:lang w:val="es-ES"/>
          </w:rPr>
          <w:t>march</w:t>
        </w:r>
        <w:r w:rsidR="00346612">
          <w:rPr>
            <w:lang w:val="es-ES"/>
          </w:rPr>
          <w:t>a</w:t>
        </w:r>
        <w:r w:rsidR="00346612" w:rsidRPr="00974355">
          <w:rPr>
            <w:lang w:val="es-ES"/>
          </w:rPr>
          <w:t xml:space="preserve"> </w:t>
        </w:r>
      </w:ins>
      <w:r w:rsidRPr="00974355">
        <w:rPr>
          <w:lang w:val="es-ES"/>
        </w:rPr>
        <w:t xml:space="preserve">con José Hilario López. El objetivo de esta Comisión, que estuvo dirigida por el geógrafo italiano Agustín Codazzi, fue hacer un completo reconocimiento de los recursos naturales de la nación, así como </w:t>
      </w:r>
      <w:r w:rsidRPr="00974355">
        <w:rPr>
          <w:lang w:val="es-ES"/>
        </w:rPr>
        <w:lastRenderedPageBreak/>
        <w:t>también de los tipos, costumbres y rasgos sociales. Conocer esta realidad permitiría entender mejor a la nación y diseñar estrategias para su desarrollo.</w:t>
      </w:r>
    </w:p>
    <w:p w:rsidR="00CF6481" w:rsidRPr="00974355" w:rsidRDefault="00CF6481" w:rsidP="00974355">
      <w:pPr>
        <w:spacing w:line="360" w:lineRule="auto"/>
        <w:rPr>
          <w:lang w:val="es-ES"/>
        </w:rPr>
      </w:pPr>
    </w:p>
    <w:p w:rsidR="00CF6481" w:rsidRPr="00974355" w:rsidRDefault="00CF6481" w:rsidP="00974355">
      <w:pPr>
        <w:spacing w:line="360" w:lineRule="auto"/>
        <w:rPr>
          <w:lang w:val="es-ES"/>
        </w:rPr>
      </w:pPr>
    </w:p>
    <w:p w:rsidR="00316C2B" w:rsidRPr="00974355" w:rsidRDefault="00F55AAE"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w:t>
      </w:r>
      <w:r w:rsidR="00AD7C2A" w:rsidRPr="00974355">
        <w:rPr>
          <w:b/>
          <w:color w:val="000000" w:themeColor="text1"/>
        </w:rPr>
        <w:t>3</w:t>
      </w:r>
      <w:r w:rsidR="00316C2B" w:rsidRPr="00974355">
        <w:rPr>
          <w:b/>
          <w:color w:val="000000" w:themeColor="text1"/>
        </w:rPr>
        <w:t xml:space="preserve"> Surgimiento de los partidos</w:t>
      </w:r>
    </w:p>
    <w:p w:rsidR="00316C2B" w:rsidRPr="00974355" w:rsidRDefault="00316C2B" w:rsidP="00974355">
      <w:pPr>
        <w:spacing w:line="360" w:lineRule="auto"/>
        <w:rPr>
          <w:b/>
          <w:color w:val="000000" w:themeColor="text1"/>
        </w:rPr>
      </w:pPr>
    </w:p>
    <w:p w:rsidR="00316C2B" w:rsidRPr="00974355" w:rsidRDefault="00316C2B" w:rsidP="00974355">
      <w:pPr>
        <w:spacing w:line="360" w:lineRule="auto"/>
        <w:rPr>
          <w:color w:val="000000" w:themeColor="text1"/>
        </w:rPr>
      </w:pPr>
      <w:r w:rsidRPr="00974355">
        <w:rPr>
          <w:color w:val="000000" w:themeColor="text1"/>
        </w:rPr>
        <w:t>Las guerras que había vivido el país después de</w:t>
      </w:r>
      <w:ins w:id="371" w:author="RAUL MAZO" w:date="2015-04-16T05:53:00Z">
        <w:r w:rsidR="0004695C">
          <w:rPr>
            <w:color w:val="000000" w:themeColor="text1"/>
          </w:rPr>
          <w:t xml:space="preserve"> </w:t>
        </w:r>
      </w:ins>
      <w:r w:rsidRPr="00974355">
        <w:rPr>
          <w:color w:val="000000" w:themeColor="text1"/>
        </w:rPr>
        <w:t xml:space="preserve">la independencia demostraban que había desigualdad social, económica y política. </w:t>
      </w:r>
      <w:del w:id="372" w:author="RAUL MAZO" w:date="2015-04-16T05:53:00Z">
        <w:r w:rsidRPr="00974355" w:rsidDel="0004695C">
          <w:rPr>
            <w:color w:val="000000" w:themeColor="text1"/>
          </w:rPr>
          <w:delText>Asi</w:delText>
        </w:r>
      </w:del>
      <w:ins w:id="373" w:author="RAUL MAZO" w:date="2015-04-16T05:53:00Z">
        <w:r w:rsidR="0004695C" w:rsidRPr="00974355">
          <w:rPr>
            <w:color w:val="000000" w:themeColor="text1"/>
          </w:rPr>
          <w:t>Así</w:t>
        </w:r>
      </w:ins>
      <w:r w:rsidRPr="00974355">
        <w:rPr>
          <w:color w:val="000000" w:themeColor="text1"/>
        </w:rPr>
        <w:t xml:space="preserve"> mismo, la manera como se esperaba lograr que el país fuera uno solo, con reglas de juego unificadas, era distinta para unos grupos y para otros. Estas diferencias dieron lugar al nacim</w:t>
      </w:r>
      <w:r w:rsidR="00C63AD9" w:rsidRPr="00974355">
        <w:rPr>
          <w:color w:val="000000" w:themeColor="text1"/>
        </w:rPr>
        <w:t>iento de los partidos políticos.</w:t>
      </w:r>
    </w:p>
    <w:p w:rsidR="00C63AD9" w:rsidRPr="00974355" w:rsidRDefault="00C63AD9" w:rsidP="00974355">
      <w:pPr>
        <w:spacing w:line="360" w:lineRule="auto"/>
        <w:rPr>
          <w:color w:val="000000" w:themeColor="text1"/>
        </w:rPr>
      </w:pPr>
      <w:r w:rsidRPr="00974355">
        <w:rPr>
          <w:color w:val="000000" w:themeColor="text1"/>
        </w:rPr>
        <w:t xml:space="preserve">En el año 1848 surgió el </w:t>
      </w:r>
      <w:del w:id="374" w:author="RAUL MAZO" w:date="2015-04-16T05:53:00Z">
        <w:r w:rsidRPr="00974355" w:rsidDel="0004695C">
          <w:rPr>
            <w:color w:val="000000" w:themeColor="text1"/>
          </w:rPr>
          <w:delText xml:space="preserve">partido </w:delText>
        </w:r>
      </w:del>
      <w:ins w:id="375" w:author="RAUL MAZO" w:date="2015-04-16T05:53:00Z">
        <w:r w:rsidR="0004695C">
          <w:rPr>
            <w:color w:val="000000" w:themeColor="text1"/>
          </w:rPr>
          <w:t>P</w:t>
        </w:r>
        <w:r w:rsidR="0004695C" w:rsidRPr="00974355">
          <w:rPr>
            <w:color w:val="000000" w:themeColor="text1"/>
          </w:rPr>
          <w:t xml:space="preserve">artido </w:t>
        </w:r>
      </w:ins>
      <w:r w:rsidRPr="00974355">
        <w:rPr>
          <w:color w:val="000000" w:themeColor="text1"/>
        </w:rPr>
        <w:t>Liberal cuando José Ezequiel Roja</w:t>
      </w:r>
      <w:r w:rsidR="00EE00C2" w:rsidRPr="00974355">
        <w:rPr>
          <w:color w:val="000000" w:themeColor="text1"/>
        </w:rPr>
        <w:t>s</w:t>
      </w:r>
      <w:r w:rsidRPr="00974355">
        <w:rPr>
          <w:color w:val="000000" w:themeColor="text1"/>
        </w:rPr>
        <w:t xml:space="preserve"> publicó en </w:t>
      </w:r>
      <w:r w:rsidR="00EE00C2" w:rsidRPr="00974355">
        <w:rPr>
          <w:color w:val="000000" w:themeColor="text1"/>
        </w:rPr>
        <w:t xml:space="preserve">el periódico </w:t>
      </w:r>
      <w:r w:rsidR="00EE00C2" w:rsidRPr="00974355">
        <w:rPr>
          <w:i/>
          <w:color w:val="000000" w:themeColor="text1"/>
        </w:rPr>
        <w:t>El Aviso</w:t>
      </w:r>
      <w:r w:rsidRPr="00974355">
        <w:rPr>
          <w:color w:val="000000" w:themeColor="text1"/>
        </w:rPr>
        <w:t xml:space="preserve"> </w:t>
      </w:r>
      <w:r w:rsidR="00EE00C2" w:rsidRPr="00974355">
        <w:rPr>
          <w:color w:val="000000" w:themeColor="text1"/>
        </w:rPr>
        <w:t xml:space="preserve">sus ideales políticos para justificar por qué en las siguientes elecciones votaría por José Hilario López. El documento se tituló “La razón de mi voto” y sintetizaba </w:t>
      </w:r>
      <w:del w:id="376" w:author="RAUL MAZO" w:date="2015-04-16T05:54:00Z">
        <w:r w:rsidR="00EE00C2" w:rsidRPr="00974355" w:rsidDel="0004695C">
          <w:rPr>
            <w:color w:val="000000" w:themeColor="text1"/>
          </w:rPr>
          <w:delText>asi</w:delText>
        </w:r>
      </w:del>
      <w:ins w:id="377" w:author="RAUL MAZO" w:date="2015-04-16T05:54:00Z">
        <w:r w:rsidR="0004695C" w:rsidRPr="00974355">
          <w:rPr>
            <w:color w:val="000000" w:themeColor="text1"/>
          </w:rPr>
          <w:t>así</w:t>
        </w:r>
      </w:ins>
      <w:r w:rsidR="00EE00C2" w:rsidRPr="00974355">
        <w:rPr>
          <w:color w:val="000000" w:themeColor="text1"/>
        </w:rPr>
        <w:t xml:space="preserve"> los ideales liberales:</w:t>
      </w:r>
    </w:p>
    <w:p w:rsidR="00EE00C2" w:rsidRPr="00974355" w:rsidRDefault="00EE00C2"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974355">
        <w:rPr>
          <w:rFonts w:ascii="Times New Roman" w:eastAsia="Times New Roman" w:hAnsi="Times New Roman" w:cs="Times New Roman"/>
          <w:sz w:val="24"/>
          <w:szCs w:val="24"/>
          <w:lang w:eastAsia="es-CO"/>
        </w:rPr>
        <w:t>Libertades:</w:t>
      </w:r>
      <w:r w:rsidR="00C63AD9" w:rsidRPr="00974355">
        <w:rPr>
          <w:rFonts w:ascii="Times New Roman" w:eastAsia="Times New Roman" w:hAnsi="Times New Roman" w:cs="Times New Roman"/>
          <w:sz w:val="24"/>
          <w:szCs w:val="24"/>
          <w:lang w:eastAsia="es-CO"/>
        </w:rPr>
        <w:t xml:space="preserve"> religiosa, de enseñanza, de industria y comercio</w:t>
      </w:r>
      <w:r w:rsidRPr="00974355">
        <w:rPr>
          <w:rFonts w:ascii="Times New Roman" w:eastAsia="Times New Roman" w:hAnsi="Times New Roman" w:cs="Times New Roman"/>
          <w:sz w:val="24"/>
          <w:szCs w:val="24"/>
          <w:lang w:eastAsia="es-CO"/>
        </w:rPr>
        <w:t xml:space="preserve"> </w:t>
      </w:r>
      <w:r w:rsidR="00C63AD9" w:rsidRPr="00974355">
        <w:rPr>
          <w:rFonts w:ascii="Times New Roman" w:eastAsia="Times New Roman" w:hAnsi="Times New Roman" w:cs="Times New Roman"/>
          <w:sz w:val="24"/>
          <w:szCs w:val="24"/>
          <w:lang w:eastAsia="es-CO"/>
        </w:rPr>
        <w:t>de impre</w:t>
      </w:r>
      <w:r w:rsidRPr="00974355">
        <w:rPr>
          <w:rFonts w:ascii="Times New Roman" w:eastAsia="Times New Roman" w:hAnsi="Times New Roman" w:cs="Times New Roman"/>
          <w:sz w:val="24"/>
          <w:szCs w:val="24"/>
          <w:lang w:eastAsia="es-CO"/>
        </w:rPr>
        <w:t>n</w:t>
      </w:r>
      <w:r w:rsidR="00C63AD9" w:rsidRPr="00974355">
        <w:rPr>
          <w:rFonts w:ascii="Times New Roman" w:eastAsia="Times New Roman" w:hAnsi="Times New Roman" w:cs="Times New Roman"/>
          <w:sz w:val="24"/>
          <w:szCs w:val="24"/>
          <w:lang w:eastAsia="es-CO"/>
        </w:rPr>
        <w:t>ta</w:t>
      </w:r>
      <w:r w:rsidRPr="00974355">
        <w:rPr>
          <w:rFonts w:ascii="Times New Roman" w:eastAsia="Times New Roman" w:hAnsi="Times New Roman" w:cs="Times New Roman"/>
          <w:sz w:val="24"/>
          <w:szCs w:val="24"/>
          <w:lang w:eastAsia="es-CO"/>
        </w:rPr>
        <w:t>, de armas y municiones.</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 la esclavitud</w:t>
      </w:r>
      <w:ins w:id="378" w:author="RAUL MAZO" w:date="2015-04-16T05:54:00Z">
        <w:r w:rsidR="0004695C">
          <w:rPr>
            <w:rFonts w:ascii="Times New Roman" w:eastAsia="Times New Roman" w:hAnsi="Times New Roman" w:cs="Times New Roman"/>
            <w:sz w:val="24"/>
            <w:szCs w:val="24"/>
            <w:lang w:val="es-ES" w:eastAsia="es-CO"/>
          </w:rPr>
          <w:t>.</w:t>
        </w:r>
      </w:ins>
      <w:del w:id="379" w:author="RAUL MAZO" w:date="2015-04-16T05:54:00Z">
        <w:r w:rsidRPr="00974355" w:rsidDel="0004695C">
          <w:rPr>
            <w:rFonts w:ascii="Times New Roman" w:eastAsia="Times New Roman" w:hAnsi="Times New Roman" w:cs="Times New Roman"/>
            <w:sz w:val="24"/>
            <w:szCs w:val="24"/>
            <w:lang w:val="es-ES" w:eastAsia="es-CO"/>
          </w:rPr>
          <w:delText>:</w:delText>
        </w:r>
      </w:del>
    </w:p>
    <w:p w:rsidR="00EE00C2" w:rsidRPr="00974355" w:rsidRDefault="00EE00C2"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Estado laico (sin ninguna intervención de la Iglesia)</w:t>
      </w:r>
      <w:ins w:id="380"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 xml:space="preserve">Sufragio </w:t>
      </w:r>
      <w:del w:id="381" w:author="RAUL MAZO" w:date="2015-04-17T05:58:00Z">
        <w:r w:rsidRPr="00974355" w:rsidDel="00346612">
          <w:rPr>
            <w:rFonts w:ascii="Times New Roman" w:eastAsia="Times New Roman" w:hAnsi="Times New Roman" w:cs="Times New Roman"/>
            <w:sz w:val="24"/>
            <w:szCs w:val="24"/>
            <w:lang w:val="es-ES" w:eastAsia="es-CO"/>
          </w:rPr>
          <w:delText>Universal</w:delText>
        </w:r>
      </w:del>
      <w:ins w:id="382" w:author="RAUL MAZO" w:date="2015-04-17T05:58:00Z">
        <w:r w:rsidR="00346612">
          <w:rPr>
            <w:rFonts w:ascii="Times New Roman" w:eastAsia="Times New Roman" w:hAnsi="Times New Roman" w:cs="Times New Roman"/>
            <w:sz w:val="24"/>
            <w:szCs w:val="24"/>
            <w:lang w:val="es-ES" w:eastAsia="es-CO"/>
          </w:rPr>
          <w:t>u</w:t>
        </w:r>
        <w:r w:rsidR="00346612" w:rsidRPr="00974355">
          <w:rPr>
            <w:rFonts w:ascii="Times New Roman" w:eastAsia="Times New Roman" w:hAnsi="Times New Roman" w:cs="Times New Roman"/>
            <w:sz w:val="24"/>
            <w:szCs w:val="24"/>
            <w:lang w:val="es-ES" w:eastAsia="es-CO"/>
          </w:rPr>
          <w:t>niversal</w:t>
        </w:r>
      </w:ins>
      <w:r w:rsidRPr="00974355">
        <w:rPr>
          <w:rFonts w:ascii="Times New Roman" w:eastAsia="Times New Roman" w:hAnsi="Times New Roman" w:cs="Times New Roman"/>
          <w:sz w:val="24"/>
          <w:szCs w:val="24"/>
          <w:lang w:val="es-ES" w:eastAsia="es-CO"/>
        </w:rPr>
        <w:t>, directo y secreto</w:t>
      </w:r>
      <w:del w:id="383" w:author="RAUL MAZO" w:date="2015-04-16T05:54:00Z">
        <w:r w:rsidRPr="00974355" w:rsidDel="0004695C">
          <w:rPr>
            <w:rFonts w:ascii="Times New Roman" w:eastAsia="Times New Roman" w:hAnsi="Times New Roman" w:cs="Times New Roman"/>
            <w:sz w:val="24"/>
            <w:szCs w:val="24"/>
            <w:lang w:val="es-ES" w:eastAsia="es-CO"/>
          </w:rPr>
          <w:delText>;</w:delText>
        </w:r>
      </w:del>
      <w:ins w:id="384"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Supresión de la pena de muerte</w:t>
      </w:r>
      <w:ins w:id="385" w:author="RAUL MAZO" w:date="2015-04-16T05:54:00Z">
        <w:r w:rsidR="0004695C">
          <w:rPr>
            <w:rFonts w:ascii="Times New Roman" w:eastAsia="Times New Roman" w:hAnsi="Times New Roman" w:cs="Times New Roman"/>
            <w:sz w:val="24"/>
            <w:szCs w:val="24"/>
            <w:lang w:val="es-ES" w:eastAsia="es-CO"/>
          </w:rPr>
          <w:t>.</w:t>
        </w:r>
      </w:ins>
      <w:r w:rsidR="00EE00C2" w:rsidRPr="00974355">
        <w:rPr>
          <w:rFonts w:ascii="Times New Roman" w:eastAsia="Times New Roman" w:hAnsi="Times New Roman" w:cs="Times New Roman"/>
          <w:sz w:val="24"/>
          <w:szCs w:val="24"/>
          <w:lang w:val="es-ES" w:eastAsia="es-CO"/>
        </w:rPr>
        <w:t xml:space="preserve"> </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 xml:space="preserve">Disminución de las funciones del </w:t>
      </w:r>
      <w:r w:rsidR="00EE00C2" w:rsidRPr="00974355">
        <w:rPr>
          <w:rFonts w:ascii="Times New Roman" w:eastAsia="Times New Roman" w:hAnsi="Times New Roman" w:cs="Times New Roman"/>
          <w:sz w:val="24"/>
          <w:szCs w:val="24"/>
          <w:lang w:val="es-ES" w:eastAsia="es-CO"/>
        </w:rPr>
        <w:t xml:space="preserve">poder </w:t>
      </w:r>
      <w:r w:rsidRPr="00974355">
        <w:rPr>
          <w:rFonts w:ascii="Times New Roman" w:eastAsia="Times New Roman" w:hAnsi="Times New Roman" w:cs="Times New Roman"/>
          <w:sz w:val="24"/>
          <w:szCs w:val="24"/>
          <w:lang w:val="es-ES" w:eastAsia="es-CO"/>
        </w:rPr>
        <w:t>Ejecutivo</w:t>
      </w:r>
      <w:del w:id="386" w:author="RAUL MAZO" w:date="2015-04-16T05:54:00Z">
        <w:r w:rsidRPr="00974355" w:rsidDel="0004695C">
          <w:rPr>
            <w:rFonts w:ascii="Times New Roman" w:eastAsia="Times New Roman" w:hAnsi="Times New Roman" w:cs="Times New Roman"/>
            <w:sz w:val="24"/>
            <w:szCs w:val="24"/>
            <w:lang w:val="es-ES" w:eastAsia="es-CO"/>
          </w:rPr>
          <w:delText>;</w:delText>
        </w:r>
      </w:del>
      <w:ins w:id="387"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 los monopolios</w:t>
      </w:r>
      <w:r w:rsidR="00EE00C2" w:rsidRPr="00974355">
        <w:rPr>
          <w:rFonts w:ascii="Times New Roman" w:eastAsia="Times New Roman" w:hAnsi="Times New Roman" w:cs="Times New Roman"/>
          <w:sz w:val="24"/>
          <w:szCs w:val="24"/>
          <w:lang w:val="es-ES" w:eastAsia="es-CO"/>
        </w:rPr>
        <w:t xml:space="preserve"> y l</w:t>
      </w:r>
      <w:r w:rsidRPr="00974355">
        <w:rPr>
          <w:rFonts w:ascii="Times New Roman" w:eastAsia="Times New Roman" w:hAnsi="Times New Roman" w:cs="Times New Roman"/>
          <w:sz w:val="24"/>
          <w:szCs w:val="24"/>
          <w:lang w:val="es-ES" w:eastAsia="es-CO"/>
        </w:rPr>
        <w:t>ibre cambio</w:t>
      </w:r>
      <w:del w:id="388" w:author="RAUL MAZO" w:date="2015-04-16T05:54:00Z">
        <w:r w:rsidRPr="00974355" w:rsidDel="0004695C">
          <w:rPr>
            <w:rFonts w:ascii="Times New Roman" w:eastAsia="Times New Roman" w:hAnsi="Times New Roman" w:cs="Times New Roman"/>
            <w:sz w:val="24"/>
            <w:szCs w:val="24"/>
            <w:lang w:val="es-ES" w:eastAsia="es-CO"/>
          </w:rPr>
          <w:delText>;</w:delText>
        </w:r>
      </w:del>
      <w:ins w:id="389"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del ejército</w:t>
      </w:r>
      <w:del w:id="390" w:author="RAUL MAZO" w:date="2015-04-16T05:54:00Z">
        <w:r w:rsidRPr="00974355" w:rsidDel="0004695C">
          <w:rPr>
            <w:rFonts w:ascii="Times New Roman" w:eastAsia="Times New Roman" w:hAnsi="Times New Roman" w:cs="Times New Roman"/>
            <w:sz w:val="24"/>
            <w:szCs w:val="24"/>
            <w:lang w:val="es-ES" w:eastAsia="es-CO"/>
          </w:rPr>
          <w:delText>;</w:delText>
        </w:r>
      </w:del>
      <w:ins w:id="391"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 xml:space="preserve">Expulsión de los </w:t>
      </w:r>
      <w:del w:id="392" w:author="RAUL MAZO" w:date="2015-04-16T05:55:00Z">
        <w:r w:rsidRPr="00974355" w:rsidDel="0004695C">
          <w:rPr>
            <w:rFonts w:ascii="Times New Roman" w:eastAsia="Times New Roman" w:hAnsi="Times New Roman" w:cs="Times New Roman"/>
            <w:sz w:val="24"/>
            <w:szCs w:val="24"/>
            <w:lang w:val="es-ES" w:eastAsia="es-CO"/>
          </w:rPr>
          <w:delText>Jesuitas</w:delText>
        </w:r>
      </w:del>
      <w:ins w:id="393" w:author="RAUL MAZO" w:date="2015-04-16T05:55:00Z">
        <w:r w:rsidR="0004695C">
          <w:rPr>
            <w:rFonts w:ascii="Times New Roman" w:eastAsia="Times New Roman" w:hAnsi="Times New Roman" w:cs="Times New Roman"/>
            <w:sz w:val="24"/>
            <w:szCs w:val="24"/>
            <w:lang w:val="es-ES" w:eastAsia="es-CO"/>
          </w:rPr>
          <w:t>j</w:t>
        </w:r>
        <w:r w:rsidR="0004695C" w:rsidRPr="00974355">
          <w:rPr>
            <w:rFonts w:ascii="Times New Roman" w:eastAsia="Times New Roman" w:hAnsi="Times New Roman" w:cs="Times New Roman"/>
            <w:sz w:val="24"/>
            <w:szCs w:val="24"/>
            <w:lang w:val="es-ES" w:eastAsia="es-CO"/>
          </w:rPr>
          <w:t>esuitas</w:t>
        </w:r>
      </w:ins>
      <w:ins w:id="394" w:author="RAUL MAZO" w:date="2015-04-16T05:54:00Z">
        <w:r w:rsidR="0004695C">
          <w:rPr>
            <w:rFonts w:ascii="Times New Roman" w:eastAsia="Times New Roman" w:hAnsi="Times New Roman" w:cs="Times New Roman"/>
            <w:sz w:val="24"/>
            <w:szCs w:val="24"/>
            <w:lang w:val="es-ES" w:eastAsia="es-CO"/>
          </w:rPr>
          <w:t>.</w:t>
        </w:r>
      </w:ins>
    </w:p>
    <w:p w:rsidR="00C63AD9" w:rsidRPr="00974355" w:rsidRDefault="00C63AD9" w:rsidP="00974355">
      <w:pPr>
        <w:spacing w:line="360" w:lineRule="auto"/>
        <w:rPr>
          <w:color w:val="000000" w:themeColor="text1"/>
          <w:lang w:val="es-ES"/>
        </w:rPr>
      </w:pPr>
    </w:p>
    <w:p w:rsidR="00316C2B" w:rsidRPr="00974355" w:rsidDel="0004695C" w:rsidRDefault="00EE00C2" w:rsidP="00974355">
      <w:pPr>
        <w:spacing w:line="360" w:lineRule="auto"/>
        <w:rPr>
          <w:del w:id="395" w:author="RAUL MAZO" w:date="2015-04-16T05:55:00Z"/>
          <w:color w:val="000000" w:themeColor="text1"/>
        </w:rPr>
      </w:pPr>
      <w:r w:rsidRPr="00974355">
        <w:rPr>
          <w:color w:val="000000" w:themeColor="text1"/>
        </w:rPr>
        <w:t xml:space="preserve">Al año siguiente, en 1849, </w:t>
      </w:r>
      <w:r w:rsidR="00D0631D" w:rsidRPr="00974355">
        <w:rPr>
          <w:color w:val="000000" w:themeColor="text1"/>
        </w:rPr>
        <w:t xml:space="preserve">en el periódico </w:t>
      </w:r>
      <w:r w:rsidR="00D0631D" w:rsidRPr="00974355">
        <w:rPr>
          <w:i/>
          <w:color w:val="000000" w:themeColor="text1"/>
        </w:rPr>
        <w:t>La Civilización</w:t>
      </w:r>
      <w:r w:rsidR="00D0631D" w:rsidRPr="00974355">
        <w:rPr>
          <w:color w:val="000000" w:themeColor="text1"/>
        </w:rPr>
        <w:t xml:space="preserve">, </w:t>
      </w:r>
      <w:del w:id="396" w:author="RAUL MAZO" w:date="2015-04-16T05:55:00Z">
        <w:r w:rsidR="00D0631D" w:rsidRPr="00974355" w:rsidDel="0004695C">
          <w:rPr>
            <w:color w:val="000000" w:themeColor="text1"/>
          </w:rPr>
          <w:delText xml:space="preserve">mariano </w:delText>
        </w:r>
      </w:del>
      <w:ins w:id="397" w:author="RAUL MAZO" w:date="2015-04-16T05:55:00Z">
        <w:r w:rsidR="0004695C">
          <w:rPr>
            <w:color w:val="000000" w:themeColor="text1"/>
          </w:rPr>
          <w:t>M</w:t>
        </w:r>
        <w:r w:rsidR="0004695C" w:rsidRPr="00974355">
          <w:rPr>
            <w:color w:val="000000" w:themeColor="text1"/>
          </w:rPr>
          <w:t xml:space="preserve">ariano </w:t>
        </w:r>
      </w:ins>
      <w:r w:rsidR="00D0631D" w:rsidRPr="00974355">
        <w:rPr>
          <w:color w:val="000000" w:themeColor="text1"/>
        </w:rPr>
        <w:t>Ospina Rodríguez y José Eusebio Caro, publica</w:t>
      </w:r>
      <w:r w:rsidR="006B1C76" w:rsidRPr="00974355">
        <w:rPr>
          <w:color w:val="000000" w:themeColor="text1"/>
        </w:rPr>
        <w:t xml:space="preserve">ron un texto con los ideales del </w:t>
      </w:r>
      <w:del w:id="398" w:author="RAUL MAZO" w:date="2015-04-16T05:55:00Z">
        <w:r w:rsidR="006B1C76" w:rsidRPr="00974355" w:rsidDel="0004695C">
          <w:rPr>
            <w:color w:val="000000" w:themeColor="text1"/>
          </w:rPr>
          <w:delText xml:space="preserve">partido </w:delText>
        </w:r>
      </w:del>
      <w:ins w:id="399" w:author="RAUL MAZO" w:date="2015-04-16T05:55:00Z">
        <w:r w:rsidR="0004695C">
          <w:rPr>
            <w:color w:val="000000" w:themeColor="text1"/>
          </w:rPr>
          <w:t>P</w:t>
        </w:r>
        <w:r w:rsidR="0004695C" w:rsidRPr="00974355">
          <w:rPr>
            <w:color w:val="000000" w:themeColor="text1"/>
          </w:rPr>
          <w:t xml:space="preserve">artido </w:t>
        </w:r>
      </w:ins>
      <w:r w:rsidR="006B1C76" w:rsidRPr="00974355">
        <w:rPr>
          <w:color w:val="000000" w:themeColor="text1"/>
        </w:rPr>
        <w:t>Conservador</w:t>
      </w:r>
      <w:r w:rsidR="00963A4F" w:rsidRPr="00974355">
        <w:rPr>
          <w:color w:val="000000" w:themeColor="text1"/>
        </w:rPr>
        <w:t>. Allí resaltaron</w:t>
      </w:r>
      <w:ins w:id="400" w:author="RAUL MAZO" w:date="2015-04-16T05:55:00Z">
        <w:r w:rsidR="0004695C">
          <w:rPr>
            <w:color w:val="000000" w:themeColor="text1"/>
          </w:rPr>
          <w:t xml:space="preserve"> </w:t>
        </w:r>
      </w:ins>
      <w:del w:id="401" w:author="RAUL MAZO" w:date="2015-04-16T05:55:00Z">
        <w:r w:rsidR="00963A4F" w:rsidRPr="00974355" w:rsidDel="0004695C">
          <w:rPr>
            <w:color w:val="000000" w:themeColor="text1"/>
          </w:rPr>
          <w:delText xml:space="preserve"> </w:delText>
        </w:r>
      </w:del>
    </w:p>
    <w:p w:rsidR="00AD7C2A" w:rsidRPr="00974355" w:rsidDel="0004695C" w:rsidRDefault="00AD7C2A" w:rsidP="00974355">
      <w:pPr>
        <w:spacing w:line="360" w:lineRule="auto"/>
        <w:rPr>
          <w:del w:id="402" w:author="RAUL MAZO" w:date="2015-04-16T05:55:00Z"/>
          <w:color w:val="000000" w:themeColor="text1"/>
        </w:rPr>
      </w:pPr>
    </w:p>
    <w:p w:rsidR="00AD7C2A" w:rsidRPr="00974355" w:rsidDel="0004695C" w:rsidRDefault="00AD7C2A" w:rsidP="00974355">
      <w:pPr>
        <w:spacing w:line="360" w:lineRule="auto"/>
        <w:rPr>
          <w:del w:id="403" w:author="RAUL MAZO" w:date="2015-04-16T05:55:00Z"/>
          <w:color w:val="000000" w:themeColor="text1"/>
        </w:rPr>
      </w:pPr>
    </w:p>
    <w:p w:rsidR="00963A4F" w:rsidRPr="00974355" w:rsidRDefault="00963A4F" w:rsidP="00974355">
      <w:pPr>
        <w:spacing w:line="360" w:lineRule="auto"/>
        <w:rPr>
          <w:color w:val="000000" w:themeColor="text1"/>
        </w:rPr>
      </w:pPr>
      <w:del w:id="404" w:author="RAUL MAZO" w:date="2015-04-16T05:55:00Z">
        <w:r w:rsidRPr="00974355" w:rsidDel="0004695C">
          <w:rPr>
            <w:color w:val="000000" w:themeColor="text1"/>
          </w:rPr>
          <w:delText xml:space="preserve">La </w:delText>
        </w:r>
      </w:del>
      <w:proofErr w:type="gramStart"/>
      <w:ins w:id="405" w:author="RAUL MAZO" w:date="2015-04-16T05:55:00Z">
        <w:r w:rsidR="0004695C">
          <w:rPr>
            <w:color w:val="000000" w:themeColor="text1"/>
          </w:rPr>
          <w:t>l</w:t>
        </w:r>
        <w:r w:rsidR="0004695C" w:rsidRPr="00974355">
          <w:rPr>
            <w:color w:val="000000" w:themeColor="text1"/>
          </w:rPr>
          <w:t>a</w:t>
        </w:r>
        <w:proofErr w:type="gramEnd"/>
        <w:r w:rsidR="0004695C" w:rsidRPr="00974355">
          <w:rPr>
            <w:color w:val="000000" w:themeColor="text1"/>
          </w:rPr>
          <w:t xml:space="preserve"> </w:t>
        </w:r>
      </w:ins>
      <w:r w:rsidRPr="00974355">
        <w:rPr>
          <w:color w:val="000000" w:themeColor="text1"/>
        </w:rPr>
        <w:t>defensa de la propiedad, la moral, la religión católica, la educación cristiana  y el orden constituciona</w:t>
      </w:r>
      <w:r w:rsidR="00D329C5" w:rsidRPr="00974355">
        <w:rPr>
          <w:color w:val="000000" w:themeColor="text1"/>
        </w:rPr>
        <w:t>l.</w:t>
      </w:r>
    </w:p>
    <w:p w:rsidR="00D329C5" w:rsidRPr="00974355" w:rsidRDefault="00D329C5" w:rsidP="00974355">
      <w:pPr>
        <w:spacing w:line="360" w:lineRule="auto"/>
        <w:rPr>
          <w:color w:val="000000" w:themeColor="text1"/>
        </w:rPr>
      </w:pPr>
    </w:p>
    <w:p w:rsidR="00D329C5" w:rsidRPr="00974355" w:rsidRDefault="00D329C5" w:rsidP="00974355">
      <w:pPr>
        <w:spacing w:line="360" w:lineRule="auto"/>
        <w:rPr>
          <w:lang w:val="es-ES"/>
        </w:rPr>
      </w:pPr>
    </w:p>
    <w:p w:rsidR="006B1C76" w:rsidRDefault="00A810DB" w:rsidP="00974355">
      <w:pPr>
        <w:spacing w:line="360" w:lineRule="auto"/>
        <w:rPr>
          <w:b/>
          <w:color w:val="000000" w:themeColor="text1"/>
          <w:lang w:val="es-ES"/>
        </w:rPr>
      </w:pPr>
      <w:r w:rsidRPr="00A810DB">
        <w:rPr>
          <w:b/>
          <w:color w:val="000000" w:themeColor="text1"/>
          <w:highlight w:val="yellow"/>
          <w:lang w:val="es-ES"/>
        </w:rPr>
        <w:t>PRACTICA_PARTIDOS</w:t>
      </w:r>
    </w:p>
    <w:p w:rsidR="00A810DB" w:rsidRPr="00974355" w:rsidRDefault="00A810DB" w:rsidP="00974355">
      <w:pPr>
        <w:spacing w:line="360" w:lineRule="auto"/>
        <w:rPr>
          <w:b/>
          <w:color w:val="000000" w:themeColor="text1"/>
          <w:lang w:val="es-ES"/>
        </w:rPr>
      </w:pPr>
    </w:p>
    <w:p w:rsidR="00316C2B" w:rsidRPr="00974355" w:rsidRDefault="00316C2B" w:rsidP="00974355">
      <w:pPr>
        <w:spacing w:line="360" w:lineRule="auto"/>
        <w:rPr>
          <w:b/>
          <w:color w:val="000000" w:themeColor="text1"/>
        </w:rPr>
      </w:pPr>
      <w:r w:rsidRPr="00974355">
        <w:rPr>
          <w:b/>
          <w:color w:val="000000" w:themeColor="text1"/>
          <w:highlight w:val="yellow"/>
        </w:rPr>
        <w:t xml:space="preserve">[SECCIÓN </w:t>
      </w:r>
      <w:r w:rsidR="00A810DB">
        <w:rPr>
          <w:b/>
          <w:color w:val="000000" w:themeColor="text1"/>
          <w:highlight w:val="yellow"/>
        </w:rPr>
        <w:t>2</w:t>
      </w:r>
      <w:r w:rsidRPr="00974355">
        <w:rPr>
          <w:b/>
          <w:color w:val="000000" w:themeColor="text1"/>
          <w:highlight w:val="yellow"/>
        </w:rPr>
        <w:t>]</w:t>
      </w:r>
      <w:r w:rsidRPr="00974355">
        <w:rPr>
          <w:b/>
          <w:color w:val="000000" w:themeColor="text1"/>
        </w:rPr>
        <w:t xml:space="preserve"> 3.3 </w:t>
      </w:r>
    </w:p>
    <w:p w:rsidR="00F55AAE" w:rsidRPr="00974355" w:rsidRDefault="00F55AAE" w:rsidP="00974355">
      <w:pPr>
        <w:spacing w:line="360" w:lineRule="auto"/>
        <w:rPr>
          <w:b/>
        </w:rPr>
      </w:pPr>
      <w:r w:rsidRPr="00974355">
        <w:rPr>
          <w:b/>
        </w:rPr>
        <w:t>Presidencia de José Hilario López</w:t>
      </w:r>
      <w:r w:rsidR="002D17FE" w:rsidRPr="00974355">
        <w:rPr>
          <w:b/>
        </w:rPr>
        <w:t xml:space="preserve"> (1849-1852)</w:t>
      </w:r>
    </w:p>
    <w:p w:rsidR="00F55AAE" w:rsidRPr="00974355" w:rsidRDefault="00F55AAE" w:rsidP="00974355">
      <w:pPr>
        <w:spacing w:line="360" w:lineRule="auto"/>
        <w:rPr>
          <w:b/>
        </w:rPr>
      </w:pPr>
    </w:p>
    <w:p w:rsidR="00BB65E7" w:rsidRPr="00974355" w:rsidRDefault="002D17FE" w:rsidP="00974355">
      <w:pPr>
        <w:spacing w:line="360" w:lineRule="auto"/>
      </w:pPr>
      <w:r w:rsidRPr="00974355">
        <w:t xml:space="preserve">Este presidente logró avances importantes para la democratización de la Nueva Granada. Su pensamiento liberal fue determinante para </w:t>
      </w:r>
      <w:del w:id="406" w:author="RAUL MAZO" w:date="2015-04-16T05:56:00Z">
        <w:r w:rsidRPr="00974355" w:rsidDel="0004695C">
          <w:delText xml:space="preserve">que </w:delText>
        </w:r>
      </w:del>
      <w:r w:rsidRPr="00974355">
        <w:t>tomar decisiones en favor de algunas libertades. Expidió leyes de libertad de prensa, dio libertad plena a los esclavos y permitió la organización de sociedades políticas de todo tipo de ideologías.</w:t>
      </w:r>
    </w:p>
    <w:p w:rsidR="002D17FE" w:rsidRPr="00974355" w:rsidRDefault="008D64DF" w:rsidP="00974355">
      <w:pPr>
        <w:spacing w:line="360" w:lineRule="auto"/>
      </w:pPr>
      <w:r w:rsidRPr="00974355">
        <w:rPr>
          <w:highlight w:val="yellow"/>
        </w:rPr>
        <w:t>PRONFUNDIZA. LA COMISION COROGRAFICA</w:t>
      </w:r>
    </w:p>
    <w:p w:rsidR="002D17FE" w:rsidRPr="00974355" w:rsidRDefault="002D17FE" w:rsidP="00974355">
      <w:pPr>
        <w:spacing w:line="360" w:lineRule="auto"/>
        <w:rPr>
          <w:b/>
        </w:rPr>
      </w:pPr>
      <w:r w:rsidRPr="00974355">
        <w:rPr>
          <w:b/>
        </w:rPr>
        <w:t>Presidencia de Jos</w:t>
      </w:r>
      <w:r w:rsidR="00F24097" w:rsidRPr="00974355">
        <w:rPr>
          <w:b/>
        </w:rPr>
        <w:t>é</w:t>
      </w:r>
      <w:r w:rsidRPr="00974355">
        <w:rPr>
          <w:b/>
        </w:rPr>
        <w:t xml:space="preserve"> María Obando</w:t>
      </w:r>
      <w:r w:rsidR="009B6E1D" w:rsidRPr="00974355">
        <w:rPr>
          <w:b/>
        </w:rPr>
        <w:t xml:space="preserve"> (1853-1854)</w:t>
      </w:r>
    </w:p>
    <w:p w:rsidR="006D5CE0" w:rsidRPr="00974355" w:rsidRDefault="002D17FE" w:rsidP="00974355">
      <w:pPr>
        <w:spacing w:line="360" w:lineRule="auto"/>
      </w:pPr>
      <w:r w:rsidRPr="00974355">
        <w:t xml:space="preserve">Finalmente, después de haber vivido las </w:t>
      </w:r>
      <w:r w:rsidR="009B6E1D" w:rsidRPr="00974355">
        <w:t xml:space="preserve">dificultades de la Guerra de los Supremos, Obando logró acceder a la presidencia. </w:t>
      </w:r>
      <w:r w:rsidR="00F24097" w:rsidRPr="00974355">
        <w:t xml:space="preserve">Uno de sus actos de gobierno fue la </w:t>
      </w:r>
      <w:r w:rsidR="008D64DF" w:rsidRPr="00974355">
        <w:t xml:space="preserve">puesta en marcha de la Constitución de 1853 que se venía creando y discutiendo desde tiempo atrás. </w:t>
      </w:r>
      <w:r w:rsidR="006D5CE0" w:rsidRPr="00974355">
        <w:t xml:space="preserve">En sus principios la nueva </w:t>
      </w:r>
      <w:del w:id="407" w:author="RAUL MAZO" w:date="2015-04-16T05:56:00Z">
        <w:r w:rsidR="006D5CE0" w:rsidRPr="00974355" w:rsidDel="0004695C">
          <w:delText xml:space="preserve">carta </w:delText>
        </w:r>
      </w:del>
      <w:ins w:id="408" w:author="RAUL MAZO" w:date="2015-04-16T05:56:00Z">
        <w:r w:rsidR="0004695C">
          <w:t>C</w:t>
        </w:r>
        <w:r w:rsidR="0004695C" w:rsidRPr="00974355">
          <w:t xml:space="preserve">arta </w:t>
        </w:r>
      </w:ins>
      <w:del w:id="409" w:author="RAUL MAZO" w:date="2015-04-16T05:57:00Z">
        <w:r w:rsidR="006D5CE0" w:rsidRPr="00974355" w:rsidDel="0004695C">
          <w:delText xml:space="preserve">magna </w:delText>
        </w:r>
      </w:del>
      <w:ins w:id="410" w:author="RAUL MAZO" w:date="2015-04-16T05:57:00Z">
        <w:r w:rsidR="0004695C">
          <w:t>M</w:t>
        </w:r>
        <w:r w:rsidR="0004695C" w:rsidRPr="00974355">
          <w:t xml:space="preserve">agna </w:t>
        </w:r>
      </w:ins>
      <w:r w:rsidR="008D64DF" w:rsidRPr="00974355">
        <w:t>era más</w:t>
      </w:r>
      <w:r w:rsidR="0093259D" w:rsidRPr="00974355">
        <w:t xml:space="preserve"> radical en sus ideas liberales</w:t>
      </w:r>
      <w:r w:rsidR="006D5CE0" w:rsidRPr="00974355">
        <w:t xml:space="preserve"> pues </w:t>
      </w:r>
      <w:r w:rsidR="0093259D" w:rsidRPr="00974355">
        <w:t>estimulaba la competencia y además la creación de industria</w:t>
      </w:r>
      <w:r w:rsidR="006D5CE0" w:rsidRPr="00974355">
        <w:t>s</w:t>
      </w:r>
      <w:r w:rsidR="0093259D" w:rsidRPr="00974355">
        <w:t xml:space="preserve">. </w:t>
      </w:r>
      <w:r w:rsidR="006D5CE0" w:rsidRPr="00974355">
        <w:t>Esto afectaba a los artesanos, quienes no tardaron en levantarse contra Obando y en presionar un golpe de Estado en el que José</w:t>
      </w:r>
      <w:r w:rsidR="0093259D" w:rsidRPr="00974355">
        <w:t xml:space="preserve"> Mar</w:t>
      </w:r>
      <w:r w:rsidR="006D5CE0" w:rsidRPr="00974355">
        <w:t>ía Melo tomó</w:t>
      </w:r>
      <w:r w:rsidR="0093259D" w:rsidRPr="00974355">
        <w:t xml:space="preserve"> el poder.</w:t>
      </w:r>
      <w:r w:rsidR="006D5CE0" w:rsidRPr="00974355">
        <w:t xml:space="preserve"> </w:t>
      </w:r>
    </w:p>
    <w:p w:rsidR="00297449" w:rsidRPr="00974355" w:rsidRDefault="006D5CE0" w:rsidP="00974355">
      <w:pPr>
        <w:spacing w:line="360" w:lineRule="auto"/>
      </w:pPr>
      <w:r w:rsidRPr="00974355">
        <w:t>Melo ocupó la silla presidencial por pocos meses. Sin embargo, su gobierno que fue una mezcla de ideas liberales y socialistas en las que se promovieron más derechos</w:t>
      </w:r>
      <w:r w:rsidR="006A2CD1" w:rsidRPr="00974355">
        <w:t>,</w:t>
      </w:r>
      <w:r w:rsidRPr="00974355">
        <w:t xml:space="preserve"> como la educación primaria obligatoria, el derecho al voto para aquellos que estuvieran alfabetizados (no solo para los propietarios)</w:t>
      </w:r>
      <w:r w:rsidR="006A2CD1" w:rsidRPr="00974355">
        <w:t>, y otras relacionadas con la defensa de la propiedad y la libertad religiosa. Melo que decía representar al artesanado y a las clases populares, quiso proteger sus derechos y ello resultó incómodo para los políticos tradicionales. Muy pronto fue destituido por un nuevo golpe liderado por Tomás Cipriano</w:t>
      </w:r>
      <w:r w:rsidR="00C753DF" w:rsidRPr="00974355">
        <w:t xml:space="preserve"> de Mosquera</w:t>
      </w:r>
      <w:r w:rsidR="006A2CD1" w:rsidRPr="00974355">
        <w:t xml:space="preserve">, Pedro Alcántara Herrán </w:t>
      </w:r>
      <w:r w:rsidR="00C753DF" w:rsidRPr="00974355">
        <w:t xml:space="preserve">y </w:t>
      </w:r>
      <w:r w:rsidR="006A2CD1" w:rsidRPr="00974355">
        <w:t xml:space="preserve">José Hilario López. </w:t>
      </w:r>
    </w:p>
    <w:p w:rsidR="0093259D" w:rsidRPr="00974355" w:rsidRDefault="006A2CD1" w:rsidP="00974355">
      <w:pPr>
        <w:spacing w:line="360" w:lineRule="auto"/>
      </w:pPr>
      <w:r w:rsidRPr="00974355">
        <w:lastRenderedPageBreak/>
        <w:t>Melo</w:t>
      </w:r>
      <w:r w:rsidR="00C753DF" w:rsidRPr="00974355">
        <w:t xml:space="preserve"> fue desterrado </w:t>
      </w:r>
      <w:del w:id="411" w:author="RAUL MAZO" w:date="2015-04-17T06:02:00Z">
        <w:r w:rsidR="00C753DF" w:rsidRPr="00974355" w:rsidDel="00346612">
          <w:delText>y</w:delText>
        </w:r>
        <w:r w:rsidRPr="00974355" w:rsidDel="00346612">
          <w:delText xml:space="preserve"> murió en México. Junto </w:delText>
        </w:r>
      </w:del>
      <w:ins w:id="412" w:author="RAUL MAZO" w:date="2015-04-17T06:02:00Z">
        <w:r w:rsidR="00346612">
          <w:t>j</w:t>
        </w:r>
        <w:r w:rsidR="00346612" w:rsidRPr="00974355">
          <w:t xml:space="preserve">unto </w:t>
        </w:r>
      </w:ins>
      <w:r w:rsidRPr="00974355">
        <w:t xml:space="preserve">a </w:t>
      </w:r>
      <w:del w:id="413" w:author="RAUL MAZO" w:date="2015-04-17T06:02:00Z">
        <w:r w:rsidRPr="00974355" w:rsidDel="00346612">
          <w:delText xml:space="preserve">él fueron desterradas </w:delText>
        </w:r>
      </w:del>
      <w:r w:rsidRPr="00974355">
        <w:t>varias decenas de artesanos</w:t>
      </w:r>
      <w:del w:id="414" w:author="RAUL MAZO" w:date="2015-04-17T06:02:00Z">
        <w:r w:rsidRPr="00974355" w:rsidDel="00346612">
          <w:delText>.</w:delText>
        </w:r>
      </w:del>
      <w:ins w:id="415" w:author="RAUL MAZO" w:date="2015-04-17T06:02:00Z">
        <w:r w:rsidR="00346612" w:rsidRPr="00346612">
          <w:t xml:space="preserve"> </w:t>
        </w:r>
        <w:r w:rsidR="00346612" w:rsidRPr="00974355">
          <w:t>y murió en México.</w:t>
        </w:r>
      </w:ins>
      <w:r w:rsidRPr="00974355">
        <w:t xml:space="preserve"> En su exilio, antes de morir, Melo combatió en Nicaragua contra William Walker [</w:t>
      </w:r>
      <w:hyperlink r:id="rId13" w:history="1">
        <w:r w:rsidRPr="00974355">
          <w:rPr>
            <w:rStyle w:val="Hipervnculo"/>
          </w:rPr>
          <w:t>VER</w:t>
        </w:r>
      </w:hyperlink>
      <w:r w:rsidRPr="00974355">
        <w:t>]</w:t>
      </w:r>
      <w:r w:rsidR="00C753DF" w:rsidRPr="00974355">
        <w:t xml:space="preserve"> y luego al lado del mexicano Benito Juárez [</w:t>
      </w:r>
      <w:hyperlink r:id="rId14" w:history="1">
        <w:r w:rsidR="00C753DF" w:rsidRPr="00974355">
          <w:rPr>
            <w:rStyle w:val="Hipervnculo"/>
          </w:rPr>
          <w:t>VER</w:t>
        </w:r>
      </w:hyperlink>
      <w:r w:rsidR="00C753DF" w:rsidRPr="00974355">
        <w:t>]</w:t>
      </w:r>
      <w:r w:rsidRPr="00974355">
        <w:t>.</w:t>
      </w:r>
    </w:p>
    <w:p w:rsidR="00586121" w:rsidRPr="00974355" w:rsidRDefault="00586121" w:rsidP="00974355">
      <w:pPr>
        <w:spacing w:line="360" w:lineRule="auto"/>
      </w:pPr>
    </w:p>
    <w:p w:rsidR="00792231" w:rsidRPr="00974355" w:rsidRDefault="00792231" w:rsidP="00974355">
      <w:pPr>
        <w:spacing w:line="360" w:lineRule="auto"/>
      </w:pPr>
      <w:r w:rsidRPr="00974355">
        <w:rPr>
          <w:b/>
        </w:rPr>
        <w:t>Manuel María</w:t>
      </w:r>
      <w:r w:rsidR="00297449" w:rsidRPr="00974355">
        <w:rPr>
          <w:b/>
        </w:rPr>
        <w:t xml:space="preserve"> </w:t>
      </w:r>
      <w:proofErr w:type="spellStart"/>
      <w:r w:rsidR="00297449" w:rsidRPr="00974355">
        <w:rPr>
          <w:b/>
        </w:rPr>
        <w:t>Mallarino</w:t>
      </w:r>
      <w:proofErr w:type="spellEnd"/>
      <w:r w:rsidR="00297449" w:rsidRPr="00974355">
        <w:rPr>
          <w:b/>
        </w:rPr>
        <w:t xml:space="preserve"> y </w:t>
      </w:r>
      <w:r w:rsidR="0023041F" w:rsidRPr="00974355">
        <w:rPr>
          <w:b/>
        </w:rPr>
        <w:t xml:space="preserve">Mariano Ospina Rodríguez </w:t>
      </w:r>
      <w:r w:rsidR="00297449" w:rsidRPr="00974355">
        <w:rPr>
          <w:b/>
        </w:rPr>
        <w:t>(1855-1861)</w:t>
      </w:r>
    </w:p>
    <w:p w:rsidR="00792231" w:rsidRPr="00974355" w:rsidRDefault="00792231" w:rsidP="00974355">
      <w:pPr>
        <w:spacing w:line="360" w:lineRule="auto"/>
      </w:pPr>
      <w:proofErr w:type="spellStart"/>
      <w:r w:rsidRPr="00974355">
        <w:t>Mallarino</w:t>
      </w:r>
      <w:proofErr w:type="spellEnd"/>
      <w:r w:rsidRPr="00974355">
        <w:t xml:space="preserve"> asce</w:t>
      </w:r>
      <w:ins w:id="416" w:author="RAUL MAZO" w:date="2015-04-16T05:58:00Z">
        <w:r w:rsidR="0088432E">
          <w:t>n</w:t>
        </w:r>
      </w:ins>
      <w:r w:rsidRPr="00974355">
        <w:t>dió</w:t>
      </w:r>
      <w:ins w:id="417" w:author="RAUL MAZO" w:date="2015-04-17T06:03:00Z">
        <w:r w:rsidR="00346612">
          <w:t xml:space="preserve"> a la presidencia</w:t>
        </w:r>
      </w:ins>
      <w:r w:rsidRPr="00974355">
        <w:t xml:space="preserve"> tras la destitución de Melo. De inmediato declaró ilegales las sociedades de artesanos. En aquel momento se agudizó el federalismo pues se le dio la independencia a Panamá y a otros estados como Antioquia, Santander, Cauca, Boyacá, Magdalena y Bolívar. </w:t>
      </w:r>
    </w:p>
    <w:p w:rsidR="00974355" w:rsidRPr="00974355" w:rsidRDefault="0023041F" w:rsidP="00974355">
      <w:pPr>
        <w:spacing w:line="360" w:lineRule="auto"/>
      </w:pPr>
      <w:r w:rsidRPr="00974355">
        <w:t xml:space="preserve">A </w:t>
      </w:r>
      <w:proofErr w:type="spellStart"/>
      <w:r w:rsidRPr="00974355">
        <w:t>Mallarino</w:t>
      </w:r>
      <w:proofErr w:type="spellEnd"/>
      <w:r w:rsidRPr="00974355">
        <w:t xml:space="preserve"> le siguió uno de los fundadores del </w:t>
      </w:r>
      <w:r w:rsidRPr="00974355">
        <w:rPr>
          <w:b/>
        </w:rPr>
        <w:t>Partido Conser</w:t>
      </w:r>
      <w:r w:rsidR="00136D11" w:rsidRPr="00974355">
        <w:rPr>
          <w:b/>
        </w:rPr>
        <w:t>vador</w:t>
      </w:r>
      <w:r w:rsidR="00136D11" w:rsidRPr="00974355">
        <w:t xml:space="preserve">: Mariano Ospina Rodríguez, quien era centralista pero debió mantener el federalismo debido a que recientemente </w:t>
      </w:r>
      <w:r w:rsidR="00E66765" w:rsidRPr="00974355">
        <w:t>se le había dado la independen</w:t>
      </w:r>
      <w:r w:rsidR="00136D11" w:rsidRPr="00974355">
        <w:t>cia a algunos estados.</w:t>
      </w:r>
      <w:r w:rsidR="003213E3" w:rsidRPr="00974355">
        <w:t xml:space="preserve"> Ospina sancionó una nueva </w:t>
      </w:r>
      <w:del w:id="418" w:author="RAUL MAZO" w:date="2015-04-16T05:58:00Z">
        <w:r w:rsidR="003213E3" w:rsidRPr="00974355" w:rsidDel="0088432E">
          <w:delText xml:space="preserve">carta </w:delText>
        </w:r>
      </w:del>
      <w:ins w:id="419" w:author="RAUL MAZO" w:date="2015-04-16T05:58:00Z">
        <w:r w:rsidR="0088432E">
          <w:t>C</w:t>
        </w:r>
        <w:r w:rsidR="0088432E" w:rsidRPr="00974355">
          <w:t xml:space="preserve">arta </w:t>
        </w:r>
      </w:ins>
      <w:del w:id="420" w:author="RAUL MAZO" w:date="2015-04-16T05:58:00Z">
        <w:r w:rsidR="003213E3" w:rsidRPr="00974355" w:rsidDel="0088432E">
          <w:delText>magna</w:delText>
        </w:r>
      </w:del>
      <w:ins w:id="421" w:author="RAUL MAZO" w:date="2015-04-16T05:58:00Z">
        <w:r w:rsidR="0088432E">
          <w:t>M</w:t>
        </w:r>
        <w:r w:rsidR="0088432E" w:rsidRPr="00974355">
          <w:t>agna</w:t>
        </w:r>
      </w:ins>
      <w:r w:rsidR="003213E3" w:rsidRPr="00974355">
        <w:t xml:space="preserve">, la </w:t>
      </w:r>
      <w:r w:rsidR="003213E3" w:rsidRPr="00974355">
        <w:rPr>
          <w:b/>
        </w:rPr>
        <w:t>Constitución de 1858</w:t>
      </w:r>
      <w:r w:rsidR="003213E3" w:rsidRPr="00974355">
        <w:t>, a partir de la cual el país recibió el nombre de Confederación Granadina. As</w:t>
      </w:r>
      <w:r w:rsidR="00974355">
        <w:t>í</w:t>
      </w:r>
      <w:r w:rsidR="003213E3" w:rsidRPr="00974355">
        <w:t xml:space="preserve"> mismo, permitió el regreso de los jesuitas</w:t>
      </w:r>
      <w:r w:rsidR="00974355" w:rsidRPr="00974355">
        <w:t>.</w:t>
      </w:r>
    </w:p>
    <w:p w:rsidR="0023041F" w:rsidRPr="00974355" w:rsidRDefault="0023041F" w:rsidP="00974355">
      <w:pPr>
        <w:spacing w:line="360" w:lineRule="auto"/>
      </w:pPr>
    </w:p>
    <w:p w:rsidR="003213E3" w:rsidRPr="00974355" w:rsidRDefault="00974355" w:rsidP="00974355">
      <w:pPr>
        <w:spacing w:line="360" w:lineRule="auto"/>
        <w:rPr>
          <w:color w:val="000000" w:themeColor="text1"/>
        </w:rPr>
      </w:pPr>
      <w:r w:rsidRPr="00974355">
        <w:rPr>
          <w:color w:val="000000" w:themeColor="text1"/>
        </w:rPr>
        <w:t xml:space="preserve">La </w:t>
      </w:r>
      <w:r w:rsidRPr="00974355">
        <w:rPr>
          <w:b/>
          <w:color w:val="000000" w:themeColor="text1"/>
        </w:rPr>
        <w:t>Confederación Granadina</w:t>
      </w:r>
      <w:r w:rsidRPr="00974355">
        <w:rPr>
          <w:color w:val="000000" w:themeColor="text1"/>
        </w:rPr>
        <w:t xml:space="preserve"> </w:t>
      </w:r>
      <w:r w:rsidRPr="00974355">
        <w:rPr>
          <w:rStyle w:val="titentry1"/>
          <w:rFonts w:ascii="Times New Roman" w:hAnsi="Times New Roman"/>
          <w:color w:val="000000" w:themeColor="text1"/>
          <w:sz w:val="24"/>
          <w:szCs w:val="24"/>
        </w:rPr>
        <w:t xml:space="preserve">fue el nombre </w:t>
      </w:r>
      <w:r w:rsidR="003213E3" w:rsidRPr="00974355">
        <w:rPr>
          <w:rStyle w:val="lemmavariantref1"/>
          <w:rFonts w:ascii="Times New Roman" w:hAnsi="Times New Roman"/>
          <w:color w:val="000000" w:themeColor="text1"/>
          <w:sz w:val="24"/>
          <w:szCs w:val="24"/>
          <w:specVanish w:val="0"/>
        </w:rPr>
        <w:t xml:space="preserve">que recibió el territorio de los </w:t>
      </w:r>
      <w:del w:id="422" w:author="RAUL MAZO" w:date="2015-04-16T05:59:00Z">
        <w:r w:rsidR="003213E3" w:rsidRPr="00974355" w:rsidDel="00D40DAA">
          <w:rPr>
            <w:rStyle w:val="lemmavariantref1"/>
            <w:rFonts w:ascii="Times New Roman" w:hAnsi="Times New Roman"/>
            <w:color w:val="000000" w:themeColor="text1"/>
            <w:sz w:val="24"/>
            <w:szCs w:val="24"/>
            <w:specVanish w:val="0"/>
          </w:rPr>
          <w:delText xml:space="preserve">estados </w:delText>
        </w:r>
      </w:del>
      <w:ins w:id="423" w:author="RAUL MAZO" w:date="2015-04-16T05:59:00Z">
        <w:r w:rsidR="00D40DAA">
          <w:rPr>
            <w:rStyle w:val="lemmavariantref1"/>
            <w:rFonts w:ascii="Times New Roman" w:hAnsi="Times New Roman"/>
            <w:color w:val="000000" w:themeColor="text1"/>
            <w:sz w:val="24"/>
            <w:szCs w:val="24"/>
            <w:specVanish w:val="0"/>
          </w:rPr>
          <w:t>E</w:t>
        </w:r>
        <w:r w:rsidR="00D40DAA" w:rsidRPr="00974355">
          <w:rPr>
            <w:rStyle w:val="lemmavariantref1"/>
            <w:rFonts w:ascii="Times New Roman" w:hAnsi="Times New Roman"/>
            <w:color w:val="000000" w:themeColor="text1"/>
            <w:sz w:val="24"/>
            <w:szCs w:val="24"/>
            <w:specVanish w:val="0"/>
          </w:rPr>
          <w:t xml:space="preserve">stados </w:t>
        </w:r>
      </w:ins>
      <w:r w:rsidR="003213E3" w:rsidRPr="00974355">
        <w:rPr>
          <w:rStyle w:val="lemmavariantref1"/>
          <w:rFonts w:ascii="Times New Roman" w:hAnsi="Times New Roman"/>
          <w:color w:val="000000" w:themeColor="text1"/>
          <w:sz w:val="24"/>
          <w:szCs w:val="24"/>
          <w:specVanish w:val="0"/>
        </w:rPr>
        <w:t>actuales de Colombia y Panamá entre 1858 y 1861</w:t>
      </w:r>
      <w:bookmarkStart w:id="424" w:name="3485233"/>
      <w:bookmarkEnd w:id="424"/>
      <w:r w:rsidRPr="00974355">
        <w:rPr>
          <w:rStyle w:val="lemmavariantref1"/>
          <w:rFonts w:ascii="Times New Roman" w:hAnsi="Times New Roman"/>
          <w:color w:val="000000" w:themeColor="text1"/>
          <w:sz w:val="24"/>
          <w:szCs w:val="24"/>
          <w:specVanish w:val="0"/>
        </w:rPr>
        <w:t>.</w:t>
      </w:r>
      <w:r>
        <w:rPr>
          <w:rStyle w:val="lemmavariantref1"/>
          <w:rFonts w:ascii="Times New Roman" w:hAnsi="Times New Roman"/>
          <w:color w:val="000000" w:themeColor="text1"/>
          <w:sz w:val="24"/>
          <w:szCs w:val="24"/>
          <w:specVanish w:val="0"/>
        </w:rPr>
        <w:t xml:space="preserve"> </w:t>
      </w:r>
      <w:r w:rsidRPr="00974355">
        <w:rPr>
          <w:color w:val="000000" w:themeColor="text1"/>
        </w:rPr>
        <w:t xml:space="preserve">Por la </w:t>
      </w:r>
      <w:del w:id="425" w:author="RAUL MAZO" w:date="2015-04-16T05:59:00Z">
        <w:r w:rsidRPr="00974355" w:rsidDel="00D40DAA">
          <w:rPr>
            <w:color w:val="000000" w:themeColor="text1"/>
          </w:rPr>
          <w:delText xml:space="preserve">constitución </w:delText>
        </w:r>
      </w:del>
      <w:ins w:id="426" w:author="RAUL MAZO" w:date="2015-04-16T05:59:00Z">
        <w:r w:rsidR="00D40DAA">
          <w:rPr>
            <w:color w:val="000000" w:themeColor="text1"/>
          </w:rPr>
          <w:t>C</w:t>
        </w:r>
        <w:r w:rsidR="00D40DAA" w:rsidRPr="00974355">
          <w:rPr>
            <w:color w:val="000000" w:themeColor="text1"/>
          </w:rPr>
          <w:t xml:space="preserve">onstitución </w:t>
        </w:r>
      </w:ins>
      <w:r w:rsidRPr="00974355">
        <w:rPr>
          <w:color w:val="000000" w:themeColor="text1"/>
        </w:rPr>
        <w:t>de 1858,</w:t>
      </w:r>
      <w:r w:rsidR="003213E3" w:rsidRPr="00974355">
        <w:rPr>
          <w:color w:val="000000" w:themeColor="text1"/>
        </w:rPr>
        <w:t xml:space="preserve"> la </w:t>
      </w:r>
      <w:r>
        <w:rPr>
          <w:color w:val="000000" w:themeColor="text1"/>
        </w:rPr>
        <w:t>república</w:t>
      </w:r>
      <w:r w:rsidR="003213E3" w:rsidRPr="00974355">
        <w:rPr>
          <w:color w:val="000000" w:themeColor="text1"/>
        </w:rPr>
        <w:t xml:space="preserve"> se convirtió en federativa, constituida por ocho estados soberanos confederados. Las tensiones y luchas entre la administración central y las estatal</w:t>
      </w:r>
      <w:r w:rsidRPr="00974355">
        <w:rPr>
          <w:color w:val="000000" w:themeColor="text1"/>
        </w:rPr>
        <w:t xml:space="preserve">es acabaron con la victoria de </w:t>
      </w:r>
      <w:r w:rsidRPr="00974355">
        <w:rPr>
          <w:b/>
          <w:color w:val="000000" w:themeColor="text1"/>
        </w:rPr>
        <w:t xml:space="preserve">Tomás Cipriano de </w:t>
      </w:r>
      <w:r w:rsidR="003213E3" w:rsidRPr="00974355">
        <w:rPr>
          <w:b/>
          <w:color w:val="000000" w:themeColor="text1"/>
        </w:rPr>
        <w:t>Mosquera</w:t>
      </w:r>
      <w:r w:rsidR="003213E3" w:rsidRPr="00974355">
        <w:rPr>
          <w:color w:val="000000" w:themeColor="text1"/>
        </w:rPr>
        <w:t xml:space="preserve">, quien proclamó los </w:t>
      </w:r>
      <w:r w:rsidR="003213E3" w:rsidRPr="00974355">
        <w:rPr>
          <w:b/>
          <w:color w:val="000000" w:themeColor="text1"/>
        </w:rPr>
        <w:t>Estados Unidos de Colombia</w:t>
      </w:r>
      <w:r w:rsidR="003213E3" w:rsidRPr="00974355">
        <w:rPr>
          <w:color w:val="000000" w:themeColor="text1"/>
        </w:rPr>
        <w:t xml:space="preserve"> (1862), hecho ratificado en la nueva </w:t>
      </w:r>
      <w:del w:id="427" w:author="RAUL MAZO" w:date="2015-04-16T05:59:00Z">
        <w:r w:rsidR="003213E3" w:rsidRPr="00974355" w:rsidDel="00D40DAA">
          <w:rPr>
            <w:color w:val="000000" w:themeColor="text1"/>
          </w:rPr>
          <w:delText xml:space="preserve">constitución </w:delText>
        </w:r>
      </w:del>
      <w:ins w:id="428" w:author="RAUL MAZO" w:date="2015-04-16T05:59:00Z">
        <w:r w:rsidR="00D40DAA">
          <w:rPr>
            <w:color w:val="000000" w:themeColor="text1"/>
          </w:rPr>
          <w:t>C</w:t>
        </w:r>
        <w:r w:rsidR="00D40DAA" w:rsidRPr="00974355">
          <w:rPr>
            <w:color w:val="000000" w:themeColor="text1"/>
          </w:rPr>
          <w:t xml:space="preserve">onstitución </w:t>
        </w:r>
      </w:ins>
      <w:r w:rsidR="003213E3" w:rsidRPr="00974355">
        <w:rPr>
          <w:color w:val="000000" w:themeColor="text1"/>
        </w:rPr>
        <w:t xml:space="preserve">emanada de la Convención de </w:t>
      </w:r>
      <w:proofErr w:type="spellStart"/>
      <w:r w:rsidR="003213E3" w:rsidRPr="00974355">
        <w:rPr>
          <w:color w:val="000000" w:themeColor="text1"/>
        </w:rPr>
        <w:t>R</w:t>
      </w:r>
      <w:del w:id="429" w:author="RAUL MAZO" w:date="2015-04-17T06:06:00Z">
        <w:r w:rsidR="003213E3" w:rsidRPr="00974355" w:rsidDel="00EF1CC4">
          <w:rPr>
            <w:color w:val="000000" w:themeColor="text1"/>
          </w:rPr>
          <w:delText>í</w:delText>
        </w:r>
      </w:del>
      <w:ins w:id="430" w:author="RAUL MAZO" w:date="2015-04-17T06:06:00Z">
        <w:r w:rsidR="00EF1CC4">
          <w:rPr>
            <w:color w:val="000000" w:themeColor="text1"/>
          </w:rPr>
          <w:t>i</w:t>
        </w:r>
      </w:ins>
      <w:r w:rsidR="003213E3" w:rsidRPr="00974355">
        <w:rPr>
          <w:color w:val="000000" w:themeColor="text1"/>
        </w:rPr>
        <w:t>o</w:t>
      </w:r>
      <w:ins w:id="431" w:author="RAUL MAZO" w:date="2015-04-17T06:06:00Z">
        <w:r w:rsidR="00EF1CC4">
          <w:rPr>
            <w:color w:val="000000" w:themeColor="text1"/>
          </w:rPr>
          <w:t>n</w:t>
        </w:r>
      </w:ins>
      <w:del w:id="432" w:author="RAUL MAZO" w:date="2015-04-17T06:06:00Z">
        <w:r w:rsidR="003213E3" w:rsidRPr="00974355" w:rsidDel="00EF1CC4">
          <w:rPr>
            <w:color w:val="000000" w:themeColor="text1"/>
          </w:rPr>
          <w:delText xml:space="preserve"> N</w:delText>
        </w:r>
      </w:del>
      <w:r w:rsidR="003213E3" w:rsidRPr="00974355">
        <w:rPr>
          <w:color w:val="000000" w:themeColor="text1"/>
        </w:rPr>
        <w:t>egro</w:t>
      </w:r>
      <w:proofErr w:type="spellEnd"/>
      <w:r w:rsidR="003213E3" w:rsidRPr="00974355">
        <w:rPr>
          <w:color w:val="000000" w:themeColor="text1"/>
        </w:rPr>
        <w:t xml:space="preserve"> (el 3 de febrero de 1863). </w:t>
      </w:r>
    </w:p>
    <w:p w:rsidR="003213E3" w:rsidRPr="00974355" w:rsidRDefault="003213E3" w:rsidP="00974355">
      <w:pPr>
        <w:spacing w:line="360" w:lineRule="auto"/>
      </w:pPr>
    </w:p>
    <w:p w:rsidR="003213E3" w:rsidRPr="00974355" w:rsidRDefault="003213E3" w:rsidP="00974355">
      <w:pPr>
        <w:spacing w:line="360" w:lineRule="auto"/>
      </w:pPr>
    </w:p>
    <w:p w:rsidR="00792231" w:rsidRPr="00974355" w:rsidRDefault="00A810DB" w:rsidP="00974355">
      <w:pPr>
        <w:spacing w:line="360" w:lineRule="auto"/>
      </w:pPr>
      <w:r w:rsidRPr="00A810DB">
        <w:rPr>
          <w:highlight w:val="yellow"/>
        </w:rPr>
        <w:t>CONSOLIDACION</w:t>
      </w:r>
    </w:p>
    <w:p w:rsidR="0093259D" w:rsidRPr="00974355" w:rsidRDefault="006A2CD1" w:rsidP="00974355">
      <w:pPr>
        <w:spacing w:line="360" w:lineRule="auto"/>
      </w:pPr>
      <w:r w:rsidRPr="00974355">
        <w:t xml:space="preserve"> </w:t>
      </w:r>
    </w:p>
    <w:p w:rsidR="0093259D" w:rsidRPr="00974355" w:rsidRDefault="0093259D" w:rsidP="00974355">
      <w:pPr>
        <w:spacing w:line="360" w:lineRule="auto"/>
      </w:pPr>
    </w:p>
    <w:p w:rsidR="0093259D" w:rsidRPr="00974355" w:rsidRDefault="0093259D" w:rsidP="00974355">
      <w:pPr>
        <w:spacing w:line="360" w:lineRule="auto"/>
      </w:pPr>
      <w:bookmarkStart w:id="433" w:name="_GoBack"/>
      <w:bookmarkEnd w:id="433"/>
    </w:p>
    <w:p w:rsidR="0093259D" w:rsidRPr="00974355" w:rsidRDefault="0093259D" w:rsidP="00974355">
      <w:pPr>
        <w:spacing w:line="360" w:lineRule="auto"/>
      </w:pPr>
    </w:p>
    <w:p w:rsidR="005079BD" w:rsidRPr="00974355" w:rsidRDefault="005079BD" w:rsidP="00974355">
      <w:pPr>
        <w:spacing w:line="360" w:lineRule="auto"/>
      </w:pPr>
    </w:p>
    <w:sectPr w:rsidR="005079BD" w:rsidRPr="00974355" w:rsidSect="00C2325C">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3" w:author="RAUL MAZO" w:date="2015-04-17T04:45:00Z" w:initials="RM">
    <w:p w:rsidR="00123A38" w:rsidRDefault="00123A38">
      <w:pPr>
        <w:pStyle w:val="Textocomentario"/>
      </w:pPr>
      <w:r>
        <w:rPr>
          <w:rStyle w:val="Refdecomentario"/>
        </w:rPr>
        <w:annotationRef/>
      </w:r>
      <w:r>
        <w:t>Aún no existía.</w:t>
      </w:r>
    </w:p>
  </w:comment>
  <w:comment w:id="278" w:author="RAUL MAZO" w:date="2015-04-16T19:41:00Z" w:initials="RM">
    <w:p w:rsidR="008018FE" w:rsidRDefault="008018FE">
      <w:pPr>
        <w:pStyle w:val="Textocomentario"/>
      </w:pPr>
      <w:r>
        <w:rPr>
          <w:rStyle w:val="Refdecomentario"/>
        </w:rPr>
        <w:annotationRef/>
      </w:r>
      <w:r>
        <w:t xml:space="preserve">Perú no formaba parte de la Gran Colombia y Bolivia aún no existía (Alto Perú). </w:t>
      </w:r>
    </w:p>
  </w:comment>
  <w:comment w:id="306" w:author="RAUL MAZO" w:date="2015-04-16T05:40:00Z" w:initials="RM">
    <w:p w:rsidR="00CD2E61" w:rsidRDefault="00CD2E61">
      <w:pPr>
        <w:pStyle w:val="Textocomentario"/>
      </w:pPr>
      <w:r>
        <w:rPr>
          <w:rStyle w:val="Refdecomentario"/>
        </w:rPr>
        <w:annotationRef/>
      </w:r>
      <w:r>
        <w:t>¿DISOLUCIÓN?</w:t>
      </w:r>
    </w:p>
  </w:comment>
  <w:comment w:id="347" w:author="RAUL MAZO" w:date="2015-04-17T05:50:00Z" w:initials="RM">
    <w:p w:rsidR="006C6A0D" w:rsidRDefault="006C6A0D">
      <w:pPr>
        <w:pStyle w:val="Textocomentario"/>
      </w:pPr>
      <w:r>
        <w:rPr>
          <w:rStyle w:val="Refdecomentario"/>
        </w:rPr>
        <w:annotationRef/>
      </w:r>
      <w:r>
        <w:t>¿contra?</w:t>
      </w:r>
    </w:p>
  </w:comment>
  <w:comment w:id="368" w:author="RAUL MAZO" w:date="2015-04-17T05:56:00Z" w:initials="RM">
    <w:p w:rsidR="006C6A0D" w:rsidRDefault="006C6A0D">
      <w:pPr>
        <w:pStyle w:val="Textocomentario"/>
      </w:pPr>
      <w:r>
        <w:rPr>
          <w:rStyle w:val="Refdecomentario"/>
        </w:rPr>
        <w:annotationRef/>
      </w:r>
      <w:r>
        <w:t>¿Va en recuadro?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CB" w:rsidRDefault="001052CB" w:rsidP="00063947">
      <w:r>
        <w:separator/>
      </w:r>
    </w:p>
  </w:endnote>
  <w:endnote w:type="continuationSeparator" w:id="0">
    <w:p w:rsidR="001052CB" w:rsidRDefault="001052CB" w:rsidP="0006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CB" w:rsidRDefault="001052CB" w:rsidP="00063947">
      <w:r>
        <w:separator/>
      </w:r>
    </w:p>
  </w:footnote>
  <w:footnote w:type="continuationSeparator" w:id="0">
    <w:p w:rsidR="001052CB" w:rsidRDefault="001052CB" w:rsidP="00063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8C2" w:rsidRDefault="006748C2" w:rsidP="00063947">
    <w:pPr>
      <w:pStyle w:val="Encabezado"/>
    </w:pPr>
    <w:r w:rsidRPr="00E76A5A">
      <w:rPr>
        <w:rFonts w:ascii="Times" w:hAnsi="Times"/>
        <w:sz w:val="20"/>
        <w:szCs w:val="20"/>
        <w:highlight w:val="yellow"/>
      </w:rPr>
      <w:t>GUION CS_0</w:t>
    </w:r>
    <w:r>
      <w:rPr>
        <w:rFonts w:ascii="Times" w:hAnsi="Times"/>
        <w:sz w:val="20"/>
        <w:szCs w:val="20"/>
        <w:highlight w:val="yellow"/>
      </w:rPr>
      <w:t>8</w:t>
    </w:r>
    <w:r w:rsidRPr="00E76A5A">
      <w:rPr>
        <w:rFonts w:ascii="Times" w:hAnsi="Times"/>
        <w:sz w:val="20"/>
        <w:szCs w:val="20"/>
        <w:highlight w:val="yellow"/>
      </w:rPr>
      <w:t>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Guión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6748C2" w:rsidRDefault="006748C2">
    <w:pPr>
      <w:pStyle w:val="Encabezado"/>
    </w:pPr>
  </w:p>
  <w:p w:rsidR="006748C2" w:rsidRDefault="006748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34B2"/>
    <w:multiLevelType w:val="hybridMultilevel"/>
    <w:tmpl w:val="623E5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801656"/>
    <w:multiLevelType w:val="hybridMultilevel"/>
    <w:tmpl w:val="0A245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D9C5A5C"/>
    <w:multiLevelType w:val="hybridMultilevel"/>
    <w:tmpl w:val="71E87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163771"/>
    <w:multiLevelType w:val="hybridMultilevel"/>
    <w:tmpl w:val="757C8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63947"/>
    <w:rsid w:val="0000463F"/>
    <w:rsid w:val="00010C69"/>
    <w:rsid w:val="00015989"/>
    <w:rsid w:val="00033D56"/>
    <w:rsid w:val="000408E5"/>
    <w:rsid w:val="00042055"/>
    <w:rsid w:val="0004695C"/>
    <w:rsid w:val="0005691B"/>
    <w:rsid w:val="00063947"/>
    <w:rsid w:val="00093CDF"/>
    <w:rsid w:val="00097357"/>
    <w:rsid w:val="000A1505"/>
    <w:rsid w:val="000B15E4"/>
    <w:rsid w:val="000E2BC3"/>
    <w:rsid w:val="000E3CE1"/>
    <w:rsid w:val="000E608F"/>
    <w:rsid w:val="001052CB"/>
    <w:rsid w:val="00114562"/>
    <w:rsid w:val="00117EAB"/>
    <w:rsid w:val="00121870"/>
    <w:rsid w:val="00123A38"/>
    <w:rsid w:val="0013396A"/>
    <w:rsid w:val="00136D11"/>
    <w:rsid w:val="0013702B"/>
    <w:rsid w:val="001373D2"/>
    <w:rsid w:val="0014066A"/>
    <w:rsid w:val="00146781"/>
    <w:rsid w:val="001547B0"/>
    <w:rsid w:val="001565AC"/>
    <w:rsid w:val="0017164A"/>
    <w:rsid w:val="001810B2"/>
    <w:rsid w:val="00181CAD"/>
    <w:rsid w:val="001840A1"/>
    <w:rsid w:val="00197769"/>
    <w:rsid w:val="00197866"/>
    <w:rsid w:val="001978F4"/>
    <w:rsid w:val="001A3926"/>
    <w:rsid w:val="001A55C1"/>
    <w:rsid w:val="001C1D5E"/>
    <w:rsid w:val="001C37AA"/>
    <w:rsid w:val="001C4ECB"/>
    <w:rsid w:val="001D768D"/>
    <w:rsid w:val="001F220D"/>
    <w:rsid w:val="001F41E3"/>
    <w:rsid w:val="001F7D9F"/>
    <w:rsid w:val="00201079"/>
    <w:rsid w:val="002012AA"/>
    <w:rsid w:val="002015B9"/>
    <w:rsid w:val="0020705D"/>
    <w:rsid w:val="0020788F"/>
    <w:rsid w:val="00214162"/>
    <w:rsid w:val="00220699"/>
    <w:rsid w:val="00222C09"/>
    <w:rsid w:val="0023041F"/>
    <w:rsid w:val="0024296E"/>
    <w:rsid w:val="002463D1"/>
    <w:rsid w:val="00254640"/>
    <w:rsid w:val="002656D7"/>
    <w:rsid w:val="00266509"/>
    <w:rsid w:val="002709B1"/>
    <w:rsid w:val="00270E88"/>
    <w:rsid w:val="00277EE7"/>
    <w:rsid w:val="002834AE"/>
    <w:rsid w:val="00292A9A"/>
    <w:rsid w:val="00297449"/>
    <w:rsid w:val="00297D23"/>
    <w:rsid w:val="002A6EAF"/>
    <w:rsid w:val="002B0F07"/>
    <w:rsid w:val="002B72C3"/>
    <w:rsid w:val="002C105D"/>
    <w:rsid w:val="002D17FE"/>
    <w:rsid w:val="002F4776"/>
    <w:rsid w:val="00311C10"/>
    <w:rsid w:val="00316C2B"/>
    <w:rsid w:val="00320338"/>
    <w:rsid w:val="00321113"/>
    <w:rsid w:val="00321131"/>
    <w:rsid w:val="003213E3"/>
    <w:rsid w:val="003233BA"/>
    <w:rsid w:val="003320EA"/>
    <w:rsid w:val="00332B02"/>
    <w:rsid w:val="00333988"/>
    <w:rsid w:val="003371A5"/>
    <w:rsid w:val="00345345"/>
    <w:rsid w:val="00346612"/>
    <w:rsid w:val="00351163"/>
    <w:rsid w:val="00356D4C"/>
    <w:rsid w:val="00360B5F"/>
    <w:rsid w:val="00365782"/>
    <w:rsid w:val="00370AAE"/>
    <w:rsid w:val="00370E0A"/>
    <w:rsid w:val="0037524F"/>
    <w:rsid w:val="003A5D2F"/>
    <w:rsid w:val="003B0882"/>
    <w:rsid w:val="003C141A"/>
    <w:rsid w:val="003C61A1"/>
    <w:rsid w:val="003D565A"/>
    <w:rsid w:val="003E2705"/>
    <w:rsid w:val="003E7584"/>
    <w:rsid w:val="003F0510"/>
    <w:rsid w:val="003F5FF3"/>
    <w:rsid w:val="00401A1A"/>
    <w:rsid w:val="00414E64"/>
    <w:rsid w:val="00425924"/>
    <w:rsid w:val="00433942"/>
    <w:rsid w:val="00460A98"/>
    <w:rsid w:val="00461BB4"/>
    <w:rsid w:val="00470258"/>
    <w:rsid w:val="00492C68"/>
    <w:rsid w:val="004B0369"/>
    <w:rsid w:val="004C7355"/>
    <w:rsid w:val="004D02A3"/>
    <w:rsid w:val="004F093F"/>
    <w:rsid w:val="0050010E"/>
    <w:rsid w:val="005079BD"/>
    <w:rsid w:val="00512E6F"/>
    <w:rsid w:val="0052460E"/>
    <w:rsid w:val="00524A7E"/>
    <w:rsid w:val="00544661"/>
    <w:rsid w:val="005448AA"/>
    <w:rsid w:val="005451C2"/>
    <w:rsid w:val="005644C5"/>
    <w:rsid w:val="00567691"/>
    <w:rsid w:val="00574457"/>
    <w:rsid w:val="00577A89"/>
    <w:rsid w:val="005844B1"/>
    <w:rsid w:val="00586121"/>
    <w:rsid w:val="00595962"/>
    <w:rsid w:val="005C450C"/>
    <w:rsid w:val="005C46C5"/>
    <w:rsid w:val="00600A49"/>
    <w:rsid w:val="00605DED"/>
    <w:rsid w:val="00612C86"/>
    <w:rsid w:val="00616F5E"/>
    <w:rsid w:val="00624F67"/>
    <w:rsid w:val="00643948"/>
    <w:rsid w:val="00651766"/>
    <w:rsid w:val="006529EF"/>
    <w:rsid w:val="00653F77"/>
    <w:rsid w:val="00666628"/>
    <w:rsid w:val="00667746"/>
    <w:rsid w:val="006748C2"/>
    <w:rsid w:val="00675EE3"/>
    <w:rsid w:val="00680FD6"/>
    <w:rsid w:val="006A2CD1"/>
    <w:rsid w:val="006B0A4B"/>
    <w:rsid w:val="006B1C76"/>
    <w:rsid w:val="006B3434"/>
    <w:rsid w:val="006C679A"/>
    <w:rsid w:val="006C6A0D"/>
    <w:rsid w:val="006C754B"/>
    <w:rsid w:val="006D26BF"/>
    <w:rsid w:val="006D5CE0"/>
    <w:rsid w:val="006E2E48"/>
    <w:rsid w:val="00712195"/>
    <w:rsid w:val="007148F2"/>
    <w:rsid w:val="007426DD"/>
    <w:rsid w:val="00743C73"/>
    <w:rsid w:val="00763AE5"/>
    <w:rsid w:val="007759F3"/>
    <w:rsid w:val="00777387"/>
    <w:rsid w:val="007874C7"/>
    <w:rsid w:val="00792231"/>
    <w:rsid w:val="007A3EEE"/>
    <w:rsid w:val="007A4F87"/>
    <w:rsid w:val="007C177B"/>
    <w:rsid w:val="007D50FE"/>
    <w:rsid w:val="007E2411"/>
    <w:rsid w:val="007F29AE"/>
    <w:rsid w:val="007F2FE1"/>
    <w:rsid w:val="008016F8"/>
    <w:rsid w:val="008018FE"/>
    <w:rsid w:val="008132C2"/>
    <w:rsid w:val="00837A64"/>
    <w:rsid w:val="008411A3"/>
    <w:rsid w:val="0084562F"/>
    <w:rsid w:val="008529D1"/>
    <w:rsid w:val="00853D59"/>
    <w:rsid w:val="00854990"/>
    <w:rsid w:val="00861F03"/>
    <w:rsid w:val="00871FE8"/>
    <w:rsid w:val="0088432E"/>
    <w:rsid w:val="00887581"/>
    <w:rsid w:val="00891724"/>
    <w:rsid w:val="00891F25"/>
    <w:rsid w:val="00893CA9"/>
    <w:rsid w:val="008A4A87"/>
    <w:rsid w:val="008A658D"/>
    <w:rsid w:val="008B3C6B"/>
    <w:rsid w:val="008C0653"/>
    <w:rsid w:val="008D0943"/>
    <w:rsid w:val="008D64DF"/>
    <w:rsid w:val="008E2C70"/>
    <w:rsid w:val="008F0299"/>
    <w:rsid w:val="00912B76"/>
    <w:rsid w:val="0093259D"/>
    <w:rsid w:val="00933CBB"/>
    <w:rsid w:val="00945675"/>
    <w:rsid w:val="00963A4F"/>
    <w:rsid w:val="00966216"/>
    <w:rsid w:val="0097411B"/>
    <w:rsid w:val="00974355"/>
    <w:rsid w:val="009820A8"/>
    <w:rsid w:val="00984C37"/>
    <w:rsid w:val="00985F59"/>
    <w:rsid w:val="009B1D5C"/>
    <w:rsid w:val="009B6E1D"/>
    <w:rsid w:val="009C00AB"/>
    <w:rsid w:val="009C4C13"/>
    <w:rsid w:val="00A00D56"/>
    <w:rsid w:val="00A0420D"/>
    <w:rsid w:val="00A0610E"/>
    <w:rsid w:val="00A25BE7"/>
    <w:rsid w:val="00A31D94"/>
    <w:rsid w:val="00A32249"/>
    <w:rsid w:val="00A40447"/>
    <w:rsid w:val="00A439AF"/>
    <w:rsid w:val="00A43B4D"/>
    <w:rsid w:val="00A618EF"/>
    <w:rsid w:val="00A620D3"/>
    <w:rsid w:val="00A810DB"/>
    <w:rsid w:val="00A86B33"/>
    <w:rsid w:val="00AB4175"/>
    <w:rsid w:val="00AB4A62"/>
    <w:rsid w:val="00AB6535"/>
    <w:rsid w:val="00AC0406"/>
    <w:rsid w:val="00AC4A04"/>
    <w:rsid w:val="00AC75B0"/>
    <w:rsid w:val="00AD07E7"/>
    <w:rsid w:val="00AD7C2A"/>
    <w:rsid w:val="00AE039F"/>
    <w:rsid w:val="00AE2789"/>
    <w:rsid w:val="00B0721D"/>
    <w:rsid w:val="00B10240"/>
    <w:rsid w:val="00B1042B"/>
    <w:rsid w:val="00B1043E"/>
    <w:rsid w:val="00B1305C"/>
    <w:rsid w:val="00B14C55"/>
    <w:rsid w:val="00B20A21"/>
    <w:rsid w:val="00B4252A"/>
    <w:rsid w:val="00B42746"/>
    <w:rsid w:val="00B60125"/>
    <w:rsid w:val="00B83DE6"/>
    <w:rsid w:val="00BA11A9"/>
    <w:rsid w:val="00BA571D"/>
    <w:rsid w:val="00BB0A2E"/>
    <w:rsid w:val="00BB65E7"/>
    <w:rsid w:val="00BC24B5"/>
    <w:rsid w:val="00BD521D"/>
    <w:rsid w:val="00BE7BD9"/>
    <w:rsid w:val="00BF1821"/>
    <w:rsid w:val="00C0433D"/>
    <w:rsid w:val="00C04C11"/>
    <w:rsid w:val="00C10678"/>
    <w:rsid w:val="00C2325C"/>
    <w:rsid w:val="00C2450B"/>
    <w:rsid w:val="00C42E19"/>
    <w:rsid w:val="00C44B3B"/>
    <w:rsid w:val="00C63AD9"/>
    <w:rsid w:val="00C64BAD"/>
    <w:rsid w:val="00C7023F"/>
    <w:rsid w:val="00C702E5"/>
    <w:rsid w:val="00C7208C"/>
    <w:rsid w:val="00C72BDC"/>
    <w:rsid w:val="00C74DCD"/>
    <w:rsid w:val="00C753DF"/>
    <w:rsid w:val="00C8148B"/>
    <w:rsid w:val="00C903EE"/>
    <w:rsid w:val="00CB32CB"/>
    <w:rsid w:val="00CB7599"/>
    <w:rsid w:val="00CC2943"/>
    <w:rsid w:val="00CD2E61"/>
    <w:rsid w:val="00CF3208"/>
    <w:rsid w:val="00CF5639"/>
    <w:rsid w:val="00CF6481"/>
    <w:rsid w:val="00D00692"/>
    <w:rsid w:val="00D0631D"/>
    <w:rsid w:val="00D120AB"/>
    <w:rsid w:val="00D1260F"/>
    <w:rsid w:val="00D329C5"/>
    <w:rsid w:val="00D40DAA"/>
    <w:rsid w:val="00D46FBD"/>
    <w:rsid w:val="00D56803"/>
    <w:rsid w:val="00D57E3E"/>
    <w:rsid w:val="00D65835"/>
    <w:rsid w:val="00D75C05"/>
    <w:rsid w:val="00D77801"/>
    <w:rsid w:val="00D824C9"/>
    <w:rsid w:val="00DA673B"/>
    <w:rsid w:val="00DC086A"/>
    <w:rsid w:val="00DC6037"/>
    <w:rsid w:val="00DD0E9C"/>
    <w:rsid w:val="00DD503A"/>
    <w:rsid w:val="00DF25F3"/>
    <w:rsid w:val="00E07028"/>
    <w:rsid w:val="00E076B9"/>
    <w:rsid w:val="00E227A8"/>
    <w:rsid w:val="00E444B6"/>
    <w:rsid w:val="00E45F8C"/>
    <w:rsid w:val="00E473F0"/>
    <w:rsid w:val="00E47B13"/>
    <w:rsid w:val="00E609D9"/>
    <w:rsid w:val="00E66765"/>
    <w:rsid w:val="00E77EFE"/>
    <w:rsid w:val="00E976B4"/>
    <w:rsid w:val="00E97D7E"/>
    <w:rsid w:val="00EA631E"/>
    <w:rsid w:val="00EB0035"/>
    <w:rsid w:val="00EE00C2"/>
    <w:rsid w:val="00EE3268"/>
    <w:rsid w:val="00EF1CC4"/>
    <w:rsid w:val="00EF613A"/>
    <w:rsid w:val="00F13429"/>
    <w:rsid w:val="00F24097"/>
    <w:rsid w:val="00F35CA3"/>
    <w:rsid w:val="00F52D49"/>
    <w:rsid w:val="00F55444"/>
    <w:rsid w:val="00F55AAE"/>
    <w:rsid w:val="00F75515"/>
    <w:rsid w:val="00F949B9"/>
    <w:rsid w:val="00FA10D4"/>
    <w:rsid w:val="00FA1500"/>
    <w:rsid w:val="00FA1D91"/>
    <w:rsid w:val="00FA7AAA"/>
    <w:rsid w:val="00FD5A1E"/>
    <w:rsid w:val="00FE00B8"/>
    <w:rsid w:val="00FE07A9"/>
    <w:rsid w:val="00FE1F46"/>
    <w:rsid w:val="00FF483E"/>
    <w:rsid w:val="00FF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E3"/>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p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spacing w:after="200" w:line="276"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p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 w:type="character" w:customStyle="1" w:styleId="titentry1">
    <w:name w:val="titentry1"/>
    <w:basedOn w:val="Fuentedeprrafopredeter"/>
    <w:rsid w:val="003213E3"/>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3213E3"/>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Refdecomentario">
    <w:name w:val="annotation reference"/>
    <w:basedOn w:val="Fuentedeprrafopredeter"/>
    <w:uiPriority w:val="99"/>
    <w:semiHidden/>
    <w:unhideWhenUsed/>
    <w:rsid w:val="00CD2E61"/>
    <w:rPr>
      <w:sz w:val="16"/>
      <w:szCs w:val="16"/>
    </w:rPr>
  </w:style>
  <w:style w:type="paragraph" w:styleId="Textocomentario">
    <w:name w:val="annotation text"/>
    <w:basedOn w:val="Normal"/>
    <w:link w:val="TextocomentarioCar"/>
    <w:uiPriority w:val="99"/>
    <w:semiHidden/>
    <w:unhideWhenUsed/>
    <w:rsid w:val="00CD2E61"/>
    <w:rPr>
      <w:sz w:val="20"/>
      <w:szCs w:val="20"/>
    </w:rPr>
  </w:style>
  <w:style w:type="character" w:customStyle="1" w:styleId="TextocomentarioCar">
    <w:name w:val="Texto comentario Car"/>
    <w:basedOn w:val="Fuentedeprrafopredeter"/>
    <w:link w:val="Textocomentario"/>
    <w:uiPriority w:val="99"/>
    <w:semiHidden/>
    <w:rsid w:val="00CD2E61"/>
    <w:rPr>
      <w:rFonts w:ascii="Times New Roman" w:eastAsia="Times New Roman" w:hAnsi="Times New Roman"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CD2E61"/>
    <w:rPr>
      <w:b/>
      <w:bCs/>
    </w:rPr>
  </w:style>
  <w:style w:type="character" w:customStyle="1" w:styleId="AsuntodelcomentarioCar">
    <w:name w:val="Asunto del comentario Car"/>
    <w:basedOn w:val="TextocomentarioCar"/>
    <w:link w:val="Asuntodelcomentario"/>
    <w:uiPriority w:val="99"/>
    <w:semiHidden/>
    <w:rsid w:val="00CD2E61"/>
    <w:rPr>
      <w:rFonts w:ascii="Times New Roman" w:eastAsia="Times New Roman" w:hAnsi="Times New Roman" w:cs="Times New Roman"/>
      <w:b/>
      <w:bCs/>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E3"/>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p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spacing w:after="200" w:line="276"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p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 w:type="character" w:customStyle="1" w:styleId="titentry1">
    <w:name w:val="titentry1"/>
    <w:basedOn w:val="Fuentedeprrafopredeter"/>
    <w:rsid w:val="003213E3"/>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3213E3"/>
    <w:rPr>
      <w:rFonts w:ascii="Georgia" w:hAnsi="Georgia" w:hint="default"/>
      <w:b w:val="0"/>
      <w:bCs w:val="0"/>
      <w:i w:val="0"/>
      <w:iCs w:val="0"/>
      <w:strike w:val="0"/>
      <w:dstrike w:val="0"/>
      <w:vanish w:val="0"/>
      <w:webHidden w:val="0"/>
      <w:color w:val="6D6E71"/>
      <w:sz w:val="18"/>
      <w:szCs w:val="18"/>
      <w:u w:val="none"/>
      <w:effect w:val="no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7911">
      <w:bodyDiv w:val="1"/>
      <w:marLeft w:val="0"/>
      <w:marRight w:val="0"/>
      <w:marTop w:val="0"/>
      <w:marBottom w:val="0"/>
      <w:divBdr>
        <w:top w:val="none" w:sz="0" w:space="0" w:color="auto"/>
        <w:left w:val="none" w:sz="0" w:space="0" w:color="auto"/>
        <w:bottom w:val="none" w:sz="0" w:space="0" w:color="auto"/>
        <w:right w:val="none" w:sz="0" w:space="0" w:color="auto"/>
      </w:divBdr>
      <w:divsChild>
        <w:div w:id="488715805">
          <w:marLeft w:val="0"/>
          <w:marRight w:val="0"/>
          <w:marTop w:val="0"/>
          <w:marBottom w:val="0"/>
          <w:divBdr>
            <w:top w:val="none" w:sz="0" w:space="0" w:color="auto"/>
            <w:left w:val="none" w:sz="0" w:space="0" w:color="auto"/>
            <w:bottom w:val="none" w:sz="0" w:space="0" w:color="auto"/>
            <w:right w:val="none" w:sz="0" w:space="0" w:color="auto"/>
          </w:divBdr>
          <w:divsChild>
            <w:div w:id="1843083849">
              <w:marLeft w:val="0"/>
              <w:marRight w:val="0"/>
              <w:marTop w:val="0"/>
              <w:marBottom w:val="0"/>
              <w:divBdr>
                <w:top w:val="none" w:sz="0" w:space="0" w:color="auto"/>
                <w:left w:val="none" w:sz="0" w:space="0" w:color="auto"/>
                <w:bottom w:val="none" w:sz="0" w:space="0" w:color="auto"/>
                <w:right w:val="none" w:sz="0" w:space="0" w:color="auto"/>
              </w:divBdr>
              <w:divsChild>
                <w:div w:id="951396117">
                  <w:marLeft w:val="0"/>
                  <w:marRight w:val="0"/>
                  <w:marTop w:val="0"/>
                  <w:marBottom w:val="0"/>
                  <w:divBdr>
                    <w:top w:val="none" w:sz="0" w:space="0" w:color="auto"/>
                    <w:left w:val="none" w:sz="0" w:space="0" w:color="auto"/>
                    <w:bottom w:val="none" w:sz="0" w:space="0" w:color="auto"/>
                    <w:right w:val="none" w:sz="0" w:space="0" w:color="auto"/>
                  </w:divBdr>
                  <w:divsChild>
                    <w:div w:id="782305545">
                      <w:marLeft w:val="0"/>
                      <w:marRight w:val="0"/>
                      <w:marTop w:val="0"/>
                      <w:marBottom w:val="0"/>
                      <w:divBdr>
                        <w:top w:val="none" w:sz="0" w:space="0" w:color="auto"/>
                        <w:left w:val="none" w:sz="0" w:space="0" w:color="auto"/>
                        <w:bottom w:val="none" w:sz="0" w:space="0" w:color="auto"/>
                        <w:right w:val="none" w:sz="0" w:space="0" w:color="auto"/>
                      </w:divBdr>
                      <w:divsChild>
                        <w:div w:id="946277271">
                          <w:marLeft w:val="0"/>
                          <w:marRight w:val="0"/>
                          <w:marTop w:val="0"/>
                          <w:marBottom w:val="0"/>
                          <w:divBdr>
                            <w:top w:val="none" w:sz="0" w:space="0" w:color="auto"/>
                            <w:left w:val="none" w:sz="0" w:space="0" w:color="auto"/>
                            <w:bottom w:val="none" w:sz="0" w:space="0" w:color="auto"/>
                            <w:right w:val="none" w:sz="0" w:space="0" w:color="auto"/>
                          </w:divBdr>
                          <w:divsChild>
                            <w:div w:id="451679819">
                              <w:marLeft w:val="0"/>
                              <w:marRight w:val="0"/>
                              <w:marTop w:val="0"/>
                              <w:marBottom w:val="0"/>
                              <w:divBdr>
                                <w:top w:val="none" w:sz="0" w:space="0" w:color="auto"/>
                                <w:left w:val="none" w:sz="0" w:space="0" w:color="auto"/>
                                <w:bottom w:val="none" w:sz="0" w:space="0" w:color="auto"/>
                                <w:right w:val="none" w:sz="0" w:space="0" w:color="auto"/>
                              </w:divBdr>
                              <w:divsChild>
                                <w:div w:id="196241696">
                                  <w:marLeft w:val="0"/>
                                  <w:marRight w:val="0"/>
                                  <w:marTop w:val="0"/>
                                  <w:marBottom w:val="0"/>
                                  <w:divBdr>
                                    <w:top w:val="none" w:sz="0" w:space="0" w:color="auto"/>
                                    <w:left w:val="none" w:sz="0" w:space="0" w:color="auto"/>
                                    <w:bottom w:val="none" w:sz="0" w:space="0" w:color="auto"/>
                                    <w:right w:val="none" w:sz="0" w:space="0" w:color="auto"/>
                                  </w:divBdr>
                                  <w:divsChild>
                                    <w:div w:id="236789319">
                                      <w:marLeft w:val="0"/>
                                      <w:marRight w:val="0"/>
                                      <w:marTop w:val="0"/>
                                      <w:marBottom w:val="0"/>
                                      <w:divBdr>
                                        <w:top w:val="none" w:sz="0" w:space="0" w:color="auto"/>
                                        <w:left w:val="none" w:sz="0" w:space="0" w:color="auto"/>
                                        <w:bottom w:val="none" w:sz="0" w:space="0" w:color="auto"/>
                                        <w:right w:val="none" w:sz="0" w:space="0" w:color="auto"/>
                                      </w:divBdr>
                                      <w:divsChild>
                                        <w:div w:id="363555648">
                                          <w:marLeft w:val="0"/>
                                          <w:marRight w:val="0"/>
                                          <w:marTop w:val="0"/>
                                          <w:marBottom w:val="0"/>
                                          <w:divBdr>
                                            <w:top w:val="none" w:sz="0" w:space="0" w:color="auto"/>
                                            <w:left w:val="none" w:sz="0" w:space="0" w:color="auto"/>
                                            <w:bottom w:val="none" w:sz="0" w:space="0" w:color="auto"/>
                                            <w:right w:val="none" w:sz="0" w:space="0" w:color="auto"/>
                                          </w:divBdr>
                                          <w:divsChild>
                                            <w:div w:id="1400905013">
                                              <w:marLeft w:val="0"/>
                                              <w:marRight w:val="0"/>
                                              <w:marTop w:val="0"/>
                                              <w:marBottom w:val="0"/>
                                              <w:divBdr>
                                                <w:top w:val="none" w:sz="0" w:space="0" w:color="auto"/>
                                                <w:left w:val="none" w:sz="0" w:space="0" w:color="auto"/>
                                                <w:bottom w:val="none" w:sz="0" w:space="0" w:color="auto"/>
                                                <w:right w:val="none" w:sz="0" w:space="0" w:color="auto"/>
                                              </w:divBdr>
                                              <w:divsChild>
                                                <w:div w:id="1428232159">
                                                  <w:marLeft w:val="0"/>
                                                  <w:marRight w:val="0"/>
                                                  <w:marTop w:val="0"/>
                                                  <w:marBottom w:val="0"/>
                                                  <w:divBdr>
                                                    <w:top w:val="none" w:sz="0" w:space="0" w:color="auto"/>
                                                    <w:left w:val="none" w:sz="0" w:space="0" w:color="auto"/>
                                                    <w:bottom w:val="none" w:sz="0" w:space="0" w:color="auto"/>
                                                    <w:right w:val="none" w:sz="0" w:space="0" w:color="auto"/>
                                                  </w:divBdr>
                                                  <w:divsChild>
                                                    <w:div w:id="1936131885">
                                                      <w:marLeft w:val="0"/>
                                                      <w:marRight w:val="0"/>
                                                      <w:marTop w:val="0"/>
                                                      <w:marBottom w:val="0"/>
                                                      <w:divBdr>
                                                        <w:top w:val="none" w:sz="0" w:space="0" w:color="auto"/>
                                                        <w:left w:val="none" w:sz="0" w:space="0" w:color="auto"/>
                                                        <w:bottom w:val="none" w:sz="0" w:space="0" w:color="auto"/>
                                                        <w:right w:val="none" w:sz="0" w:space="0" w:color="auto"/>
                                                      </w:divBdr>
                                                      <w:divsChild>
                                                        <w:div w:id="108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907152">
      <w:bodyDiv w:val="1"/>
      <w:marLeft w:val="0"/>
      <w:marRight w:val="0"/>
      <w:marTop w:val="0"/>
      <w:marBottom w:val="0"/>
      <w:divBdr>
        <w:top w:val="none" w:sz="0" w:space="0" w:color="auto"/>
        <w:left w:val="none" w:sz="0" w:space="0" w:color="auto"/>
        <w:bottom w:val="none" w:sz="0" w:space="0" w:color="auto"/>
        <w:right w:val="none" w:sz="0" w:space="0" w:color="auto"/>
      </w:divBdr>
      <w:divsChild>
        <w:div w:id="1323698240">
          <w:marLeft w:val="0"/>
          <w:marRight w:val="0"/>
          <w:marTop w:val="0"/>
          <w:marBottom w:val="0"/>
          <w:divBdr>
            <w:top w:val="none" w:sz="0" w:space="0" w:color="auto"/>
            <w:left w:val="none" w:sz="0" w:space="0" w:color="auto"/>
            <w:bottom w:val="none" w:sz="0" w:space="0" w:color="auto"/>
            <w:right w:val="none" w:sz="0" w:space="0" w:color="auto"/>
          </w:divBdr>
          <w:divsChild>
            <w:div w:id="1256402716">
              <w:marLeft w:val="0"/>
              <w:marRight w:val="0"/>
              <w:marTop w:val="0"/>
              <w:marBottom w:val="0"/>
              <w:divBdr>
                <w:top w:val="none" w:sz="0" w:space="0" w:color="auto"/>
                <w:left w:val="none" w:sz="0" w:space="0" w:color="auto"/>
                <w:bottom w:val="none" w:sz="0" w:space="0" w:color="auto"/>
                <w:right w:val="none" w:sz="0" w:space="0" w:color="auto"/>
              </w:divBdr>
              <w:divsChild>
                <w:div w:id="328756657">
                  <w:marLeft w:val="0"/>
                  <w:marRight w:val="0"/>
                  <w:marTop w:val="0"/>
                  <w:marBottom w:val="0"/>
                  <w:divBdr>
                    <w:top w:val="none" w:sz="0" w:space="0" w:color="auto"/>
                    <w:left w:val="none" w:sz="0" w:space="0" w:color="auto"/>
                    <w:bottom w:val="none" w:sz="0" w:space="0" w:color="auto"/>
                    <w:right w:val="none" w:sz="0" w:space="0" w:color="auto"/>
                  </w:divBdr>
                  <w:divsChild>
                    <w:div w:id="1462726074">
                      <w:marLeft w:val="0"/>
                      <w:marRight w:val="0"/>
                      <w:marTop w:val="0"/>
                      <w:marBottom w:val="0"/>
                      <w:divBdr>
                        <w:top w:val="none" w:sz="0" w:space="0" w:color="auto"/>
                        <w:left w:val="none" w:sz="0" w:space="0" w:color="auto"/>
                        <w:bottom w:val="none" w:sz="0" w:space="0" w:color="auto"/>
                        <w:right w:val="none" w:sz="0" w:space="0" w:color="auto"/>
                      </w:divBdr>
                      <w:divsChild>
                        <w:div w:id="678772269">
                          <w:marLeft w:val="0"/>
                          <w:marRight w:val="0"/>
                          <w:marTop w:val="0"/>
                          <w:marBottom w:val="0"/>
                          <w:divBdr>
                            <w:top w:val="none" w:sz="0" w:space="0" w:color="auto"/>
                            <w:left w:val="none" w:sz="0" w:space="0" w:color="auto"/>
                            <w:bottom w:val="none" w:sz="0" w:space="0" w:color="auto"/>
                            <w:right w:val="none" w:sz="0" w:space="0" w:color="auto"/>
                          </w:divBdr>
                          <w:divsChild>
                            <w:div w:id="1776056816">
                              <w:marLeft w:val="0"/>
                              <w:marRight w:val="0"/>
                              <w:marTop w:val="0"/>
                              <w:marBottom w:val="0"/>
                              <w:divBdr>
                                <w:top w:val="none" w:sz="0" w:space="0" w:color="auto"/>
                                <w:left w:val="none" w:sz="0" w:space="0" w:color="auto"/>
                                <w:bottom w:val="none" w:sz="0" w:space="0" w:color="auto"/>
                                <w:right w:val="none" w:sz="0" w:space="0" w:color="auto"/>
                              </w:divBdr>
                              <w:divsChild>
                                <w:div w:id="709495668">
                                  <w:marLeft w:val="0"/>
                                  <w:marRight w:val="0"/>
                                  <w:marTop w:val="0"/>
                                  <w:marBottom w:val="0"/>
                                  <w:divBdr>
                                    <w:top w:val="none" w:sz="0" w:space="0" w:color="auto"/>
                                    <w:left w:val="none" w:sz="0" w:space="0" w:color="auto"/>
                                    <w:bottom w:val="none" w:sz="0" w:space="0" w:color="auto"/>
                                    <w:right w:val="none" w:sz="0" w:space="0" w:color="auto"/>
                                  </w:divBdr>
                                  <w:divsChild>
                                    <w:div w:id="631137118">
                                      <w:marLeft w:val="0"/>
                                      <w:marRight w:val="0"/>
                                      <w:marTop w:val="0"/>
                                      <w:marBottom w:val="0"/>
                                      <w:divBdr>
                                        <w:top w:val="none" w:sz="0" w:space="0" w:color="auto"/>
                                        <w:left w:val="none" w:sz="0" w:space="0" w:color="auto"/>
                                        <w:bottom w:val="none" w:sz="0" w:space="0" w:color="auto"/>
                                        <w:right w:val="none" w:sz="0" w:space="0" w:color="auto"/>
                                      </w:divBdr>
                                      <w:divsChild>
                                        <w:div w:id="297075626">
                                          <w:marLeft w:val="0"/>
                                          <w:marRight w:val="0"/>
                                          <w:marTop w:val="0"/>
                                          <w:marBottom w:val="0"/>
                                          <w:divBdr>
                                            <w:top w:val="none" w:sz="0" w:space="0" w:color="auto"/>
                                            <w:left w:val="none" w:sz="0" w:space="0" w:color="auto"/>
                                            <w:bottom w:val="none" w:sz="0" w:space="0" w:color="auto"/>
                                            <w:right w:val="none" w:sz="0" w:space="0" w:color="auto"/>
                                          </w:divBdr>
                                          <w:divsChild>
                                            <w:div w:id="78797751">
                                              <w:marLeft w:val="0"/>
                                              <w:marRight w:val="0"/>
                                              <w:marTop w:val="0"/>
                                              <w:marBottom w:val="0"/>
                                              <w:divBdr>
                                                <w:top w:val="none" w:sz="0" w:space="0" w:color="auto"/>
                                                <w:left w:val="none" w:sz="0" w:space="0" w:color="auto"/>
                                                <w:bottom w:val="none" w:sz="0" w:space="0" w:color="auto"/>
                                                <w:right w:val="none" w:sz="0" w:space="0" w:color="auto"/>
                                              </w:divBdr>
                                              <w:divsChild>
                                                <w:div w:id="1042636373">
                                                  <w:marLeft w:val="0"/>
                                                  <w:marRight w:val="0"/>
                                                  <w:marTop w:val="0"/>
                                                  <w:marBottom w:val="0"/>
                                                  <w:divBdr>
                                                    <w:top w:val="none" w:sz="0" w:space="0" w:color="auto"/>
                                                    <w:left w:val="none" w:sz="0" w:space="0" w:color="auto"/>
                                                    <w:bottom w:val="none" w:sz="0" w:space="0" w:color="auto"/>
                                                    <w:right w:val="none" w:sz="0" w:space="0" w:color="auto"/>
                                                  </w:divBdr>
                                                  <w:divsChild>
                                                    <w:div w:id="1038506028">
                                                      <w:marLeft w:val="0"/>
                                                      <w:marRight w:val="0"/>
                                                      <w:marTop w:val="0"/>
                                                      <w:marBottom w:val="0"/>
                                                      <w:divBdr>
                                                        <w:top w:val="none" w:sz="0" w:space="0" w:color="auto"/>
                                                        <w:left w:val="none" w:sz="0" w:space="0" w:color="auto"/>
                                                        <w:bottom w:val="none" w:sz="0" w:space="0" w:color="auto"/>
                                                        <w:right w:val="none" w:sz="0" w:space="0" w:color="auto"/>
                                                      </w:divBdr>
                                                      <w:divsChild>
                                                        <w:div w:id="3297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613009">
      <w:bodyDiv w:val="1"/>
      <w:marLeft w:val="0"/>
      <w:marRight w:val="0"/>
      <w:marTop w:val="0"/>
      <w:marBottom w:val="0"/>
      <w:divBdr>
        <w:top w:val="none" w:sz="0" w:space="0" w:color="auto"/>
        <w:left w:val="none" w:sz="0" w:space="0" w:color="auto"/>
        <w:bottom w:val="none" w:sz="0" w:space="0" w:color="auto"/>
        <w:right w:val="none" w:sz="0" w:space="0" w:color="auto"/>
      </w:divBdr>
      <w:divsChild>
        <w:div w:id="1979534709">
          <w:marLeft w:val="0"/>
          <w:marRight w:val="0"/>
          <w:marTop w:val="0"/>
          <w:marBottom w:val="0"/>
          <w:divBdr>
            <w:top w:val="none" w:sz="0" w:space="0" w:color="auto"/>
            <w:left w:val="none" w:sz="0" w:space="0" w:color="auto"/>
            <w:bottom w:val="none" w:sz="0" w:space="0" w:color="auto"/>
            <w:right w:val="none" w:sz="0" w:space="0" w:color="auto"/>
          </w:divBdr>
          <w:divsChild>
            <w:div w:id="838884084">
              <w:marLeft w:val="0"/>
              <w:marRight w:val="0"/>
              <w:marTop w:val="0"/>
              <w:marBottom w:val="0"/>
              <w:divBdr>
                <w:top w:val="none" w:sz="0" w:space="0" w:color="auto"/>
                <w:left w:val="none" w:sz="0" w:space="0" w:color="auto"/>
                <w:bottom w:val="none" w:sz="0" w:space="0" w:color="auto"/>
                <w:right w:val="none" w:sz="0" w:space="0" w:color="auto"/>
              </w:divBdr>
              <w:divsChild>
                <w:div w:id="1321810899">
                  <w:marLeft w:val="0"/>
                  <w:marRight w:val="0"/>
                  <w:marTop w:val="0"/>
                  <w:marBottom w:val="0"/>
                  <w:divBdr>
                    <w:top w:val="single" w:sz="12" w:space="0" w:color="E3E3E3"/>
                    <w:left w:val="single" w:sz="12" w:space="0" w:color="E3E3E3"/>
                    <w:bottom w:val="single" w:sz="12" w:space="0" w:color="E3E3E3"/>
                    <w:right w:val="single" w:sz="12" w:space="0" w:color="E3E3E3"/>
                  </w:divBdr>
                  <w:divsChild>
                    <w:div w:id="278798520">
                      <w:marLeft w:val="105"/>
                      <w:marRight w:val="105"/>
                      <w:marTop w:val="105"/>
                      <w:marBottom w:val="105"/>
                      <w:divBdr>
                        <w:top w:val="none" w:sz="0" w:space="0" w:color="auto"/>
                        <w:left w:val="none" w:sz="0" w:space="0" w:color="auto"/>
                        <w:bottom w:val="none" w:sz="0" w:space="0" w:color="auto"/>
                        <w:right w:val="none" w:sz="0" w:space="0" w:color="auto"/>
                      </w:divBdr>
                      <w:divsChild>
                        <w:div w:id="288052257">
                          <w:marLeft w:val="0"/>
                          <w:marRight w:val="0"/>
                          <w:marTop w:val="150"/>
                          <w:marBottom w:val="0"/>
                          <w:divBdr>
                            <w:top w:val="none" w:sz="0" w:space="0" w:color="auto"/>
                            <w:left w:val="none" w:sz="0" w:space="0" w:color="auto"/>
                            <w:bottom w:val="none" w:sz="0" w:space="0" w:color="auto"/>
                            <w:right w:val="none" w:sz="0" w:space="0" w:color="auto"/>
                          </w:divBdr>
                          <w:divsChild>
                            <w:div w:id="130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38102">
      <w:bodyDiv w:val="1"/>
      <w:marLeft w:val="0"/>
      <w:marRight w:val="0"/>
      <w:marTop w:val="0"/>
      <w:marBottom w:val="0"/>
      <w:divBdr>
        <w:top w:val="none" w:sz="0" w:space="0" w:color="auto"/>
        <w:left w:val="none" w:sz="0" w:space="0" w:color="auto"/>
        <w:bottom w:val="none" w:sz="0" w:space="0" w:color="auto"/>
        <w:right w:val="none" w:sz="0" w:space="0" w:color="auto"/>
      </w:divBdr>
      <w:divsChild>
        <w:div w:id="1186752754">
          <w:marLeft w:val="0"/>
          <w:marRight w:val="0"/>
          <w:marTop w:val="0"/>
          <w:marBottom w:val="0"/>
          <w:divBdr>
            <w:top w:val="none" w:sz="0" w:space="0" w:color="auto"/>
            <w:left w:val="none" w:sz="0" w:space="0" w:color="auto"/>
            <w:bottom w:val="none" w:sz="0" w:space="0" w:color="auto"/>
            <w:right w:val="none" w:sz="0" w:space="0" w:color="auto"/>
          </w:divBdr>
          <w:divsChild>
            <w:div w:id="1874146546">
              <w:marLeft w:val="0"/>
              <w:marRight w:val="0"/>
              <w:marTop w:val="0"/>
              <w:marBottom w:val="0"/>
              <w:divBdr>
                <w:top w:val="none" w:sz="0" w:space="0" w:color="auto"/>
                <w:left w:val="none" w:sz="0" w:space="0" w:color="auto"/>
                <w:bottom w:val="none" w:sz="0" w:space="0" w:color="auto"/>
                <w:right w:val="none" w:sz="0" w:space="0" w:color="auto"/>
              </w:divBdr>
              <w:divsChild>
                <w:div w:id="923412889">
                  <w:marLeft w:val="0"/>
                  <w:marRight w:val="0"/>
                  <w:marTop w:val="0"/>
                  <w:marBottom w:val="0"/>
                  <w:divBdr>
                    <w:top w:val="single" w:sz="12" w:space="0" w:color="E3E3E3"/>
                    <w:left w:val="single" w:sz="12" w:space="0" w:color="E3E3E3"/>
                    <w:bottom w:val="single" w:sz="12" w:space="0" w:color="E3E3E3"/>
                    <w:right w:val="single" w:sz="12" w:space="0" w:color="E3E3E3"/>
                  </w:divBdr>
                  <w:divsChild>
                    <w:div w:id="971058197">
                      <w:marLeft w:val="105"/>
                      <w:marRight w:val="105"/>
                      <w:marTop w:val="105"/>
                      <w:marBottom w:val="105"/>
                      <w:divBdr>
                        <w:top w:val="none" w:sz="0" w:space="0" w:color="auto"/>
                        <w:left w:val="none" w:sz="0" w:space="0" w:color="auto"/>
                        <w:bottom w:val="none" w:sz="0" w:space="0" w:color="auto"/>
                        <w:right w:val="none" w:sz="0" w:space="0" w:color="auto"/>
                      </w:divBdr>
                      <w:divsChild>
                        <w:div w:id="780493369">
                          <w:marLeft w:val="0"/>
                          <w:marRight w:val="0"/>
                          <w:marTop w:val="150"/>
                          <w:marBottom w:val="0"/>
                          <w:divBdr>
                            <w:top w:val="none" w:sz="0" w:space="0" w:color="auto"/>
                            <w:left w:val="none" w:sz="0" w:space="0" w:color="auto"/>
                            <w:bottom w:val="none" w:sz="0" w:space="0" w:color="auto"/>
                            <w:right w:val="none" w:sz="0" w:space="0" w:color="auto"/>
                          </w:divBdr>
                          <w:divsChild>
                            <w:div w:id="1491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731027">
      <w:bodyDiv w:val="1"/>
      <w:marLeft w:val="0"/>
      <w:marRight w:val="0"/>
      <w:marTop w:val="0"/>
      <w:marBottom w:val="0"/>
      <w:divBdr>
        <w:top w:val="none" w:sz="0" w:space="0" w:color="auto"/>
        <w:left w:val="none" w:sz="0" w:space="0" w:color="auto"/>
        <w:bottom w:val="none" w:sz="0" w:space="0" w:color="auto"/>
        <w:right w:val="none" w:sz="0" w:space="0" w:color="auto"/>
      </w:divBdr>
      <w:divsChild>
        <w:div w:id="581915619">
          <w:marLeft w:val="0"/>
          <w:marRight w:val="0"/>
          <w:marTop w:val="0"/>
          <w:marBottom w:val="0"/>
          <w:divBdr>
            <w:top w:val="none" w:sz="0" w:space="0" w:color="auto"/>
            <w:left w:val="none" w:sz="0" w:space="0" w:color="auto"/>
            <w:bottom w:val="none" w:sz="0" w:space="0" w:color="auto"/>
            <w:right w:val="none" w:sz="0" w:space="0" w:color="auto"/>
          </w:divBdr>
          <w:divsChild>
            <w:div w:id="1101757726">
              <w:marLeft w:val="0"/>
              <w:marRight w:val="0"/>
              <w:marTop w:val="0"/>
              <w:marBottom w:val="0"/>
              <w:divBdr>
                <w:top w:val="none" w:sz="0" w:space="0" w:color="auto"/>
                <w:left w:val="none" w:sz="0" w:space="0" w:color="auto"/>
                <w:bottom w:val="none" w:sz="0" w:space="0" w:color="auto"/>
                <w:right w:val="none" w:sz="0" w:space="0" w:color="auto"/>
              </w:divBdr>
              <w:divsChild>
                <w:div w:id="370149181">
                  <w:marLeft w:val="0"/>
                  <w:marRight w:val="0"/>
                  <w:marTop w:val="0"/>
                  <w:marBottom w:val="0"/>
                  <w:divBdr>
                    <w:top w:val="single" w:sz="12" w:space="0" w:color="E3E3E3"/>
                    <w:left w:val="single" w:sz="12" w:space="0" w:color="E3E3E3"/>
                    <w:bottom w:val="single" w:sz="12" w:space="0" w:color="E3E3E3"/>
                    <w:right w:val="single" w:sz="12" w:space="0" w:color="E3E3E3"/>
                  </w:divBdr>
                  <w:divsChild>
                    <w:div w:id="378282968">
                      <w:marLeft w:val="105"/>
                      <w:marRight w:val="105"/>
                      <w:marTop w:val="105"/>
                      <w:marBottom w:val="105"/>
                      <w:divBdr>
                        <w:top w:val="none" w:sz="0" w:space="0" w:color="auto"/>
                        <w:left w:val="none" w:sz="0" w:space="0" w:color="auto"/>
                        <w:bottom w:val="none" w:sz="0" w:space="0" w:color="auto"/>
                        <w:right w:val="none" w:sz="0" w:space="0" w:color="auto"/>
                      </w:divBdr>
                      <w:divsChild>
                        <w:div w:id="1739665502">
                          <w:marLeft w:val="0"/>
                          <w:marRight w:val="0"/>
                          <w:marTop w:val="150"/>
                          <w:marBottom w:val="0"/>
                          <w:divBdr>
                            <w:top w:val="none" w:sz="0" w:space="0" w:color="auto"/>
                            <w:left w:val="none" w:sz="0" w:space="0" w:color="auto"/>
                            <w:bottom w:val="none" w:sz="0" w:space="0" w:color="auto"/>
                            <w:right w:val="none" w:sz="0" w:space="0" w:color="auto"/>
                          </w:divBdr>
                          <w:divsChild>
                            <w:div w:id="1391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5850">
      <w:bodyDiv w:val="1"/>
      <w:marLeft w:val="0"/>
      <w:marRight w:val="0"/>
      <w:marTop w:val="0"/>
      <w:marBottom w:val="0"/>
      <w:divBdr>
        <w:top w:val="none" w:sz="0" w:space="0" w:color="auto"/>
        <w:left w:val="none" w:sz="0" w:space="0" w:color="auto"/>
        <w:bottom w:val="none" w:sz="0" w:space="0" w:color="auto"/>
        <w:right w:val="none" w:sz="0" w:space="0" w:color="auto"/>
      </w:divBdr>
      <w:divsChild>
        <w:div w:id="1816026020">
          <w:marLeft w:val="0"/>
          <w:marRight w:val="0"/>
          <w:marTop w:val="0"/>
          <w:marBottom w:val="0"/>
          <w:divBdr>
            <w:top w:val="none" w:sz="0" w:space="0" w:color="auto"/>
            <w:left w:val="none" w:sz="0" w:space="0" w:color="auto"/>
            <w:bottom w:val="none" w:sz="0" w:space="0" w:color="auto"/>
            <w:right w:val="none" w:sz="0" w:space="0" w:color="auto"/>
          </w:divBdr>
          <w:divsChild>
            <w:div w:id="1311522333">
              <w:marLeft w:val="0"/>
              <w:marRight w:val="0"/>
              <w:marTop w:val="0"/>
              <w:marBottom w:val="0"/>
              <w:divBdr>
                <w:top w:val="none" w:sz="0" w:space="0" w:color="auto"/>
                <w:left w:val="none" w:sz="0" w:space="0" w:color="auto"/>
                <w:bottom w:val="none" w:sz="0" w:space="0" w:color="auto"/>
                <w:right w:val="none" w:sz="0" w:space="0" w:color="auto"/>
              </w:divBdr>
              <w:divsChild>
                <w:div w:id="368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0575">
      <w:bodyDiv w:val="1"/>
      <w:marLeft w:val="0"/>
      <w:marRight w:val="0"/>
      <w:marTop w:val="0"/>
      <w:marBottom w:val="0"/>
      <w:divBdr>
        <w:top w:val="none" w:sz="0" w:space="0" w:color="auto"/>
        <w:left w:val="none" w:sz="0" w:space="0" w:color="auto"/>
        <w:bottom w:val="none" w:sz="0" w:space="0" w:color="auto"/>
        <w:right w:val="none" w:sz="0" w:space="0" w:color="auto"/>
      </w:divBdr>
      <w:divsChild>
        <w:div w:id="96829198">
          <w:marLeft w:val="0"/>
          <w:marRight w:val="0"/>
          <w:marTop w:val="0"/>
          <w:marBottom w:val="0"/>
          <w:divBdr>
            <w:top w:val="none" w:sz="0" w:space="0" w:color="auto"/>
            <w:left w:val="none" w:sz="0" w:space="0" w:color="auto"/>
            <w:bottom w:val="none" w:sz="0" w:space="0" w:color="auto"/>
            <w:right w:val="none" w:sz="0" w:space="0" w:color="auto"/>
          </w:divBdr>
          <w:divsChild>
            <w:div w:id="1587181153">
              <w:marLeft w:val="0"/>
              <w:marRight w:val="0"/>
              <w:marTop w:val="0"/>
              <w:marBottom w:val="0"/>
              <w:divBdr>
                <w:top w:val="none" w:sz="0" w:space="0" w:color="auto"/>
                <w:left w:val="none" w:sz="0" w:space="0" w:color="auto"/>
                <w:bottom w:val="none" w:sz="0" w:space="0" w:color="auto"/>
                <w:right w:val="none" w:sz="0" w:space="0" w:color="auto"/>
              </w:divBdr>
              <w:divsChild>
                <w:div w:id="1045522995">
                  <w:marLeft w:val="0"/>
                  <w:marRight w:val="0"/>
                  <w:marTop w:val="0"/>
                  <w:marBottom w:val="0"/>
                  <w:divBdr>
                    <w:top w:val="none" w:sz="0" w:space="0" w:color="auto"/>
                    <w:left w:val="none" w:sz="0" w:space="0" w:color="auto"/>
                    <w:bottom w:val="none" w:sz="0" w:space="0" w:color="auto"/>
                    <w:right w:val="none" w:sz="0" w:space="0" w:color="auto"/>
                  </w:divBdr>
                  <w:divsChild>
                    <w:div w:id="1235362023">
                      <w:marLeft w:val="0"/>
                      <w:marRight w:val="0"/>
                      <w:marTop w:val="0"/>
                      <w:marBottom w:val="0"/>
                      <w:divBdr>
                        <w:top w:val="none" w:sz="0" w:space="0" w:color="auto"/>
                        <w:left w:val="none" w:sz="0" w:space="0" w:color="auto"/>
                        <w:bottom w:val="none" w:sz="0" w:space="0" w:color="auto"/>
                        <w:right w:val="none" w:sz="0" w:space="0" w:color="auto"/>
                      </w:divBdr>
                      <w:divsChild>
                        <w:div w:id="402413843">
                          <w:marLeft w:val="0"/>
                          <w:marRight w:val="0"/>
                          <w:marTop w:val="0"/>
                          <w:marBottom w:val="0"/>
                          <w:divBdr>
                            <w:top w:val="none" w:sz="0" w:space="0" w:color="auto"/>
                            <w:left w:val="none" w:sz="0" w:space="0" w:color="auto"/>
                            <w:bottom w:val="none" w:sz="0" w:space="0" w:color="auto"/>
                            <w:right w:val="none" w:sz="0" w:space="0" w:color="auto"/>
                          </w:divBdr>
                          <w:divsChild>
                            <w:div w:id="1297180143">
                              <w:marLeft w:val="0"/>
                              <w:marRight w:val="0"/>
                              <w:marTop w:val="0"/>
                              <w:marBottom w:val="0"/>
                              <w:divBdr>
                                <w:top w:val="none" w:sz="0" w:space="0" w:color="auto"/>
                                <w:left w:val="none" w:sz="0" w:space="0" w:color="auto"/>
                                <w:bottom w:val="none" w:sz="0" w:space="0" w:color="auto"/>
                                <w:right w:val="none" w:sz="0" w:space="0" w:color="auto"/>
                              </w:divBdr>
                              <w:divsChild>
                                <w:div w:id="1296176448">
                                  <w:marLeft w:val="0"/>
                                  <w:marRight w:val="0"/>
                                  <w:marTop w:val="0"/>
                                  <w:marBottom w:val="0"/>
                                  <w:divBdr>
                                    <w:top w:val="none" w:sz="0" w:space="0" w:color="auto"/>
                                    <w:left w:val="none" w:sz="0" w:space="0" w:color="auto"/>
                                    <w:bottom w:val="none" w:sz="0" w:space="0" w:color="auto"/>
                                    <w:right w:val="none" w:sz="0" w:space="0" w:color="auto"/>
                                  </w:divBdr>
                                  <w:divsChild>
                                    <w:div w:id="474563230">
                                      <w:marLeft w:val="0"/>
                                      <w:marRight w:val="0"/>
                                      <w:marTop w:val="0"/>
                                      <w:marBottom w:val="0"/>
                                      <w:divBdr>
                                        <w:top w:val="none" w:sz="0" w:space="0" w:color="auto"/>
                                        <w:left w:val="none" w:sz="0" w:space="0" w:color="auto"/>
                                        <w:bottom w:val="none" w:sz="0" w:space="0" w:color="auto"/>
                                        <w:right w:val="none" w:sz="0" w:space="0" w:color="auto"/>
                                      </w:divBdr>
                                      <w:divsChild>
                                        <w:div w:id="2058386415">
                                          <w:marLeft w:val="0"/>
                                          <w:marRight w:val="0"/>
                                          <w:marTop w:val="0"/>
                                          <w:marBottom w:val="0"/>
                                          <w:divBdr>
                                            <w:top w:val="none" w:sz="0" w:space="0" w:color="auto"/>
                                            <w:left w:val="none" w:sz="0" w:space="0" w:color="auto"/>
                                            <w:bottom w:val="none" w:sz="0" w:space="0" w:color="auto"/>
                                            <w:right w:val="none" w:sz="0" w:space="0" w:color="auto"/>
                                          </w:divBdr>
                                          <w:divsChild>
                                            <w:div w:id="1293290723">
                                              <w:marLeft w:val="0"/>
                                              <w:marRight w:val="0"/>
                                              <w:marTop w:val="0"/>
                                              <w:marBottom w:val="0"/>
                                              <w:divBdr>
                                                <w:top w:val="none" w:sz="0" w:space="0" w:color="auto"/>
                                                <w:left w:val="none" w:sz="0" w:space="0" w:color="auto"/>
                                                <w:bottom w:val="none" w:sz="0" w:space="0" w:color="auto"/>
                                                <w:right w:val="none" w:sz="0" w:space="0" w:color="auto"/>
                                              </w:divBdr>
                                              <w:divsChild>
                                                <w:div w:id="13844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3023200">
      <w:bodyDiv w:val="1"/>
      <w:marLeft w:val="0"/>
      <w:marRight w:val="0"/>
      <w:marTop w:val="0"/>
      <w:marBottom w:val="0"/>
      <w:divBdr>
        <w:top w:val="none" w:sz="0" w:space="0" w:color="auto"/>
        <w:left w:val="none" w:sz="0" w:space="0" w:color="auto"/>
        <w:bottom w:val="none" w:sz="0" w:space="0" w:color="auto"/>
        <w:right w:val="none" w:sz="0" w:space="0" w:color="auto"/>
      </w:divBdr>
      <w:divsChild>
        <w:div w:id="1475565333">
          <w:marLeft w:val="0"/>
          <w:marRight w:val="0"/>
          <w:marTop w:val="0"/>
          <w:marBottom w:val="0"/>
          <w:divBdr>
            <w:top w:val="none" w:sz="0" w:space="0" w:color="auto"/>
            <w:left w:val="none" w:sz="0" w:space="0" w:color="auto"/>
            <w:bottom w:val="none" w:sz="0" w:space="0" w:color="auto"/>
            <w:right w:val="none" w:sz="0" w:space="0" w:color="auto"/>
          </w:divBdr>
          <w:divsChild>
            <w:div w:id="1972441041">
              <w:marLeft w:val="0"/>
              <w:marRight w:val="0"/>
              <w:marTop w:val="0"/>
              <w:marBottom w:val="0"/>
              <w:divBdr>
                <w:top w:val="none" w:sz="0" w:space="0" w:color="auto"/>
                <w:left w:val="none" w:sz="0" w:space="0" w:color="auto"/>
                <w:bottom w:val="none" w:sz="0" w:space="0" w:color="auto"/>
                <w:right w:val="none" w:sz="0" w:space="0" w:color="auto"/>
              </w:divBdr>
              <w:divsChild>
                <w:div w:id="1965766326">
                  <w:marLeft w:val="0"/>
                  <w:marRight w:val="0"/>
                  <w:marTop w:val="0"/>
                  <w:marBottom w:val="0"/>
                  <w:divBdr>
                    <w:top w:val="none" w:sz="0" w:space="0" w:color="auto"/>
                    <w:left w:val="none" w:sz="0" w:space="0" w:color="auto"/>
                    <w:bottom w:val="none" w:sz="0" w:space="0" w:color="auto"/>
                    <w:right w:val="none" w:sz="0" w:space="0" w:color="auto"/>
                  </w:divBdr>
                  <w:divsChild>
                    <w:div w:id="1391684658">
                      <w:marLeft w:val="0"/>
                      <w:marRight w:val="0"/>
                      <w:marTop w:val="0"/>
                      <w:marBottom w:val="0"/>
                      <w:divBdr>
                        <w:top w:val="none" w:sz="0" w:space="0" w:color="auto"/>
                        <w:left w:val="none" w:sz="0" w:space="0" w:color="auto"/>
                        <w:bottom w:val="none" w:sz="0" w:space="0" w:color="auto"/>
                        <w:right w:val="none" w:sz="0" w:space="0" w:color="auto"/>
                      </w:divBdr>
                      <w:divsChild>
                        <w:div w:id="817647166">
                          <w:marLeft w:val="0"/>
                          <w:marRight w:val="0"/>
                          <w:marTop w:val="0"/>
                          <w:marBottom w:val="0"/>
                          <w:divBdr>
                            <w:top w:val="none" w:sz="0" w:space="0" w:color="auto"/>
                            <w:left w:val="none" w:sz="0" w:space="0" w:color="auto"/>
                            <w:bottom w:val="none" w:sz="0" w:space="0" w:color="auto"/>
                            <w:right w:val="none" w:sz="0" w:space="0" w:color="auto"/>
                          </w:divBdr>
                          <w:divsChild>
                            <w:div w:id="934291166">
                              <w:marLeft w:val="0"/>
                              <w:marRight w:val="0"/>
                              <w:marTop w:val="0"/>
                              <w:marBottom w:val="0"/>
                              <w:divBdr>
                                <w:top w:val="none" w:sz="0" w:space="0" w:color="auto"/>
                                <w:left w:val="none" w:sz="0" w:space="0" w:color="auto"/>
                                <w:bottom w:val="none" w:sz="0" w:space="0" w:color="auto"/>
                                <w:right w:val="none" w:sz="0" w:space="0" w:color="auto"/>
                              </w:divBdr>
                              <w:divsChild>
                                <w:div w:id="375013408">
                                  <w:marLeft w:val="0"/>
                                  <w:marRight w:val="0"/>
                                  <w:marTop w:val="0"/>
                                  <w:marBottom w:val="0"/>
                                  <w:divBdr>
                                    <w:top w:val="none" w:sz="0" w:space="0" w:color="auto"/>
                                    <w:left w:val="none" w:sz="0" w:space="0" w:color="auto"/>
                                    <w:bottom w:val="none" w:sz="0" w:space="0" w:color="auto"/>
                                    <w:right w:val="none" w:sz="0" w:space="0" w:color="auto"/>
                                  </w:divBdr>
                                  <w:divsChild>
                                    <w:div w:id="1522739177">
                                      <w:marLeft w:val="0"/>
                                      <w:marRight w:val="0"/>
                                      <w:marTop w:val="0"/>
                                      <w:marBottom w:val="0"/>
                                      <w:divBdr>
                                        <w:top w:val="none" w:sz="0" w:space="0" w:color="auto"/>
                                        <w:left w:val="none" w:sz="0" w:space="0" w:color="auto"/>
                                        <w:bottom w:val="none" w:sz="0" w:space="0" w:color="auto"/>
                                        <w:right w:val="none" w:sz="0" w:space="0" w:color="auto"/>
                                      </w:divBdr>
                                      <w:divsChild>
                                        <w:div w:id="418329769">
                                          <w:marLeft w:val="0"/>
                                          <w:marRight w:val="0"/>
                                          <w:marTop w:val="0"/>
                                          <w:marBottom w:val="0"/>
                                          <w:divBdr>
                                            <w:top w:val="none" w:sz="0" w:space="0" w:color="auto"/>
                                            <w:left w:val="none" w:sz="0" w:space="0" w:color="auto"/>
                                            <w:bottom w:val="none" w:sz="0" w:space="0" w:color="auto"/>
                                            <w:right w:val="none" w:sz="0" w:space="0" w:color="auto"/>
                                          </w:divBdr>
                                          <w:divsChild>
                                            <w:div w:id="201865507">
                                              <w:marLeft w:val="0"/>
                                              <w:marRight w:val="0"/>
                                              <w:marTop w:val="0"/>
                                              <w:marBottom w:val="0"/>
                                              <w:divBdr>
                                                <w:top w:val="none" w:sz="0" w:space="0" w:color="auto"/>
                                                <w:left w:val="none" w:sz="0" w:space="0" w:color="auto"/>
                                                <w:bottom w:val="none" w:sz="0" w:space="0" w:color="auto"/>
                                                <w:right w:val="none" w:sz="0" w:space="0" w:color="auto"/>
                                              </w:divBdr>
                                              <w:divsChild>
                                                <w:div w:id="949311638">
                                                  <w:marLeft w:val="0"/>
                                                  <w:marRight w:val="0"/>
                                                  <w:marTop w:val="0"/>
                                                  <w:marBottom w:val="0"/>
                                                  <w:divBdr>
                                                    <w:top w:val="none" w:sz="0" w:space="0" w:color="auto"/>
                                                    <w:left w:val="none" w:sz="0" w:space="0" w:color="auto"/>
                                                    <w:bottom w:val="none" w:sz="0" w:space="0" w:color="auto"/>
                                                    <w:right w:val="none" w:sz="0" w:space="0" w:color="auto"/>
                                                  </w:divBdr>
                                                  <w:divsChild>
                                                    <w:div w:id="176700905">
                                                      <w:marLeft w:val="0"/>
                                                      <w:marRight w:val="0"/>
                                                      <w:marTop w:val="0"/>
                                                      <w:marBottom w:val="0"/>
                                                      <w:divBdr>
                                                        <w:top w:val="none" w:sz="0" w:space="0" w:color="auto"/>
                                                        <w:left w:val="none" w:sz="0" w:space="0" w:color="auto"/>
                                                        <w:bottom w:val="none" w:sz="0" w:space="0" w:color="auto"/>
                                                        <w:right w:val="none" w:sz="0" w:space="0" w:color="auto"/>
                                                      </w:divBdr>
                                                      <w:divsChild>
                                                        <w:div w:id="476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2131390">
      <w:bodyDiv w:val="1"/>
      <w:marLeft w:val="0"/>
      <w:marRight w:val="0"/>
      <w:marTop w:val="0"/>
      <w:marBottom w:val="0"/>
      <w:divBdr>
        <w:top w:val="none" w:sz="0" w:space="0" w:color="auto"/>
        <w:left w:val="none" w:sz="0" w:space="0" w:color="auto"/>
        <w:bottom w:val="none" w:sz="0" w:space="0" w:color="auto"/>
        <w:right w:val="none" w:sz="0" w:space="0" w:color="auto"/>
      </w:divBdr>
      <w:divsChild>
        <w:div w:id="1493715989">
          <w:marLeft w:val="0"/>
          <w:marRight w:val="0"/>
          <w:marTop w:val="0"/>
          <w:marBottom w:val="0"/>
          <w:divBdr>
            <w:top w:val="none" w:sz="0" w:space="0" w:color="auto"/>
            <w:left w:val="none" w:sz="0" w:space="0" w:color="auto"/>
            <w:bottom w:val="none" w:sz="0" w:space="0" w:color="auto"/>
            <w:right w:val="none" w:sz="0" w:space="0" w:color="auto"/>
          </w:divBdr>
          <w:divsChild>
            <w:div w:id="1004014039">
              <w:marLeft w:val="0"/>
              <w:marRight w:val="0"/>
              <w:marTop w:val="0"/>
              <w:marBottom w:val="0"/>
              <w:divBdr>
                <w:top w:val="none" w:sz="0" w:space="0" w:color="auto"/>
                <w:left w:val="none" w:sz="0" w:space="0" w:color="auto"/>
                <w:bottom w:val="none" w:sz="0" w:space="0" w:color="auto"/>
                <w:right w:val="none" w:sz="0" w:space="0" w:color="auto"/>
              </w:divBdr>
            </w:div>
            <w:div w:id="20344610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599608&amp;ruta=aulaplaneta&amp;DATA=CvECm7grOBJ8hxxbxOuqrzfqpXb%2b3YLTbbj%2btkCHHwY%3d" TargetMode="External"/><Relationship Id="rId13" Type="http://schemas.openxmlformats.org/officeDocument/2006/relationships/hyperlink" Target="http://aulaplaneta.planetasaber.com/encyclopedia/default.asp?idpack=3&amp;idpil=7566677&amp;ruta=aulaplaneta&amp;DATA=aTXrW6drPTHPbLCyBDkSijfqpXb%2b3YLTbbj%2btkCHHwY%3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ulaplaneta.planetasaber.com/encyclopedia/default.asp?idpack=3&amp;idpil=7600149&amp;ruta=aulaplaneta&amp;DATA=0A87pBVhKhBa78oq7yPSSzfqpXb%2b3YLTbbj%2btkCHHwY%3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emana.com/especiales/articulo/la-patria-boba/105278-3" TargetMode="External"/><Relationship Id="rId4" Type="http://schemas.openxmlformats.org/officeDocument/2006/relationships/settings" Target="settings.xml"/><Relationship Id="rId9" Type="http://schemas.openxmlformats.org/officeDocument/2006/relationships/hyperlink" Target="http://www.colombiaaprende.edu.co/html/home/1592/article-83837.html" TargetMode="External"/><Relationship Id="rId14" Type="http://schemas.openxmlformats.org/officeDocument/2006/relationships/hyperlink" Target="http://aulaplaneta.planetasaber.com/encyclopedia/default.asp?idpack=3&amp;idpil=7278380&amp;ruta=aulaplaneta&amp;DATA=aTXrW6drPTFKFBI7AlLUFj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7663</Words>
  <Characters>42148</Characters>
  <Application>Microsoft Office Word</Application>
  <DocSecurity>4</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cp:revision>
  <dcterms:created xsi:type="dcterms:W3CDTF">2015-04-17T12:06:00Z</dcterms:created>
  <dcterms:modified xsi:type="dcterms:W3CDTF">2015-04-17T12:06:00Z</dcterms:modified>
</cp:coreProperties>
</file>