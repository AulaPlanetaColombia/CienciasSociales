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148" w:rsidRPr="00D07148">
        <w:rPr>
          <w:rFonts w:asciiTheme="majorHAnsi" w:hAnsiTheme="majorHAnsi"/>
          <w:b/>
          <w:lang w:val="es-ES_tradnl"/>
        </w:rPr>
        <w:t>M15A: Sopa de letras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2A4C1F">
        <w:rPr>
          <w:rFonts w:ascii="Arial" w:hAnsi="Arial"/>
          <w:sz w:val="18"/>
          <w:szCs w:val="18"/>
          <w:lang w:val="es-ES_tradnl"/>
        </w:rPr>
        <w:t xml:space="preserve"> CS_08_03_CO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A15487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A15487">
        <w:rPr>
          <w:rFonts w:ascii="Arial" w:hAnsi="Arial"/>
          <w:sz w:val="18"/>
          <w:szCs w:val="18"/>
          <w:lang w:val="es-ES_tradnl"/>
        </w:rPr>
        <w:t xml:space="preserve"> Practica: </w:t>
      </w:r>
      <w:r w:rsidR="00C63562">
        <w:rPr>
          <w:rFonts w:ascii="Arial" w:hAnsi="Arial"/>
          <w:sz w:val="18"/>
          <w:szCs w:val="18"/>
          <w:lang w:val="es-ES_tradnl"/>
        </w:rPr>
        <w:t>l</w:t>
      </w:r>
      <w:r w:rsidR="00C63562">
        <w:rPr>
          <w:rFonts w:ascii="Arial" w:hAnsi="Arial"/>
          <w:sz w:val="18"/>
          <w:szCs w:val="18"/>
          <w:lang w:val="es-ES_tradnl"/>
        </w:rPr>
        <w:t xml:space="preserve">a </w:t>
      </w:r>
      <w:r w:rsidR="00A15487">
        <w:rPr>
          <w:rFonts w:ascii="Arial" w:hAnsi="Arial"/>
          <w:sz w:val="18"/>
          <w:szCs w:val="18"/>
          <w:lang w:val="es-ES_tradnl"/>
        </w:rPr>
        <w:t>Guerra de los Supremos</w:t>
      </w:r>
    </w:p>
    <w:p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A15487">
        <w:rPr>
          <w:rFonts w:ascii="Arial" w:hAnsi="Arial"/>
          <w:sz w:val="18"/>
          <w:szCs w:val="18"/>
          <w:lang w:val="es-ES_tradnl"/>
        </w:rPr>
        <w:t xml:space="preserve"> Encuentra los apellidos de personajes relacionados con la Guerra de los Supremos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</w:t>
      </w:r>
      <w:proofErr w:type="gramStart"/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15487">
        <w:rPr>
          <w:rFonts w:ascii="Arial" w:hAnsi="Arial"/>
          <w:sz w:val="18"/>
          <w:szCs w:val="18"/>
          <w:lang w:val="es-ES_tradnl"/>
        </w:rPr>
        <w:t>Guerra</w:t>
      </w:r>
      <w:proofErr w:type="gramEnd"/>
      <w:r w:rsidR="00A15487">
        <w:rPr>
          <w:rFonts w:ascii="Arial" w:hAnsi="Arial"/>
          <w:sz w:val="18"/>
          <w:szCs w:val="18"/>
          <w:lang w:val="es-ES_tradnl"/>
        </w:rPr>
        <w:t xml:space="preserve"> de los </w:t>
      </w:r>
      <w:proofErr w:type="spellStart"/>
      <w:r w:rsidR="00A15487">
        <w:rPr>
          <w:rFonts w:ascii="Arial" w:hAnsi="Arial"/>
          <w:sz w:val="18"/>
          <w:szCs w:val="18"/>
          <w:lang w:val="es-ES_tradnl"/>
        </w:rPr>
        <w:t>Supremos,José</w:t>
      </w:r>
      <w:proofErr w:type="spellEnd"/>
      <w:r w:rsidR="00A15487">
        <w:rPr>
          <w:rFonts w:ascii="Arial" w:hAnsi="Arial"/>
          <w:sz w:val="18"/>
          <w:szCs w:val="18"/>
          <w:lang w:val="es-ES_tradnl"/>
        </w:rPr>
        <w:t xml:space="preserve"> Hilario </w:t>
      </w:r>
      <w:proofErr w:type="spellStart"/>
      <w:r w:rsidR="00A15487">
        <w:rPr>
          <w:rFonts w:ascii="Arial" w:hAnsi="Arial"/>
          <w:sz w:val="18"/>
          <w:szCs w:val="18"/>
          <w:lang w:val="es-ES_tradnl"/>
        </w:rPr>
        <w:t>López</w:t>
      </w:r>
      <w:r w:rsidR="002F4743">
        <w:rPr>
          <w:rFonts w:ascii="Arial" w:hAnsi="Arial"/>
          <w:sz w:val="18"/>
          <w:szCs w:val="18"/>
          <w:lang w:val="es-ES_tradnl"/>
        </w:rPr>
        <w:t>,</w:t>
      </w:r>
      <w:r w:rsidR="00A15487">
        <w:rPr>
          <w:rFonts w:ascii="Arial" w:hAnsi="Arial"/>
          <w:sz w:val="18"/>
          <w:szCs w:val="18"/>
          <w:lang w:val="es-ES_tradnl"/>
        </w:rPr>
        <w:t>Tomás</w:t>
      </w:r>
      <w:proofErr w:type="spellEnd"/>
      <w:r w:rsidR="00A15487">
        <w:rPr>
          <w:rFonts w:ascii="Arial" w:hAnsi="Arial"/>
          <w:sz w:val="18"/>
          <w:szCs w:val="18"/>
          <w:lang w:val="es-ES_tradnl"/>
        </w:rPr>
        <w:t xml:space="preserve"> Cipriano de </w:t>
      </w:r>
      <w:proofErr w:type="spellStart"/>
      <w:r w:rsidR="00A15487">
        <w:rPr>
          <w:rFonts w:ascii="Arial" w:hAnsi="Arial"/>
          <w:sz w:val="18"/>
          <w:szCs w:val="18"/>
          <w:lang w:val="es-ES_tradnl"/>
        </w:rPr>
        <w:t>Mosquera,José</w:t>
      </w:r>
      <w:proofErr w:type="spellEnd"/>
      <w:r w:rsidR="00A15487">
        <w:rPr>
          <w:rFonts w:ascii="Arial" w:hAnsi="Arial"/>
          <w:sz w:val="18"/>
          <w:szCs w:val="18"/>
          <w:lang w:val="es-ES_tradnl"/>
        </w:rPr>
        <w:t xml:space="preserve"> María </w:t>
      </w:r>
      <w:proofErr w:type="spellStart"/>
      <w:r w:rsidR="00A15487">
        <w:rPr>
          <w:rFonts w:ascii="Arial" w:hAnsi="Arial"/>
          <w:sz w:val="18"/>
          <w:szCs w:val="18"/>
          <w:lang w:val="es-ES_tradnl"/>
        </w:rPr>
        <w:t>Obando</w:t>
      </w:r>
      <w:r w:rsidR="002F4743">
        <w:rPr>
          <w:rFonts w:ascii="Arial" w:hAnsi="Arial"/>
          <w:sz w:val="18"/>
          <w:szCs w:val="18"/>
          <w:lang w:val="es-ES_tradnl"/>
        </w:rPr>
        <w:t>,</w:t>
      </w:r>
      <w:r w:rsidR="00A15487">
        <w:rPr>
          <w:rFonts w:ascii="Arial" w:hAnsi="Arial"/>
          <w:sz w:val="18"/>
          <w:szCs w:val="18"/>
          <w:lang w:val="es-ES_tradnl"/>
        </w:rPr>
        <w:t>Antonio</w:t>
      </w:r>
      <w:proofErr w:type="spellEnd"/>
      <w:r w:rsidR="00A15487">
        <w:rPr>
          <w:rFonts w:ascii="Arial" w:hAnsi="Arial"/>
          <w:sz w:val="18"/>
          <w:szCs w:val="18"/>
          <w:lang w:val="es-ES_tradnl"/>
        </w:rPr>
        <w:t xml:space="preserve"> José de </w:t>
      </w:r>
      <w:proofErr w:type="spellStart"/>
      <w:r w:rsidR="00A15487">
        <w:rPr>
          <w:rFonts w:ascii="Arial" w:hAnsi="Arial"/>
          <w:sz w:val="18"/>
          <w:szCs w:val="18"/>
          <w:lang w:val="es-ES_tradnl"/>
        </w:rPr>
        <w:t>Sucre,Juan</w:t>
      </w:r>
      <w:proofErr w:type="spellEnd"/>
      <w:r w:rsidR="000F0A10">
        <w:rPr>
          <w:rFonts w:ascii="Arial" w:hAnsi="Arial"/>
          <w:sz w:val="18"/>
          <w:szCs w:val="18"/>
          <w:lang w:val="es-ES_tradnl"/>
        </w:rPr>
        <w:t xml:space="preserve"> </w:t>
      </w:r>
      <w:r w:rsidR="00A15487">
        <w:rPr>
          <w:rFonts w:ascii="Arial" w:hAnsi="Arial"/>
          <w:sz w:val="18"/>
          <w:szCs w:val="18"/>
          <w:lang w:val="es-ES_tradnl"/>
        </w:rPr>
        <w:t>José Flórez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A15487">
        <w:rPr>
          <w:rFonts w:ascii="Arial" w:hAnsi="Arial"/>
          <w:sz w:val="18"/>
          <w:szCs w:val="18"/>
          <w:lang w:val="es-ES_tradnl"/>
        </w:rPr>
        <w:t xml:space="preserve"> 15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A1548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2F4743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A1548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0014E" w:rsidRPr="00B55138" w:rsidRDefault="00F0014E" w:rsidP="00F001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0014E" w:rsidRPr="005F4C68" w:rsidTr="007B5078">
        <w:tc>
          <w:tcPr>
            <w:tcW w:w="2126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F0014E" w:rsidRPr="005F4C68" w:rsidRDefault="00A1548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F0014E" w:rsidRPr="005F4C68" w:rsidTr="007B5078">
        <w:tc>
          <w:tcPr>
            <w:tcW w:w="2126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:rsidTr="007B5078">
        <w:tc>
          <w:tcPr>
            <w:tcW w:w="2126" w:type="dxa"/>
          </w:tcPr>
          <w:p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F0014E" w:rsidRPr="000719EE" w:rsidRDefault="00F0014E" w:rsidP="00F0014E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A15487">
        <w:rPr>
          <w:rFonts w:ascii="Arial" w:hAnsi="Arial"/>
          <w:sz w:val="18"/>
          <w:szCs w:val="18"/>
          <w:lang w:val="es-ES_tradnl"/>
        </w:rPr>
        <w:t xml:space="preserve"> 1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15487">
        <w:rPr>
          <w:rFonts w:ascii="Arial" w:hAnsi="Arial"/>
          <w:sz w:val="18"/>
          <w:szCs w:val="18"/>
          <w:lang w:val="es-ES_tradnl"/>
        </w:rPr>
        <w:t xml:space="preserve"> Practica: La Guerra de los Supremos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A15487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A15487">
        <w:rPr>
          <w:rFonts w:ascii="Arial" w:hAnsi="Arial"/>
          <w:sz w:val="18"/>
          <w:szCs w:val="18"/>
          <w:lang w:val="es-ES_tradnl"/>
        </w:rPr>
        <w:t xml:space="preserve"> Encuentra los</w:t>
      </w:r>
      <w:r w:rsidR="00A15487" w:rsidRPr="00A15487">
        <w:rPr>
          <w:rFonts w:ascii="Arial" w:hAnsi="Arial"/>
          <w:sz w:val="18"/>
          <w:szCs w:val="18"/>
          <w:lang w:val="es-ES_tradnl"/>
        </w:rPr>
        <w:t xml:space="preserve"> </w:t>
      </w:r>
      <w:r w:rsidR="00A15487">
        <w:rPr>
          <w:rFonts w:ascii="Arial" w:hAnsi="Arial"/>
          <w:sz w:val="18"/>
          <w:szCs w:val="18"/>
          <w:lang w:val="es-ES_tradnl"/>
        </w:rPr>
        <w:t>apellidos de personajes relacionados con la Guerra de los Supremos</w:t>
      </w:r>
      <w:r w:rsidR="002F4743">
        <w:rPr>
          <w:rFonts w:ascii="Arial" w:hAnsi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A15487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A15487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A15487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F11BD8" w:rsidRDefault="00F11BD8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F11BD8" w:rsidRPr="00F11BD8" w:rsidRDefault="00F11BD8" w:rsidP="00F11BD8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F11BD8" w:rsidRPr="00F11BD8" w:rsidTr="005D789C">
        <w:tc>
          <w:tcPr>
            <w:tcW w:w="1668" w:type="dxa"/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:rsidTr="005D789C">
        <w:tc>
          <w:tcPr>
            <w:tcW w:w="1668" w:type="dxa"/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:rsidTr="005D789C">
        <w:tc>
          <w:tcPr>
            <w:tcW w:w="1668" w:type="dxa"/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F11BD8" w:rsidRPr="00F11BD8" w:rsidRDefault="007E44DB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F11BD8" w:rsidRPr="00F11BD8" w:rsidTr="005D789C">
        <w:tc>
          <w:tcPr>
            <w:tcW w:w="1668" w:type="dxa"/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724F97" w:rsidRPr="00F11BD8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:rsidR="005D789C" w:rsidRPr="005D789C" w:rsidRDefault="005D789C" w:rsidP="005D789C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(S/N):</w:t>
      </w:r>
      <w:r w:rsidRPr="005D789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532D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532D3">
        <w:rPr>
          <w:rFonts w:ascii="Arial" w:hAnsi="Arial"/>
          <w:sz w:val="18"/>
          <w:szCs w:val="18"/>
          <w:lang w:val="es-ES_tradnl"/>
        </w:rPr>
        <w:t>N</w:t>
      </w:r>
    </w:p>
    <w:p w:rsidR="00ED2024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5D789C" w:rsidRPr="00724F97" w:rsidRDefault="005D789C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831F6A" w:rsidRDefault="00831F6A" w:rsidP="00DE2253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>SOPA DE LETRAS (MÍNIMO 2 - MÁXIMO 20), VER EJEMPLO AL FINAL DEL DOCUMENTOS PARA LLENAR LOS VALORES DE CADA INICIO.</w:t>
      </w:r>
    </w:p>
    <w:p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</w:t>
      </w:r>
      <w:r w:rsidR="00831F6A">
        <w:rPr>
          <w:rFonts w:ascii="Arial" w:hAnsi="Arial"/>
          <w:sz w:val="18"/>
          <w:szCs w:val="18"/>
          <w:highlight w:val="green"/>
          <w:lang w:val="es-ES_tradnl"/>
        </w:rPr>
        <w:t xml:space="preserve">alabra </w:t>
      </w:r>
      <w:r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7E44DB">
        <w:rPr>
          <w:rFonts w:ascii="Arial" w:hAnsi="Arial" w:cs="Arial"/>
          <w:color w:val="0000FF"/>
          <w:sz w:val="16"/>
          <w:szCs w:val="16"/>
          <w:lang w:val="es-ES_tradnl"/>
        </w:rPr>
        <w:t>ALCANTARA</w:t>
      </w:r>
    </w:p>
    <w:p w:rsidR="00831F6A" w:rsidRP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705C2A" w:rsidRPr="00705C2A" w:rsidTr="00705C2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705C2A" w:rsidRPr="00705C2A" w:rsidRDefault="00705C2A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705C2A" w:rsidRPr="00705C2A" w:rsidRDefault="007E44DB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705C2A" w:rsidRPr="00705C2A" w:rsidRDefault="007E44DB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705C2A" w:rsidRPr="00705C2A" w:rsidRDefault="007E44DB" w:rsidP="00705C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705C2A" w:rsidRDefault="00705C2A" w:rsidP="00705C2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2A4C1F">
        <w:rPr>
          <w:rFonts w:ascii="Arial" w:hAnsi="Arial"/>
          <w:sz w:val="18"/>
          <w:szCs w:val="18"/>
          <w:lang w:val="es-ES_tradnl"/>
        </w:rPr>
        <w:t>SUCRE</w:t>
      </w:r>
    </w:p>
    <w:p w:rsidR="00705C2A" w:rsidRPr="00831F6A" w:rsidRDefault="00705C2A" w:rsidP="00705C2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2A4C1F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705C2A" w:rsidRDefault="00705C2A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2A4C1F">
        <w:rPr>
          <w:rFonts w:ascii="Arial" w:hAnsi="Arial"/>
          <w:sz w:val="18"/>
          <w:szCs w:val="18"/>
          <w:lang w:val="es-ES_tradnl"/>
        </w:rPr>
        <w:t>OBANDO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2A4C1F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2A4C1F">
        <w:rPr>
          <w:rFonts w:ascii="Arial" w:hAnsi="Arial"/>
          <w:sz w:val="18"/>
          <w:szCs w:val="18"/>
          <w:lang w:val="es-ES_tradnl"/>
        </w:rPr>
        <w:t>LOPEZ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2A4C1F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2A4C1F">
        <w:rPr>
          <w:rFonts w:ascii="Arial" w:hAnsi="Arial"/>
          <w:sz w:val="18"/>
          <w:szCs w:val="18"/>
          <w:lang w:val="es-ES_tradnl"/>
        </w:rPr>
        <w:t>AMNISTIA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2A4C1F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2A4C1F">
        <w:rPr>
          <w:rFonts w:ascii="Arial" w:hAnsi="Arial"/>
          <w:sz w:val="18"/>
          <w:szCs w:val="18"/>
          <w:lang w:val="es-ES_tradnl"/>
        </w:rPr>
        <w:t>FLOREZ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2A4C1F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2A4C1F">
        <w:rPr>
          <w:rFonts w:ascii="Arial" w:hAnsi="Arial"/>
          <w:sz w:val="18"/>
          <w:szCs w:val="18"/>
          <w:lang w:val="es-ES_tradnl"/>
        </w:rPr>
        <w:t>MOSQUERA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2A4C1F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2A4C1F">
        <w:rPr>
          <w:rFonts w:ascii="Arial" w:hAnsi="Arial"/>
          <w:sz w:val="18"/>
          <w:szCs w:val="18"/>
          <w:lang w:val="es-ES_tradnl"/>
        </w:rPr>
        <w:t>MARQUEZ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2A4C1F" w:rsidP="002A4C1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10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C3AC6" w:rsidRPr="001C3AC6" w:rsidTr="001C3AC6">
        <w:trPr>
          <w:jc w:val="center"/>
        </w:trPr>
        <w:tc>
          <w:tcPr>
            <w:tcW w:w="892" w:type="dxa"/>
            <w:gridSpan w:val="2"/>
            <w:vMerge w:val="restart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bottom w:val="single" w:sz="4" w:space="0" w:color="auto"/>
            </w:tcBorders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</w:tr>
      <w:tr w:rsidR="001C3AC6" w:rsidRPr="001C3AC6" w:rsidTr="001C3AC6">
        <w:trPr>
          <w:jc w:val="center"/>
        </w:trPr>
        <w:tc>
          <w:tcPr>
            <w:tcW w:w="892" w:type="dxa"/>
            <w:gridSpan w:val="2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 w:val="restart"/>
            <w:textDirection w:val="btLr"/>
          </w:tcPr>
          <w:p w:rsidR="001C3AC6" w:rsidRPr="001C3AC6" w:rsidRDefault="001C3AC6" w:rsidP="008A2E24">
            <w:pPr>
              <w:ind w:left="113" w:right="113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Q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Q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Z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Z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</w:tbl>
    <w:p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0F0A10"/>
    <w:rsid w:val="00104E5C"/>
    <w:rsid w:val="00125D25"/>
    <w:rsid w:val="00133B9B"/>
    <w:rsid w:val="00161C59"/>
    <w:rsid w:val="00177D4F"/>
    <w:rsid w:val="001B092E"/>
    <w:rsid w:val="001B3983"/>
    <w:rsid w:val="001B6B43"/>
    <w:rsid w:val="001C3AC6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A4C1F"/>
    <w:rsid w:val="002B2F09"/>
    <w:rsid w:val="002B7E96"/>
    <w:rsid w:val="002E30A7"/>
    <w:rsid w:val="002E4EE6"/>
    <w:rsid w:val="002F3F12"/>
    <w:rsid w:val="002F4743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4A5E"/>
    <w:rsid w:val="004375B6"/>
    <w:rsid w:val="004532D3"/>
    <w:rsid w:val="0045712C"/>
    <w:rsid w:val="00485C72"/>
    <w:rsid w:val="00495119"/>
    <w:rsid w:val="004A4A9C"/>
    <w:rsid w:val="004C706A"/>
    <w:rsid w:val="004D3E90"/>
    <w:rsid w:val="004F6106"/>
    <w:rsid w:val="00510FE7"/>
    <w:rsid w:val="0052013C"/>
    <w:rsid w:val="00525102"/>
    <w:rsid w:val="005277D3"/>
    <w:rsid w:val="005513FA"/>
    <w:rsid w:val="00551D6E"/>
    <w:rsid w:val="00552D7C"/>
    <w:rsid w:val="0057625D"/>
    <w:rsid w:val="00584F8B"/>
    <w:rsid w:val="005B210B"/>
    <w:rsid w:val="005C209B"/>
    <w:rsid w:val="005D3CC8"/>
    <w:rsid w:val="005D789C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05C2A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E44DB"/>
    <w:rsid w:val="007F74EA"/>
    <w:rsid w:val="00831F6A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15487"/>
    <w:rsid w:val="00A22796"/>
    <w:rsid w:val="00A25D6C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63562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07148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D47B1"/>
    <w:rsid w:val="00EF7BBC"/>
    <w:rsid w:val="00F0014E"/>
    <w:rsid w:val="00F11BD8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7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463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4</cp:revision>
  <dcterms:created xsi:type="dcterms:W3CDTF">2015-04-19T23:49:00Z</dcterms:created>
  <dcterms:modified xsi:type="dcterms:W3CDTF">2015-06-20T19:56:00Z</dcterms:modified>
</cp:coreProperties>
</file>