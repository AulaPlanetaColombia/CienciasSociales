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8D3054" w:rsidRPr="004212EB" w14:paraId="08C3359D" w14:textId="77777777" w:rsidTr="00031D5A">
        <w:tc>
          <w:tcPr>
            <w:tcW w:w="1951" w:type="dxa"/>
            <w:shd w:val="clear" w:color="auto" w:fill="000000" w:themeFill="text1"/>
          </w:tcPr>
          <w:p w14:paraId="5DF2E0F4" w14:textId="353C2884" w:rsidR="008D3054" w:rsidRPr="004212EB" w:rsidRDefault="008D3054" w:rsidP="004212EB">
            <w:pPr>
              <w:jc w:val="both"/>
              <w:rPr>
                <w:rFonts w:cs="Times New Roman"/>
              </w:rPr>
            </w:pPr>
            <w:bookmarkStart w:id="0" w:name="_GoBack"/>
            <w:bookmarkEnd w:id="0"/>
            <w:r w:rsidRPr="004212EB">
              <w:rPr>
                <w:rFonts w:cs="Times New Roman"/>
              </w:rPr>
              <w:t>Título del guion</w:t>
            </w:r>
          </w:p>
        </w:tc>
        <w:tc>
          <w:tcPr>
            <w:tcW w:w="7027" w:type="dxa"/>
          </w:tcPr>
          <w:p w14:paraId="49ACE468" w14:textId="7110AB29" w:rsidR="008D3054" w:rsidRPr="004212EB" w:rsidRDefault="003A1BFC" w:rsidP="003A1BFC">
            <w:pPr>
              <w:jc w:val="both"/>
              <w:rPr>
                <w:rFonts w:cs="Times New Roman"/>
                <w:highlight w:val="yellow"/>
              </w:rPr>
            </w:pPr>
            <w:ins w:id="1" w:author="TOSHIBA" w:date="2016-02-04T11:48:00Z">
              <w:r>
                <w:rPr>
                  <w:rFonts w:cs="Times New Roman"/>
                  <w:highlight w:val="yellow"/>
                </w:rPr>
                <w:t xml:space="preserve">Las </w:t>
              </w:r>
            </w:ins>
            <w:del w:id="2" w:author="TOSHIBA" w:date="2016-02-04T11:48:00Z">
              <w:r w:rsidR="00B17A8A" w:rsidRPr="004212EB" w:rsidDel="003A1BFC">
                <w:rPr>
                  <w:rFonts w:cs="Times New Roman"/>
                  <w:highlight w:val="yellow"/>
                </w:rPr>
                <w:delText>R</w:delText>
              </w:r>
            </w:del>
            <w:ins w:id="3" w:author="TOSHIBA" w:date="2016-02-04T11:48:00Z">
              <w:r>
                <w:rPr>
                  <w:rFonts w:cs="Times New Roman"/>
                  <w:highlight w:val="yellow"/>
                </w:rPr>
                <w:t>r</w:t>
              </w:r>
            </w:ins>
            <w:r w:rsidR="00B17A8A" w:rsidRPr="004212EB">
              <w:rPr>
                <w:rFonts w:cs="Times New Roman"/>
                <w:highlight w:val="yellow"/>
              </w:rPr>
              <w:t>egiones</w:t>
            </w:r>
            <w:r w:rsidR="00B34150" w:rsidRPr="004212EB">
              <w:rPr>
                <w:rFonts w:cs="Times New Roman"/>
                <w:highlight w:val="yellow"/>
              </w:rPr>
              <w:t xml:space="preserve"> </w:t>
            </w:r>
            <w:r w:rsidR="00EB510A" w:rsidRPr="004212EB">
              <w:rPr>
                <w:rFonts w:cs="Times New Roman"/>
                <w:highlight w:val="yellow"/>
              </w:rPr>
              <w:t>b</w:t>
            </w:r>
            <w:r w:rsidR="00734F13" w:rsidRPr="004212EB">
              <w:rPr>
                <w:rFonts w:cs="Times New Roman"/>
                <w:highlight w:val="yellow"/>
              </w:rPr>
              <w:t xml:space="preserve">iogeográficas del </w:t>
            </w:r>
            <w:r w:rsidR="00EB510A" w:rsidRPr="004212EB">
              <w:rPr>
                <w:rFonts w:cs="Times New Roman"/>
                <w:highlight w:val="yellow"/>
              </w:rPr>
              <w:t>m</w:t>
            </w:r>
            <w:r w:rsidR="00734F13" w:rsidRPr="004212EB">
              <w:rPr>
                <w:rFonts w:cs="Times New Roman"/>
                <w:highlight w:val="yellow"/>
              </w:rPr>
              <w:t>undo</w:t>
            </w:r>
          </w:p>
        </w:tc>
      </w:tr>
      <w:tr w:rsidR="008D3054" w:rsidRPr="004212EB" w14:paraId="56202FCA" w14:textId="77777777" w:rsidTr="00031D5A">
        <w:tc>
          <w:tcPr>
            <w:tcW w:w="1951" w:type="dxa"/>
            <w:shd w:val="clear" w:color="auto" w:fill="000000" w:themeFill="text1"/>
          </w:tcPr>
          <w:p w14:paraId="43EC749E" w14:textId="77777777" w:rsidR="008D3054" w:rsidRPr="004212EB" w:rsidRDefault="008D3054" w:rsidP="004212EB">
            <w:pPr>
              <w:jc w:val="both"/>
              <w:rPr>
                <w:rFonts w:cs="Times New Roman"/>
              </w:rPr>
            </w:pPr>
            <w:r w:rsidRPr="004212EB">
              <w:rPr>
                <w:rFonts w:cs="Times New Roman"/>
              </w:rPr>
              <w:t>Código del guion</w:t>
            </w:r>
          </w:p>
        </w:tc>
        <w:tc>
          <w:tcPr>
            <w:tcW w:w="7027" w:type="dxa"/>
          </w:tcPr>
          <w:p w14:paraId="6142AE28" w14:textId="77777777" w:rsidR="008D3054" w:rsidRPr="004212EB" w:rsidRDefault="008D3054" w:rsidP="004212EB">
            <w:pPr>
              <w:jc w:val="both"/>
              <w:rPr>
                <w:rFonts w:cs="Times New Roman"/>
                <w:highlight w:val="yellow"/>
              </w:rPr>
            </w:pPr>
            <w:r w:rsidRPr="004212EB">
              <w:rPr>
                <w:rFonts w:cs="Times New Roman"/>
              </w:rPr>
              <w:t>CS_0</w:t>
            </w:r>
            <w:r w:rsidR="00031D5A" w:rsidRPr="004212EB">
              <w:rPr>
                <w:rFonts w:cs="Times New Roman"/>
              </w:rPr>
              <w:t>8</w:t>
            </w:r>
            <w:r w:rsidRPr="004212EB">
              <w:rPr>
                <w:rFonts w:cs="Times New Roman"/>
              </w:rPr>
              <w:t>_</w:t>
            </w:r>
            <w:r w:rsidR="00031D5A" w:rsidRPr="004212EB">
              <w:rPr>
                <w:rFonts w:cs="Times New Roman"/>
              </w:rPr>
              <w:t>1</w:t>
            </w:r>
            <w:r w:rsidR="003B1E10" w:rsidRPr="004212EB">
              <w:rPr>
                <w:rFonts w:cs="Times New Roman"/>
              </w:rPr>
              <w:t>0</w:t>
            </w:r>
            <w:r w:rsidRPr="004212EB">
              <w:rPr>
                <w:rFonts w:cs="Times New Roman"/>
              </w:rPr>
              <w:t>_CO</w:t>
            </w:r>
          </w:p>
        </w:tc>
      </w:tr>
      <w:tr w:rsidR="008D3054" w:rsidRPr="004212EB" w14:paraId="1B4875E4" w14:textId="77777777" w:rsidTr="00031D5A">
        <w:tc>
          <w:tcPr>
            <w:tcW w:w="1951" w:type="dxa"/>
            <w:shd w:val="clear" w:color="auto" w:fill="000000" w:themeFill="text1"/>
          </w:tcPr>
          <w:p w14:paraId="2BD62A81" w14:textId="77777777" w:rsidR="008D3054" w:rsidRPr="004212EB" w:rsidRDefault="008D3054" w:rsidP="004212EB">
            <w:pPr>
              <w:jc w:val="both"/>
              <w:rPr>
                <w:rFonts w:cs="Times New Roman"/>
              </w:rPr>
            </w:pPr>
            <w:r w:rsidRPr="004212EB">
              <w:rPr>
                <w:rFonts w:cs="Times New Roman"/>
              </w:rPr>
              <w:t>Descripción</w:t>
            </w:r>
          </w:p>
        </w:tc>
        <w:tc>
          <w:tcPr>
            <w:tcW w:w="7027" w:type="dxa"/>
          </w:tcPr>
          <w:p w14:paraId="522973B3" w14:textId="77777777" w:rsidR="008D3054" w:rsidRPr="004212EB" w:rsidRDefault="008D0540" w:rsidP="004212EB">
            <w:pPr>
              <w:jc w:val="both"/>
              <w:rPr>
                <w:rFonts w:cs="Times New Roman"/>
                <w:lang w:val="es-CO"/>
              </w:rPr>
            </w:pPr>
            <w:r w:rsidRPr="004212EB">
              <w:rPr>
                <w:rFonts w:cs="Times New Roman"/>
                <w:lang w:val="es-CO"/>
              </w:rPr>
              <w:t xml:space="preserve">¿Por qué una parte de la superficie de la Tierra es un desierto, otra una </w:t>
            </w:r>
            <w:r w:rsidR="00D95577" w:rsidRPr="004212EB">
              <w:rPr>
                <w:rFonts w:cs="Times New Roman"/>
                <w:lang w:val="es-CO"/>
              </w:rPr>
              <w:t>pradera</w:t>
            </w:r>
            <w:r w:rsidRPr="004212EB">
              <w:rPr>
                <w:rFonts w:cs="Times New Roman"/>
                <w:lang w:val="es-CO"/>
              </w:rPr>
              <w:t xml:space="preserve"> y otra un bosque?</w:t>
            </w:r>
            <w:r w:rsidR="00B34150" w:rsidRPr="004212EB">
              <w:rPr>
                <w:rFonts w:cs="Times New Roman"/>
                <w:lang w:val="es-CO"/>
              </w:rPr>
              <w:t xml:space="preserve"> </w:t>
            </w:r>
            <w:r w:rsidR="00111E00" w:rsidRPr="004212EB">
              <w:rPr>
                <w:rFonts w:cs="Times New Roman"/>
                <w:lang w:val="es-CO"/>
              </w:rPr>
              <w:t>¿Qué diferencias se encuentran entre los animales y las plantas en las d</w:t>
            </w:r>
            <w:r w:rsidR="00EB510A" w:rsidRPr="004212EB">
              <w:rPr>
                <w:rFonts w:cs="Times New Roman"/>
                <w:lang w:val="es-CO"/>
              </w:rPr>
              <w:t xml:space="preserve">istintas </w:t>
            </w:r>
            <w:r w:rsidR="00111E00" w:rsidRPr="004212EB">
              <w:rPr>
                <w:rFonts w:cs="Times New Roman"/>
                <w:lang w:val="es-CO"/>
              </w:rPr>
              <w:t xml:space="preserve">zonas </w:t>
            </w:r>
            <w:r w:rsidR="00DC34CA" w:rsidRPr="004212EB">
              <w:rPr>
                <w:rFonts w:cs="Times New Roman"/>
                <w:lang w:val="es-CO"/>
              </w:rPr>
              <w:t>biogeográficas</w:t>
            </w:r>
            <w:r w:rsidR="00111E00" w:rsidRPr="004212EB">
              <w:rPr>
                <w:rFonts w:cs="Times New Roman"/>
                <w:lang w:val="es-CO"/>
              </w:rPr>
              <w:t xml:space="preserve"> del mundo? ¿Cómo logran sobrevivir algunas especies animales frente a los cambios climáticos?</w:t>
            </w:r>
          </w:p>
        </w:tc>
      </w:tr>
    </w:tbl>
    <w:p w14:paraId="45DF79D4" w14:textId="77777777" w:rsidR="008D3054" w:rsidRPr="004212EB" w:rsidRDefault="008D3054" w:rsidP="004212EB">
      <w:pPr>
        <w:spacing w:after="0"/>
        <w:jc w:val="both"/>
        <w:rPr>
          <w:rFonts w:cs="Times New Roman"/>
          <w:highlight w:val="yellow"/>
        </w:rPr>
      </w:pPr>
    </w:p>
    <w:p w14:paraId="7ACFEFE6" w14:textId="77777777" w:rsidR="00473EA4" w:rsidRPr="004212EB" w:rsidRDefault="00473EA4" w:rsidP="004212EB">
      <w:pPr>
        <w:spacing w:after="0"/>
        <w:jc w:val="both"/>
        <w:rPr>
          <w:rFonts w:cs="Times New Roman"/>
          <w:highlight w:val="yellow"/>
        </w:rPr>
      </w:pPr>
    </w:p>
    <w:p w14:paraId="16335001" w14:textId="6FCBEAE4" w:rsidR="00074155" w:rsidRPr="004212EB" w:rsidRDefault="00E07485" w:rsidP="004212EB">
      <w:pPr>
        <w:pStyle w:val="TDC1"/>
        <w:tabs>
          <w:tab w:val="right" w:leader="dot" w:pos="8828"/>
        </w:tabs>
        <w:spacing w:after="0"/>
        <w:jc w:val="both"/>
        <w:rPr>
          <w:rFonts w:eastAsiaTheme="minorEastAsia" w:cs="Times New Roman"/>
          <w:noProof/>
          <w:lang w:val="es-CO" w:eastAsia="es-CO"/>
        </w:rPr>
      </w:pPr>
      <w:r w:rsidRPr="004212EB">
        <w:rPr>
          <w:rFonts w:cs="Times New Roman"/>
          <w:highlight w:val="yellow"/>
        </w:rPr>
        <w:fldChar w:fldCharType="begin"/>
      </w:r>
      <w:r w:rsidR="00C4723A" w:rsidRPr="004212EB">
        <w:rPr>
          <w:rFonts w:cs="Times New Roman"/>
          <w:highlight w:val="yellow"/>
        </w:rPr>
        <w:instrText xml:space="preserve"> TOC \o "1-3" \n \h \z \u </w:instrText>
      </w:r>
      <w:r w:rsidRPr="004212EB">
        <w:rPr>
          <w:rFonts w:cs="Times New Roman"/>
          <w:highlight w:val="yellow"/>
        </w:rPr>
        <w:fldChar w:fldCharType="separate"/>
      </w:r>
      <w:r w:rsidR="007F744C">
        <w:fldChar w:fldCharType="begin"/>
      </w:r>
      <w:r w:rsidR="007F744C">
        <w:instrText xml:space="preserve"> HYPERLINK \l "_Toc436127643" </w:instrText>
      </w:r>
      <w:r w:rsidR="007F744C">
        <w:fldChar w:fldCharType="separate"/>
      </w:r>
      <w:r w:rsidR="00074155" w:rsidRPr="004212EB">
        <w:rPr>
          <w:rStyle w:val="Hipervnculo"/>
          <w:rFonts w:eastAsia="Times New Roman" w:cs="Times New Roman"/>
          <w:noProof/>
          <w:lang w:val="es-CO" w:eastAsia="es-CO"/>
        </w:rPr>
        <w:t xml:space="preserve">1 </w:t>
      </w:r>
      <w:ins w:id="4" w:author="TOSHIBA" w:date="2016-02-03T10:23:00Z">
        <w:r w:rsidR="00852F1B">
          <w:rPr>
            <w:rStyle w:val="Hipervnculo"/>
            <w:rFonts w:eastAsia="Times New Roman" w:cs="Times New Roman"/>
            <w:noProof/>
            <w:lang w:val="es-CO" w:eastAsia="es-CO"/>
          </w:rPr>
          <w:t xml:space="preserve">Los </w:t>
        </w:r>
      </w:ins>
      <w:del w:id="5" w:author="TOSHIBA" w:date="2016-02-03T10:23:00Z">
        <w:r w:rsidR="00074155" w:rsidRPr="004212EB" w:rsidDel="00852F1B">
          <w:rPr>
            <w:rStyle w:val="Hipervnculo"/>
            <w:rFonts w:eastAsia="Times New Roman" w:cs="Times New Roman"/>
            <w:noProof/>
            <w:lang w:val="es-CO" w:eastAsia="es-CO"/>
          </w:rPr>
          <w:delText>C</w:delText>
        </w:r>
      </w:del>
      <w:ins w:id="6" w:author="TOSHIBA" w:date="2016-02-03T10:23:00Z">
        <w:r w:rsidR="00852F1B">
          <w:rPr>
            <w:rStyle w:val="Hipervnculo"/>
            <w:rFonts w:eastAsia="Times New Roman" w:cs="Times New Roman"/>
            <w:noProof/>
            <w:lang w:val="es-CO" w:eastAsia="es-CO"/>
          </w:rPr>
          <w:t>c</w:t>
        </w:r>
      </w:ins>
      <w:r w:rsidR="00074155" w:rsidRPr="004212EB">
        <w:rPr>
          <w:rStyle w:val="Hipervnculo"/>
          <w:rFonts w:eastAsia="Times New Roman" w:cs="Times New Roman"/>
          <w:noProof/>
          <w:lang w:val="es-CO" w:eastAsia="es-CO"/>
        </w:rPr>
        <w:t>onceptos básicos de biogeografía</w:t>
      </w:r>
      <w:r w:rsidR="007F744C">
        <w:rPr>
          <w:rStyle w:val="Hipervnculo"/>
          <w:rFonts w:eastAsia="Times New Roman" w:cs="Times New Roman"/>
          <w:noProof/>
          <w:lang w:val="es-CO" w:eastAsia="es-CO"/>
        </w:rPr>
        <w:fldChar w:fldCharType="end"/>
      </w:r>
    </w:p>
    <w:p w14:paraId="4990FD2C" w14:textId="7CAD256B"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"_Toc436127644" </w:instrText>
      </w:r>
      <w:r>
        <w:fldChar w:fldCharType="separate"/>
      </w:r>
      <w:r w:rsidR="00074155" w:rsidRPr="004212EB">
        <w:rPr>
          <w:rStyle w:val="Hipervnculo"/>
          <w:rFonts w:cs="Times New Roman"/>
          <w:noProof/>
        </w:rPr>
        <w:t xml:space="preserve">1.1 </w:t>
      </w:r>
      <w:ins w:id="7" w:author="TOSHIBA" w:date="2016-02-03T17:29:00Z">
        <w:r w:rsidR="002D4554">
          <w:rPr>
            <w:rStyle w:val="Hipervnculo"/>
            <w:rFonts w:cs="Times New Roman"/>
            <w:noProof/>
          </w:rPr>
          <w:t xml:space="preserve">La </w:t>
        </w:r>
      </w:ins>
      <w:del w:id="8" w:author="TOSHIBA" w:date="2016-02-03T17:29:00Z">
        <w:r w:rsidR="00074155" w:rsidRPr="004212EB" w:rsidDel="002D4554">
          <w:rPr>
            <w:rStyle w:val="Hipervnculo"/>
            <w:rFonts w:cs="Times New Roman"/>
            <w:noProof/>
          </w:rPr>
          <w:delText>B</w:delText>
        </w:r>
      </w:del>
      <w:ins w:id="9" w:author="TOSHIBA" w:date="2016-02-03T17:29:00Z">
        <w:r w:rsidR="002D4554">
          <w:rPr>
            <w:rStyle w:val="Hipervnculo"/>
            <w:rFonts w:cs="Times New Roman"/>
            <w:noProof/>
          </w:rPr>
          <w:t>b</w:t>
        </w:r>
      </w:ins>
      <w:r w:rsidR="00074155" w:rsidRPr="004212EB">
        <w:rPr>
          <w:rStyle w:val="Hipervnculo"/>
          <w:rFonts w:cs="Times New Roman"/>
          <w:noProof/>
        </w:rPr>
        <w:t>iogeografía</w:t>
      </w:r>
      <w:r>
        <w:rPr>
          <w:rStyle w:val="Hipervnculo"/>
          <w:rFonts w:cs="Times New Roman"/>
          <w:noProof/>
        </w:rPr>
        <w:fldChar w:fldCharType="end"/>
      </w:r>
    </w:p>
    <w:p w14:paraId="5A4D4D69" w14:textId="6F238B8F" w:rsidR="00074155" w:rsidRPr="004212EB" w:rsidRDefault="007F744C" w:rsidP="004212EB">
      <w:pPr>
        <w:pStyle w:val="TDC3"/>
        <w:tabs>
          <w:tab w:val="right" w:leader="dot" w:pos="8828"/>
        </w:tabs>
        <w:spacing w:after="0"/>
        <w:jc w:val="both"/>
        <w:rPr>
          <w:rFonts w:eastAsiaTheme="minorEastAsia" w:cs="Times New Roman"/>
          <w:noProof/>
          <w:lang w:val="es-CO" w:eastAsia="es-CO"/>
        </w:rPr>
      </w:pPr>
      <w:r>
        <w:fldChar w:fldCharType="begin"/>
      </w:r>
      <w:r>
        <w:instrText xml:space="preserve"> HYPERLINK \l "_Toc436127645" </w:instrText>
      </w:r>
      <w:r>
        <w:fldChar w:fldCharType="separate"/>
      </w:r>
      <w:r w:rsidR="00074155" w:rsidRPr="004212EB">
        <w:rPr>
          <w:rStyle w:val="Hipervnculo"/>
          <w:rFonts w:eastAsia="Times New Roman" w:cs="Times New Roman"/>
          <w:noProof/>
          <w:lang w:eastAsia="es-CO"/>
        </w:rPr>
        <w:t xml:space="preserve">1.1.1 </w:t>
      </w:r>
      <w:ins w:id="10" w:author="TOSHIBA" w:date="2016-02-03T17:29:00Z">
        <w:r w:rsidR="002D4554">
          <w:rPr>
            <w:rStyle w:val="Hipervnculo"/>
            <w:rFonts w:eastAsia="Times New Roman" w:cs="Times New Roman"/>
            <w:noProof/>
            <w:lang w:eastAsia="es-CO"/>
          </w:rPr>
          <w:t xml:space="preserve">La </w:t>
        </w:r>
      </w:ins>
      <w:del w:id="11" w:author="TOSHIBA" w:date="2016-02-03T17:29:00Z">
        <w:r w:rsidR="00074155" w:rsidRPr="004212EB" w:rsidDel="002D4554">
          <w:rPr>
            <w:rStyle w:val="Hipervnculo"/>
            <w:rFonts w:eastAsia="Times New Roman" w:cs="Times New Roman"/>
            <w:noProof/>
            <w:lang w:eastAsia="es-CO"/>
          </w:rPr>
          <w:delText>F</w:delText>
        </w:r>
      </w:del>
      <w:ins w:id="12" w:author="TOSHIBA" w:date="2016-02-03T17:29:00Z">
        <w:r w:rsidR="002D4554">
          <w:rPr>
            <w:rStyle w:val="Hipervnculo"/>
            <w:rFonts w:eastAsia="Times New Roman" w:cs="Times New Roman"/>
            <w:noProof/>
            <w:lang w:eastAsia="es-CO"/>
          </w:rPr>
          <w:t>f</w:t>
        </w:r>
      </w:ins>
      <w:r w:rsidR="00074155" w:rsidRPr="004212EB">
        <w:rPr>
          <w:rStyle w:val="Hipervnculo"/>
          <w:rFonts w:eastAsia="Times New Roman" w:cs="Times New Roman"/>
          <w:noProof/>
          <w:lang w:eastAsia="es-CO"/>
        </w:rPr>
        <w:t>itogeografía</w:t>
      </w:r>
      <w:r>
        <w:rPr>
          <w:rStyle w:val="Hipervnculo"/>
          <w:rFonts w:eastAsia="Times New Roman" w:cs="Times New Roman"/>
          <w:noProof/>
          <w:lang w:eastAsia="es-CO"/>
        </w:rPr>
        <w:fldChar w:fldCharType="end"/>
      </w:r>
    </w:p>
    <w:p w14:paraId="629F9979" w14:textId="5C2F130D" w:rsidR="00074155" w:rsidRPr="004212EB" w:rsidRDefault="007F744C" w:rsidP="004212EB">
      <w:pPr>
        <w:pStyle w:val="TDC3"/>
        <w:tabs>
          <w:tab w:val="right" w:leader="dot" w:pos="8828"/>
        </w:tabs>
        <w:spacing w:after="0"/>
        <w:jc w:val="both"/>
        <w:rPr>
          <w:rFonts w:eastAsiaTheme="minorEastAsia" w:cs="Times New Roman"/>
          <w:noProof/>
          <w:lang w:val="es-CO" w:eastAsia="es-CO"/>
        </w:rPr>
      </w:pPr>
      <w:r>
        <w:fldChar w:fldCharType="begin"/>
      </w:r>
      <w:r>
        <w:instrText xml:space="preserve"> HYPERLINK \l "_Toc436127646" </w:instrText>
      </w:r>
      <w:r>
        <w:fldChar w:fldCharType="separate"/>
      </w:r>
      <w:r w:rsidR="00074155" w:rsidRPr="004212EB">
        <w:rPr>
          <w:rStyle w:val="Hipervnculo"/>
          <w:rFonts w:eastAsia="Times New Roman" w:cs="Times New Roman"/>
          <w:noProof/>
          <w:lang w:eastAsia="es-CO"/>
        </w:rPr>
        <w:t xml:space="preserve">1.1.2 </w:t>
      </w:r>
      <w:ins w:id="13" w:author="TOSHIBA" w:date="2016-02-03T17:29:00Z">
        <w:r w:rsidR="002D4554">
          <w:rPr>
            <w:rStyle w:val="Hipervnculo"/>
            <w:rFonts w:eastAsia="Times New Roman" w:cs="Times New Roman"/>
            <w:noProof/>
            <w:lang w:eastAsia="es-CO"/>
          </w:rPr>
          <w:t xml:space="preserve">La </w:t>
        </w:r>
      </w:ins>
      <w:del w:id="14" w:author="TOSHIBA" w:date="2016-02-03T17:29:00Z">
        <w:r w:rsidR="00074155" w:rsidRPr="004212EB" w:rsidDel="002D4554">
          <w:rPr>
            <w:rStyle w:val="Hipervnculo"/>
            <w:rFonts w:eastAsia="Times New Roman" w:cs="Times New Roman"/>
            <w:noProof/>
            <w:lang w:eastAsia="es-CO"/>
          </w:rPr>
          <w:delText>Z</w:delText>
        </w:r>
      </w:del>
      <w:ins w:id="15" w:author="TOSHIBA" w:date="2016-02-03T17:29:00Z">
        <w:r w:rsidR="002D4554">
          <w:rPr>
            <w:rStyle w:val="Hipervnculo"/>
            <w:rFonts w:eastAsia="Times New Roman" w:cs="Times New Roman"/>
            <w:noProof/>
            <w:lang w:eastAsia="es-CO"/>
          </w:rPr>
          <w:t>z</w:t>
        </w:r>
      </w:ins>
      <w:r w:rsidR="00074155" w:rsidRPr="004212EB">
        <w:rPr>
          <w:rStyle w:val="Hipervnculo"/>
          <w:rFonts w:eastAsia="Times New Roman" w:cs="Times New Roman"/>
          <w:noProof/>
          <w:lang w:eastAsia="es-CO"/>
        </w:rPr>
        <w:t>oogeografía</w:t>
      </w:r>
      <w:r>
        <w:rPr>
          <w:rStyle w:val="Hipervnculo"/>
          <w:rFonts w:eastAsia="Times New Roman" w:cs="Times New Roman"/>
          <w:noProof/>
          <w:lang w:eastAsia="es-CO"/>
        </w:rPr>
        <w:fldChar w:fldCharType="end"/>
      </w:r>
    </w:p>
    <w:p w14:paraId="1FCF991E" w14:textId="38F71437"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"_Toc436127647" </w:instrText>
      </w:r>
      <w:r>
        <w:fldChar w:fldCharType="separate"/>
      </w:r>
      <w:r w:rsidR="00074155" w:rsidRPr="004212EB">
        <w:rPr>
          <w:rStyle w:val="Hipervnculo"/>
          <w:rFonts w:eastAsia="Times New Roman" w:cs="Times New Roman"/>
          <w:noProof/>
          <w:lang w:val="es-CO" w:eastAsia="es-CO"/>
        </w:rPr>
        <w:t xml:space="preserve">1.2 </w:t>
      </w:r>
      <w:ins w:id="16" w:author="TOSHIBA" w:date="2016-02-03T17:29:00Z">
        <w:r w:rsidR="002D4554">
          <w:rPr>
            <w:rStyle w:val="Hipervnculo"/>
            <w:rFonts w:eastAsia="Times New Roman" w:cs="Times New Roman"/>
            <w:noProof/>
            <w:lang w:val="es-CO" w:eastAsia="es-CO"/>
          </w:rPr>
          <w:t xml:space="preserve">Los </w:t>
        </w:r>
      </w:ins>
      <w:del w:id="17" w:author="TOSHIBA" w:date="2016-02-03T17:29:00Z">
        <w:r w:rsidR="00074155" w:rsidRPr="004212EB" w:rsidDel="002D4554">
          <w:rPr>
            <w:rStyle w:val="Hipervnculo"/>
            <w:rFonts w:eastAsia="Times New Roman" w:cs="Times New Roman"/>
            <w:noProof/>
            <w:lang w:val="es-CO" w:eastAsia="es-CO"/>
          </w:rPr>
          <w:delText>B</w:delText>
        </w:r>
      </w:del>
      <w:ins w:id="18" w:author="TOSHIBA" w:date="2016-02-03T17:29:00Z">
        <w:r w:rsidR="002D4554">
          <w:rPr>
            <w:rStyle w:val="Hipervnculo"/>
            <w:rFonts w:eastAsia="Times New Roman" w:cs="Times New Roman"/>
            <w:noProof/>
            <w:lang w:val="es-CO" w:eastAsia="es-CO"/>
          </w:rPr>
          <w:t>b</w:t>
        </w:r>
      </w:ins>
      <w:r w:rsidR="00074155" w:rsidRPr="004212EB">
        <w:rPr>
          <w:rStyle w:val="Hipervnculo"/>
          <w:rFonts w:eastAsia="Times New Roman" w:cs="Times New Roman"/>
          <w:noProof/>
          <w:lang w:val="es-CO" w:eastAsia="es-CO"/>
        </w:rPr>
        <w:t>iomas</w:t>
      </w:r>
      <w:r>
        <w:rPr>
          <w:rStyle w:val="Hipervnculo"/>
          <w:rFonts w:eastAsia="Times New Roman" w:cs="Times New Roman"/>
          <w:noProof/>
          <w:lang w:val="es-CO" w:eastAsia="es-CO"/>
        </w:rPr>
        <w:fldChar w:fldCharType="end"/>
      </w:r>
    </w:p>
    <w:p w14:paraId="7A31C56C" w14:textId="2C1F279D"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"_Toc436127648" </w:instrText>
      </w:r>
      <w:r>
        <w:fldChar w:fldCharType="separate"/>
      </w:r>
      <w:r w:rsidR="00074155" w:rsidRPr="004212EB">
        <w:rPr>
          <w:rStyle w:val="Hipervnculo"/>
          <w:rFonts w:eastAsia="Times New Roman" w:cs="Times New Roman"/>
          <w:noProof/>
          <w:lang w:eastAsia="es-CO"/>
        </w:rPr>
        <w:t xml:space="preserve">1.3 </w:t>
      </w:r>
      <w:ins w:id="19" w:author="TOSHIBA" w:date="2016-02-03T17:30:00Z">
        <w:r w:rsidR="002D4554">
          <w:rPr>
            <w:rStyle w:val="Hipervnculo"/>
            <w:rFonts w:eastAsia="Times New Roman" w:cs="Times New Roman"/>
            <w:noProof/>
            <w:lang w:eastAsia="es-CO"/>
          </w:rPr>
          <w:t xml:space="preserve">El </w:t>
        </w:r>
      </w:ins>
      <w:del w:id="20" w:author="TOSHIBA" w:date="2016-02-03T17:30:00Z">
        <w:r w:rsidR="00074155" w:rsidRPr="004212EB" w:rsidDel="002D4554">
          <w:rPr>
            <w:rStyle w:val="Hipervnculo"/>
            <w:rFonts w:eastAsia="Times New Roman" w:cs="Times New Roman"/>
            <w:noProof/>
            <w:lang w:eastAsia="es-CO"/>
          </w:rPr>
          <w:delText>E</w:delText>
        </w:r>
      </w:del>
      <w:ins w:id="21" w:author="TOSHIBA" w:date="2016-02-03T17:30:00Z">
        <w:r w:rsidR="002D4554">
          <w:rPr>
            <w:rStyle w:val="Hipervnculo"/>
            <w:rFonts w:eastAsia="Times New Roman" w:cs="Times New Roman"/>
            <w:noProof/>
            <w:lang w:eastAsia="es-CO"/>
          </w:rPr>
          <w:t>e</w:t>
        </w:r>
      </w:ins>
      <w:r w:rsidR="00074155" w:rsidRPr="004212EB">
        <w:rPr>
          <w:rStyle w:val="Hipervnculo"/>
          <w:rFonts w:eastAsia="Times New Roman" w:cs="Times New Roman"/>
          <w:noProof/>
          <w:lang w:eastAsia="es-CO"/>
        </w:rPr>
        <w:t>ndemismo</w:t>
      </w:r>
      <w:r>
        <w:rPr>
          <w:rStyle w:val="Hipervnculo"/>
          <w:rFonts w:eastAsia="Times New Roman" w:cs="Times New Roman"/>
          <w:noProof/>
          <w:lang w:eastAsia="es-CO"/>
        </w:rPr>
        <w:fldChar w:fldCharType="end"/>
      </w:r>
    </w:p>
    <w:p w14:paraId="626FC2E8" w14:textId="04C553A1"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"_Toc436127649" </w:instrText>
      </w:r>
      <w:r>
        <w:fldChar w:fldCharType="separate"/>
      </w:r>
      <w:r w:rsidR="00074155" w:rsidRPr="004212EB">
        <w:rPr>
          <w:rStyle w:val="Hipervnculo"/>
          <w:rFonts w:eastAsia="Times New Roman" w:cs="Times New Roman"/>
          <w:noProof/>
          <w:lang w:val="es-CO" w:eastAsia="es-CO"/>
        </w:rPr>
        <w:t xml:space="preserve">1.4 </w:t>
      </w:r>
      <w:ins w:id="22" w:author="TOSHIBA" w:date="2016-02-03T17:30:00Z">
        <w:r w:rsidR="002D4554">
          <w:rPr>
            <w:rStyle w:val="Hipervnculo"/>
            <w:rFonts w:eastAsia="Times New Roman" w:cs="Times New Roman"/>
            <w:noProof/>
            <w:lang w:val="es-CO" w:eastAsia="es-CO"/>
          </w:rPr>
          <w:t xml:space="preserve">Las </w:t>
        </w:r>
      </w:ins>
      <w:del w:id="23" w:author="TOSHIBA" w:date="2016-02-03T17:30:00Z">
        <w:r w:rsidR="00074155" w:rsidRPr="004212EB" w:rsidDel="002D4554">
          <w:rPr>
            <w:rStyle w:val="Hipervnculo"/>
            <w:rFonts w:eastAsia="Times New Roman" w:cs="Times New Roman"/>
            <w:noProof/>
            <w:lang w:val="es-CO" w:eastAsia="es-CO"/>
          </w:rPr>
          <w:delText>E</w:delText>
        </w:r>
      </w:del>
      <w:ins w:id="24" w:author="TOSHIBA" w:date="2016-02-03T17:30:00Z">
        <w:r w:rsidR="002D4554">
          <w:rPr>
            <w:rStyle w:val="Hipervnculo"/>
            <w:rFonts w:eastAsia="Times New Roman" w:cs="Times New Roman"/>
            <w:noProof/>
            <w:lang w:val="es-CO" w:eastAsia="es-CO"/>
          </w:rPr>
          <w:t>s</w:t>
        </w:r>
      </w:ins>
      <w:r w:rsidR="00074155" w:rsidRPr="004212EB">
        <w:rPr>
          <w:rStyle w:val="Hipervnculo"/>
          <w:rFonts w:eastAsia="Times New Roman" w:cs="Times New Roman"/>
          <w:noProof/>
          <w:lang w:val="es-CO" w:eastAsia="es-CO"/>
        </w:rPr>
        <w:t>species cosmopolitas</w:t>
      </w:r>
      <w:r>
        <w:rPr>
          <w:rStyle w:val="Hipervnculo"/>
          <w:rFonts w:eastAsia="Times New Roman" w:cs="Times New Roman"/>
          <w:noProof/>
          <w:lang w:val="es-CO" w:eastAsia="es-CO"/>
        </w:rPr>
        <w:fldChar w:fldCharType="end"/>
      </w:r>
    </w:p>
    <w:p w14:paraId="74953617"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50" w:history="1">
        <w:r w:rsidR="00074155" w:rsidRPr="004212EB">
          <w:rPr>
            <w:rStyle w:val="Hipervnculo"/>
            <w:rFonts w:cs="Times New Roman"/>
            <w:noProof/>
          </w:rPr>
          <w:t>1.5 Consolidación</w:t>
        </w:r>
      </w:hyperlink>
    </w:p>
    <w:p w14:paraId="1B48FB35" w14:textId="41B90DB4" w:rsidR="00074155" w:rsidRPr="004212EB" w:rsidRDefault="007F744C" w:rsidP="004212EB">
      <w:pPr>
        <w:pStyle w:val="TDC1"/>
        <w:tabs>
          <w:tab w:val="right" w:leader="dot" w:pos="8828"/>
        </w:tabs>
        <w:spacing w:after="0"/>
        <w:jc w:val="both"/>
        <w:rPr>
          <w:rFonts w:eastAsiaTheme="minorEastAsia" w:cs="Times New Roman"/>
          <w:noProof/>
          <w:lang w:val="es-CO" w:eastAsia="es-CO"/>
        </w:rPr>
      </w:pPr>
      <w:r>
        <w:fldChar w:fldCharType="begin"/>
      </w:r>
      <w:r>
        <w:instrText xml:space="preserve"> HYPERLINK \l "_Toc436127651" </w:instrText>
      </w:r>
      <w:r>
        <w:fldChar w:fldCharType="separate"/>
      </w:r>
      <w:r w:rsidR="00074155" w:rsidRPr="004212EB">
        <w:rPr>
          <w:rStyle w:val="Hipervnculo"/>
          <w:rFonts w:eastAsia="Times New Roman" w:cs="Times New Roman"/>
          <w:noProof/>
          <w:lang w:eastAsia="es-ES_tradnl"/>
        </w:rPr>
        <w:t xml:space="preserve">2 </w:t>
      </w:r>
      <w:ins w:id="25" w:author="TOSHIBA" w:date="2016-02-03T15:50:00Z">
        <w:r w:rsidR="00AF7816">
          <w:rPr>
            <w:rStyle w:val="Hipervnculo"/>
            <w:rFonts w:eastAsia="Times New Roman" w:cs="Times New Roman"/>
            <w:noProof/>
            <w:lang w:eastAsia="es-ES_tradnl"/>
          </w:rPr>
          <w:t xml:space="preserve">Las </w:t>
        </w:r>
      </w:ins>
      <w:del w:id="26" w:author="TOSHIBA" w:date="2016-02-03T15:50:00Z">
        <w:r w:rsidR="00074155" w:rsidRPr="004212EB" w:rsidDel="00AF7816">
          <w:rPr>
            <w:rStyle w:val="Hipervnculo"/>
            <w:rFonts w:eastAsia="Times New Roman" w:cs="Times New Roman"/>
            <w:noProof/>
            <w:lang w:eastAsia="es-ES_tradnl"/>
          </w:rPr>
          <w:delText>R</w:delText>
        </w:r>
      </w:del>
      <w:ins w:id="27" w:author="TOSHIBA" w:date="2016-02-03T15:50:00Z">
        <w:r w:rsidR="00AF7816">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egiones biogeográficas</w:t>
      </w:r>
      <w:r>
        <w:rPr>
          <w:rStyle w:val="Hipervnculo"/>
          <w:rFonts w:eastAsia="Times New Roman" w:cs="Times New Roman"/>
          <w:noProof/>
          <w:lang w:eastAsia="es-ES_tradnl"/>
        </w:rPr>
        <w:fldChar w:fldCharType="end"/>
      </w:r>
    </w:p>
    <w:p w14:paraId="59D9D4A1" w14:textId="7E2ADA36"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"_Toc436127652" </w:instrText>
      </w:r>
      <w:r>
        <w:fldChar w:fldCharType="separate"/>
      </w:r>
      <w:r w:rsidR="00074155" w:rsidRPr="004212EB">
        <w:rPr>
          <w:rStyle w:val="Hipervnculo"/>
          <w:rFonts w:eastAsia="Times New Roman" w:cs="Times New Roman"/>
          <w:noProof/>
          <w:lang w:eastAsia="es-ES_tradnl"/>
        </w:rPr>
        <w:t xml:space="preserve">2.1 </w:t>
      </w:r>
      <w:ins w:id="28" w:author="TOSHIBA" w:date="2016-02-03T17:30:00Z">
        <w:r w:rsidR="002D4554">
          <w:rPr>
            <w:rStyle w:val="Hipervnculo"/>
            <w:rFonts w:eastAsia="Times New Roman" w:cs="Times New Roman"/>
            <w:noProof/>
            <w:lang w:eastAsia="es-ES_tradnl"/>
          </w:rPr>
          <w:t xml:space="preserve">La </w:t>
        </w:r>
      </w:ins>
      <w:del w:id="29" w:author="TOSHIBA" w:date="2016-02-03T17:30:00Z">
        <w:r w:rsidR="00074155" w:rsidRPr="004212EB" w:rsidDel="002D4554">
          <w:rPr>
            <w:rStyle w:val="Hipervnculo"/>
            <w:rFonts w:eastAsia="Times New Roman" w:cs="Times New Roman"/>
            <w:noProof/>
            <w:lang w:eastAsia="es-ES_tradnl"/>
          </w:rPr>
          <w:delText>A</w:delText>
        </w:r>
      </w:del>
      <w:ins w:id="30" w:author="TOSHIBA" w:date="2016-02-03T17:30:00Z">
        <w:r w:rsidR="002D4554">
          <w:rPr>
            <w:rStyle w:val="Hipervnculo"/>
            <w:rFonts w:eastAsia="Times New Roman" w:cs="Times New Roman"/>
            <w:noProof/>
            <w:lang w:eastAsia="es-ES_tradnl"/>
          </w:rPr>
          <w:t>a</w:t>
        </w:r>
      </w:ins>
      <w:r w:rsidR="00074155" w:rsidRPr="004212EB">
        <w:rPr>
          <w:rStyle w:val="Hipervnculo"/>
          <w:rFonts w:eastAsia="Times New Roman" w:cs="Times New Roman"/>
          <w:noProof/>
          <w:lang w:eastAsia="es-ES_tradnl"/>
        </w:rPr>
        <w:t>grupación de regiones</w:t>
      </w:r>
      <w:r>
        <w:rPr>
          <w:rStyle w:val="Hipervnculo"/>
          <w:rFonts w:eastAsia="Times New Roman" w:cs="Times New Roman"/>
          <w:noProof/>
          <w:lang w:eastAsia="es-ES_tradnl"/>
        </w:rPr>
        <w:fldChar w:fldCharType="end"/>
      </w:r>
    </w:p>
    <w:p w14:paraId="14BEFD0E"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53" w:history="1">
        <w:r w:rsidR="00074155" w:rsidRPr="004212EB">
          <w:rPr>
            <w:rStyle w:val="Hipervnculo"/>
            <w:rFonts w:cs="Times New Roman"/>
            <w:noProof/>
          </w:rPr>
          <w:t>2.2 Consolidación</w:t>
        </w:r>
      </w:hyperlink>
    </w:p>
    <w:p w14:paraId="7DFED062" w14:textId="61A7205C" w:rsidR="00074155" w:rsidRPr="004212EB" w:rsidRDefault="007F744C" w:rsidP="004212EB">
      <w:pPr>
        <w:pStyle w:val="TDC1"/>
        <w:tabs>
          <w:tab w:val="right" w:leader="dot" w:pos="8828"/>
        </w:tabs>
        <w:spacing w:after="0"/>
        <w:jc w:val="both"/>
        <w:rPr>
          <w:rFonts w:eastAsiaTheme="minorEastAsia" w:cs="Times New Roman"/>
          <w:noProof/>
          <w:lang w:val="es-CO" w:eastAsia="es-CO"/>
        </w:rPr>
      </w:pPr>
      <w:r>
        <w:fldChar w:fldCharType="begin"/>
      </w:r>
      <w:r>
        <w:instrText xml:space="preserve"> HYPERLINK \l "_Toc436127654" </w:instrText>
      </w:r>
      <w:r>
        <w:fldChar w:fldCharType="separate"/>
      </w:r>
      <w:r w:rsidR="00074155" w:rsidRPr="004212EB">
        <w:rPr>
          <w:rStyle w:val="Hipervnculo"/>
          <w:rFonts w:eastAsia="Times New Roman" w:cs="Times New Roman"/>
          <w:noProof/>
          <w:lang w:val="es-CO" w:eastAsia="es-ES_tradnl"/>
        </w:rPr>
        <w:t xml:space="preserve">3 </w:t>
      </w:r>
      <w:ins w:id="31" w:author="TOSHIBA" w:date="2016-02-03T17:30:00Z">
        <w:r w:rsidR="002D4554">
          <w:rPr>
            <w:rStyle w:val="Hipervnculo"/>
            <w:rFonts w:eastAsia="Times New Roman" w:cs="Times New Roman"/>
            <w:noProof/>
            <w:lang w:val="es-CO" w:eastAsia="es-ES_tradnl"/>
          </w:rPr>
          <w:t xml:space="preserve">El </w:t>
        </w:r>
      </w:ins>
      <w:del w:id="32" w:author="TOSHIBA" w:date="2016-02-03T17:35:00Z">
        <w:r w:rsidR="00074155" w:rsidRPr="004212EB" w:rsidDel="002D4554">
          <w:rPr>
            <w:rStyle w:val="Hipervnculo"/>
            <w:rFonts w:eastAsia="Times New Roman" w:cs="Times New Roman"/>
            <w:noProof/>
            <w:lang w:val="es-CO" w:eastAsia="es-ES_tradnl"/>
          </w:rPr>
          <w:delText>R</w:delText>
        </w:r>
      </w:del>
      <w:ins w:id="33" w:author="TOSHIBA" w:date="2016-02-03T17:35:00Z">
        <w:r w:rsidR="002D4554">
          <w:rPr>
            <w:rStyle w:val="Hipervnculo"/>
            <w:rFonts w:eastAsia="Times New Roman" w:cs="Times New Roman"/>
            <w:noProof/>
            <w:lang w:val="es-CO" w:eastAsia="es-ES_tradnl"/>
          </w:rPr>
          <w:t>r</w:t>
        </w:r>
      </w:ins>
      <w:r w:rsidR="00074155" w:rsidRPr="004212EB">
        <w:rPr>
          <w:rStyle w:val="Hipervnculo"/>
          <w:rFonts w:eastAsia="Times New Roman" w:cs="Times New Roman"/>
          <w:noProof/>
          <w:lang w:val="es-CO" w:eastAsia="es-ES_tradnl"/>
        </w:rPr>
        <w:t>eino holártico</w:t>
      </w:r>
      <w:r>
        <w:rPr>
          <w:rStyle w:val="Hipervnculo"/>
          <w:rFonts w:eastAsia="Times New Roman" w:cs="Times New Roman"/>
          <w:noProof/>
          <w:lang w:val="es-CO" w:eastAsia="es-ES_tradnl"/>
        </w:rPr>
        <w:fldChar w:fldCharType="end"/>
      </w:r>
    </w:p>
    <w:p w14:paraId="338D38B0" w14:textId="56A5F4D2"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"_Toc436127655" </w:instrText>
      </w:r>
      <w:r>
        <w:fldChar w:fldCharType="separate"/>
      </w:r>
      <w:r w:rsidR="00074155" w:rsidRPr="004212EB">
        <w:rPr>
          <w:rStyle w:val="Hipervnculo"/>
          <w:rFonts w:cs="Times New Roman"/>
          <w:noProof/>
        </w:rPr>
        <w:t xml:space="preserve">3.1 </w:t>
      </w:r>
      <w:ins w:id="34" w:author="TOSHIBA" w:date="2016-02-03T17:30:00Z">
        <w:r w:rsidR="002D4554">
          <w:rPr>
            <w:rStyle w:val="Hipervnculo"/>
            <w:rFonts w:cs="Times New Roman"/>
            <w:noProof/>
          </w:rPr>
          <w:t xml:space="preserve">La </w:t>
        </w:r>
      </w:ins>
      <w:del w:id="35" w:author="TOSHIBA" w:date="2016-02-03T17:35:00Z">
        <w:r w:rsidR="00074155" w:rsidRPr="004212EB" w:rsidDel="002D4554">
          <w:rPr>
            <w:rStyle w:val="Hipervnculo"/>
            <w:rFonts w:cs="Times New Roman"/>
            <w:noProof/>
          </w:rPr>
          <w:delText>R</w:delText>
        </w:r>
      </w:del>
      <w:ins w:id="36" w:author="TOSHIBA" w:date="2016-02-03T17:35:00Z">
        <w:r w:rsidR="002D4554">
          <w:rPr>
            <w:rStyle w:val="Hipervnculo"/>
            <w:rFonts w:cs="Times New Roman"/>
            <w:noProof/>
          </w:rPr>
          <w:t>r</w:t>
        </w:r>
      </w:ins>
      <w:r w:rsidR="00074155" w:rsidRPr="004212EB">
        <w:rPr>
          <w:rStyle w:val="Hipervnculo"/>
          <w:rFonts w:cs="Times New Roman"/>
          <w:noProof/>
        </w:rPr>
        <w:t>egión biogeográfica paleártica</w:t>
      </w:r>
      <w:r>
        <w:rPr>
          <w:rStyle w:val="Hipervnculo"/>
          <w:rFonts w:cs="Times New Roman"/>
          <w:noProof/>
        </w:rPr>
        <w:fldChar w:fldCharType="end"/>
      </w:r>
    </w:p>
    <w:p w14:paraId="4BC47FCB" w14:textId="2A9C8112"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"_Toc436127656" </w:instrText>
      </w:r>
      <w:r>
        <w:fldChar w:fldCharType="separate"/>
      </w:r>
      <w:r w:rsidR="00074155" w:rsidRPr="004212EB">
        <w:rPr>
          <w:rStyle w:val="Hipervnculo"/>
          <w:rFonts w:cs="Times New Roman"/>
          <w:noProof/>
        </w:rPr>
        <w:t>3.</w:t>
      </w:r>
      <w:r w:rsidR="00074155" w:rsidRPr="004212EB">
        <w:rPr>
          <w:rStyle w:val="Hipervnculo"/>
          <w:rFonts w:eastAsia="Times New Roman" w:cs="Times New Roman"/>
          <w:noProof/>
          <w:lang w:eastAsia="es-ES_tradnl"/>
        </w:rPr>
        <w:t xml:space="preserve">2 </w:t>
      </w:r>
      <w:ins w:id="37" w:author="TOSHIBA" w:date="2016-02-03T17:30:00Z">
        <w:r w:rsidR="002D4554">
          <w:rPr>
            <w:rStyle w:val="Hipervnculo"/>
            <w:rFonts w:eastAsia="Times New Roman" w:cs="Times New Roman"/>
            <w:noProof/>
            <w:lang w:eastAsia="es-ES_tradnl"/>
          </w:rPr>
          <w:t xml:space="preserve">La </w:t>
        </w:r>
      </w:ins>
      <w:del w:id="38" w:author="TOSHIBA" w:date="2016-02-03T17:35:00Z">
        <w:r w:rsidR="00074155" w:rsidRPr="004212EB" w:rsidDel="002D4554">
          <w:rPr>
            <w:rStyle w:val="Hipervnculo"/>
            <w:rFonts w:eastAsia="Times New Roman" w:cs="Times New Roman"/>
            <w:noProof/>
            <w:lang w:eastAsia="es-ES_tradnl"/>
          </w:rPr>
          <w:delText>R</w:delText>
        </w:r>
      </w:del>
      <w:ins w:id="39" w:author="TOSHIBA" w:date="2016-02-03T17:35: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egión biogeográfica neoártica</w:t>
      </w:r>
      <w:r>
        <w:rPr>
          <w:rStyle w:val="Hipervnculo"/>
          <w:rFonts w:eastAsia="Times New Roman" w:cs="Times New Roman"/>
          <w:noProof/>
          <w:lang w:eastAsia="es-ES_tradnl"/>
        </w:rPr>
        <w:fldChar w:fldCharType="end"/>
      </w:r>
    </w:p>
    <w:p w14:paraId="4C677001"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57" w:history="1">
        <w:r w:rsidR="00074155" w:rsidRPr="004212EB">
          <w:rPr>
            <w:rStyle w:val="Hipervnculo"/>
            <w:rFonts w:cs="Times New Roman"/>
            <w:noProof/>
          </w:rPr>
          <w:t>3.3 Consolidación</w:t>
        </w:r>
      </w:hyperlink>
    </w:p>
    <w:p w14:paraId="3740A75D" w14:textId="24AE49AB" w:rsidR="00074155" w:rsidRPr="004212EB" w:rsidRDefault="007F744C" w:rsidP="004212EB">
      <w:pPr>
        <w:pStyle w:val="TDC1"/>
        <w:tabs>
          <w:tab w:val="right" w:leader="dot" w:pos="8828"/>
        </w:tabs>
        <w:spacing w:after="0"/>
        <w:jc w:val="both"/>
        <w:rPr>
          <w:rFonts w:eastAsiaTheme="minorEastAsia" w:cs="Times New Roman"/>
          <w:noProof/>
          <w:lang w:val="es-CO" w:eastAsia="es-CO"/>
        </w:rPr>
      </w:pPr>
      <w:r>
        <w:fldChar w:fldCharType="begin"/>
      </w:r>
      <w:r>
        <w:instrText xml:space="preserve"> HYPERLINK \l "_Toc436127658" </w:instrText>
      </w:r>
      <w:r>
        <w:fldChar w:fldCharType="separate"/>
      </w:r>
      <w:r w:rsidR="00074155" w:rsidRPr="004212EB">
        <w:rPr>
          <w:rStyle w:val="Hipervnculo"/>
          <w:rFonts w:cs="Times New Roman"/>
          <w:noProof/>
        </w:rPr>
        <w:t xml:space="preserve">4 </w:t>
      </w:r>
      <w:ins w:id="40" w:author="TOSHIBA" w:date="2016-02-04T09:25:00Z">
        <w:r w:rsidR="002C529E">
          <w:rPr>
            <w:rStyle w:val="Hipervnculo"/>
            <w:rFonts w:cs="Times New Roman"/>
            <w:noProof/>
          </w:rPr>
          <w:t xml:space="preserve">Los </w:t>
        </w:r>
      </w:ins>
      <w:ins w:id="41" w:author="TOSHIBA" w:date="2016-02-03T17:35:00Z">
        <w:r w:rsidR="002D4554">
          <w:rPr>
            <w:rStyle w:val="Hipervnculo"/>
            <w:rFonts w:cs="Times New Roman"/>
            <w:noProof/>
          </w:rPr>
          <w:t>r</w:t>
        </w:r>
      </w:ins>
      <w:r w:rsidR="00074155" w:rsidRPr="004212EB">
        <w:rPr>
          <w:rStyle w:val="Hipervnculo"/>
          <w:rFonts w:cs="Times New Roman"/>
          <w:noProof/>
        </w:rPr>
        <w:t>eino</w:t>
      </w:r>
      <w:ins w:id="42" w:author="TOSHIBA" w:date="2016-02-04T09:26:00Z">
        <w:r w:rsidR="002C529E">
          <w:rPr>
            <w:rStyle w:val="Hipervnculo"/>
            <w:rFonts w:cs="Times New Roman"/>
            <w:noProof/>
          </w:rPr>
          <w:t>s</w:t>
        </w:r>
      </w:ins>
      <w:r w:rsidR="00074155" w:rsidRPr="004212EB">
        <w:rPr>
          <w:rStyle w:val="Hipervnculo"/>
          <w:rFonts w:cs="Times New Roman"/>
          <w:noProof/>
        </w:rPr>
        <w:t xml:space="preserve"> </w:t>
      </w:r>
      <w:del w:id="43" w:author="TOSHIBA" w:date="2016-02-03T10:01:00Z">
        <w:r w:rsidR="00074155" w:rsidRPr="004212EB" w:rsidDel="008C20F6">
          <w:rPr>
            <w:rStyle w:val="Hipervnculo"/>
            <w:rFonts w:cs="Times New Roman"/>
            <w:noProof/>
          </w:rPr>
          <w:delText>P</w:delText>
        </w:r>
      </w:del>
      <w:ins w:id="44" w:author="TOSHIBA" w:date="2016-02-03T10:01:00Z">
        <w:r w:rsidR="008C20F6">
          <w:rPr>
            <w:rStyle w:val="Hipervnculo"/>
            <w:rFonts w:cs="Times New Roman"/>
            <w:noProof/>
          </w:rPr>
          <w:t>p</w:t>
        </w:r>
      </w:ins>
      <w:r w:rsidR="00074155" w:rsidRPr="004212EB">
        <w:rPr>
          <w:rStyle w:val="Hipervnculo"/>
          <w:rFonts w:cs="Times New Roman"/>
          <w:noProof/>
        </w:rPr>
        <w:t>aleotropical</w:t>
      </w:r>
      <w:r>
        <w:rPr>
          <w:rStyle w:val="Hipervnculo"/>
          <w:rFonts w:cs="Times New Roman"/>
          <w:noProof/>
        </w:rPr>
        <w:fldChar w:fldCharType="end"/>
      </w:r>
      <w:ins w:id="45" w:author="TOSHIBA" w:date="2016-02-04T09:26:00Z">
        <w:r w:rsidR="002C529E">
          <w:rPr>
            <w:rStyle w:val="Hipervnculo"/>
            <w:rFonts w:cs="Times New Roman"/>
            <w:noProof/>
          </w:rPr>
          <w:t xml:space="preserve"> y neotropical</w:t>
        </w:r>
      </w:ins>
    </w:p>
    <w:p w14:paraId="46615BD3" w14:textId="455E2FA0"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"_Toc436127659" </w:instrText>
      </w:r>
      <w:r>
        <w:fldChar w:fldCharType="separate"/>
      </w:r>
      <w:r w:rsidR="00074155" w:rsidRPr="004212EB">
        <w:rPr>
          <w:rStyle w:val="Hipervnculo"/>
          <w:rFonts w:eastAsia="Times New Roman" w:cs="Times New Roman"/>
          <w:noProof/>
          <w:lang w:eastAsia="es-ES_tradnl"/>
        </w:rPr>
        <w:t xml:space="preserve">4.1 </w:t>
      </w:r>
      <w:ins w:id="46" w:author="TOSHIBA" w:date="2016-02-03T17:36:00Z">
        <w:r w:rsidR="002D4554">
          <w:rPr>
            <w:rStyle w:val="Hipervnculo"/>
            <w:rFonts w:eastAsia="Times New Roman" w:cs="Times New Roman"/>
            <w:noProof/>
            <w:lang w:eastAsia="es-ES_tradnl"/>
          </w:rPr>
          <w:t xml:space="preserve">La </w:t>
        </w:r>
      </w:ins>
      <w:del w:id="47" w:author="TOSHIBA" w:date="2016-02-03T17:36:00Z">
        <w:r w:rsidR="00074155" w:rsidRPr="004212EB" w:rsidDel="002D4554">
          <w:rPr>
            <w:rStyle w:val="Hipervnculo"/>
            <w:rFonts w:eastAsia="Times New Roman" w:cs="Times New Roman"/>
            <w:noProof/>
            <w:lang w:eastAsia="es-ES_tradnl"/>
          </w:rPr>
          <w:delText>R</w:delText>
        </w:r>
      </w:del>
      <w:ins w:id="48" w:author="TOSHIBA" w:date="2016-02-03T17:36: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egión biogeográfica afrotropical o etiópica</w:t>
      </w:r>
      <w:r>
        <w:rPr>
          <w:rStyle w:val="Hipervnculo"/>
          <w:rFonts w:eastAsia="Times New Roman" w:cs="Times New Roman"/>
          <w:noProof/>
          <w:lang w:eastAsia="es-ES_tradnl"/>
        </w:rPr>
        <w:fldChar w:fldCharType="end"/>
      </w:r>
    </w:p>
    <w:p w14:paraId="200C7A9B" w14:textId="6D2871D3"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"_Toc436127660" </w:instrText>
      </w:r>
      <w:r>
        <w:fldChar w:fldCharType="separate"/>
      </w:r>
      <w:r w:rsidR="00074155" w:rsidRPr="004212EB">
        <w:rPr>
          <w:rStyle w:val="Hipervnculo"/>
          <w:rFonts w:eastAsia="Times New Roman" w:cs="Times New Roman"/>
          <w:noProof/>
          <w:lang w:eastAsia="es-ES_tradnl"/>
        </w:rPr>
        <w:t xml:space="preserve">4.2 </w:t>
      </w:r>
      <w:ins w:id="49" w:author="TOSHIBA" w:date="2016-02-03T17:36:00Z">
        <w:r w:rsidR="002D4554">
          <w:rPr>
            <w:rStyle w:val="Hipervnculo"/>
            <w:rFonts w:eastAsia="Times New Roman" w:cs="Times New Roman"/>
            <w:noProof/>
            <w:lang w:eastAsia="es-ES_tradnl"/>
          </w:rPr>
          <w:t xml:space="preserve">La </w:t>
        </w:r>
      </w:ins>
      <w:del w:id="50" w:author="TOSHIBA" w:date="2016-02-03T17:36:00Z">
        <w:r w:rsidR="00074155" w:rsidRPr="004212EB" w:rsidDel="002D4554">
          <w:rPr>
            <w:rStyle w:val="Hipervnculo"/>
            <w:rFonts w:eastAsia="Times New Roman" w:cs="Times New Roman"/>
            <w:noProof/>
            <w:lang w:eastAsia="es-ES_tradnl"/>
          </w:rPr>
          <w:delText>R</w:delText>
        </w:r>
      </w:del>
      <w:ins w:id="51" w:author="TOSHIBA" w:date="2016-02-03T17:36: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egión biogeográfica indomalaya u oriental</w:t>
      </w:r>
      <w:r>
        <w:rPr>
          <w:rStyle w:val="Hipervnculo"/>
          <w:rFonts w:eastAsia="Times New Roman" w:cs="Times New Roman"/>
          <w:noProof/>
          <w:lang w:eastAsia="es-ES_tradnl"/>
        </w:rPr>
        <w:fldChar w:fldCharType="end"/>
      </w:r>
    </w:p>
    <w:p w14:paraId="19C854B1" w14:textId="31B04725"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"_Toc436127661" </w:instrText>
      </w:r>
      <w:r>
        <w:fldChar w:fldCharType="separate"/>
      </w:r>
      <w:r w:rsidR="00074155" w:rsidRPr="004212EB">
        <w:rPr>
          <w:rStyle w:val="Hipervnculo"/>
          <w:rFonts w:eastAsia="Times New Roman" w:cs="Times New Roman"/>
          <w:noProof/>
          <w:lang w:eastAsia="es-ES_tradnl"/>
        </w:rPr>
        <w:t xml:space="preserve">4.3 </w:t>
      </w:r>
      <w:ins w:id="52" w:author="TOSHIBA" w:date="2016-02-03T17:36:00Z">
        <w:r w:rsidR="002D4554">
          <w:rPr>
            <w:rStyle w:val="Hipervnculo"/>
            <w:rFonts w:eastAsia="Times New Roman" w:cs="Times New Roman"/>
            <w:noProof/>
            <w:lang w:eastAsia="es-ES_tradnl"/>
          </w:rPr>
          <w:t xml:space="preserve">La </w:t>
        </w:r>
      </w:ins>
      <w:del w:id="53" w:author="TOSHIBA" w:date="2016-02-03T17:36:00Z">
        <w:r w:rsidR="00074155" w:rsidRPr="004212EB" w:rsidDel="002D4554">
          <w:rPr>
            <w:rStyle w:val="Hipervnculo"/>
            <w:rFonts w:eastAsia="Times New Roman" w:cs="Times New Roman"/>
            <w:noProof/>
            <w:lang w:eastAsia="es-ES_tradnl"/>
          </w:rPr>
          <w:delText>R</w:delText>
        </w:r>
      </w:del>
      <w:ins w:id="54" w:author="TOSHIBA" w:date="2016-02-03T17:36: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egión biogeográfica neotropical</w:t>
      </w:r>
      <w:r>
        <w:rPr>
          <w:rStyle w:val="Hipervnculo"/>
          <w:rFonts w:eastAsia="Times New Roman" w:cs="Times New Roman"/>
          <w:noProof/>
          <w:lang w:eastAsia="es-ES_tradnl"/>
        </w:rPr>
        <w:fldChar w:fldCharType="end"/>
      </w:r>
    </w:p>
    <w:p w14:paraId="3565CF9C"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62" w:history="1">
        <w:r w:rsidR="00074155" w:rsidRPr="004212EB">
          <w:rPr>
            <w:rStyle w:val="Hipervnculo"/>
            <w:rFonts w:cs="Times New Roman"/>
            <w:noProof/>
          </w:rPr>
          <w:t>4.4 Consolidación</w:t>
        </w:r>
      </w:hyperlink>
    </w:p>
    <w:p w14:paraId="1DDA6E30" w14:textId="4CC0826C" w:rsidR="00074155" w:rsidRPr="004212EB" w:rsidRDefault="002D4554" w:rsidP="004212EB">
      <w:pPr>
        <w:pStyle w:val="TDC1"/>
        <w:tabs>
          <w:tab w:val="right" w:leader="dot" w:pos="8828"/>
        </w:tabs>
        <w:spacing w:after="0"/>
        <w:jc w:val="both"/>
        <w:rPr>
          <w:rFonts w:eastAsiaTheme="minorEastAsia" w:cs="Times New Roman"/>
          <w:noProof/>
          <w:lang w:val="es-CO" w:eastAsia="es-CO"/>
        </w:rPr>
      </w:pPr>
      <w:ins w:id="55" w:author="TOSHIBA" w:date="2016-02-03T10:08:00Z">
        <w:r>
          <w:rPr>
            <w:rFonts w:cs="Times New Roman"/>
          </w:rPr>
          <w:t xml:space="preserve">5 Los reinos </w:t>
        </w:r>
      </w:ins>
      <w:ins w:id="56" w:author="TOSHIBA" w:date="2016-02-03T17:37:00Z">
        <w:r>
          <w:rPr>
            <w:rFonts w:cs="Times New Roman"/>
          </w:rPr>
          <w:t>a</w:t>
        </w:r>
      </w:ins>
      <w:ins w:id="57" w:author="TOSHIBA" w:date="2016-02-03T10:08:00Z">
        <w:r w:rsidR="008C20F6" w:rsidRPr="004212EB">
          <w:rPr>
            <w:rFonts w:cs="Times New Roman"/>
          </w:rPr>
          <w:t>ustraliano</w:t>
        </w:r>
      </w:ins>
      <w:ins w:id="58" w:author="TOSHIBA" w:date="2016-02-03T17:37:00Z">
        <w:r>
          <w:rPr>
            <w:rFonts w:cs="Times New Roman"/>
          </w:rPr>
          <w:t>, oceánico</w:t>
        </w:r>
      </w:ins>
      <w:ins w:id="59" w:author="TOSHIBA" w:date="2016-02-03T10:08:00Z">
        <w:r w:rsidR="008C20F6" w:rsidRPr="004212EB">
          <w:rPr>
            <w:rFonts w:cs="Times New Roman"/>
          </w:rPr>
          <w:t xml:space="preserve"> y </w:t>
        </w:r>
      </w:ins>
      <w:ins w:id="60" w:author="TOSHIBA" w:date="2016-02-03T17:37:00Z">
        <w:r>
          <w:rPr>
            <w:rFonts w:cs="Times New Roman"/>
          </w:rPr>
          <w:t>a</w:t>
        </w:r>
      </w:ins>
      <w:ins w:id="61" w:author="TOSHIBA" w:date="2016-02-03T10:08:00Z">
        <w:r w:rsidR="008C20F6" w:rsidRPr="004212EB">
          <w:rPr>
            <w:rFonts w:cs="Times New Roman"/>
          </w:rPr>
          <w:t>ntártico</w:t>
        </w:r>
        <w:r w:rsidR="008C20F6">
          <w:t xml:space="preserve"> </w:t>
        </w:r>
      </w:ins>
      <w:del w:id="62" w:author="TOSHIBA" w:date="2016-02-03T10:08:00Z">
        <w:r w:rsidR="007F744C" w:rsidDel="008C20F6">
          <w:fldChar w:fldCharType="begin"/>
        </w:r>
        <w:r w:rsidR="007F744C" w:rsidDel="008C20F6">
          <w:delInstrText xml:space="preserve"> HYPERLINK \l "_Toc436127663" </w:delInstrText>
        </w:r>
        <w:r w:rsidR="007F744C" w:rsidDel="008C20F6">
          <w:fldChar w:fldCharType="separate"/>
        </w:r>
        <w:r w:rsidR="00074155" w:rsidRPr="00852F1B" w:rsidDel="008C20F6">
          <w:rPr>
            <w:rStyle w:val="Hipervnculo"/>
            <w:rFonts w:cs="Times New Roman"/>
            <w:noProof/>
            <w:highlight w:val="cyan"/>
            <w:rPrChange w:id="63" w:author="TOSHIBA" w:date="2016-02-03T10:23:00Z">
              <w:rPr>
                <w:rStyle w:val="Hipervnculo"/>
                <w:rFonts w:cs="Times New Roman"/>
                <w:noProof/>
              </w:rPr>
            </w:rPrChange>
          </w:rPr>
          <w:delText xml:space="preserve">5 Reino Australiano Reino </w:delText>
        </w:r>
        <w:r w:rsidR="00A67C1B" w:rsidRPr="00852F1B" w:rsidDel="008C20F6">
          <w:rPr>
            <w:rStyle w:val="Hipervnculo"/>
            <w:rFonts w:cs="Times New Roman"/>
            <w:noProof/>
            <w:highlight w:val="cyan"/>
            <w:rPrChange w:id="64" w:author="TOSHIBA" w:date="2016-02-03T10:23:00Z">
              <w:rPr>
                <w:rStyle w:val="Hipervnculo"/>
                <w:rFonts w:cs="Times New Roman"/>
                <w:noProof/>
              </w:rPr>
            </w:rPrChange>
          </w:rPr>
          <w:delText>Oceánico y Reino</w:delText>
        </w:r>
        <w:r w:rsidR="00A67C1B" w:rsidRPr="004212EB" w:rsidDel="008C20F6">
          <w:rPr>
            <w:rStyle w:val="Hipervnculo"/>
            <w:rFonts w:cs="Times New Roman"/>
            <w:noProof/>
          </w:rPr>
          <w:delText xml:space="preserve"> </w:delText>
        </w:r>
        <w:r w:rsidR="00074155" w:rsidRPr="004212EB" w:rsidDel="008C20F6">
          <w:rPr>
            <w:rStyle w:val="Hipervnculo"/>
            <w:rFonts w:cs="Times New Roman"/>
            <w:noProof/>
          </w:rPr>
          <w:delText>Antártico</w:delText>
        </w:r>
        <w:r w:rsidR="007F744C" w:rsidDel="008C20F6">
          <w:rPr>
            <w:rStyle w:val="Hipervnculo"/>
            <w:rFonts w:cs="Times New Roman"/>
            <w:noProof/>
          </w:rPr>
          <w:fldChar w:fldCharType="end"/>
        </w:r>
      </w:del>
    </w:p>
    <w:p w14:paraId="5FC1EB19" w14:textId="69E74E06"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"_Toc436127664" </w:instrText>
      </w:r>
      <w:r>
        <w:fldChar w:fldCharType="separate"/>
      </w:r>
      <w:r w:rsidR="00074155" w:rsidRPr="004212EB">
        <w:rPr>
          <w:rStyle w:val="Hipervnculo"/>
          <w:rFonts w:eastAsia="Times New Roman" w:cs="Times New Roman"/>
          <w:noProof/>
          <w:lang w:eastAsia="es-ES_tradnl"/>
        </w:rPr>
        <w:t xml:space="preserve">5.1 </w:t>
      </w:r>
      <w:ins w:id="65" w:author="TOSHIBA" w:date="2016-02-03T17:37:00Z">
        <w:r w:rsidR="002D4554">
          <w:rPr>
            <w:rStyle w:val="Hipervnculo"/>
            <w:rFonts w:eastAsia="Times New Roman" w:cs="Times New Roman"/>
            <w:noProof/>
            <w:lang w:eastAsia="es-ES_tradnl"/>
          </w:rPr>
          <w:t xml:space="preserve">El </w:t>
        </w:r>
      </w:ins>
      <w:del w:id="66" w:author="TOSHIBA" w:date="2016-02-03T17:37:00Z">
        <w:r w:rsidR="00074155" w:rsidRPr="004212EB" w:rsidDel="002D4554">
          <w:rPr>
            <w:rStyle w:val="Hipervnculo"/>
            <w:rFonts w:eastAsia="Times New Roman" w:cs="Times New Roman"/>
            <w:noProof/>
            <w:lang w:eastAsia="es-ES_tradnl"/>
          </w:rPr>
          <w:delText>R</w:delText>
        </w:r>
      </w:del>
      <w:ins w:id="67" w:author="TOSHIBA" w:date="2016-02-03T17:37: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w:t>
      </w:r>
      <w:r w:rsidR="00A67C1B" w:rsidRPr="004212EB">
        <w:rPr>
          <w:rStyle w:val="Hipervnculo"/>
          <w:rFonts w:eastAsia="Times New Roman" w:cs="Times New Roman"/>
          <w:noProof/>
          <w:lang w:eastAsia="es-ES_tradnl"/>
        </w:rPr>
        <w:t>ino</w:t>
      </w:r>
      <w:r w:rsidR="00074155" w:rsidRPr="004212EB">
        <w:rPr>
          <w:rStyle w:val="Hipervnculo"/>
          <w:rFonts w:eastAsia="Times New Roman" w:cs="Times New Roman"/>
          <w:noProof/>
          <w:lang w:eastAsia="es-ES_tradnl"/>
        </w:rPr>
        <w:t xml:space="preserve"> biogeo</w:t>
      </w:r>
      <w:r w:rsidR="00074155" w:rsidRPr="002D4554">
        <w:rPr>
          <w:rStyle w:val="Hipervnculo"/>
          <w:rFonts w:eastAsia="Times New Roman" w:cs="Times New Roman"/>
          <w:noProof/>
          <w:lang w:eastAsia="es-ES_tradnl"/>
        </w:rPr>
        <w:t>gráfic</w:t>
      </w:r>
      <w:del w:id="68" w:author="TOSHIBA" w:date="2016-02-03T17:38:00Z">
        <w:r w:rsidR="00074155" w:rsidRPr="002D4554" w:rsidDel="002D4554">
          <w:rPr>
            <w:rStyle w:val="Hipervnculo"/>
            <w:rFonts w:eastAsia="Times New Roman" w:cs="Times New Roman"/>
            <w:noProof/>
            <w:lang w:eastAsia="es-ES_tradnl"/>
          </w:rPr>
          <w:delText>a</w:delText>
        </w:r>
      </w:del>
      <w:ins w:id="69" w:author="TOSHIBA" w:date="2016-02-03T17:38:00Z">
        <w:r w:rsidR="002D4554">
          <w:rPr>
            <w:rStyle w:val="Hipervnculo"/>
            <w:rFonts w:eastAsia="Times New Roman" w:cs="Times New Roman"/>
            <w:noProof/>
            <w:lang w:eastAsia="es-ES_tradnl"/>
          </w:rPr>
          <w:t>o</w:t>
        </w:r>
      </w:ins>
      <w:r w:rsidR="00074155" w:rsidRPr="004212EB">
        <w:rPr>
          <w:rStyle w:val="Hipervnculo"/>
          <w:rFonts w:eastAsia="Times New Roman" w:cs="Times New Roman"/>
          <w:noProof/>
          <w:lang w:eastAsia="es-ES_tradnl"/>
        </w:rPr>
        <w:t xml:space="preserve"> </w:t>
      </w:r>
      <w:del w:id="70" w:author="TOSHIBA" w:date="2016-02-03T17:38:00Z">
        <w:r w:rsidR="00074155" w:rsidRPr="004212EB" w:rsidDel="002D4554">
          <w:rPr>
            <w:rStyle w:val="Hipervnculo"/>
            <w:rFonts w:eastAsia="Times New Roman" w:cs="Times New Roman"/>
            <w:noProof/>
            <w:lang w:eastAsia="es-ES_tradnl"/>
          </w:rPr>
          <w:delText>A</w:delText>
        </w:r>
      </w:del>
      <w:ins w:id="71" w:author="TOSHIBA" w:date="2016-02-03T17:38:00Z">
        <w:r w:rsidR="002D4554">
          <w:rPr>
            <w:rStyle w:val="Hipervnculo"/>
            <w:rFonts w:eastAsia="Times New Roman" w:cs="Times New Roman"/>
            <w:noProof/>
            <w:lang w:eastAsia="es-ES_tradnl"/>
          </w:rPr>
          <w:t>a</w:t>
        </w:r>
      </w:ins>
      <w:r w:rsidR="00074155" w:rsidRPr="004212EB">
        <w:rPr>
          <w:rStyle w:val="Hipervnculo"/>
          <w:rFonts w:eastAsia="Times New Roman" w:cs="Times New Roman"/>
          <w:noProof/>
          <w:lang w:eastAsia="es-ES_tradnl"/>
        </w:rPr>
        <w:t>ustralasia o australian</w:t>
      </w:r>
      <w:del w:id="72" w:author="TOSHIBA" w:date="2016-02-04T17:19:00Z">
        <w:r w:rsidR="00074155" w:rsidRPr="004212EB" w:rsidDel="000B1EE7">
          <w:rPr>
            <w:rStyle w:val="Hipervnculo"/>
            <w:rFonts w:eastAsia="Times New Roman" w:cs="Times New Roman"/>
            <w:noProof/>
            <w:lang w:eastAsia="es-ES_tradnl"/>
          </w:rPr>
          <w:delText>a</w:delText>
        </w:r>
      </w:del>
      <w:r>
        <w:rPr>
          <w:rStyle w:val="Hipervnculo"/>
          <w:rFonts w:eastAsia="Times New Roman" w:cs="Times New Roman"/>
          <w:noProof/>
          <w:lang w:eastAsia="es-ES_tradnl"/>
        </w:rPr>
        <w:fldChar w:fldCharType="end"/>
      </w:r>
      <w:ins w:id="73" w:author="TOSHIBA" w:date="2016-02-04T17:19:00Z">
        <w:r w:rsidR="000B1EE7">
          <w:rPr>
            <w:rStyle w:val="Hipervnculo"/>
            <w:rFonts w:eastAsia="Times New Roman" w:cs="Times New Roman"/>
            <w:noProof/>
            <w:lang w:eastAsia="es-ES_tradnl"/>
          </w:rPr>
          <w:t>o</w:t>
        </w:r>
      </w:ins>
    </w:p>
    <w:p w14:paraId="2D64F8BF" w14:textId="62FFC7E1"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"_Toc436127665" </w:instrText>
      </w:r>
      <w:r>
        <w:fldChar w:fldCharType="separate"/>
      </w:r>
      <w:r w:rsidR="00074155" w:rsidRPr="004212EB">
        <w:rPr>
          <w:rStyle w:val="Hipervnculo"/>
          <w:rFonts w:eastAsia="Times New Roman" w:cs="Times New Roman"/>
          <w:noProof/>
          <w:lang w:eastAsia="es-ES_tradnl"/>
        </w:rPr>
        <w:t xml:space="preserve">5.2 </w:t>
      </w:r>
      <w:ins w:id="74" w:author="TOSHIBA" w:date="2016-02-03T17:38:00Z">
        <w:r w:rsidR="002D4554">
          <w:rPr>
            <w:rStyle w:val="Hipervnculo"/>
            <w:rFonts w:eastAsia="Times New Roman" w:cs="Times New Roman"/>
            <w:noProof/>
            <w:lang w:eastAsia="es-ES_tradnl"/>
          </w:rPr>
          <w:t xml:space="preserve">El </w:t>
        </w:r>
      </w:ins>
      <w:del w:id="75" w:author="TOSHIBA" w:date="2016-02-03T17:38:00Z">
        <w:r w:rsidR="00074155" w:rsidRPr="004212EB" w:rsidDel="002D4554">
          <w:rPr>
            <w:rStyle w:val="Hipervnculo"/>
            <w:rFonts w:eastAsia="Times New Roman" w:cs="Times New Roman"/>
            <w:noProof/>
            <w:lang w:eastAsia="es-ES_tradnl"/>
          </w:rPr>
          <w:delText>R</w:delText>
        </w:r>
      </w:del>
      <w:ins w:id="76" w:author="TOSHIBA" w:date="2016-02-03T17:38: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w:t>
      </w:r>
      <w:r w:rsidR="00A67C1B" w:rsidRPr="004212EB">
        <w:rPr>
          <w:rStyle w:val="Hipervnculo"/>
          <w:rFonts w:eastAsia="Times New Roman" w:cs="Times New Roman"/>
          <w:noProof/>
          <w:lang w:eastAsia="es-ES_tradnl"/>
        </w:rPr>
        <w:t>ino</w:t>
      </w:r>
      <w:r w:rsidR="00074155" w:rsidRPr="004212EB">
        <w:rPr>
          <w:rStyle w:val="Hipervnculo"/>
          <w:rFonts w:eastAsia="Times New Roman" w:cs="Times New Roman"/>
          <w:noProof/>
          <w:lang w:eastAsia="es-ES_tradnl"/>
        </w:rPr>
        <w:t xml:space="preserve"> biogeográfic</w:t>
      </w:r>
      <w:del w:id="77" w:author="TOSHIBA" w:date="2016-02-03T17:38:00Z">
        <w:r w:rsidR="00074155" w:rsidRPr="004212EB" w:rsidDel="002D4554">
          <w:rPr>
            <w:rStyle w:val="Hipervnculo"/>
            <w:rFonts w:eastAsia="Times New Roman" w:cs="Times New Roman"/>
            <w:noProof/>
            <w:lang w:eastAsia="es-ES_tradnl"/>
          </w:rPr>
          <w:delText>a</w:delText>
        </w:r>
      </w:del>
      <w:ins w:id="78" w:author="TOSHIBA" w:date="2016-02-03T17:38:00Z">
        <w:r w:rsidR="002D4554">
          <w:rPr>
            <w:rStyle w:val="Hipervnculo"/>
            <w:rFonts w:eastAsia="Times New Roman" w:cs="Times New Roman"/>
            <w:noProof/>
            <w:lang w:eastAsia="es-ES_tradnl"/>
          </w:rPr>
          <w:t>o</w:t>
        </w:r>
      </w:ins>
      <w:r w:rsidR="00074155" w:rsidRPr="004212EB">
        <w:rPr>
          <w:rStyle w:val="Hipervnculo"/>
          <w:rFonts w:eastAsia="Times New Roman" w:cs="Times New Roman"/>
          <w:noProof/>
          <w:lang w:eastAsia="es-ES_tradnl"/>
        </w:rPr>
        <w:t xml:space="preserve"> oceánic</w:t>
      </w:r>
      <w:del w:id="79" w:author="TOSHIBA" w:date="2016-02-03T17:38:00Z">
        <w:r w:rsidR="00074155" w:rsidRPr="004212EB" w:rsidDel="002D4554">
          <w:rPr>
            <w:rStyle w:val="Hipervnculo"/>
            <w:rFonts w:eastAsia="Times New Roman" w:cs="Times New Roman"/>
            <w:noProof/>
            <w:lang w:eastAsia="es-ES_tradnl"/>
          </w:rPr>
          <w:delText>a</w:delText>
        </w:r>
      </w:del>
      <w:r>
        <w:rPr>
          <w:rStyle w:val="Hipervnculo"/>
          <w:rFonts w:eastAsia="Times New Roman" w:cs="Times New Roman"/>
          <w:noProof/>
          <w:lang w:eastAsia="es-ES_tradnl"/>
        </w:rPr>
        <w:fldChar w:fldCharType="end"/>
      </w:r>
      <w:ins w:id="80" w:author="TOSHIBA" w:date="2016-02-03T17:38:00Z">
        <w:r w:rsidR="002D4554">
          <w:rPr>
            <w:rStyle w:val="Hipervnculo"/>
            <w:rFonts w:eastAsia="Times New Roman" w:cs="Times New Roman"/>
            <w:noProof/>
            <w:lang w:eastAsia="es-ES_tradnl"/>
          </w:rPr>
          <w:t>o</w:t>
        </w:r>
      </w:ins>
    </w:p>
    <w:p w14:paraId="15A788FD" w14:textId="3B93C772" w:rsidR="00074155" w:rsidRPr="004212EB" w:rsidRDefault="007F744C" w:rsidP="004212EB">
      <w:pPr>
        <w:pStyle w:val="TDC2"/>
        <w:tabs>
          <w:tab w:val="right" w:leader="dot" w:pos="8828"/>
        </w:tabs>
        <w:spacing w:after="0"/>
        <w:jc w:val="both"/>
        <w:rPr>
          <w:rFonts w:eastAsiaTheme="minorEastAsia" w:cs="Times New Roman"/>
          <w:noProof/>
          <w:lang w:val="es-CO" w:eastAsia="es-CO"/>
        </w:rPr>
      </w:pPr>
      <w:r>
        <w:fldChar w:fldCharType="begin"/>
      </w:r>
      <w:r>
        <w:instrText xml:space="preserve"> HYPERLINK \l "_Toc436127666" </w:instrText>
      </w:r>
      <w:r>
        <w:fldChar w:fldCharType="separate"/>
      </w:r>
      <w:r w:rsidR="00074155" w:rsidRPr="004212EB">
        <w:rPr>
          <w:rStyle w:val="Hipervnculo"/>
          <w:rFonts w:eastAsia="Times New Roman" w:cs="Times New Roman"/>
          <w:noProof/>
          <w:lang w:eastAsia="es-ES_tradnl"/>
        </w:rPr>
        <w:t xml:space="preserve">5.3 </w:t>
      </w:r>
      <w:ins w:id="81" w:author="TOSHIBA" w:date="2016-02-03T17:38:00Z">
        <w:r w:rsidR="002D4554">
          <w:rPr>
            <w:rStyle w:val="Hipervnculo"/>
            <w:rFonts w:eastAsia="Times New Roman" w:cs="Times New Roman"/>
            <w:noProof/>
            <w:lang w:eastAsia="es-ES_tradnl"/>
          </w:rPr>
          <w:t xml:space="preserve">El </w:t>
        </w:r>
      </w:ins>
      <w:del w:id="82" w:author="TOSHIBA" w:date="2016-02-03T17:38:00Z">
        <w:r w:rsidR="00074155" w:rsidRPr="004212EB" w:rsidDel="002D4554">
          <w:rPr>
            <w:rStyle w:val="Hipervnculo"/>
            <w:rFonts w:eastAsia="Times New Roman" w:cs="Times New Roman"/>
            <w:noProof/>
            <w:lang w:eastAsia="es-ES_tradnl"/>
          </w:rPr>
          <w:delText>R</w:delText>
        </w:r>
      </w:del>
      <w:ins w:id="83" w:author="TOSHIBA" w:date="2016-02-03T17:38:00Z">
        <w:r w:rsidR="002D4554">
          <w:rPr>
            <w:rStyle w:val="Hipervnculo"/>
            <w:rFonts w:eastAsia="Times New Roman" w:cs="Times New Roman"/>
            <w:noProof/>
            <w:lang w:eastAsia="es-ES_tradnl"/>
          </w:rPr>
          <w:t>r</w:t>
        </w:r>
      </w:ins>
      <w:r w:rsidR="00074155" w:rsidRPr="004212EB">
        <w:rPr>
          <w:rStyle w:val="Hipervnculo"/>
          <w:rFonts w:eastAsia="Times New Roman" w:cs="Times New Roman"/>
          <w:noProof/>
          <w:lang w:eastAsia="es-ES_tradnl"/>
        </w:rPr>
        <w:t>e</w:t>
      </w:r>
      <w:r w:rsidR="00A67C1B" w:rsidRPr="004212EB">
        <w:rPr>
          <w:rStyle w:val="Hipervnculo"/>
          <w:rFonts w:eastAsia="Times New Roman" w:cs="Times New Roman"/>
          <w:noProof/>
          <w:lang w:eastAsia="es-ES_tradnl"/>
        </w:rPr>
        <w:t>ino</w:t>
      </w:r>
      <w:r w:rsidR="00074155" w:rsidRPr="004212EB">
        <w:rPr>
          <w:rStyle w:val="Hipervnculo"/>
          <w:rFonts w:eastAsia="Times New Roman" w:cs="Times New Roman"/>
          <w:noProof/>
          <w:lang w:eastAsia="es-ES_tradnl"/>
        </w:rPr>
        <w:t xml:space="preserve"> biogeográfic</w:t>
      </w:r>
      <w:del w:id="84" w:author="TOSHIBA" w:date="2016-02-03T17:38:00Z">
        <w:r w:rsidR="00074155" w:rsidRPr="004212EB" w:rsidDel="002D4554">
          <w:rPr>
            <w:rStyle w:val="Hipervnculo"/>
            <w:rFonts w:eastAsia="Times New Roman" w:cs="Times New Roman"/>
            <w:noProof/>
            <w:lang w:eastAsia="es-ES_tradnl"/>
          </w:rPr>
          <w:delText>a</w:delText>
        </w:r>
      </w:del>
      <w:ins w:id="85" w:author="TOSHIBA" w:date="2016-02-03T17:38:00Z">
        <w:r w:rsidR="002D4554">
          <w:rPr>
            <w:rStyle w:val="Hipervnculo"/>
            <w:rFonts w:eastAsia="Times New Roman" w:cs="Times New Roman"/>
            <w:noProof/>
            <w:lang w:eastAsia="es-ES_tradnl"/>
          </w:rPr>
          <w:t>o</w:t>
        </w:r>
      </w:ins>
      <w:r w:rsidR="00074155" w:rsidRPr="004212EB">
        <w:rPr>
          <w:rStyle w:val="Hipervnculo"/>
          <w:rFonts w:eastAsia="Times New Roman" w:cs="Times New Roman"/>
          <w:noProof/>
          <w:lang w:eastAsia="es-ES_tradnl"/>
        </w:rPr>
        <w:t xml:space="preserve"> Antártic</w:t>
      </w:r>
      <w:del w:id="86" w:author="TOSHIBA" w:date="2016-02-03T17:38:00Z">
        <w:r w:rsidR="00074155" w:rsidRPr="004212EB" w:rsidDel="002D4554">
          <w:rPr>
            <w:rStyle w:val="Hipervnculo"/>
            <w:rFonts w:eastAsia="Times New Roman" w:cs="Times New Roman"/>
            <w:noProof/>
            <w:lang w:eastAsia="es-ES_tradnl"/>
          </w:rPr>
          <w:delText>a</w:delText>
        </w:r>
      </w:del>
      <w:r>
        <w:rPr>
          <w:rStyle w:val="Hipervnculo"/>
          <w:rFonts w:eastAsia="Times New Roman" w:cs="Times New Roman"/>
          <w:noProof/>
          <w:lang w:eastAsia="es-ES_tradnl"/>
        </w:rPr>
        <w:fldChar w:fldCharType="end"/>
      </w:r>
      <w:ins w:id="87" w:author="TOSHIBA" w:date="2016-02-03T17:38:00Z">
        <w:r w:rsidR="002D4554">
          <w:rPr>
            <w:rStyle w:val="Hipervnculo"/>
            <w:rFonts w:eastAsia="Times New Roman" w:cs="Times New Roman"/>
            <w:noProof/>
            <w:lang w:eastAsia="es-ES_tradnl"/>
          </w:rPr>
          <w:t>o</w:t>
        </w:r>
      </w:ins>
    </w:p>
    <w:p w14:paraId="573EFDF8"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67" w:history="1">
        <w:r w:rsidR="00074155" w:rsidRPr="004212EB">
          <w:rPr>
            <w:rStyle w:val="Hipervnculo"/>
            <w:rFonts w:cs="Times New Roman"/>
            <w:noProof/>
            <w:lang w:eastAsia="es-ES_tradnl"/>
          </w:rPr>
          <w:t xml:space="preserve">5.4 </w:t>
        </w:r>
        <w:r w:rsidR="00074155" w:rsidRPr="004212EB">
          <w:rPr>
            <w:rStyle w:val="Hipervnculo"/>
            <w:rFonts w:cs="Times New Roman"/>
            <w:noProof/>
          </w:rPr>
          <w:t>Consolidación</w:t>
        </w:r>
      </w:hyperlink>
    </w:p>
    <w:p w14:paraId="26A1E571" w14:textId="77777777" w:rsidR="00074155" w:rsidRPr="004212EB" w:rsidRDefault="0057792C" w:rsidP="004212EB">
      <w:pPr>
        <w:pStyle w:val="TDC1"/>
        <w:tabs>
          <w:tab w:val="right" w:leader="dot" w:pos="8828"/>
        </w:tabs>
        <w:spacing w:after="0"/>
        <w:jc w:val="both"/>
        <w:rPr>
          <w:rFonts w:eastAsiaTheme="minorEastAsia" w:cs="Times New Roman"/>
          <w:noProof/>
          <w:lang w:val="es-CO" w:eastAsia="es-CO"/>
        </w:rPr>
      </w:pPr>
      <w:hyperlink w:anchor="_Toc436127668" w:history="1">
        <w:r w:rsidR="00074155" w:rsidRPr="004212EB">
          <w:rPr>
            <w:rStyle w:val="Hipervnculo"/>
            <w:rFonts w:cs="Times New Roman"/>
            <w:noProof/>
          </w:rPr>
          <w:t>6 Competencias</w:t>
        </w:r>
      </w:hyperlink>
    </w:p>
    <w:p w14:paraId="2BEBEB6E"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69" w:history="1">
        <w:r w:rsidR="00074155" w:rsidRPr="004212EB">
          <w:rPr>
            <w:rStyle w:val="Hipervnculo"/>
            <w:rFonts w:cs="Times New Roman"/>
            <w:noProof/>
          </w:rPr>
          <w:t>Competencias</w:t>
        </w:r>
      </w:hyperlink>
    </w:p>
    <w:p w14:paraId="14B3AA76"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70" w:history="1">
        <w:r w:rsidR="00074155" w:rsidRPr="004212EB">
          <w:rPr>
            <w:rStyle w:val="Hipervnculo"/>
            <w:rFonts w:cs="Times New Roman"/>
            <w:noProof/>
          </w:rPr>
          <w:t>Proyecto</w:t>
        </w:r>
      </w:hyperlink>
    </w:p>
    <w:p w14:paraId="4B9F3FFE" w14:textId="77777777" w:rsidR="00074155" w:rsidRPr="004212EB" w:rsidRDefault="0057792C" w:rsidP="004212EB">
      <w:pPr>
        <w:pStyle w:val="TDC1"/>
        <w:tabs>
          <w:tab w:val="right" w:leader="dot" w:pos="8828"/>
        </w:tabs>
        <w:spacing w:after="0"/>
        <w:jc w:val="both"/>
        <w:rPr>
          <w:rFonts w:eastAsiaTheme="minorEastAsia" w:cs="Times New Roman"/>
          <w:noProof/>
          <w:lang w:val="es-CO" w:eastAsia="es-CO"/>
        </w:rPr>
      </w:pPr>
      <w:hyperlink w:anchor="_Toc436127671" w:history="1">
        <w:r w:rsidR="00074155" w:rsidRPr="004212EB">
          <w:rPr>
            <w:rStyle w:val="Hipervnculo"/>
            <w:rFonts w:cs="Times New Roman"/>
            <w:noProof/>
          </w:rPr>
          <w:t>Fin de tema</w:t>
        </w:r>
      </w:hyperlink>
    </w:p>
    <w:p w14:paraId="3766C5EC"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72" w:history="1">
        <w:r w:rsidR="00074155" w:rsidRPr="004212EB">
          <w:rPr>
            <w:rStyle w:val="Hipervnculo"/>
            <w:rFonts w:cs="Times New Roman"/>
            <w:noProof/>
          </w:rPr>
          <w:t>Mapa conceptual</w:t>
        </w:r>
      </w:hyperlink>
    </w:p>
    <w:p w14:paraId="7CC3AF9E"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73" w:history="1">
        <w:r w:rsidR="00074155" w:rsidRPr="004212EB">
          <w:rPr>
            <w:rStyle w:val="Hipervnculo"/>
            <w:rFonts w:cs="Times New Roman"/>
            <w:noProof/>
          </w:rPr>
          <w:t>Evaluación</w:t>
        </w:r>
      </w:hyperlink>
    </w:p>
    <w:p w14:paraId="7A354C23"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74" w:history="1">
        <w:r w:rsidR="00074155" w:rsidRPr="004212EB">
          <w:rPr>
            <w:rStyle w:val="Hipervnculo"/>
            <w:rFonts w:cs="Times New Roman"/>
            <w:noProof/>
            <w:lang w:val="it-IT"/>
          </w:rPr>
          <w:t>Webs de referencia</w:t>
        </w:r>
      </w:hyperlink>
    </w:p>
    <w:p w14:paraId="69B6D1C6" w14:textId="77777777" w:rsidR="00074155" w:rsidRPr="004212EB" w:rsidRDefault="0057792C" w:rsidP="004212EB">
      <w:pPr>
        <w:pStyle w:val="TDC2"/>
        <w:tabs>
          <w:tab w:val="right" w:leader="dot" w:pos="8828"/>
        </w:tabs>
        <w:spacing w:after="0"/>
        <w:jc w:val="both"/>
        <w:rPr>
          <w:rFonts w:eastAsiaTheme="minorEastAsia" w:cs="Times New Roman"/>
          <w:noProof/>
          <w:lang w:val="es-CO" w:eastAsia="es-CO"/>
        </w:rPr>
      </w:pPr>
      <w:hyperlink w:anchor="_Toc436127675" w:history="1">
        <w:r w:rsidR="00074155" w:rsidRPr="004212EB">
          <w:rPr>
            <w:rStyle w:val="Hipervnculo"/>
            <w:rFonts w:cs="Times New Roman"/>
            <w:noProof/>
          </w:rPr>
          <w:t>Banco de contenidos</w:t>
        </w:r>
      </w:hyperlink>
    </w:p>
    <w:p w14:paraId="259A8AE6" w14:textId="77777777" w:rsidR="00C4723A" w:rsidRPr="004212EB" w:rsidRDefault="00E07485" w:rsidP="004212EB">
      <w:pPr>
        <w:spacing w:after="0"/>
        <w:jc w:val="both"/>
        <w:rPr>
          <w:rFonts w:cs="Times New Roman"/>
          <w:highlight w:val="yellow"/>
        </w:rPr>
      </w:pPr>
      <w:r w:rsidRPr="004212EB">
        <w:rPr>
          <w:rFonts w:cs="Times New Roman"/>
          <w:highlight w:val="yellow"/>
        </w:rPr>
        <w:fldChar w:fldCharType="end"/>
      </w:r>
    </w:p>
    <w:p w14:paraId="34CF5799" w14:textId="77777777" w:rsidR="00C4723A" w:rsidRPr="004212EB" w:rsidRDefault="00C4723A" w:rsidP="004212EB">
      <w:pPr>
        <w:spacing w:after="0"/>
        <w:jc w:val="both"/>
        <w:rPr>
          <w:rFonts w:cs="Times New Roman"/>
          <w:highlight w:val="yellow"/>
        </w:rPr>
      </w:pPr>
    </w:p>
    <w:p w14:paraId="11604B59" w14:textId="77777777" w:rsidR="00C4723A" w:rsidRPr="004212EB" w:rsidRDefault="00C4723A" w:rsidP="004212EB">
      <w:pPr>
        <w:spacing w:after="0"/>
        <w:jc w:val="both"/>
        <w:rPr>
          <w:rFonts w:cs="Times New Roman"/>
          <w:highlight w:val="yellow"/>
        </w:rPr>
      </w:pPr>
      <w:r w:rsidRPr="004212EB">
        <w:rPr>
          <w:rFonts w:cs="Times New Roman"/>
          <w:highlight w:val="yellow"/>
        </w:rPr>
        <w:br w:type="page"/>
      </w:r>
    </w:p>
    <w:p w14:paraId="363742BD" w14:textId="77777777" w:rsidR="003652E7" w:rsidRPr="004212EB" w:rsidRDefault="008D3054" w:rsidP="004212EB">
      <w:pPr>
        <w:jc w:val="both"/>
        <w:rPr>
          <w:rFonts w:cs="Times New Roman"/>
        </w:rPr>
      </w:pPr>
      <w:r w:rsidRPr="004212EB">
        <w:rPr>
          <w:rFonts w:cs="Times New Roman"/>
          <w:highlight w:val="yellow"/>
        </w:rPr>
        <w:lastRenderedPageBreak/>
        <w:t>[S</w:t>
      </w:r>
      <w:r w:rsidR="00902F0B" w:rsidRPr="004212EB">
        <w:rPr>
          <w:rFonts w:cs="Times New Roman"/>
          <w:highlight w:val="yellow"/>
        </w:rPr>
        <w:t>ECCIÓN 1]</w:t>
      </w:r>
    </w:p>
    <w:p w14:paraId="0108295A" w14:textId="18DDED23" w:rsidR="00902F0B" w:rsidRPr="004212EB" w:rsidRDefault="00F26BDE" w:rsidP="004212EB">
      <w:pPr>
        <w:pStyle w:val="Ttulo1"/>
        <w:jc w:val="both"/>
        <w:rPr>
          <w:rFonts w:ascii="Times New Roman" w:eastAsia="Times New Roman" w:hAnsi="Times New Roman" w:cs="Times New Roman"/>
          <w:sz w:val="24"/>
          <w:szCs w:val="24"/>
          <w:lang w:val="es-CO" w:eastAsia="es-CO"/>
        </w:rPr>
      </w:pPr>
      <w:bookmarkStart w:id="88" w:name="_Toc436127643"/>
      <w:r w:rsidRPr="004212EB">
        <w:rPr>
          <w:rFonts w:ascii="Times New Roman" w:eastAsia="Times New Roman" w:hAnsi="Times New Roman" w:cs="Times New Roman"/>
          <w:sz w:val="24"/>
          <w:szCs w:val="24"/>
          <w:lang w:val="es-CO" w:eastAsia="es-CO"/>
        </w:rPr>
        <w:t>1</w:t>
      </w:r>
      <w:r w:rsidR="00C572EC" w:rsidRPr="004212EB">
        <w:rPr>
          <w:rFonts w:ascii="Times New Roman" w:eastAsia="Times New Roman" w:hAnsi="Times New Roman" w:cs="Times New Roman"/>
          <w:sz w:val="24"/>
          <w:szCs w:val="24"/>
          <w:lang w:val="es-CO" w:eastAsia="es-CO"/>
        </w:rPr>
        <w:t xml:space="preserve"> Los c</w:t>
      </w:r>
      <w:r w:rsidR="00902F0B" w:rsidRPr="004212EB">
        <w:rPr>
          <w:rFonts w:ascii="Times New Roman" w:eastAsia="Times New Roman" w:hAnsi="Times New Roman" w:cs="Times New Roman"/>
          <w:sz w:val="24"/>
          <w:szCs w:val="24"/>
          <w:lang w:val="es-CO" w:eastAsia="es-CO"/>
        </w:rPr>
        <w:t xml:space="preserve">onceptos </w:t>
      </w:r>
      <w:r w:rsidR="00EB510A" w:rsidRPr="004212EB">
        <w:rPr>
          <w:rFonts w:ascii="Times New Roman" w:eastAsia="Times New Roman" w:hAnsi="Times New Roman" w:cs="Times New Roman"/>
          <w:sz w:val="24"/>
          <w:szCs w:val="24"/>
          <w:lang w:val="es-CO" w:eastAsia="es-CO"/>
        </w:rPr>
        <w:t>b</w:t>
      </w:r>
      <w:r w:rsidR="001521CE" w:rsidRPr="004212EB">
        <w:rPr>
          <w:rFonts w:ascii="Times New Roman" w:eastAsia="Times New Roman" w:hAnsi="Times New Roman" w:cs="Times New Roman"/>
          <w:sz w:val="24"/>
          <w:szCs w:val="24"/>
          <w:lang w:val="es-CO" w:eastAsia="es-CO"/>
        </w:rPr>
        <w:t>ásico</w:t>
      </w:r>
      <w:r w:rsidR="00902F0B" w:rsidRPr="004212EB">
        <w:rPr>
          <w:rFonts w:ascii="Times New Roman" w:eastAsia="Times New Roman" w:hAnsi="Times New Roman" w:cs="Times New Roman"/>
          <w:sz w:val="24"/>
          <w:szCs w:val="24"/>
          <w:lang w:val="es-CO" w:eastAsia="es-CO"/>
        </w:rPr>
        <w:t>s</w:t>
      </w:r>
      <w:r w:rsidR="008F5B62" w:rsidRPr="004212EB">
        <w:rPr>
          <w:rFonts w:ascii="Times New Roman" w:eastAsia="Times New Roman" w:hAnsi="Times New Roman" w:cs="Times New Roman"/>
          <w:sz w:val="24"/>
          <w:szCs w:val="24"/>
          <w:lang w:val="es-CO" w:eastAsia="es-CO"/>
        </w:rPr>
        <w:t xml:space="preserve"> de biogeografía</w:t>
      </w:r>
      <w:bookmarkEnd w:id="88"/>
    </w:p>
    <w:p w14:paraId="31270942" w14:textId="77777777" w:rsidR="00F44418" w:rsidRPr="004212EB" w:rsidRDefault="00F44418" w:rsidP="004212EB">
      <w:pPr>
        <w:jc w:val="both"/>
        <w:rPr>
          <w:rFonts w:cs="Times New Roman"/>
          <w:lang w:val="es-CO"/>
        </w:rPr>
      </w:pPr>
      <w:r w:rsidRPr="004212EB">
        <w:rPr>
          <w:rFonts w:cs="Times New Roman"/>
          <w:lang w:val="es-CO"/>
        </w:rPr>
        <w:t xml:space="preserve">Las </w:t>
      </w:r>
      <w:r w:rsidRPr="00B90391">
        <w:rPr>
          <w:rFonts w:cs="Times New Roman"/>
          <w:b/>
          <w:lang w:val="es-CO"/>
          <w:rPrChange w:id="89" w:author="TOSHIBA" w:date="2016-02-03T10:32:00Z">
            <w:rPr>
              <w:rFonts w:cs="Times New Roman"/>
              <w:lang w:val="es-CO"/>
            </w:rPr>
          </w:rPrChange>
        </w:rPr>
        <w:t>regiones biogeográficas</w:t>
      </w:r>
      <w:r w:rsidRPr="004212EB">
        <w:rPr>
          <w:rFonts w:cs="Times New Roman"/>
          <w:lang w:val="es-CO"/>
        </w:rPr>
        <w:t xml:space="preserve"> del mundo</w:t>
      </w:r>
      <w:r w:rsidR="00D439D6" w:rsidRPr="004212EB">
        <w:rPr>
          <w:rFonts w:cs="Times New Roman"/>
          <w:lang w:val="es-CO"/>
        </w:rPr>
        <w:t xml:space="preserve"> </w:t>
      </w:r>
      <w:r w:rsidRPr="004212EB">
        <w:rPr>
          <w:rFonts w:cs="Times New Roman"/>
          <w:lang w:val="es-CO"/>
        </w:rPr>
        <w:t>son parte</w:t>
      </w:r>
      <w:r w:rsidR="00D439D6" w:rsidRPr="004212EB">
        <w:rPr>
          <w:rFonts w:cs="Times New Roman"/>
          <w:lang w:val="es-CO"/>
        </w:rPr>
        <w:t>s</w:t>
      </w:r>
      <w:r w:rsidRPr="004212EB">
        <w:rPr>
          <w:rFonts w:cs="Times New Roman"/>
          <w:lang w:val="es-CO"/>
        </w:rPr>
        <w:t xml:space="preserve"> de la superficie terrestre donde las plantas y animales </w:t>
      </w:r>
      <w:r w:rsidRPr="00B90391">
        <w:rPr>
          <w:rFonts w:cs="Times New Roman"/>
          <w:b/>
          <w:lang w:val="es-CO"/>
          <w:rPrChange w:id="90" w:author="TOSHIBA" w:date="2016-02-03T10:32:00Z">
            <w:rPr>
              <w:rFonts w:cs="Times New Roman"/>
              <w:lang w:val="es-CO"/>
            </w:rPr>
          </w:rPrChange>
        </w:rPr>
        <w:t>evolucionaron</w:t>
      </w:r>
      <w:r w:rsidRPr="004212EB">
        <w:rPr>
          <w:rFonts w:cs="Times New Roman"/>
          <w:lang w:val="es-CO"/>
        </w:rPr>
        <w:t xml:space="preserve"> y se </w:t>
      </w:r>
      <w:r w:rsidRPr="00B90391">
        <w:rPr>
          <w:rFonts w:cs="Times New Roman"/>
          <w:b/>
          <w:lang w:val="es-CO"/>
          <w:rPrChange w:id="91" w:author="TOSHIBA" w:date="2016-02-03T10:33:00Z">
            <w:rPr>
              <w:rFonts w:cs="Times New Roman"/>
              <w:lang w:val="es-CO"/>
            </w:rPr>
          </w:rPrChange>
        </w:rPr>
        <w:t>desarrollaron</w:t>
      </w:r>
      <w:r w:rsidRPr="004212EB">
        <w:rPr>
          <w:rFonts w:cs="Times New Roman"/>
          <w:lang w:val="es-CO"/>
        </w:rPr>
        <w:t xml:space="preserve"> </w:t>
      </w:r>
      <w:r w:rsidR="00545E08" w:rsidRPr="004212EB">
        <w:rPr>
          <w:rFonts w:cs="Times New Roman"/>
          <w:lang w:val="es-CO"/>
        </w:rPr>
        <w:t>de acuerdo con</w:t>
      </w:r>
      <w:r w:rsidRPr="004212EB">
        <w:rPr>
          <w:rFonts w:cs="Times New Roman"/>
          <w:lang w:val="es-CO"/>
        </w:rPr>
        <w:t xml:space="preserve"> accidentes geográficos, como cadenas montañosas, desiertos y océanos, durante largos periodos de tiempo. </w:t>
      </w:r>
    </w:p>
    <w:p w14:paraId="419AFF38" w14:textId="3B9AB310" w:rsidR="00F94007" w:rsidRPr="004212EB" w:rsidRDefault="00F44418" w:rsidP="004212EB">
      <w:pPr>
        <w:jc w:val="both"/>
        <w:rPr>
          <w:rFonts w:eastAsia="Times New Roman" w:cs="Times New Roman"/>
          <w:lang w:val="es-CO" w:eastAsia="es-CO"/>
        </w:rPr>
      </w:pPr>
      <w:r w:rsidRPr="004212EB">
        <w:rPr>
          <w:rFonts w:eastAsia="Times New Roman" w:cs="Times New Roman"/>
          <w:lang w:val="es-CO" w:eastAsia="es-CO"/>
        </w:rPr>
        <w:t>Para h</w:t>
      </w:r>
      <w:r w:rsidR="00536A89" w:rsidRPr="004212EB">
        <w:rPr>
          <w:rFonts w:eastAsia="Times New Roman" w:cs="Times New Roman"/>
          <w:lang w:val="es-CO" w:eastAsia="es-CO"/>
        </w:rPr>
        <w:t>ablar de las regiones biogeográficas del mundo</w:t>
      </w:r>
      <w:ins w:id="92" w:author="TOSHIBA" w:date="2016-02-03T10:26:00Z">
        <w:r w:rsidR="00852F1B">
          <w:rPr>
            <w:rFonts w:eastAsia="Times New Roman" w:cs="Times New Roman"/>
            <w:lang w:val="es-CO" w:eastAsia="es-CO"/>
          </w:rPr>
          <w:t>,</w:t>
        </w:r>
      </w:ins>
      <w:r w:rsidR="001D57EC" w:rsidRPr="004212EB">
        <w:rPr>
          <w:rFonts w:eastAsia="Times New Roman" w:cs="Times New Roman"/>
          <w:lang w:val="es-CO" w:eastAsia="es-CO"/>
        </w:rPr>
        <w:t xml:space="preserve"> </w:t>
      </w:r>
      <w:r w:rsidRPr="004212EB">
        <w:rPr>
          <w:rFonts w:eastAsia="Times New Roman" w:cs="Times New Roman"/>
          <w:lang w:val="es-CO" w:eastAsia="es-CO"/>
        </w:rPr>
        <w:t xml:space="preserve">se </w:t>
      </w:r>
      <w:r w:rsidR="0066434C" w:rsidRPr="004212EB">
        <w:rPr>
          <w:rFonts w:eastAsia="Times New Roman" w:cs="Times New Roman"/>
          <w:lang w:val="es-CO" w:eastAsia="es-CO"/>
        </w:rPr>
        <w:t>requiere de conceptos como biogeografía, fitogeografía, zoogeografía, endemismo, especiación, relicto o refugio, cosmopolitismo</w:t>
      </w:r>
      <w:r w:rsidR="00AF6388" w:rsidRPr="004212EB">
        <w:rPr>
          <w:rFonts w:eastAsia="Times New Roman" w:cs="Times New Roman"/>
          <w:lang w:val="es-CO" w:eastAsia="es-CO"/>
        </w:rPr>
        <w:t xml:space="preserve"> y bioma.</w:t>
      </w:r>
    </w:p>
    <w:p w14:paraId="723DEF4E" w14:textId="77777777" w:rsidR="00D33DFC" w:rsidRPr="004212EB" w:rsidRDefault="00581166" w:rsidP="004212EB">
      <w:pPr>
        <w:jc w:val="both"/>
        <w:rPr>
          <w:rFonts w:eastAsia="Times New Roman" w:cs="Times New Roman"/>
          <w:lang w:val="es-CO" w:eastAsia="es-CO"/>
        </w:rPr>
      </w:pPr>
      <w:r w:rsidRPr="004212EB">
        <w:rPr>
          <w:rFonts w:eastAsia="Times New Roman" w:cs="Times New Roman"/>
          <w:lang w:val="es-CO" w:eastAsia="es-CO"/>
        </w:rPr>
        <w:t>[VER]</w:t>
      </w:r>
    </w:p>
    <w:p w14:paraId="4D127155" w14:textId="77777777" w:rsidR="0086702A" w:rsidRPr="004212EB" w:rsidRDefault="0057792C" w:rsidP="004212EB">
      <w:pPr>
        <w:jc w:val="both"/>
        <w:rPr>
          <w:rFonts w:eastAsia="Times New Roman" w:cs="Times New Roman"/>
          <w:lang w:val="es-CO" w:eastAsia="es-CO"/>
        </w:rPr>
      </w:pPr>
      <w:hyperlink r:id="rId8" w:history="1">
        <w:r w:rsidR="00AE6988" w:rsidRPr="004212EB">
          <w:rPr>
            <w:rStyle w:val="Hipervnculo"/>
            <w:rFonts w:eastAsia="Times New Roman" w:cs="Times New Roman"/>
            <w:lang w:val="es-CO" w:eastAsia="es-CO"/>
          </w:rPr>
          <w:t>http://aulaplaneta.planetasaber.com/encyclopedia/default.asp?idpack=15&amp;idpil=555824&amp;ruta=VisualIndex</w:t>
        </w:r>
      </w:hyperlink>
    </w:p>
    <w:p w14:paraId="5792963B" w14:textId="77777777" w:rsidR="00D33DFC" w:rsidRPr="004212EB" w:rsidRDefault="00060A9B" w:rsidP="004212EB">
      <w:pPr>
        <w:pStyle w:val="Ttulo5"/>
        <w:jc w:val="both"/>
        <w:rPr>
          <w:rFonts w:ascii="Times New Roman" w:eastAsia="Times New Roman" w:hAnsi="Times New Roman" w:cs="Times New Roman"/>
          <w:lang w:val="es-CO" w:eastAsia="es-CO"/>
        </w:rPr>
      </w:pPr>
      <w:r w:rsidRPr="004212EB">
        <w:rPr>
          <w:rFonts w:ascii="Times New Roman" w:eastAsia="Times New Roman" w:hAnsi="Times New Roman" w:cs="Times New Roman"/>
          <w:lang w:val="es-CO" w:eastAsia="es-CO"/>
        </w:rPr>
        <w:t>R10 F nuevo</w:t>
      </w:r>
    </w:p>
    <w:tbl>
      <w:tblPr>
        <w:tblStyle w:val="Tablaconcuadrcula"/>
        <w:tblW w:w="0" w:type="auto"/>
        <w:tblLayout w:type="fixed"/>
        <w:tblLook w:val="04A0" w:firstRow="1" w:lastRow="0" w:firstColumn="1" w:lastColumn="0" w:noHBand="0" w:noVBand="1"/>
      </w:tblPr>
      <w:tblGrid>
        <w:gridCol w:w="1526"/>
        <w:gridCol w:w="7528"/>
      </w:tblGrid>
      <w:tr w:rsidR="005757AC" w:rsidRPr="004212EB" w14:paraId="0F9B7C07" w14:textId="77777777" w:rsidTr="0054167D">
        <w:tc>
          <w:tcPr>
            <w:tcW w:w="9054" w:type="dxa"/>
            <w:gridSpan w:val="2"/>
            <w:shd w:val="clear" w:color="auto" w:fill="000000" w:themeFill="text1"/>
          </w:tcPr>
          <w:p w14:paraId="2D9A32CC" w14:textId="77777777" w:rsidR="005757AC" w:rsidRPr="004212EB" w:rsidRDefault="005757AC" w:rsidP="004212EB">
            <w:pPr>
              <w:jc w:val="both"/>
              <w:rPr>
                <w:rFonts w:cs="Times New Roman"/>
                <w:b/>
                <w:color w:val="FFFFFF" w:themeColor="background1"/>
              </w:rPr>
            </w:pPr>
            <w:r w:rsidRPr="004212EB">
              <w:rPr>
                <w:rFonts w:cs="Times New Roman"/>
                <w:b/>
                <w:color w:val="FFFFFF" w:themeColor="background1"/>
              </w:rPr>
              <w:t>Profundiza: recurso nuevo</w:t>
            </w:r>
          </w:p>
        </w:tc>
      </w:tr>
      <w:tr w:rsidR="005757AC" w:rsidRPr="004212EB" w14:paraId="37819B31" w14:textId="77777777" w:rsidTr="0054167D">
        <w:tc>
          <w:tcPr>
            <w:tcW w:w="1526" w:type="dxa"/>
          </w:tcPr>
          <w:p w14:paraId="5AF1C9B2" w14:textId="77777777" w:rsidR="005757AC" w:rsidRPr="004212EB" w:rsidRDefault="005757AC" w:rsidP="004212EB">
            <w:pPr>
              <w:jc w:val="both"/>
              <w:rPr>
                <w:rFonts w:cs="Times New Roman"/>
                <w:b/>
                <w:color w:val="000000"/>
              </w:rPr>
            </w:pPr>
            <w:r w:rsidRPr="004212EB">
              <w:rPr>
                <w:rFonts w:cs="Times New Roman"/>
                <w:b/>
                <w:color w:val="000000"/>
              </w:rPr>
              <w:t>Código</w:t>
            </w:r>
          </w:p>
        </w:tc>
        <w:tc>
          <w:tcPr>
            <w:tcW w:w="7528" w:type="dxa"/>
          </w:tcPr>
          <w:p w14:paraId="08D39180" w14:textId="77777777" w:rsidR="005757AC" w:rsidRPr="004212EB" w:rsidRDefault="005757AC" w:rsidP="004212EB">
            <w:pPr>
              <w:jc w:val="both"/>
              <w:rPr>
                <w:rFonts w:cs="Times New Roman"/>
                <w:b/>
                <w:color w:val="000000"/>
              </w:rPr>
            </w:pPr>
            <w:r w:rsidRPr="004212EB">
              <w:rPr>
                <w:rFonts w:cs="Times New Roman"/>
                <w:lang w:val="en-US"/>
              </w:rPr>
              <w:t>CS_08_10_REC10</w:t>
            </w:r>
          </w:p>
        </w:tc>
      </w:tr>
      <w:tr w:rsidR="005757AC" w:rsidRPr="004212EB" w14:paraId="4D0D6789" w14:textId="77777777" w:rsidTr="0054167D">
        <w:tc>
          <w:tcPr>
            <w:tcW w:w="1526" w:type="dxa"/>
          </w:tcPr>
          <w:p w14:paraId="022B696B" w14:textId="77777777" w:rsidR="005757AC" w:rsidRPr="004212EB" w:rsidRDefault="005757AC" w:rsidP="004212EB">
            <w:pPr>
              <w:jc w:val="both"/>
              <w:rPr>
                <w:rFonts w:cs="Times New Roman"/>
                <w:color w:val="000000"/>
              </w:rPr>
            </w:pPr>
            <w:r w:rsidRPr="004212EB">
              <w:rPr>
                <w:rFonts w:cs="Times New Roman"/>
                <w:b/>
                <w:color w:val="000000"/>
              </w:rPr>
              <w:t>Título</w:t>
            </w:r>
          </w:p>
        </w:tc>
        <w:tc>
          <w:tcPr>
            <w:tcW w:w="7528" w:type="dxa"/>
          </w:tcPr>
          <w:p w14:paraId="5677CD57" w14:textId="77777777" w:rsidR="005757AC" w:rsidRPr="004212EB" w:rsidRDefault="005757AC" w:rsidP="004212EB">
            <w:pPr>
              <w:jc w:val="both"/>
              <w:rPr>
                <w:rFonts w:cs="Times New Roman"/>
                <w:color w:val="000000"/>
              </w:rPr>
            </w:pPr>
            <w:r w:rsidRPr="004212EB">
              <w:rPr>
                <w:rFonts w:cs="Times New Roman"/>
                <w:color w:val="000000"/>
              </w:rPr>
              <w:t>Conceptos c</w:t>
            </w:r>
            <w:r w:rsidR="009D4DB4" w:rsidRPr="004212EB">
              <w:rPr>
                <w:rFonts w:cs="Times New Roman"/>
                <w:color w:val="000000"/>
              </w:rPr>
              <w:t>lave</w:t>
            </w:r>
            <w:r w:rsidRPr="004212EB">
              <w:rPr>
                <w:rFonts w:cs="Times New Roman"/>
                <w:color w:val="000000"/>
              </w:rPr>
              <w:t xml:space="preserve"> para comprender las </w:t>
            </w:r>
            <w:r w:rsidR="00046812" w:rsidRPr="004212EB">
              <w:rPr>
                <w:rFonts w:cs="Times New Roman"/>
                <w:color w:val="000000"/>
              </w:rPr>
              <w:t>regiones biogeográficas</w:t>
            </w:r>
          </w:p>
        </w:tc>
      </w:tr>
      <w:tr w:rsidR="005757AC" w:rsidRPr="004212EB" w14:paraId="181B3722" w14:textId="77777777" w:rsidTr="0054167D">
        <w:tc>
          <w:tcPr>
            <w:tcW w:w="1526" w:type="dxa"/>
          </w:tcPr>
          <w:p w14:paraId="1649D6F4" w14:textId="77777777" w:rsidR="005757AC" w:rsidRPr="004212EB" w:rsidRDefault="005757AC" w:rsidP="004212EB">
            <w:pPr>
              <w:jc w:val="both"/>
              <w:rPr>
                <w:rFonts w:cs="Times New Roman"/>
                <w:b/>
                <w:color w:val="000000"/>
              </w:rPr>
            </w:pPr>
            <w:r w:rsidRPr="004212EB">
              <w:rPr>
                <w:rFonts w:cs="Times New Roman"/>
                <w:b/>
                <w:color w:val="000000"/>
              </w:rPr>
              <w:t>Descripción</w:t>
            </w:r>
          </w:p>
        </w:tc>
        <w:tc>
          <w:tcPr>
            <w:tcW w:w="7528" w:type="dxa"/>
          </w:tcPr>
          <w:p w14:paraId="292F56A1" w14:textId="3A526AF3" w:rsidR="000058D7" w:rsidRPr="004212EB" w:rsidRDefault="009D4DB4" w:rsidP="004212EB">
            <w:pPr>
              <w:jc w:val="both"/>
              <w:rPr>
                <w:rFonts w:cs="Times New Roman"/>
                <w:color w:val="000000"/>
              </w:rPr>
            </w:pPr>
            <w:r w:rsidRPr="004212EB">
              <w:rPr>
                <w:rFonts w:cs="Times New Roman"/>
                <w:color w:val="000000"/>
              </w:rPr>
              <w:t xml:space="preserve">Secuencia de imágenes que </w:t>
            </w:r>
            <w:r w:rsidR="00397DF7" w:rsidRPr="004212EB">
              <w:rPr>
                <w:rFonts w:cs="Times New Roman"/>
                <w:color w:val="000000"/>
              </w:rPr>
              <w:t>ilustra</w:t>
            </w:r>
            <w:r w:rsidR="00645AD3" w:rsidRPr="004212EB">
              <w:rPr>
                <w:rFonts w:cs="Times New Roman"/>
                <w:color w:val="000000"/>
              </w:rPr>
              <w:t>n</w:t>
            </w:r>
            <w:r w:rsidR="00397DF7" w:rsidRPr="004212EB">
              <w:rPr>
                <w:rFonts w:cs="Times New Roman"/>
                <w:color w:val="000000"/>
              </w:rPr>
              <w:t xml:space="preserve"> algunos de los conceptos necesarios </w:t>
            </w:r>
            <w:r w:rsidRPr="004212EB">
              <w:rPr>
                <w:rFonts w:cs="Times New Roman"/>
                <w:color w:val="000000"/>
              </w:rPr>
              <w:t>para abordar el tema de las regiones biogeográficas</w:t>
            </w:r>
          </w:p>
        </w:tc>
      </w:tr>
      <w:tr w:rsidR="0054167D" w:rsidRPr="004212EB" w14:paraId="701AF929" w14:textId="77777777" w:rsidTr="0054167D">
        <w:tc>
          <w:tcPr>
            <w:tcW w:w="1526" w:type="dxa"/>
          </w:tcPr>
          <w:p w14:paraId="79692622" w14:textId="624F7192" w:rsidR="0054167D" w:rsidRPr="004212EB" w:rsidRDefault="0054167D" w:rsidP="004212EB">
            <w:pPr>
              <w:jc w:val="both"/>
              <w:rPr>
                <w:rFonts w:cs="Times New Roman"/>
                <w:b/>
                <w:color w:val="000000"/>
              </w:rPr>
            </w:pPr>
            <w:r w:rsidRPr="004212EB">
              <w:rPr>
                <w:rFonts w:cs="Times New Roman"/>
                <w:b/>
                <w:color w:val="000000"/>
              </w:rPr>
              <w:t>Ubicación</w:t>
            </w:r>
          </w:p>
        </w:tc>
        <w:tc>
          <w:tcPr>
            <w:tcW w:w="7528" w:type="dxa"/>
          </w:tcPr>
          <w:p w14:paraId="63DD1ED7" w14:textId="77777777" w:rsidR="0054167D" w:rsidRPr="004212EB" w:rsidRDefault="0054167D" w:rsidP="004212EB">
            <w:pPr>
              <w:jc w:val="both"/>
              <w:rPr>
                <w:rFonts w:cs="Times New Roman"/>
                <w:color w:val="000000"/>
              </w:rPr>
            </w:pPr>
            <w:r w:rsidRPr="004212EB">
              <w:rPr>
                <w:rFonts w:cs="Times New Roman"/>
                <w:color w:val="000000"/>
              </w:rPr>
              <w:t>Motor F1</w:t>
            </w:r>
          </w:p>
          <w:p w14:paraId="51E8EEB8" w14:textId="12430CD7" w:rsidR="0054167D" w:rsidRPr="004212EB" w:rsidRDefault="0054167D" w:rsidP="004212EB">
            <w:pPr>
              <w:jc w:val="both"/>
              <w:rPr>
                <w:rFonts w:cs="Times New Roman"/>
                <w:color w:val="000000"/>
              </w:rPr>
            </w:pPr>
            <w:r w:rsidRPr="004212EB">
              <w:rPr>
                <w:rFonts w:cs="Times New Roman"/>
              </w:rPr>
              <w:t>Autoría: Miguel. Archivo Word</w:t>
            </w:r>
            <w:r w:rsidR="007A787D" w:rsidRPr="004212EB">
              <w:rPr>
                <w:rFonts w:cs="Times New Roman"/>
              </w:rPr>
              <w:t>. Ok solicitud de imágenes</w:t>
            </w:r>
          </w:p>
        </w:tc>
      </w:tr>
    </w:tbl>
    <w:p w14:paraId="671EC241" w14:textId="77777777" w:rsidR="005757AC" w:rsidRPr="004212EB" w:rsidRDefault="005757AC" w:rsidP="004212EB">
      <w:pPr>
        <w:jc w:val="both"/>
        <w:rPr>
          <w:rFonts w:eastAsia="Times New Roman" w:cs="Times New Roman"/>
          <w:lang w:eastAsia="es-CO"/>
        </w:rPr>
      </w:pPr>
    </w:p>
    <w:p w14:paraId="220F2C94" w14:textId="77777777" w:rsidR="00377D00" w:rsidRPr="004212EB" w:rsidRDefault="00377D00" w:rsidP="004212EB">
      <w:pPr>
        <w:jc w:val="both"/>
        <w:rPr>
          <w:rFonts w:eastAsia="Times New Roman" w:cs="Times New Roman"/>
          <w:lang w:val="es-CO" w:eastAsia="es-CO"/>
        </w:rPr>
      </w:pPr>
    </w:p>
    <w:p w14:paraId="3B2DF1FF" w14:textId="77777777" w:rsidR="00377D00" w:rsidRPr="004212EB" w:rsidRDefault="00377D00" w:rsidP="004212EB">
      <w:pPr>
        <w:jc w:val="both"/>
        <w:rPr>
          <w:rFonts w:cs="Times New Roman"/>
        </w:rPr>
      </w:pPr>
      <w:r w:rsidRPr="004212EB">
        <w:rPr>
          <w:rFonts w:cs="Times New Roman"/>
          <w:highlight w:val="yellow"/>
        </w:rPr>
        <w:t>[SECCIÓN 2]</w:t>
      </w:r>
    </w:p>
    <w:p w14:paraId="6CA9A15F" w14:textId="2986CABD" w:rsidR="00377D00" w:rsidRPr="004212EB" w:rsidRDefault="00377D00" w:rsidP="004212EB">
      <w:pPr>
        <w:pStyle w:val="Ttulo2"/>
        <w:jc w:val="both"/>
        <w:rPr>
          <w:rFonts w:ascii="Times New Roman" w:hAnsi="Times New Roman" w:cs="Times New Roman"/>
          <w:sz w:val="24"/>
          <w:szCs w:val="24"/>
        </w:rPr>
      </w:pPr>
      <w:bookmarkStart w:id="93" w:name="_Toc436127644"/>
      <w:r w:rsidRPr="004212EB">
        <w:rPr>
          <w:rFonts w:ascii="Times New Roman" w:hAnsi="Times New Roman" w:cs="Times New Roman"/>
          <w:sz w:val="24"/>
          <w:szCs w:val="24"/>
        </w:rPr>
        <w:t xml:space="preserve">1.1 </w:t>
      </w:r>
      <w:ins w:id="94" w:author="TOSHIBA" w:date="2016-02-03T17:39:00Z">
        <w:r w:rsidR="002D4554">
          <w:rPr>
            <w:rFonts w:ascii="Times New Roman" w:hAnsi="Times New Roman" w:cs="Times New Roman"/>
            <w:sz w:val="24"/>
            <w:szCs w:val="24"/>
          </w:rPr>
          <w:t xml:space="preserve">La </w:t>
        </w:r>
      </w:ins>
      <w:del w:id="95" w:author="TOSHIBA" w:date="2016-02-04T11:58:00Z">
        <w:r w:rsidRPr="004212EB" w:rsidDel="004442C8">
          <w:rPr>
            <w:rFonts w:ascii="Times New Roman" w:hAnsi="Times New Roman" w:cs="Times New Roman"/>
            <w:sz w:val="24"/>
            <w:szCs w:val="24"/>
          </w:rPr>
          <w:delText>B</w:delText>
        </w:r>
      </w:del>
      <w:ins w:id="96" w:author="TOSHIBA" w:date="2016-02-04T11:58:00Z">
        <w:r w:rsidR="004442C8">
          <w:rPr>
            <w:rFonts w:ascii="Times New Roman" w:hAnsi="Times New Roman" w:cs="Times New Roman"/>
            <w:sz w:val="24"/>
            <w:szCs w:val="24"/>
          </w:rPr>
          <w:t>b</w:t>
        </w:r>
      </w:ins>
      <w:r w:rsidRPr="004212EB">
        <w:rPr>
          <w:rFonts w:ascii="Times New Roman" w:hAnsi="Times New Roman" w:cs="Times New Roman"/>
          <w:sz w:val="24"/>
          <w:szCs w:val="24"/>
        </w:rPr>
        <w:t>iogeografía</w:t>
      </w:r>
      <w:bookmarkEnd w:id="93"/>
    </w:p>
    <w:p w14:paraId="42A09C44" w14:textId="263DAB96" w:rsidR="00377D00" w:rsidRPr="004212EB" w:rsidRDefault="00377D00" w:rsidP="004212EB">
      <w:pPr>
        <w:jc w:val="both"/>
        <w:rPr>
          <w:rFonts w:cs="Times New Roman"/>
        </w:rPr>
      </w:pPr>
      <w:r w:rsidRPr="004212EB">
        <w:rPr>
          <w:rFonts w:cs="Times New Roman"/>
        </w:rPr>
        <w:t xml:space="preserve">La </w:t>
      </w:r>
      <w:r w:rsidRPr="004212EB">
        <w:rPr>
          <w:rFonts w:cs="Times New Roman"/>
          <w:b/>
        </w:rPr>
        <w:t xml:space="preserve">biogeografía </w:t>
      </w:r>
      <w:del w:id="97" w:author="TOSHIBA" w:date="2016-02-03T10:48:00Z">
        <w:r w:rsidRPr="004212EB" w:rsidDel="00F665A3">
          <w:rPr>
            <w:rFonts w:cs="Times New Roman"/>
          </w:rPr>
          <w:delText xml:space="preserve">es la ciencia que </w:delText>
        </w:r>
      </w:del>
      <w:r w:rsidRPr="004212EB">
        <w:rPr>
          <w:rFonts w:cs="Times New Roman"/>
        </w:rPr>
        <w:t xml:space="preserve">estudia la distribución de los seres vivos en la Tierra en un contexto evolutivo </w:t>
      </w:r>
      <w:r w:rsidR="008B438C" w:rsidRPr="004212EB">
        <w:rPr>
          <w:rFonts w:cs="Times New Roman"/>
        </w:rPr>
        <w:t>(</w:t>
      </w:r>
      <w:r w:rsidR="008B438C" w:rsidRPr="004212EB">
        <w:rPr>
          <w:rFonts w:cs="Times New Roman"/>
          <w:b/>
        </w:rPr>
        <w:t>aparición</w:t>
      </w:r>
      <w:r w:rsidR="008B438C" w:rsidRPr="004212EB">
        <w:rPr>
          <w:rFonts w:cs="Times New Roman"/>
        </w:rPr>
        <w:t xml:space="preserve"> – </w:t>
      </w:r>
      <w:r w:rsidR="008B438C" w:rsidRPr="004212EB">
        <w:rPr>
          <w:rFonts w:cs="Times New Roman"/>
          <w:b/>
        </w:rPr>
        <w:t>extinción</w:t>
      </w:r>
      <w:r w:rsidR="008B438C" w:rsidRPr="004212EB">
        <w:rPr>
          <w:rFonts w:cs="Times New Roman"/>
        </w:rPr>
        <w:t xml:space="preserve">) </w:t>
      </w:r>
      <w:r w:rsidRPr="004212EB">
        <w:rPr>
          <w:rFonts w:cs="Times New Roman"/>
        </w:rPr>
        <w:t xml:space="preserve">y las causas que generaron </w:t>
      </w:r>
      <w:r w:rsidR="00CB0064" w:rsidRPr="004212EB">
        <w:rPr>
          <w:rFonts w:cs="Times New Roman"/>
        </w:rPr>
        <w:t>tales</w:t>
      </w:r>
      <w:r w:rsidRPr="004212EB">
        <w:rPr>
          <w:rFonts w:cs="Times New Roman"/>
        </w:rPr>
        <w:t xml:space="preserve"> distribuciones y dispersiones.</w:t>
      </w:r>
      <w:r w:rsidR="00507CC4" w:rsidRPr="004212EB">
        <w:rPr>
          <w:rFonts w:cs="Times New Roman"/>
        </w:rPr>
        <w:t xml:space="preserve"> El estudio de la biogeografía contribuye a la conservación biológica: conservación de la </w:t>
      </w:r>
      <w:r w:rsidR="00507CC4" w:rsidRPr="004212EB">
        <w:rPr>
          <w:rFonts w:cs="Times New Roman"/>
          <w:b/>
        </w:rPr>
        <w:t>biota</w:t>
      </w:r>
      <w:r w:rsidR="00507CC4" w:rsidRPr="004212EB">
        <w:rPr>
          <w:rFonts w:cs="Times New Roman"/>
        </w:rPr>
        <w:t xml:space="preserve"> (individuos, poblaciones, especies, etc.) y conservación del funcionamiento de los </w:t>
      </w:r>
      <w:r w:rsidR="00507CC4" w:rsidRPr="004212EB">
        <w:rPr>
          <w:rFonts w:cs="Times New Roman"/>
          <w:b/>
        </w:rPr>
        <w:t>sistemas ecológicos</w:t>
      </w:r>
      <w:del w:id="98" w:author="TOSHIBA" w:date="2016-02-03T10:31:00Z">
        <w:r w:rsidR="00507CC4" w:rsidRPr="004212EB" w:rsidDel="00B90391">
          <w:rPr>
            <w:rFonts w:cs="Times New Roman"/>
          </w:rPr>
          <w:delText>.</w:delText>
        </w:r>
      </w:del>
      <w:r w:rsidR="00507CC4" w:rsidRPr="004212EB">
        <w:rPr>
          <w:rFonts w:cs="Times New Roman"/>
        </w:rPr>
        <w:t xml:space="preserve"> </w:t>
      </w:r>
      <w:r w:rsidR="00CC6CCB" w:rsidRPr="004212EB">
        <w:rPr>
          <w:rFonts w:cs="Times New Roman"/>
        </w:rPr>
        <w:t>[VER]</w:t>
      </w:r>
      <w:ins w:id="99" w:author="TOSHIBA" w:date="2016-02-03T10:31:00Z">
        <w:r w:rsidR="00B90391">
          <w:rPr>
            <w:rFonts w:cs="Times New Roman"/>
          </w:rPr>
          <w:t>.</w:t>
        </w:r>
      </w:ins>
    </w:p>
    <w:p w14:paraId="7D627720" w14:textId="32B89B9A" w:rsidR="00CC6CCB" w:rsidRPr="004212EB" w:rsidRDefault="0057792C" w:rsidP="004212EB">
      <w:pPr>
        <w:jc w:val="both"/>
        <w:rPr>
          <w:rFonts w:cs="Times New Roman"/>
        </w:rPr>
      </w:pPr>
      <w:hyperlink r:id="rId9" w:history="1">
        <w:r w:rsidR="00CC6CCB" w:rsidRPr="004212EB">
          <w:rPr>
            <w:rStyle w:val="Hipervnculo"/>
            <w:rFonts w:cs="Times New Roman"/>
          </w:rPr>
          <w:t>http://hispanicasaber.planetasaber.com/encyclopedia/default.asp?idreg=7970&amp;ruta=Buscador</w:t>
        </w:r>
      </w:hyperlink>
    </w:p>
    <w:p w14:paraId="67946E1F" w14:textId="77777777" w:rsidR="00CC6CCB" w:rsidRPr="004212EB" w:rsidRDefault="00CC6CCB" w:rsidP="004212EB">
      <w:pPr>
        <w:jc w:val="both"/>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377D00" w:rsidRPr="004212EB" w14:paraId="2798A945" w14:textId="77777777" w:rsidTr="0001107C">
        <w:tc>
          <w:tcPr>
            <w:tcW w:w="9054" w:type="dxa"/>
            <w:gridSpan w:val="2"/>
            <w:shd w:val="clear" w:color="auto" w:fill="0D0D0D" w:themeFill="text1" w:themeFillTint="F2"/>
          </w:tcPr>
          <w:p w14:paraId="2697C621" w14:textId="77777777" w:rsidR="00377D00" w:rsidRPr="004212EB" w:rsidRDefault="00377D00" w:rsidP="004212EB">
            <w:pPr>
              <w:jc w:val="both"/>
              <w:rPr>
                <w:rFonts w:cs="Times New Roman"/>
                <w:b/>
              </w:rPr>
            </w:pPr>
            <w:r w:rsidRPr="004212EB">
              <w:rPr>
                <w:rFonts w:cs="Times New Roman"/>
                <w:b/>
              </w:rPr>
              <w:t>Imagen (fotografía, gráfica o ilustración)</w:t>
            </w:r>
          </w:p>
        </w:tc>
      </w:tr>
      <w:tr w:rsidR="00377D00" w:rsidRPr="004212EB" w14:paraId="2E313FEE" w14:textId="77777777" w:rsidTr="0001107C">
        <w:tc>
          <w:tcPr>
            <w:tcW w:w="2518" w:type="dxa"/>
          </w:tcPr>
          <w:p w14:paraId="26A28845" w14:textId="77777777" w:rsidR="00377D00" w:rsidRPr="004212EB" w:rsidRDefault="00377D00" w:rsidP="004212EB">
            <w:pPr>
              <w:jc w:val="both"/>
              <w:rPr>
                <w:rFonts w:cs="Times New Roman"/>
                <w:b/>
              </w:rPr>
            </w:pPr>
            <w:r w:rsidRPr="004212EB">
              <w:rPr>
                <w:rFonts w:cs="Times New Roman"/>
                <w:b/>
              </w:rPr>
              <w:t>Código</w:t>
            </w:r>
          </w:p>
        </w:tc>
        <w:tc>
          <w:tcPr>
            <w:tcW w:w="6536" w:type="dxa"/>
          </w:tcPr>
          <w:p w14:paraId="44528E7E" w14:textId="77777777" w:rsidR="00377D00" w:rsidRPr="004212EB" w:rsidRDefault="00377D00" w:rsidP="004212EB">
            <w:pPr>
              <w:jc w:val="both"/>
              <w:rPr>
                <w:rFonts w:cs="Times New Roman"/>
                <w:b/>
              </w:rPr>
            </w:pPr>
            <w:r w:rsidRPr="004212EB">
              <w:rPr>
                <w:rFonts w:cs="Times New Roman"/>
                <w:lang w:val="en-US"/>
              </w:rPr>
              <w:t>CS_08_10_IMG01</w:t>
            </w:r>
          </w:p>
        </w:tc>
      </w:tr>
      <w:tr w:rsidR="00377D00" w:rsidRPr="004212EB" w14:paraId="5AF38BD0" w14:textId="77777777" w:rsidTr="0001107C">
        <w:tc>
          <w:tcPr>
            <w:tcW w:w="2518" w:type="dxa"/>
          </w:tcPr>
          <w:p w14:paraId="326E643B" w14:textId="77777777" w:rsidR="00377D00" w:rsidRPr="004212EB" w:rsidRDefault="00377D00" w:rsidP="004212EB">
            <w:pPr>
              <w:jc w:val="both"/>
              <w:rPr>
                <w:rFonts w:cs="Times New Roman"/>
              </w:rPr>
            </w:pPr>
            <w:r w:rsidRPr="004212EB">
              <w:rPr>
                <w:rFonts w:cs="Times New Roman"/>
                <w:b/>
              </w:rPr>
              <w:t>Descripción</w:t>
            </w:r>
          </w:p>
        </w:tc>
        <w:tc>
          <w:tcPr>
            <w:tcW w:w="6536" w:type="dxa"/>
          </w:tcPr>
          <w:p w14:paraId="5007EBF2" w14:textId="2AC91A83" w:rsidR="00377D00" w:rsidRPr="004212EB" w:rsidRDefault="00CB0064" w:rsidP="004212EB">
            <w:pPr>
              <w:jc w:val="both"/>
              <w:rPr>
                <w:rFonts w:cs="Times New Roman"/>
                <w:lang w:val="es-ES"/>
              </w:rPr>
            </w:pPr>
            <w:r w:rsidRPr="004212EB">
              <w:rPr>
                <w:rFonts w:eastAsia="Times New Roman" w:cs="Times New Roman"/>
                <w:color w:val="000000"/>
                <w:lang w:eastAsia="es-ES_tradnl"/>
              </w:rPr>
              <w:t>Bisonte</w:t>
            </w:r>
          </w:p>
        </w:tc>
      </w:tr>
      <w:tr w:rsidR="00377D00" w:rsidRPr="004212EB" w14:paraId="2F840DFC" w14:textId="77777777" w:rsidTr="0001107C">
        <w:tc>
          <w:tcPr>
            <w:tcW w:w="2518" w:type="dxa"/>
          </w:tcPr>
          <w:p w14:paraId="4C478FCA" w14:textId="77777777" w:rsidR="00377D00" w:rsidRPr="004212EB" w:rsidRDefault="00377D00" w:rsidP="004212EB">
            <w:pPr>
              <w:jc w:val="both"/>
              <w:rPr>
                <w:rFonts w:cs="Times New Roman"/>
              </w:rPr>
            </w:pPr>
            <w:r w:rsidRPr="004212EB">
              <w:rPr>
                <w:rFonts w:cs="Times New Roman"/>
                <w:b/>
              </w:rPr>
              <w:t xml:space="preserve">Código Shutterstock (o URL o la ruta en </w:t>
            </w:r>
            <w:r w:rsidRPr="004212EB">
              <w:rPr>
                <w:rFonts w:cs="Times New Roman"/>
                <w:b/>
              </w:rPr>
              <w:lastRenderedPageBreak/>
              <w:t>AulaPlaneta)</w:t>
            </w:r>
          </w:p>
        </w:tc>
        <w:tc>
          <w:tcPr>
            <w:tcW w:w="6536" w:type="dxa"/>
          </w:tcPr>
          <w:p w14:paraId="1B9129C8" w14:textId="77777777" w:rsidR="00CB0064" w:rsidRPr="004212EB" w:rsidRDefault="00CB0064" w:rsidP="004212EB">
            <w:pPr>
              <w:jc w:val="both"/>
              <w:rPr>
                <w:rFonts w:eastAsia="Times New Roman" w:cs="Times New Roman"/>
                <w:color w:val="000000"/>
                <w:lang w:eastAsia="es-ES_tradnl"/>
              </w:rPr>
            </w:pPr>
            <w:r w:rsidRPr="004212EB">
              <w:rPr>
                <w:rFonts w:eastAsia="Times New Roman" w:cs="Times New Roman"/>
                <w:color w:val="000000"/>
                <w:lang w:eastAsia="es-ES_tradnl"/>
              </w:rPr>
              <w:lastRenderedPageBreak/>
              <w:t>Número de la imagen 248203909</w:t>
            </w:r>
          </w:p>
          <w:p w14:paraId="4C636C20" w14:textId="2AFC9D1F" w:rsidR="00377D00" w:rsidRPr="004212EB" w:rsidRDefault="00CB0064" w:rsidP="004212EB">
            <w:pPr>
              <w:jc w:val="both"/>
              <w:rPr>
                <w:rFonts w:eastAsia="Times New Roman" w:cs="Times New Roman"/>
                <w:color w:val="000000"/>
                <w:lang w:eastAsia="es-ES_tradnl"/>
              </w:rPr>
            </w:pPr>
            <w:r w:rsidRPr="004212EB">
              <w:rPr>
                <w:rFonts w:eastAsia="Times New Roman" w:cs="Times New Roman"/>
                <w:color w:val="000000"/>
                <w:lang w:eastAsia="es-ES_tradnl"/>
              </w:rPr>
              <w:t>Derecho de autor: Marco Prat</w:t>
            </w:r>
          </w:p>
          <w:p w14:paraId="413888EB" w14:textId="77777777" w:rsidR="00377D00" w:rsidRPr="004212EB" w:rsidRDefault="00377D00" w:rsidP="004212EB">
            <w:pPr>
              <w:jc w:val="both"/>
              <w:rPr>
                <w:rFonts w:cs="Times New Roman"/>
                <w:noProof/>
                <w:lang w:eastAsia="es-ES_tradnl"/>
              </w:rPr>
            </w:pPr>
          </w:p>
          <w:p w14:paraId="10CD5008" w14:textId="72BE3868" w:rsidR="006979F9" w:rsidRPr="004212EB" w:rsidRDefault="006979F9" w:rsidP="004212EB">
            <w:pPr>
              <w:jc w:val="both"/>
              <w:rPr>
                <w:rFonts w:cs="Times New Roman"/>
                <w:noProof/>
                <w:lang w:eastAsia="es-ES_tradnl"/>
              </w:rPr>
            </w:pPr>
            <w:r w:rsidRPr="004212EB">
              <w:rPr>
                <w:rFonts w:cs="Times New Roman"/>
                <w:noProof/>
                <w:lang w:eastAsia="es-ES_tradnl"/>
              </w:rPr>
              <w:t>Ok, imagen revisada</w:t>
            </w:r>
          </w:p>
        </w:tc>
      </w:tr>
      <w:tr w:rsidR="00377D00" w:rsidRPr="004212EB" w14:paraId="15EA4B63" w14:textId="77777777" w:rsidTr="0001107C">
        <w:tc>
          <w:tcPr>
            <w:tcW w:w="2518" w:type="dxa"/>
          </w:tcPr>
          <w:p w14:paraId="78195688" w14:textId="77777777" w:rsidR="00377D00" w:rsidRPr="004212EB" w:rsidRDefault="00377D00" w:rsidP="004212EB">
            <w:pPr>
              <w:jc w:val="both"/>
              <w:rPr>
                <w:rFonts w:cs="Times New Roman"/>
              </w:rPr>
            </w:pPr>
            <w:r w:rsidRPr="004212EB">
              <w:rPr>
                <w:rFonts w:cs="Times New Roman"/>
                <w:b/>
              </w:rPr>
              <w:lastRenderedPageBreak/>
              <w:t>Pie de imagen</w:t>
            </w:r>
          </w:p>
        </w:tc>
        <w:tc>
          <w:tcPr>
            <w:tcW w:w="6536" w:type="dxa"/>
          </w:tcPr>
          <w:p w14:paraId="7F19A560" w14:textId="532AFACC" w:rsidR="00474C83" w:rsidRPr="004212EB" w:rsidRDefault="008F4E36" w:rsidP="00EB0FB5">
            <w:pPr>
              <w:jc w:val="both"/>
              <w:rPr>
                <w:rFonts w:cs="Times New Roman"/>
              </w:rPr>
            </w:pPr>
            <w:r w:rsidRPr="004212EB">
              <w:rPr>
                <w:rFonts w:cs="Times New Roman"/>
              </w:rPr>
              <w:t xml:space="preserve">Algunas especies animales han quedado </w:t>
            </w:r>
            <w:r w:rsidRPr="004212EB">
              <w:rPr>
                <w:rFonts w:cs="Times New Roman"/>
                <w:b/>
              </w:rPr>
              <w:t>restringidas</w:t>
            </w:r>
            <w:r w:rsidR="00CB0064" w:rsidRPr="004212EB">
              <w:rPr>
                <w:rFonts w:cs="Times New Roman"/>
                <w:b/>
              </w:rPr>
              <w:t xml:space="preserve"> </w:t>
            </w:r>
            <w:r w:rsidRPr="004212EB">
              <w:rPr>
                <w:rFonts w:cs="Times New Roman"/>
              </w:rPr>
              <w:t>a</w:t>
            </w:r>
            <w:r w:rsidR="00CB0064" w:rsidRPr="004212EB">
              <w:rPr>
                <w:rFonts w:cs="Times New Roman"/>
              </w:rPr>
              <w:t xml:space="preserve"> </w:t>
            </w:r>
            <w:r w:rsidRPr="004212EB">
              <w:rPr>
                <w:rFonts w:cs="Times New Roman"/>
                <w:b/>
              </w:rPr>
              <w:t xml:space="preserve">áreas geográficas </w:t>
            </w:r>
            <w:r w:rsidRPr="004212EB">
              <w:rPr>
                <w:rFonts w:cs="Times New Roman"/>
              </w:rPr>
              <w:t xml:space="preserve">específicas, </w:t>
            </w:r>
            <w:r w:rsidRPr="004212EB">
              <w:rPr>
                <w:rFonts w:cs="Times New Roman"/>
                <w:b/>
              </w:rPr>
              <w:t xml:space="preserve">adaptándose </w:t>
            </w:r>
            <w:r w:rsidRPr="004212EB">
              <w:rPr>
                <w:rFonts w:cs="Times New Roman"/>
              </w:rPr>
              <w:t>a las condiciones climáticas. Por ejemplo</w:t>
            </w:r>
            <w:r w:rsidR="00C11294">
              <w:rPr>
                <w:rFonts w:cs="Times New Roman"/>
              </w:rPr>
              <w:t>,</w:t>
            </w:r>
            <w:r w:rsidRPr="004212EB">
              <w:rPr>
                <w:rFonts w:cs="Times New Roman"/>
              </w:rPr>
              <w:t xml:space="preserve"> el bisonte americano y europeo está adaptado a soportar tormentas de nieve, mientras que el camello y </w:t>
            </w:r>
            <w:ins w:id="100" w:author="TOSHIBA" w:date="2016-02-03T10:34:00Z">
              <w:r w:rsidR="00B90391">
                <w:rPr>
                  <w:rFonts w:cs="Times New Roman"/>
                </w:rPr>
                <w:t xml:space="preserve">el </w:t>
              </w:r>
            </w:ins>
            <w:r w:rsidRPr="004212EB">
              <w:rPr>
                <w:rFonts w:cs="Times New Roman"/>
              </w:rPr>
              <w:t xml:space="preserve">dromedario al estar </w:t>
            </w:r>
            <w:ins w:id="101" w:author="TOSHIBA" w:date="2016-02-04T17:22:00Z">
              <w:r w:rsidR="00EB0FB5">
                <w:rPr>
                  <w:rFonts w:cs="Times New Roman"/>
                </w:rPr>
                <w:t xml:space="preserve">confinados </w:t>
              </w:r>
            </w:ins>
            <w:del w:id="102" w:author="TOSHIBA" w:date="2016-02-04T17:22:00Z">
              <w:r w:rsidRPr="004212EB" w:rsidDel="00EB0FB5">
                <w:rPr>
                  <w:rFonts w:cs="Times New Roman"/>
                </w:rPr>
                <w:delText xml:space="preserve">restringidos </w:delText>
              </w:r>
            </w:del>
            <w:r w:rsidRPr="004212EB">
              <w:rPr>
                <w:rFonts w:cs="Times New Roman"/>
              </w:rPr>
              <w:t>a las zonas desérticas, desarrollaron estructuras para el almacenamiento de agua.</w:t>
            </w:r>
          </w:p>
        </w:tc>
      </w:tr>
    </w:tbl>
    <w:p w14:paraId="585AE403" w14:textId="77777777" w:rsidR="00377D00" w:rsidRPr="004212EB" w:rsidRDefault="00377D00" w:rsidP="004212EB">
      <w:pPr>
        <w:jc w:val="both"/>
        <w:rPr>
          <w:rFonts w:cs="Times New Roman"/>
        </w:rPr>
      </w:pPr>
    </w:p>
    <w:p w14:paraId="31EA3922" w14:textId="77777777" w:rsidR="00377D00" w:rsidRPr="004212EB" w:rsidRDefault="00377D00" w:rsidP="004212EB">
      <w:pPr>
        <w:jc w:val="both"/>
        <w:rPr>
          <w:rFonts w:cs="Times New Roman"/>
        </w:rPr>
      </w:pPr>
      <w:r w:rsidRPr="004212EB">
        <w:rPr>
          <w:rFonts w:cs="Times New Roman"/>
        </w:rPr>
        <w:t xml:space="preserve">Este estudio se apoya en disciplinas, como la </w:t>
      </w:r>
      <w:r w:rsidRPr="004212EB">
        <w:rPr>
          <w:rFonts w:cs="Times New Roman"/>
          <w:b/>
        </w:rPr>
        <w:t>geografía</w:t>
      </w:r>
      <w:r w:rsidRPr="004212EB">
        <w:rPr>
          <w:rFonts w:cs="Times New Roman"/>
        </w:rPr>
        <w:t xml:space="preserve">, la </w:t>
      </w:r>
      <w:r w:rsidRPr="004212EB">
        <w:rPr>
          <w:rFonts w:cs="Times New Roman"/>
          <w:b/>
        </w:rPr>
        <w:t>sistemática zoológica</w:t>
      </w:r>
      <w:r w:rsidRPr="004212EB">
        <w:rPr>
          <w:rFonts w:cs="Times New Roman"/>
        </w:rPr>
        <w:t xml:space="preserve"> y </w:t>
      </w:r>
      <w:r w:rsidRPr="004212EB">
        <w:rPr>
          <w:rFonts w:cs="Times New Roman"/>
          <w:b/>
        </w:rPr>
        <w:t>botánica,</w:t>
      </w:r>
      <w:r w:rsidRPr="004212EB">
        <w:rPr>
          <w:rFonts w:cs="Times New Roman"/>
        </w:rPr>
        <w:t xml:space="preserve"> así como la </w:t>
      </w:r>
      <w:r w:rsidRPr="004212EB">
        <w:rPr>
          <w:rFonts w:cs="Times New Roman"/>
          <w:b/>
        </w:rPr>
        <w:t>geología</w:t>
      </w:r>
      <w:r w:rsidRPr="004212EB">
        <w:rPr>
          <w:rFonts w:cs="Times New Roman"/>
        </w:rPr>
        <w:t xml:space="preserve">, la </w:t>
      </w:r>
      <w:r w:rsidRPr="004212EB">
        <w:rPr>
          <w:rFonts w:cs="Times New Roman"/>
          <w:b/>
        </w:rPr>
        <w:t>edafología</w:t>
      </w:r>
      <w:r w:rsidRPr="004212EB">
        <w:rPr>
          <w:rFonts w:cs="Times New Roman"/>
        </w:rPr>
        <w:t xml:space="preserve">, la </w:t>
      </w:r>
      <w:r w:rsidRPr="004212EB">
        <w:rPr>
          <w:rFonts w:cs="Times New Roman"/>
          <w:b/>
        </w:rPr>
        <w:t>climatología</w:t>
      </w:r>
      <w:r w:rsidRPr="004212EB">
        <w:rPr>
          <w:rFonts w:cs="Times New Roman"/>
        </w:rPr>
        <w:t xml:space="preserve">, la </w:t>
      </w:r>
      <w:r w:rsidRPr="004212EB">
        <w:rPr>
          <w:rFonts w:cs="Times New Roman"/>
          <w:b/>
        </w:rPr>
        <w:t>fisiología</w:t>
      </w:r>
      <w:r w:rsidRPr="004212EB">
        <w:rPr>
          <w:rFonts w:cs="Times New Roman"/>
        </w:rPr>
        <w:t xml:space="preserve"> y la </w:t>
      </w:r>
      <w:r w:rsidRPr="004212EB">
        <w:rPr>
          <w:rFonts w:cs="Times New Roman"/>
          <w:b/>
        </w:rPr>
        <w:t>ecología</w:t>
      </w:r>
      <w:r w:rsidRPr="004212EB">
        <w:rPr>
          <w:rFonts w:cs="Times New Roman"/>
        </w:rPr>
        <w:t>.</w:t>
      </w:r>
    </w:p>
    <w:p w14:paraId="34DA2A76" w14:textId="77777777" w:rsidR="00872FF7" w:rsidRPr="004212EB" w:rsidRDefault="00872FF7" w:rsidP="004212EB">
      <w:pPr>
        <w:pStyle w:val="Sinespaciado"/>
        <w:jc w:val="both"/>
        <w:rPr>
          <w:rFonts w:ascii="Times New Roman" w:eastAsia="Times New Roman" w:hAnsi="Times New Roman" w:cs="Times New Roman"/>
          <w:color w:val="000000" w:themeColor="text1"/>
          <w:sz w:val="24"/>
          <w:szCs w:val="24"/>
        </w:rPr>
      </w:pPr>
    </w:p>
    <w:tbl>
      <w:tblPr>
        <w:tblStyle w:val="Tablaconcuadrcula"/>
        <w:tblW w:w="0" w:type="auto"/>
        <w:tblLook w:val="04A0" w:firstRow="1" w:lastRow="0" w:firstColumn="1" w:lastColumn="0" w:noHBand="0" w:noVBand="1"/>
      </w:tblPr>
      <w:tblGrid>
        <w:gridCol w:w="9054"/>
      </w:tblGrid>
      <w:tr w:rsidR="00872FF7" w:rsidRPr="004212EB" w14:paraId="64F5A554" w14:textId="77777777" w:rsidTr="00CB5E82">
        <w:tc>
          <w:tcPr>
            <w:tcW w:w="9054" w:type="dxa"/>
            <w:shd w:val="clear" w:color="auto" w:fill="000000" w:themeFill="text1"/>
          </w:tcPr>
          <w:p w14:paraId="309BD2E0" w14:textId="77777777" w:rsidR="00872FF7" w:rsidRPr="004212EB" w:rsidRDefault="00872FF7" w:rsidP="004212EB">
            <w:pPr>
              <w:spacing w:line="360" w:lineRule="auto"/>
              <w:jc w:val="both"/>
              <w:rPr>
                <w:rFonts w:cs="Times New Roman"/>
                <w:b/>
                <w:color w:val="FFFFFF" w:themeColor="background1"/>
              </w:rPr>
            </w:pPr>
            <w:r w:rsidRPr="004212EB">
              <w:rPr>
                <w:rFonts w:cs="Times New Roman"/>
                <w:b/>
                <w:color w:val="FFFFFF" w:themeColor="background1"/>
              </w:rPr>
              <w:t>Recuerda</w:t>
            </w:r>
          </w:p>
        </w:tc>
      </w:tr>
      <w:tr w:rsidR="00872FF7" w:rsidRPr="004212EB" w14:paraId="79AF52AF" w14:textId="77777777" w:rsidTr="00CB5E82">
        <w:tc>
          <w:tcPr>
            <w:tcW w:w="9054" w:type="dxa"/>
            <w:shd w:val="clear" w:color="auto" w:fill="auto"/>
          </w:tcPr>
          <w:p w14:paraId="3ED46C12" w14:textId="4A1F92F4" w:rsidR="00872FF7" w:rsidRPr="004212EB" w:rsidRDefault="007424CE" w:rsidP="004212EB">
            <w:pPr>
              <w:jc w:val="both"/>
              <w:rPr>
                <w:rFonts w:eastAsia="Times New Roman" w:cs="Times New Roman"/>
                <w:lang w:eastAsia="es-CO"/>
              </w:rPr>
            </w:pPr>
            <w:r w:rsidRPr="004212EB">
              <w:rPr>
                <w:rFonts w:eastAsia="Times New Roman" w:cs="Times New Roman"/>
                <w:lang w:eastAsia="es-CO"/>
              </w:rPr>
              <w:t>Según</w:t>
            </w:r>
            <w:r w:rsidR="00872FF7" w:rsidRPr="004212EB">
              <w:rPr>
                <w:rFonts w:eastAsia="Times New Roman" w:cs="Times New Roman"/>
                <w:lang w:eastAsia="es-CO"/>
              </w:rPr>
              <w:t xml:space="preserve"> la Unesco, la </w:t>
            </w:r>
            <w:r w:rsidR="00872FF7" w:rsidRPr="004212EB">
              <w:rPr>
                <w:rFonts w:eastAsia="Times New Roman" w:cs="Times New Roman"/>
                <w:b/>
                <w:lang w:eastAsia="es-CO"/>
              </w:rPr>
              <w:t>biogeografía</w:t>
            </w:r>
            <w:r w:rsidR="00872FF7" w:rsidRPr="004212EB">
              <w:rPr>
                <w:rFonts w:eastAsia="Times New Roman" w:cs="Times New Roman"/>
                <w:lang w:eastAsia="es-CO"/>
              </w:rPr>
              <w:t xml:space="preserve"> se integra dentro de la geografía física, así como también es de inter</w:t>
            </w:r>
            <w:ins w:id="103" w:author="TOSHIBA" w:date="2016-02-03T10:36:00Z">
              <w:r w:rsidR="00B90391">
                <w:rPr>
                  <w:rFonts w:eastAsia="Times New Roman" w:cs="Times New Roman"/>
                  <w:lang w:eastAsia="es-CO"/>
                </w:rPr>
                <w:t>é</w:t>
              </w:r>
            </w:ins>
            <w:del w:id="104" w:author="TOSHIBA" w:date="2016-02-03T10:35:00Z">
              <w:r w:rsidR="00872FF7" w:rsidRPr="004212EB" w:rsidDel="00B90391">
                <w:rPr>
                  <w:rFonts w:eastAsia="Times New Roman" w:cs="Times New Roman"/>
                  <w:lang w:eastAsia="es-CO"/>
                </w:rPr>
                <w:delText>e</w:delText>
              </w:r>
            </w:del>
            <w:r w:rsidR="00872FF7" w:rsidRPr="004212EB">
              <w:rPr>
                <w:rFonts w:eastAsia="Times New Roman" w:cs="Times New Roman"/>
                <w:lang w:eastAsia="es-CO"/>
              </w:rPr>
              <w:t>s</w:t>
            </w:r>
            <w:ins w:id="105" w:author="TOSHIBA" w:date="2016-02-03T10:35:00Z">
              <w:r w:rsidR="00B90391">
                <w:rPr>
                  <w:rFonts w:eastAsia="Times New Roman" w:cs="Times New Roman"/>
                  <w:lang w:eastAsia="es-CO"/>
                </w:rPr>
                <w:t xml:space="preserve"> </w:t>
              </w:r>
            </w:ins>
            <w:del w:id="106" w:author="TOSHIBA" w:date="2016-02-03T10:36:00Z">
              <w:r w:rsidR="00872FF7" w:rsidRPr="004212EB" w:rsidDel="00B90391">
                <w:rPr>
                  <w:rFonts w:eastAsia="Times New Roman" w:cs="Times New Roman"/>
                  <w:lang w:eastAsia="es-CO"/>
                </w:rPr>
                <w:delText xml:space="preserve">en </w:delText>
              </w:r>
            </w:del>
            <w:r w:rsidR="00872FF7" w:rsidRPr="004212EB">
              <w:rPr>
                <w:rFonts w:eastAsia="Times New Roman" w:cs="Times New Roman"/>
                <w:lang w:eastAsia="es-CO"/>
              </w:rPr>
              <w:t xml:space="preserve">la biología evolutiva, para entender el fenómeno de la vida desde el estudio de la diversidad, las relaciones entre los </w:t>
            </w:r>
            <w:r w:rsidR="00872FF7" w:rsidRPr="004212EB">
              <w:rPr>
                <w:rFonts w:eastAsia="Times New Roman" w:cs="Times New Roman"/>
                <w:b/>
                <w:lang w:eastAsia="es-CO"/>
              </w:rPr>
              <w:t>taxa</w:t>
            </w:r>
            <w:r w:rsidR="00872FF7" w:rsidRPr="004212EB">
              <w:rPr>
                <w:rFonts w:eastAsia="Times New Roman" w:cs="Times New Roman"/>
                <w:lang w:eastAsia="es-CO"/>
              </w:rPr>
              <w:t>, los patrones de distribución</w:t>
            </w:r>
            <w:del w:id="107" w:author="TOSHIBA" w:date="2016-02-03T10:37:00Z">
              <w:r w:rsidR="00872FF7" w:rsidRPr="004212EB" w:rsidDel="00B90391">
                <w:rPr>
                  <w:rFonts w:eastAsia="Times New Roman" w:cs="Times New Roman"/>
                  <w:lang w:eastAsia="es-CO"/>
                </w:rPr>
                <w:delText>,</w:delText>
              </w:r>
            </w:del>
            <w:r w:rsidR="00872FF7" w:rsidRPr="004212EB">
              <w:rPr>
                <w:rFonts w:eastAsia="Times New Roman" w:cs="Times New Roman"/>
                <w:lang w:eastAsia="es-CO"/>
              </w:rPr>
              <w:t xml:space="preserve"> y las causas que han producido esas relaciones y esos patrones.</w:t>
            </w:r>
          </w:p>
          <w:p w14:paraId="7642BF3C" w14:textId="32E436AE" w:rsidR="00872FF7" w:rsidRPr="004212EB" w:rsidRDefault="00872FF7" w:rsidP="004212EB">
            <w:pPr>
              <w:jc w:val="both"/>
              <w:rPr>
                <w:rFonts w:cs="Times New Roman"/>
              </w:rPr>
            </w:pPr>
            <w:r w:rsidRPr="004212EB">
              <w:rPr>
                <w:rFonts w:eastAsia="Times New Roman" w:cs="Times New Roman"/>
                <w:lang w:eastAsia="es-CO"/>
              </w:rPr>
              <w:t xml:space="preserve">La </w:t>
            </w:r>
            <w:r w:rsidRPr="004212EB">
              <w:rPr>
                <w:rFonts w:eastAsia="Times New Roman" w:cs="Times New Roman"/>
                <w:b/>
                <w:lang w:eastAsia="es-CO"/>
              </w:rPr>
              <w:t>biogeografía,</w:t>
            </w:r>
            <w:r w:rsidRPr="004212EB">
              <w:rPr>
                <w:rFonts w:eastAsia="Times New Roman" w:cs="Times New Roman"/>
                <w:lang w:eastAsia="es-CO"/>
              </w:rPr>
              <w:t xml:space="preserve"> además, se basa en el estudio de la </w:t>
            </w:r>
            <w:r w:rsidRPr="004212EB">
              <w:rPr>
                <w:rFonts w:eastAsia="Times New Roman" w:cs="Times New Roman"/>
                <w:b/>
                <w:lang w:eastAsia="es-CO"/>
              </w:rPr>
              <w:t>fitogeografía</w:t>
            </w:r>
            <w:r w:rsidRPr="004212EB">
              <w:rPr>
                <w:rFonts w:eastAsia="Times New Roman" w:cs="Times New Roman"/>
                <w:lang w:eastAsia="es-CO"/>
              </w:rPr>
              <w:t xml:space="preserve"> y</w:t>
            </w:r>
            <w:ins w:id="108" w:author="TOSHIBA" w:date="2016-02-04T17:23:00Z">
              <w:r w:rsidR="00EB0FB5">
                <w:rPr>
                  <w:rFonts w:eastAsia="Times New Roman" w:cs="Times New Roman"/>
                  <w:lang w:eastAsia="es-CO"/>
                </w:rPr>
                <w:t xml:space="preserve"> la</w:t>
              </w:r>
            </w:ins>
            <w:r w:rsidRPr="004212EB">
              <w:rPr>
                <w:rFonts w:eastAsia="Times New Roman" w:cs="Times New Roman"/>
                <w:b/>
                <w:lang w:eastAsia="es-CO"/>
              </w:rPr>
              <w:t xml:space="preserve"> zoogeografía</w:t>
            </w:r>
            <w:r w:rsidRPr="004212EB">
              <w:rPr>
                <w:rFonts w:eastAsia="Times New Roman" w:cs="Times New Roman"/>
                <w:lang w:eastAsia="es-CO"/>
              </w:rPr>
              <w:t>.</w:t>
            </w:r>
          </w:p>
        </w:tc>
      </w:tr>
    </w:tbl>
    <w:p w14:paraId="4A8D96AC" w14:textId="77777777" w:rsidR="00872FF7" w:rsidRPr="004212EB" w:rsidRDefault="00872FF7" w:rsidP="004212EB">
      <w:pPr>
        <w:jc w:val="both"/>
        <w:rPr>
          <w:rFonts w:cs="Times New Roman"/>
        </w:rPr>
      </w:pPr>
    </w:p>
    <w:p w14:paraId="019E925D" w14:textId="5C6B6FE6" w:rsidR="00377D00" w:rsidRPr="004212EB" w:rsidRDefault="00377D00" w:rsidP="004212EB">
      <w:pPr>
        <w:jc w:val="both"/>
        <w:rPr>
          <w:rFonts w:cs="Times New Roman"/>
        </w:rPr>
      </w:pPr>
      <w:r w:rsidRPr="004212EB">
        <w:rPr>
          <w:rFonts w:cs="Times New Roman"/>
        </w:rPr>
        <w:t xml:space="preserve">La </w:t>
      </w:r>
      <w:r w:rsidRPr="004212EB">
        <w:rPr>
          <w:rFonts w:cs="Times New Roman"/>
          <w:b/>
        </w:rPr>
        <w:t>biogeografía</w:t>
      </w:r>
      <w:r w:rsidRPr="004212EB">
        <w:rPr>
          <w:rFonts w:cs="Times New Roman"/>
        </w:rPr>
        <w:t xml:space="preserve"> propende por explicar, desde un punto de vista interpretativo y descriptivo, el reparto de los seres vivos en sus distintos tipos de agrupaciones</w:t>
      </w:r>
      <w:ins w:id="109" w:author="TOSHIBA" w:date="2016-02-03T10:38:00Z">
        <w:r w:rsidR="00B90391">
          <w:rPr>
            <w:rFonts w:cs="Times New Roman"/>
          </w:rPr>
          <w:t>, como</w:t>
        </w:r>
      </w:ins>
      <w:r w:rsidRPr="004212EB">
        <w:rPr>
          <w:rFonts w:cs="Times New Roman"/>
        </w:rPr>
        <w:t xml:space="preserve"> </w:t>
      </w:r>
      <w:del w:id="110" w:author="TOSHIBA" w:date="2016-02-03T10:39:00Z">
        <w:r w:rsidRPr="004212EB" w:rsidDel="00B90391">
          <w:rPr>
            <w:rFonts w:cs="Times New Roman"/>
          </w:rPr>
          <w:delText xml:space="preserve">a nivel de </w:delText>
        </w:r>
      </w:del>
      <w:r w:rsidRPr="004212EB">
        <w:rPr>
          <w:rFonts w:cs="Times New Roman"/>
        </w:rPr>
        <w:t>especies, hábitats, ecosistemas, biomas, paisajes.</w:t>
      </w:r>
    </w:p>
    <w:p w14:paraId="3B61B86D" w14:textId="20B0BFF8" w:rsidR="00377D00" w:rsidRPr="004212EB" w:rsidRDefault="00377D00" w:rsidP="004212EB">
      <w:pPr>
        <w:jc w:val="both"/>
        <w:rPr>
          <w:rFonts w:cs="Times New Roman"/>
        </w:rPr>
      </w:pPr>
      <w:r w:rsidRPr="004212EB">
        <w:rPr>
          <w:rFonts w:cs="Times New Roman"/>
        </w:rPr>
        <w:t xml:space="preserve">Para la interpretación de su objeto de estudio, la biogeografía no puede prescindir del factor humano. La humanidad ha alterado significativamente los ambientes terrestres y oceánicos, y hoy resulta muy difícil encontrar lugares absolutamente “naturales”, aunque la conciencia de este hecho es </w:t>
      </w:r>
      <w:del w:id="111" w:author="TOSHIBA" w:date="2016-02-03T10:40:00Z">
        <w:r w:rsidRPr="004212EB" w:rsidDel="00B90391">
          <w:rPr>
            <w:rFonts w:cs="Times New Roman"/>
          </w:rPr>
          <w:delText xml:space="preserve">muy </w:delText>
        </w:r>
      </w:del>
      <w:r w:rsidRPr="004212EB">
        <w:rPr>
          <w:rFonts w:cs="Times New Roman"/>
        </w:rPr>
        <w:t>reciente y la incorporación de la idea en el discurso de la disciplina aún es insuficiente.</w:t>
      </w:r>
    </w:p>
    <w:p w14:paraId="2F28B335" w14:textId="77777777" w:rsidR="001D2ECB" w:rsidRPr="004212EB" w:rsidRDefault="001D2ECB" w:rsidP="004212EB">
      <w:pPr>
        <w:jc w:val="both"/>
        <w:rPr>
          <w:rFonts w:cs="Times New Roman"/>
        </w:rPr>
      </w:pPr>
    </w:p>
    <w:tbl>
      <w:tblPr>
        <w:tblStyle w:val="Tablaconcuadrcula"/>
        <w:tblW w:w="0" w:type="auto"/>
        <w:tblLook w:val="04A0" w:firstRow="1" w:lastRow="0" w:firstColumn="1" w:lastColumn="0" w:noHBand="0" w:noVBand="1"/>
      </w:tblPr>
      <w:tblGrid>
        <w:gridCol w:w="1526"/>
        <w:gridCol w:w="7452"/>
      </w:tblGrid>
      <w:tr w:rsidR="00377D00" w:rsidRPr="004212EB" w14:paraId="24637C5B" w14:textId="77777777" w:rsidTr="0001107C">
        <w:tc>
          <w:tcPr>
            <w:tcW w:w="8978" w:type="dxa"/>
            <w:gridSpan w:val="2"/>
            <w:shd w:val="clear" w:color="auto" w:fill="000000" w:themeFill="text1"/>
          </w:tcPr>
          <w:p w14:paraId="476FBAF1" w14:textId="77777777" w:rsidR="00377D00" w:rsidRPr="004212EB" w:rsidRDefault="00377D00" w:rsidP="004212EB">
            <w:pPr>
              <w:jc w:val="both"/>
              <w:rPr>
                <w:rFonts w:cs="Times New Roman"/>
                <w:b/>
                <w:color w:val="FFFFFF" w:themeColor="background1"/>
              </w:rPr>
            </w:pPr>
            <w:r w:rsidRPr="004212EB">
              <w:rPr>
                <w:rFonts w:cs="Times New Roman"/>
                <w:b/>
                <w:color w:val="FFFFFF" w:themeColor="background1"/>
              </w:rPr>
              <w:t>Destacado</w:t>
            </w:r>
          </w:p>
        </w:tc>
      </w:tr>
      <w:tr w:rsidR="00377D00" w:rsidRPr="004212EB" w14:paraId="7F028745" w14:textId="77777777" w:rsidTr="001D2ECB">
        <w:tc>
          <w:tcPr>
            <w:tcW w:w="1526" w:type="dxa"/>
          </w:tcPr>
          <w:p w14:paraId="17A66981" w14:textId="77777777" w:rsidR="00377D00" w:rsidRPr="004212EB" w:rsidRDefault="00377D00" w:rsidP="004212EB">
            <w:pPr>
              <w:jc w:val="both"/>
              <w:rPr>
                <w:rFonts w:cs="Times New Roman"/>
                <w:b/>
              </w:rPr>
            </w:pPr>
            <w:r w:rsidRPr="004212EB">
              <w:rPr>
                <w:rFonts w:cs="Times New Roman"/>
                <w:b/>
              </w:rPr>
              <w:t>Título</w:t>
            </w:r>
          </w:p>
        </w:tc>
        <w:tc>
          <w:tcPr>
            <w:tcW w:w="7452" w:type="dxa"/>
          </w:tcPr>
          <w:p w14:paraId="662A4769" w14:textId="2793DDFD" w:rsidR="00377D00" w:rsidRPr="004212EB" w:rsidRDefault="00377D00" w:rsidP="004212EB">
            <w:pPr>
              <w:jc w:val="both"/>
              <w:rPr>
                <w:rFonts w:cs="Times New Roman"/>
                <w:b/>
              </w:rPr>
            </w:pPr>
            <w:r w:rsidRPr="004212EB">
              <w:rPr>
                <w:rFonts w:cs="Times New Roman"/>
                <w:b/>
              </w:rPr>
              <w:t>Principales aportes</w:t>
            </w:r>
            <w:r w:rsidR="007424CE" w:rsidRPr="004212EB">
              <w:rPr>
                <w:rFonts w:cs="Times New Roman"/>
                <w:b/>
              </w:rPr>
              <w:t xml:space="preserve"> a la biogeografía</w:t>
            </w:r>
          </w:p>
        </w:tc>
      </w:tr>
      <w:tr w:rsidR="00377D00" w:rsidRPr="004212EB" w14:paraId="730251FA" w14:textId="77777777" w:rsidTr="001D2ECB">
        <w:tc>
          <w:tcPr>
            <w:tcW w:w="1526" w:type="dxa"/>
          </w:tcPr>
          <w:p w14:paraId="1F0C5323" w14:textId="77777777" w:rsidR="00377D00" w:rsidRPr="004212EB" w:rsidRDefault="00377D00" w:rsidP="004212EB">
            <w:pPr>
              <w:jc w:val="both"/>
              <w:rPr>
                <w:rFonts w:cs="Times New Roman"/>
              </w:rPr>
            </w:pPr>
            <w:r w:rsidRPr="004212EB">
              <w:rPr>
                <w:rFonts w:cs="Times New Roman"/>
                <w:b/>
              </w:rPr>
              <w:t>Contenido</w:t>
            </w:r>
          </w:p>
        </w:tc>
        <w:tc>
          <w:tcPr>
            <w:tcW w:w="7452" w:type="dxa"/>
          </w:tcPr>
          <w:p w14:paraId="54785E8F" w14:textId="2469C87D" w:rsidR="00F26291" w:rsidRPr="004212EB" w:rsidRDefault="00377D00" w:rsidP="004212EB">
            <w:pPr>
              <w:pStyle w:val="Prrafodelista"/>
              <w:numPr>
                <w:ilvl w:val="0"/>
                <w:numId w:val="28"/>
              </w:numPr>
              <w:jc w:val="both"/>
              <w:rPr>
                <w:rFonts w:cs="Times New Roman"/>
                <w:lang w:val="es-CO"/>
              </w:rPr>
            </w:pPr>
            <w:r w:rsidRPr="004212EB">
              <w:rPr>
                <w:rFonts w:eastAsia="Times New Roman" w:cs="Times New Roman"/>
                <w:b/>
                <w:lang w:val="es-ES_tradnl" w:eastAsia="es-CO"/>
              </w:rPr>
              <w:t>Los naturalistas del siglo XIX</w:t>
            </w:r>
            <w:r w:rsidR="00F26291" w:rsidRPr="004212EB">
              <w:rPr>
                <w:rFonts w:eastAsia="Times New Roman" w:cs="Times New Roman"/>
                <w:lang w:val="es-ES_tradnl" w:eastAsia="es-CO"/>
              </w:rPr>
              <w:t>.</w:t>
            </w:r>
            <w:r w:rsidRPr="004212EB">
              <w:rPr>
                <w:rFonts w:eastAsia="Times New Roman" w:cs="Times New Roman"/>
                <w:lang w:val="es-ES_tradnl" w:eastAsia="es-CO"/>
              </w:rPr>
              <w:t xml:space="preserve"> Alexander von Humboldt, Charles Darwin, </w:t>
            </w:r>
            <w:r w:rsidRPr="004212EB">
              <w:rPr>
                <w:rFonts w:cs="Times New Roman"/>
                <w:lang w:val="es-CO"/>
              </w:rPr>
              <w:t>el ornitólogo Philip Sclater</w:t>
            </w:r>
            <w:r w:rsidR="00F26291" w:rsidRPr="004212EB">
              <w:rPr>
                <w:rFonts w:cs="Times New Roman"/>
                <w:lang w:val="es-CO"/>
              </w:rPr>
              <w:t xml:space="preserve"> y</w:t>
            </w:r>
            <w:r w:rsidRPr="004212EB">
              <w:rPr>
                <w:rFonts w:cs="Times New Roman"/>
                <w:lang w:val="es-CO"/>
              </w:rPr>
              <w:t xml:space="preserve"> el botánico Adolf Engler</w:t>
            </w:r>
            <w:r w:rsidRPr="004212EB">
              <w:rPr>
                <w:rFonts w:eastAsia="Times New Roman" w:cs="Times New Roman"/>
                <w:lang w:val="es-ES_tradnl" w:eastAsia="es-CO"/>
              </w:rPr>
              <w:t xml:space="preserve"> </w:t>
            </w:r>
            <w:r w:rsidRPr="004212EB">
              <w:rPr>
                <w:rFonts w:cs="Times New Roman"/>
              </w:rPr>
              <w:t>contribuyeron de manera importante a la biogeografía basados en la hipótesis de que los seres vivos se distribuyeron desde un lugar común y a partir de allí se dispersaron en todas las direcciones.</w:t>
            </w:r>
          </w:p>
          <w:p w14:paraId="3471156E" w14:textId="660991F8" w:rsidR="00F26291" w:rsidRPr="004212EB" w:rsidRDefault="00377D00" w:rsidP="004212EB">
            <w:pPr>
              <w:pStyle w:val="Prrafodelista"/>
              <w:numPr>
                <w:ilvl w:val="0"/>
                <w:numId w:val="28"/>
              </w:numPr>
              <w:jc w:val="both"/>
              <w:rPr>
                <w:rFonts w:cs="Times New Roman"/>
                <w:lang w:val="es-CO"/>
              </w:rPr>
            </w:pPr>
            <w:r w:rsidRPr="004212EB">
              <w:rPr>
                <w:rFonts w:cs="Times New Roman"/>
                <w:lang w:val="es-ES_tradnl"/>
              </w:rPr>
              <w:t>En </w:t>
            </w:r>
            <w:hyperlink r:id="rId10" w:tooltip="Año 1872" w:history="1">
              <w:r w:rsidRPr="004212EB">
                <w:rPr>
                  <w:rStyle w:val="Hipervnculo"/>
                  <w:rFonts w:cs="Times New Roman"/>
                  <w:color w:val="auto"/>
                  <w:u w:val="none"/>
                  <w:lang w:val="es-ES_tradnl"/>
                </w:rPr>
                <w:t>1872</w:t>
              </w:r>
            </w:hyperlink>
            <w:r w:rsidRPr="004212EB">
              <w:rPr>
                <w:rFonts w:cs="Times New Roman"/>
                <w:lang w:val="es-ES_tradnl"/>
              </w:rPr>
              <w:t xml:space="preserve">, </w:t>
            </w:r>
            <w:r w:rsidRPr="00F665A3">
              <w:rPr>
                <w:rFonts w:cs="Times New Roman"/>
                <w:b/>
                <w:rPrChange w:id="112" w:author="TOSHIBA" w:date="2016-02-03T10:41:00Z">
                  <w:rPr>
                    <w:rFonts w:cs="Times New Roman"/>
                  </w:rPr>
                </w:rPrChange>
              </w:rPr>
              <w:t>Alfred Russel</w:t>
            </w:r>
            <w:r w:rsidR="00F26291" w:rsidRPr="004212EB">
              <w:rPr>
                <w:rFonts w:cs="Times New Roman"/>
                <w:lang w:val="es-ES_tradnl"/>
              </w:rPr>
              <w:t xml:space="preserve"> </w:t>
            </w:r>
            <w:r w:rsidRPr="004212EB">
              <w:rPr>
                <w:rFonts w:cs="Times New Roman"/>
                <w:b/>
                <w:lang w:val="es-ES_tradnl"/>
              </w:rPr>
              <w:t>Wallace</w:t>
            </w:r>
            <w:r w:rsidRPr="004212EB">
              <w:rPr>
                <w:rFonts w:cs="Times New Roman"/>
                <w:lang w:val="es-ES_tradnl"/>
              </w:rPr>
              <w:t xml:space="preserve"> </w:t>
            </w:r>
            <w:r w:rsidRPr="004212EB">
              <w:rPr>
                <w:rFonts w:cs="Times New Roman"/>
                <w:lang w:val="es-CO"/>
              </w:rPr>
              <w:t>dividió la Tierra en seis regiones biogeográficas separadas por barreras geográficas</w:t>
            </w:r>
            <w:ins w:id="113" w:author="TOSHIBA" w:date="2016-02-03T10:41:00Z">
              <w:r w:rsidR="00F665A3">
                <w:rPr>
                  <w:rFonts w:cs="Times New Roman"/>
                  <w:lang w:val="es-CO"/>
                </w:rPr>
                <w:t>,</w:t>
              </w:r>
            </w:ins>
            <w:r w:rsidRPr="004212EB">
              <w:rPr>
                <w:rFonts w:cs="Times New Roman"/>
                <w:lang w:val="es-CO"/>
              </w:rPr>
              <w:t xml:space="preserve"> para describir la distribución de las especies de aves, insectos, mamíferos y reptiles. </w:t>
            </w:r>
          </w:p>
          <w:p w14:paraId="66EED22F" w14:textId="6EB7F359" w:rsidR="00377D00" w:rsidRPr="004212EB" w:rsidRDefault="00377D00" w:rsidP="004212EB">
            <w:pPr>
              <w:pStyle w:val="Prrafodelista"/>
              <w:numPr>
                <w:ilvl w:val="0"/>
                <w:numId w:val="28"/>
              </w:numPr>
              <w:jc w:val="both"/>
              <w:rPr>
                <w:rFonts w:cs="Times New Roman"/>
              </w:rPr>
            </w:pPr>
            <w:r w:rsidRPr="004212EB">
              <w:rPr>
                <w:rFonts w:cs="Times New Roman"/>
                <w:lang w:val="es-CO"/>
              </w:rPr>
              <w:t>El científico</w:t>
            </w:r>
            <w:r w:rsidR="00F26291" w:rsidRPr="004212EB">
              <w:rPr>
                <w:rFonts w:cs="Times New Roman"/>
                <w:lang w:val="es-CO"/>
              </w:rPr>
              <w:t xml:space="preserve"> húngaro</w:t>
            </w:r>
            <w:r w:rsidRPr="004212EB">
              <w:rPr>
                <w:rFonts w:cs="Times New Roman"/>
                <w:lang w:val="es-CO"/>
              </w:rPr>
              <w:t xml:space="preserve"> </w:t>
            </w:r>
            <w:r w:rsidRPr="004212EB">
              <w:rPr>
                <w:rFonts w:cs="Times New Roman"/>
                <w:b/>
                <w:lang w:val="es-CO"/>
              </w:rPr>
              <w:t>Miklos</w:t>
            </w:r>
            <w:r w:rsidR="00F26291" w:rsidRPr="004212EB">
              <w:rPr>
                <w:rFonts w:cs="Times New Roman"/>
                <w:b/>
                <w:lang w:val="es-CO"/>
              </w:rPr>
              <w:t xml:space="preserve"> </w:t>
            </w:r>
            <w:r w:rsidRPr="004212EB">
              <w:rPr>
                <w:rFonts w:cs="Times New Roman"/>
                <w:b/>
                <w:lang w:val="es-CO"/>
              </w:rPr>
              <w:t>Udvardy</w:t>
            </w:r>
            <w:r w:rsidRPr="004212EB">
              <w:rPr>
                <w:rFonts w:cs="Times New Roman"/>
                <w:lang w:val="es-CO"/>
              </w:rPr>
              <w:t xml:space="preserve"> propuso en 1975 un sistema de clasificación de las regiones biogeográficas del mundo</w:t>
            </w:r>
            <w:r w:rsidR="00F26291" w:rsidRPr="004212EB">
              <w:rPr>
                <w:rFonts w:cs="Times New Roman"/>
                <w:lang w:val="es-CO"/>
              </w:rPr>
              <w:t>. D</w:t>
            </w:r>
            <w:r w:rsidRPr="004212EB">
              <w:rPr>
                <w:rFonts w:cs="Times New Roman"/>
                <w:lang w:val="es-CO"/>
              </w:rPr>
              <w:t xml:space="preserve">ivide la Tierra en ocho regiones con el propósito de </w:t>
            </w:r>
            <w:r w:rsidR="008622C8" w:rsidRPr="004212EB">
              <w:rPr>
                <w:rFonts w:cs="Times New Roman"/>
                <w:lang w:val="es-CO"/>
              </w:rPr>
              <w:t xml:space="preserve">generar políticas </w:t>
            </w:r>
            <w:r w:rsidR="008622C8" w:rsidRPr="004212EB">
              <w:rPr>
                <w:rFonts w:cs="Times New Roman"/>
                <w:lang w:val="es-CO"/>
              </w:rPr>
              <w:lastRenderedPageBreak/>
              <w:t xml:space="preserve">para </w:t>
            </w:r>
            <w:r w:rsidRPr="004212EB">
              <w:rPr>
                <w:rFonts w:cs="Times New Roman"/>
                <w:lang w:val="es-CO"/>
              </w:rPr>
              <w:t xml:space="preserve">la conservación del medio ambiente. Esta propuesta sirvió de base a la clasificación realizada por los expertos del </w:t>
            </w:r>
            <w:r w:rsidRPr="004212EB">
              <w:rPr>
                <w:rFonts w:cs="Times New Roman"/>
                <w:b/>
                <w:lang w:val="es-CO"/>
              </w:rPr>
              <w:t>Fondo Mundial para la Naturaleza (WWF).</w:t>
            </w:r>
          </w:p>
        </w:tc>
      </w:tr>
    </w:tbl>
    <w:p w14:paraId="6A7DB994" w14:textId="77777777" w:rsidR="008D6D40" w:rsidRPr="004212EB" w:rsidRDefault="008D6D40" w:rsidP="004212EB">
      <w:pPr>
        <w:jc w:val="both"/>
        <w:rPr>
          <w:rFonts w:eastAsia="Times New Roman" w:cs="Times New Roman"/>
          <w:lang w:eastAsia="es-CO"/>
        </w:rPr>
      </w:pPr>
    </w:p>
    <w:p w14:paraId="610CABD9" w14:textId="77777777" w:rsidR="00872FF7" w:rsidRPr="004212EB" w:rsidRDefault="00872FF7" w:rsidP="004212EB">
      <w:pPr>
        <w:jc w:val="both"/>
        <w:rPr>
          <w:rFonts w:eastAsia="Times New Roman" w:cs="Times New Roman"/>
          <w:lang w:eastAsia="es-CO"/>
        </w:rPr>
      </w:pPr>
    </w:p>
    <w:p w14:paraId="744554CE" w14:textId="77777777" w:rsidR="00377D00" w:rsidRPr="004212EB" w:rsidRDefault="00377D00" w:rsidP="004212EB">
      <w:pPr>
        <w:jc w:val="both"/>
        <w:rPr>
          <w:rFonts w:cs="Times New Roman"/>
        </w:rPr>
      </w:pPr>
      <w:r w:rsidRPr="004212EB">
        <w:rPr>
          <w:rFonts w:cs="Times New Roman"/>
          <w:highlight w:val="yellow"/>
        </w:rPr>
        <w:t>[SECCIÓN 3]</w:t>
      </w:r>
    </w:p>
    <w:p w14:paraId="22D34E36" w14:textId="5D1FA600" w:rsidR="00377D00" w:rsidRPr="004212EB" w:rsidRDefault="00377D00" w:rsidP="004212EB">
      <w:pPr>
        <w:pStyle w:val="Ttulo3"/>
        <w:jc w:val="both"/>
        <w:rPr>
          <w:rFonts w:ascii="Times New Roman" w:eastAsia="Times New Roman" w:hAnsi="Times New Roman" w:cs="Times New Roman"/>
          <w:lang w:eastAsia="es-CO"/>
        </w:rPr>
      </w:pPr>
      <w:bookmarkStart w:id="114" w:name="_Toc436127645"/>
      <w:r w:rsidRPr="004212EB">
        <w:rPr>
          <w:rFonts w:ascii="Times New Roman" w:eastAsia="Times New Roman" w:hAnsi="Times New Roman" w:cs="Times New Roman"/>
          <w:lang w:eastAsia="es-CO"/>
        </w:rPr>
        <w:t xml:space="preserve">1.1.1 </w:t>
      </w:r>
      <w:ins w:id="115" w:author="TOSHIBA" w:date="2016-02-03T17:39:00Z">
        <w:r w:rsidR="002D4554">
          <w:rPr>
            <w:rFonts w:ascii="Times New Roman" w:eastAsia="Times New Roman" w:hAnsi="Times New Roman" w:cs="Times New Roman"/>
            <w:lang w:eastAsia="es-CO"/>
          </w:rPr>
          <w:t xml:space="preserve">La </w:t>
        </w:r>
      </w:ins>
      <w:del w:id="116" w:author="TOSHIBA" w:date="2016-02-03T17:39:00Z">
        <w:r w:rsidRPr="004212EB" w:rsidDel="002D4554">
          <w:rPr>
            <w:rFonts w:ascii="Times New Roman" w:eastAsia="Times New Roman" w:hAnsi="Times New Roman" w:cs="Times New Roman"/>
            <w:lang w:eastAsia="es-CO"/>
          </w:rPr>
          <w:delText>F</w:delText>
        </w:r>
      </w:del>
      <w:ins w:id="117" w:author="TOSHIBA" w:date="2016-02-03T17:39:00Z">
        <w:r w:rsidR="002D4554">
          <w:rPr>
            <w:rFonts w:ascii="Times New Roman" w:eastAsia="Times New Roman" w:hAnsi="Times New Roman" w:cs="Times New Roman"/>
            <w:lang w:eastAsia="es-CO"/>
          </w:rPr>
          <w:t>f</w:t>
        </w:r>
      </w:ins>
      <w:r w:rsidRPr="004212EB">
        <w:rPr>
          <w:rFonts w:ascii="Times New Roman" w:eastAsia="Times New Roman" w:hAnsi="Times New Roman" w:cs="Times New Roman"/>
          <w:lang w:eastAsia="es-CO"/>
        </w:rPr>
        <w:t>itogeografía</w:t>
      </w:r>
      <w:bookmarkEnd w:id="114"/>
    </w:p>
    <w:p w14:paraId="1F6C2C56" w14:textId="54B01C7A" w:rsidR="00377D00" w:rsidRPr="004212EB" w:rsidRDefault="00377D00" w:rsidP="004212EB">
      <w:pPr>
        <w:jc w:val="both"/>
        <w:rPr>
          <w:rFonts w:eastAsia="Times New Roman" w:cs="Times New Roman"/>
          <w:lang w:eastAsia="es-CO"/>
        </w:rPr>
      </w:pPr>
      <w:r w:rsidRPr="004212EB">
        <w:rPr>
          <w:rFonts w:eastAsia="Times New Roman" w:cs="Times New Roman"/>
          <w:lang w:eastAsia="es-CO"/>
        </w:rPr>
        <w:t xml:space="preserve">La </w:t>
      </w:r>
      <w:r w:rsidRPr="004212EB">
        <w:rPr>
          <w:rFonts w:eastAsia="Times New Roman" w:cs="Times New Roman"/>
          <w:b/>
          <w:lang w:eastAsia="es-CO"/>
        </w:rPr>
        <w:t>fitogeografía</w:t>
      </w:r>
      <w:r w:rsidRPr="004212EB">
        <w:rPr>
          <w:rFonts w:eastAsia="Times New Roman" w:cs="Times New Roman"/>
          <w:lang w:eastAsia="es-CO"/>
        </w:rPr>
        <w:t xml:space="preserve"> estudia el hábitat de las plantas sobre la superficie terrestre. Estudia el origen, la evolución y la distribución de las plantas de acuerdo con la distribución geográfica</w:t>
      </w:r>
      <w:del w:id="118" w:author="TOSHIBA" w:date="2016-02-03T10:50:00Z">
        <w:r w:rsidRPr="004212EB" w:rsidDel="00F665A3">
          <w:rPr>
            <w:rFonts w:eastAsia="Times New Roman" w:cs="Times New Roman"/>
            <w:lang w:eastAsia="es-CO"/>
          </w:rPr>
          <w:delText>.</w:delText>
        </w:r>
      </w:del>
      <w:r w:rsidR="00C477E4" w:rsidRPr="004212EB">
        <w:rPr>
          <w:rFonts w:eastAsia="Times New Roman" w:cs="Times New Roman"/>
          <w:lang w:eastAsia="es-CO"/>
        </w:rPr>
        <w:t xml:space="preserve"> [VER]</w:t>
      </w:r>
      <w:ins w:id="119" w:author="TOSHIBA" w:date="2016-02-03T10:49:00Z">
        <w:r w:rsidR="00F665A3">
          <w:rPr>
            <w:rFonts w:eastAsia="Times New Roman" w:cs="Times New Roman"/>
            <w:lang w:eastAsia="es-CO"/>
          </w:rPr>
          <w:t>.</w:t>
        </w:r>
      </w:ins>
    </w:p>
    <w:p w14:paraId="5A9905B9" w14:textId="72D05F4D" w:rsidR="00C477E4" w:rsidRPr="004212EB" w:rsidRDefault="0057792C" w:rsidP="004212EB">
      <w:pPr>
        <w:jc w:val="both"/>
        <w:rPr>
          <w:rFonts w:eastAsia="Times New Roman" w:cs="Times New Roman"/>
          <w:lang w:eastAsia="es-CO"/>
        </w:rPr>
      </w:pPr>
      <w:hyperlink r:id="rId11" w:history="1">
        <w:r w:rsidR="00C477E4" w:rsidRPr="004212EB">
          <w:rPr>
            <w:rStyle w:val="Hipervnculo"/>
            <w:rFonts w:eastAsia="Times New Roman" w:cs="Times New Roman"/>
            <w:lang w:eastAsia="es-CO"/>
          </w:rPr>
          <w:t>http://www.ecured.cu/index.php/La_Fitogeograf%C3%ADa</w:t>
        </w:r>
      </w:hyperlink>
    </w:p>
    <w:p w14:paraId="0B4868EB" w14:textId="5B2DA5D3" w:rsidR="00C477E4" w:rsidRPr="004212EB" w:rsidRDefault="00AF73AE" w:rsidP="004212EB">
      <w:pPr>
        <w:jc w:val="both"/>
        <w:rPr>
          <w:rFonts w:eastAsia="Times New Roman" w:cs="Times New Roman"/>
          <w:lang w:eastAsia="es-CO"/>
        </w:rPr>
      </w:pPr>
      <w:r w:rsidRPr="004212EB">
        <w:rPr>
          <w:rFonts w:eastAsia="Times New Roman" w:cs="Times New Roman"/>
          <w:lang w:eastAsia="es-CO"/>
        </w:rPr>
        <w:t xml:space="preserve">Algunas </w:t>
      </w:r>
      <w:r w:rsidR="00C477E4" w:rsidRPr="004212EB">
        <w:rPr>
          <w:rFonts w:eastAsia="Times New Roman" w:cs="Times New Roman"/>
          <w:lang w:eastAsia="es-CO"/>
        </w:rPr>
        <w:t xml:space="preserve">características de la vegetación con respecto a </w:t>
      </w:r>
      <w:r w:rsidRPr="004212EB">
        <w:rPr>
          <w:rFonts w:eastAsia="Times New Roman" w:cs="Times New Roman"/>
          <w:lang w:eastAsia="es-CO"/>
        </w:rPr>
        <w:t>la geografía de un lugar</w:t>
      </w:r>
      <w:ins w:id="120" w:author="TOSHIBA" w:date="2016-02-04T17:27:00Z">
        <w:r w:rsidR="00BC58E4">
          <w:rPr>
            <w:rFonts w:eastAsia="Times New Roman" w:cs="Times New Roman"/>
            <w:lang w:eastAsia="es-CO"/>
          </w:rPr>
          <w:t xml:space="preserve"> son</w:t>
        </w:r>
      </w:ins>
      <w:r w:rsidR="00C477E4" w:rsidRPr="004212EB">
        <w:rPr>
          <w:rFonts w:eastAsia="Times New Roman" w:cs="Times New Roman"/>
          <w:lang w:eastAsia="es-CO"/>
        </w:rPr>
        <w:t>:</w:t>
      </w:r>
    </w:p>
    <w:p w14:paraId="7EB41A5E" w14:textId="1BC618DD" w:rsidR="00C477E4" w:rsidRPr="004212EB" w:rsidRDefault="00C477E4" w:rsidP="004212EB">
      <w:pPr>
        <w:pStyle w:val="Prrafodelista"/>
        <w:numPr>
          <w:ilvl w:val="0"/>
          <w:numId w:val="38"/>
        </w:numPr>
        <w:jc w:val="both"/>
        <w:rPr>
          <w:rFonts w:eastAsia="Times New Roman" w:cs="Times New Roman"/>
          <w:lang w:eastAsia="es-CO"/>
        </w:rPr>
      </w:pPr>
      <w:r w:rsidRPr="004212EB">
        <w:rPr>
          <w:rFonts w:eastAsia="Times New Roman" w:cs="Times New Roman"/>
          <w:lang w:eastAsia="es-CO"/>
        </w:rPr>
        <w:t>La asimilación de la energía solar</w:t>
      </w:r>
      <w:ins w:id="121" w:author="TOSHIBA" w:date="2016-02-03T10:44:00Z">
        <w:r w:rsidR="00F665A3">
          <w:rPr>
            <w:rFonts w:eastAsia="Times New Roman" w:cs="Times New Roman"/>
            <w:lang w:eastAsia="es-CO"/>
          </w:rPr>
          <w:t>.</w:t>
        </w:r>
      </w:ins>
    </w:p>
    <w:p w14:paraId="4D3AA8E8" w14:textId="4597348F" w:rsidR="00C477E4" w:rsidRPr="004212EB" w:rsidRDefault="00C477E4" w:rsidP="004212EB">
      <w:pPr>
        <w:pStyle w:val="Prrafodelista"/>
        <w:numPr>
          <w:ilvl w:val="0"/>
          <w:numId w:val="38"/>
        </w:numPr>
        <w:jc w:val="both"/>
        <w:rPr>
          <w:rFonts w:eastAsia="Times New Roman" w:cs="Times New Roman"/>
          <w:lang w:eastAsia="es-CO"/>
        </w:rPr>
      </w:pPr>
      <w:r w:rsidRPr="004212EB">
        <w:rPr>
          <w:rFonts w:eastAsia="Times New Roman" w:cs="Times New Roman"/>
          <w:lang w:eastAsia="es-CO"/>
        </w:rPr>
        <w:t>La estabilización de los terrenos en pendientes.</w:t>
      </w:r>
    </w:p>
    <w:p w14:paraId="1BEEDB8E" w14:textId="166D5958" w:rsidR="00C477E4" w:rsidRPr="004212EB" w:rsidRDefault="00C477E4" w:rsidP="004212EB">
      <w:pPr>
        <w:pStyle w:val="Prrafodelista"/>
        <w:numPr>
          <w:ilvl w:val="0"/>
          <w:numId w:val="38"/>
        </w:numPr>
        <w:jc w:val="both"/>
        <w:rPr>
          <w:rFonts w:eastAsia="Times New Roman" w:cs="Times New Roman"/>
          <w:lang w:eastAsia="es-CO"/>
        </w:rPr>
      </w:pPr>
      <w:r w:rsidRPr="004212EB">
        <w:rPr>
          <w:rFonts w:eastAsia="Times New Roman" w:cs="Times New Roman"/>
          <w:lang w:eastAsia="es-CO"/>
        </w:rPr>
        <w:t>La retención de la humedad.</w:t>
      </w:r>
    </w:p>
    <w:p w14:paraId="2DCB2F03" w14:textId="3923F3DB" w:rsidR="00C477E4" w:rsidRPr="004212EB" w:rsidRDefault="00C477E4" w:rsidP="004212EB">
      <w:pPr>
        <w:pStyle w:val="Prrafodelista"/>
        <w:numPr>
          <w:ilvl w:val="0"/>
          <w:numId w:val="38"/>
        </w:numPr>
        <w:jc w:val="both"/>
        <w:rPr>
          <w:rFonts w:eastAsia="Times New Roman" w:cs="Times New Roman"/>
          <w:lang w:eastAsia="es-CO"/>
        </w:rPr>
      </w:pPr>
      <w:r w:rsidRPr="004212EB">
        <w:rPr>
          <w:rFonts w:eastAsia="Times New Roman" w:cs="Times New Roman"/>
          <w:lang w:eastAsia="es-CO"/>
        </w:rPr>
        <w:t>La regulación de la temperatura.</w:t>
      </w:r>
    </w:p>
    <w:p w14:paraId="5566D8F2" w14:textId="334EDFF7" w:rsidR="00C477E4" w:rsidRPr="004212EB" w:rsidRDefault="00C477E4" w:rsidP="004212EB">
      <w:pPr>
        <w:jc w:val="both"/>
        <w:rPr>
          <w:rFonts w:eastAsia="Times New Roman" w:cs="Times New Roman"/>
          <w:lang w:eastAsia="es-CO"/>
        </w:rPr>
      </w:pPr>
    </w:p>
    <w:tbl>
      <w:tblPr>
        <w:tblStyle w:val="Tablaconcuadrcula"/>
        <w:tblW w:w="0" w:type="auto"/>
        <w:tblLayout w:type="fixed"/>
        <w:tblLook w:val="04A0" w:firstRow="1" w:lastRow="0" w:firstColumn="1" w:lastColumn="0" w:noHBand="0" w:noVBand="1"/>
      </w:tblPr>
      <w:tblGrid>
        <w:gridCol w:w="2518"/>
        <w:gridCol w:w="6536"/>
      </w:tblGrid>
      <w:tr w:rsidR="00377D00" w:rsidRPr="004212EB" w14:paraId="1C534C52" w14:textId="77777777" w:rsidTr="0001107C">
        <w:tc>
          <w:tcPr>
            <w:tcW w:w="9054" w:type="dxa"/>
            <w:gridSpan w:val="2"/>
            <w:shd w:val="clear" w:color="auto" w:fill="0D0D0D" w:themeFill="text1" w:themeFillTint="F2"/>
          </w:tcPr>
          <w:p w14:paraId="13ED93FF" w14:textId="77777777" w:rsidR="00377D00" w:rsidRPr="004212EB" w:rsidRDefault="00377D00" w:rsidP="004212EB">
            <w:pPr>
              <w:jc w:val="both"/>
              <w:rPr>
                <w:rFonts w:cs="Times New Roman"/>
                <w:b/>
              </w:rPr>
            </w:pPr>
            <w:r w:rsidRPr="004212EB">
              <w:rPr>
                <w:rFonts w:cs="Times New Roman"/>
                <w:b/>
              </w:rPr>
              <w:t>Imagen (fotografía, gráfica o ilustración)</w:t>
            </w:r>
          </w:p>
        </w:tc>
      </w:tr>
      <w:tr w:rsidR="00377D00" w:rsidRPr="004212EB" w14:paraId="5EFF6C30" w14:textId="77777777" w:rsidTr="0001107C">
        <w:tc>
          <w:tcPr>
            <w:tcW w:w="2518" w:type="dxa"/>
          </w:tcPr>
          <w:p w14:paraId="42A39F7C" w14:textId="77777777" w:rsidR="00377D00" w:rsidRPr="004212EB" w:rsidRDefault="00377D00" w:rsidP="004212EB">
            <w:pPr>
              <w:jc w:val="both"/>
              <w:rPr>
                <w:rFonts w:cs="Times New Roman"/>
                <w:b/>
              </w:rPr>
            </w:pPr>
            <w:r w:rsidRPr="004212EB">
              <w:rPr>
                <w:rFonts w:cs="Times New Roman"/>
                <w:b/>
              </w:rPr>
              <w:t>Código</w:t>
            </w:r>
          </w:p>
        </w:tc>
        <w:tc>
          <w:tcPr>
            <w:tcW w:w="6536" w:type="dxa"/>
          </w:tcPr>
          <w:p w14:paraId="34F69467" w14:textId="77777777" w:rsidR="00535276" w:rsidRPr="004212EB" w:rsidRDefault="00377D00" w:rsidP="004212EB">
            <w:pPr>
              <w:jc w:val="both"/>
              <w:rPr>
                <w:rFonts w:cs="Times New Roman"/>
                <w:lang w:val="en-US"/>
              </w:rPr>
            </w:pPr>
            <w:r w:rsidRPr="004212EB">
              <w:rPr>
                <w:rFonts w:cs="Times New Roman"/>
                <w:lang w:val="en-US"/>
              </w:rPr>
              <w:t>CS_08_10_IMG02</w:t>
            </w:r>
            <w:r w:rsidR="00535276" w:rsidRPr="004212EB">
              <w:rPr>
                <w:rFonts w:cs="Times New Roman"/>
                <w:lang w:val="en-US"/>
              </w:rPr>
              <w:t>a</w:t>
            </w:r>
          </w:p>
          <w:p w14:paraId="1A2A2CA5" w14:textId="39950B7F" w:rsidR="00535276" w:rsidRPr="004212EB" w:rsidRDefault="00535276" w:rsidP="004212EB">
            <w:pPr>
              <w:jc w:val="both"/>
              <w:rPr>
                <w:rFonts w:cs="Times New Roman"/>
                <w:lang w:val="en-US"/>
              </w:rPr>
            </w:pPr>
            <w:r w:rsidRPr="004212EB">
              <w:rPr>
                <w:rFonts w:cs="Times New Roman"/>
                <w:lang w:val="en-US"/>
              </w:rPr>
              <w:t>CS_08_10_IMG02b</w:t>
            </w:r>
          </w:p>
        </w:tc>
      </w:tr>
      <w:tr w:rsidR="00377D00" w:rsidRPr="004212EB" w14:paraId="1CBE7A32" w14:textId="77777777" w:rsidTr="0001107C">
        <w:tc>
          <w:tcPr>
            <w:tcW w:w="2518" w:type="dxa"/>
          </w:tcPr>
          <w:p w14:paraId="07E65AC3" w14:textId="72A81160" w:rsidR="00377D00" w:rsidRPr="004212EB" w:rsidRDefault="00377D00" w:rsidP="004212EB">
            <w:pPr>
              <w:jc w:val="both"/>
              <w:rPr>
                <w:rFonts w:cs="Times New Roman"/>
              </w:rPr>
            </w:pPr>
            <w:r w:rsidRPr="004212EB">
              <w:rPr>
                <w:rFonts w:cs="Times New Roman"/>
                <w:b/>
              </w:rPr>
              <w:t>Descripción</w:t>
            </w:r>
          </w:p>
        </w:tc>
        <w:tc>
          <w:tcPr>
            <w:tcW w:w="6536" w:type="dxa"/>
          </w:tcPr>
          <w:p w14:paraId="2B349ED7" w14:textId="32F33BFB" w:rsidR="00377D00" w:rsidRPr="004212EB" w:rsidRDefault="00377D00" w:rsidP="004212EB">
            <w:pPr>
              <w:jc w:val="both"/>
              <w:rPr>
                <w:rFonts w:cs="Times New Roman"/>
                <w:lang w:val="es-ES"/>
              </w:rPr>
            </w:pPr>
            <w:r w:rsidRPr="004212EB">
              <w:rPr>
                <w:rFonts w:eastAsia="Times New Roman" w:cs="Times New Roman"/>
                <w:color w:val="000000"/>
                <w:lang w:eastAsia="es-ES_tradnl"/>
              </w:rPr>
              <w:t xml:space="preserve">Distribución del pino </w:t>
            </w:r>
            <w:r w:rsidRPr="004212EB">
              <w:rPr>
                <w:rFonts w:eastAsia="Times New Roman" w:cs="Times New Roman"/>
                <w:i/>
                <w:color w:val="000000"/>
                <w:lang w:eastAsia="es-ES_tradnl"/>
              </w:rPr>
              <w:t>Nothofagus</w:t>
            </w:r>
            <w:r w:rsidR="00CB0064" w:rsidRPr="004212EB">
              <w:rPr>
                <w:rFonts w:eastAsia="Times New Roman" w:cs="Times New Roman"/>
                <w:i/>
                <w:color w:val="000000"/>
                <w:lang w:eastAsia="es-ES_tradnl"/>
              </w:rPr>
              <w:t xml:space="preserve"> </w:t>
            </w:r>
            <w:r w:rsidRPr="004212EB">
              <w:rPr>
                <w:rFonts w:eastAsia="Times New Roman" w:cs="Times New Roman"/>
                <w:color w:val="000000"/>
                <w:lang w:eastAsia="es-ES_tradnl"/>
              </w:rPr>
              <w:t>sobre la Tierra</w:t>
            </w:r>
          </w:p>
        </w:tc>
      </w:tr>
      <w:tr w:rsidR="00377D00" w:rsidRPr="004212EB" w14:paraId="00FE8C1B" w14:textId="77777777" w:rsidTr="0001107C">
        <w:tc>
          <w:tcPr>
            <w:tcW w:w="2518" w:type="dxa"/>
          </w:tcPr>
          <w:p w14:paraId="52628CB5" w14:textId="77777777" w:rsidR="00377D00" w:rsidRPr="004212EB" w:rsidRDefault="00377D00" w:rsidP="004212EB">
            <w:pPr>
              <w:jc w:val="both"/>
              <w:rPr>
                <w:rFonts w:cs="Times New Roman"/>
              </w:rPr>
            </w:pPr>
            <w:r w:rsidRPr="004212EB">
              <w:rPr>
                <w:rFonts w:cs="Times New Roman"/>
                <w:b/>
              </w:rPr>
              <w:t>Código Shutterstock (o URL o la ruta en AulaPlaneta)</w:t>
            </w:r>
          </w:p>
        </w:tc>
        <w:tc>
          <w:tcPr>
            <w:tcW w:w="6536" w:type="dxa"/>
          </w:tcPr>
          <w:p w14:paraId="29BCCC9A" w14:textId="69EEDB99" w:rsidR="00377D00" w:rsidRPr="004212EB" w:rsidRDefault="00865B9E" w:rsidP="004212EB">
            <w:pPr>
              <w:jc w:val="both"/>
              <w:rPr>
                <w:rFonts w:eastAsia="Times New Roman" w:cs="Times New Roman"/>
                <w:color w:val="000000"/>
                <w:lang w:val="es-CO" w:eastAsia="es-ES_tradnl"/>
              </w:rPr>
            </w:pPr>
            <w:r w:rsidRPr="004212EB">
              <w:rPr>
                <w:rFonts w:eastAsia="Times New Roman" w:cs="Times New Roman"/>
                <w:color w:val="000000"/>
                <w:lang w:eastAsia="es-ES_tradnl"/>
              </w:rPr>
              <w:t xml:space="preserve">IMG02A: </w:t>
            </w:r>
            <w:r w:rsidR="00377D00" w:rsidRPr="004212EB">
              <w:rPr>
                <w:rFonts w:eastAsia="Times New Roman" w:cs="Times New Roman"/>
                <w:color w:val="000000"/>
                <w:lang w:eastAsia="es-ES_tradnl"/>
              </w:rPr>
              <w:t xml:space="preserve">Mapa: </w:t>
            </w:r>
            <w:hyperlink r:id="rId12" w:history="1">
              <w:r w:rsidR="00377D00" w:rsidRPr="004212EB">
                <w:rPr>
                  <w:rStyle w:val="Hipervnculo"/>
                  <w:rFonts w:eastAsia="Times New Roman" w:cs="Times New Roman"/>
                  <w:lang w:val="es-CO" w:eastAsia="es-ES_tradnl"/>
                </w:rPr>
                <w:t>http://mingaonline.uach.cl/pdf/bosque/v8n2/art01.pdf</w:t>
              </w:r>
            </w:hyperlink>
            <w:r w:rsidR="00377D00" w:rsidRPr="004212EB">
              <w:rPr>
                <w:rFonts w:eastAsia="Times New Roman" w:cs="Times New Roman"/>
                <w:color w:val="000000"/>
                <w:lang w:val="es-CO" w:eastAsia="es-ES_tradnl"/>
              </w:rPr>
              <w:t xml:space="preserve"> (Página 3)</w:t>
            </w:r>
          </w:p>
          <w:p w14:paraId="5E385A76" w14:textId="77777777" w:rsidR="00CB0064" w:rsidRPr="004212EB" w:rsidRDefault="00CB0064" w:rsidP="004212EB">
            <w:pPr>
              <w:jc w:val="both"/>
              <w:rPr>
                <w:rFonts w:eastAsia="Times New Roman" w:cs="Times New Roman"/>
                <w:color w:val="000000"/>
                <w:lang w:val="es-CO" w:eastAsia="es-ES_tradnl"/>
              </w:rPr>
            </w:pPr>
          </w:p>
          <w:p w14:paraId="2F10CBB6" w14:textId="335A56D1" w:rsidR="00535276" w:rsidRPr="004212EB" w:rsidRDefault="00865B9E"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IMG02B: Pino</w:t>
            </w:r>
          </w:p>
          <w:p w14:paraId="32A5CFFD" w14:textId="4134EB8F" w:rsidR="00535276" w:rsidRPr="004212EB" w:rsidRDefault="00535276"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 xml:space="preserve">Nothofagus </w:t>
            </w:r>
            <w:del w:id="122" w:author="TOSHIBA" w:date="2016-02-03T10:47:00Z">
              <w:r w:rsidRPr="004212EB" w:rsidDel="00F665A3">
                <w:rPr>
                  <w:rFonts w:eastAsia="Times New Roman" w:cs="Times New Roman"/>
                  <w:color w:val="000000"/>
                  <w:lang w:val="es-CO" w:eastAsia="es-ES_tradnl"/>
                </w:rPr>
                <w:delText>P</w:delText>
              </w:r>
            </w:del>
            <w:ins w:id="123" w:author="TOSHIBA" w:date="2016-02-03T10:47:00Z">
              <w:r w:rsidR="00F665A3">
                <w:rPr>
                  <w:rFonts w:eastAsia="Times New Roman" w:cs="Times New Roman"/>
                  <w:color w:val="000000"/>
                  <w:lang w:val="es-CO" w:eastAsia="es-ES_tradnl"/>
                </w:rPr>
                <w:t>p</w:t>
              </w:r>
            </w:ins>
            <w:r w:rsidRPr="004212EB">
              <w:rPr>
                <w:rFonts w:eastAsia="Times New Roman" w:cs="Times New Roman"/>
                <w:color w:val="000000"/>
                <w:lang w:val="es-CO" w:eastAsia="es-ES_tradnl"/>
              </w:rPr>
              <w:t>umilio or Lenga Tree, on El Chalten, Santa Cruz, Argentina, Los Glaciares National Park.</w:t>
            </w:r>
          </w:p>
          <w:p w14:paraId="2394E0AD" w14:textId="25E6E9F8" w:rsidR="00535276" w:rsidRPr="004212EB" w:rsidRDefault="00535276"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Número de la imagen 73468723</w:t>
            </w:r>
          </w:p>
          <w:p w14:paraId="282FD657" w14:textId="217C0D23" w:rsidR="00377D00" w:rsidRPr="004212EB" w:rsidRDefault="00535276"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Derecho de autor: Alfredo Cerra</w:t>
            </w:r>
          </w:p>
          <w:p w14:paraId="4E3E8F3D" w14:textId="77777777" w:rsidR="00377D00" w:rsidRPr="004212EB" w:rsidRDefault="00377D00" w:rsidP="004212EB">
            <w:pPr>
              <w:jc w:val="both"/>
              <w:rPr>
                <w:rFonts w:eastAsia="Times New Roman" w:cs="Times New Roman"/>
                <w:color w:val="000000"/>
                <w:lang w:val="es-CO" w:eastAsia="es-ES_tradnl"/>
              </w:rPr>
            </w:pPr>
          </w:p>
          <w:p w14:paraId="5109E383" w14:textId="18F77FCF" w:rsidR="00377D00" w:rsidRPr="004212EB" w:rsidRDefault="00377D00" w:rsidP="004212EB">
            <w:pPr>
              <w:jc w:val="both"/>
              <w:rPr>
                <w:rFonts w:cs="Times New Roman"/>
                <w:noProof/>
                <w:lang w:val="es-CO" w:eastAsia="es-ES_tradnl"/>
              </w:rPr>
            </w:pPr>
            <w:r w:rsidRPr="004212EB">
              <w:rPr>
                <w:rFonts w:cs="Times New Roman"/>
                <w:noProof/>
                <w:lang w:val="es-CO" w:eastAsia="es-CO"/>
              </w:rPr>
              <w:drawing>
                <wp:inline distT="0" distB="0" distL="0" distR="0" wp14:anchorId="3A68700E" wp14:editId="539FA5C5">
                  <wp:extent cx="2667000" cy="1714500"/>
                  <wp:effectExtent l="0" t="0" r="0" b="0"/>
                  <wp:docPr id="9" name="Imagen 9" descr="http://t2.gstatic.com/images?q=tbn:ANd9GcQ38JF7OHNmcqSMMZHNWuMOXx3BP1okQlebAb1RBKogoklv3A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Q38JF7OHNmcqSMMZHNWuMOXx3BP1okQlebAb1RBKogoklv3AJ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0369F5F4" w14:textId="77777777" w:rsidR="00377D00" w:rsidRPr="004212EB" w:rsidRDefault="00377D00" w:rsidP="004212EB">
            <w:pPr>
              <w:jc w:val="both"/>
              <w:rPr>
                <w:rFonts w:cs="Times New Roman"/>
                <w:noProof/>
                <w:color w:val="FF0000"/>
                <w:lang w:eastAsia="es-ES_tradnl"/>
              </w:rPr>
            </w:pPr>
          </w:p>
          <w:p w14:paraId="2A18B55B" w14:textId="77777777" w:rsidR="00377D00" w:rsidRPr="004212EB" w:rsidRDefault="00377D00" w:rsidP="004212EB">
            <w:pPr>
              <w:jc w:val="both"/>
              <w:rPr>
                <w:rFonts w:cs="Times New Roman"/>
                <w:noProof/>
                <w:color w:val="FF0000"/>
                <w:lang w:eastAsia="es-ES_tradnl"/>
              </w:rPr>
            </w:pPr>
            <w:r w:rsidRPr="004212EB">
              <w:rPr>
                <w:rFonts w:cs="Times New Roman"/>
                <w:noProof/>
                <w:color w:val="FF0000"/>
                <w:lang w:eastAsia="es-ES_tradnl"/>
              </w:rPr>
              <w:lastRenderedPageBreak/>
              <w:t>Solicito que esta imagen la tomen como referencia para ilustrar el mapa y señalar en color verde las áreas marcadas en círculos. Incorporar la imagen del Nothofagus al mapa, señalándolo con una flecha desde las área maracada.</w:t>
            </w:r>
          </w:p>
          <w:p w14:paraId="10F2282C" w14:textId="77777777" w:rsidR="00860136" w:rsidRPr="004212EB" w:rsidRDefault="00860136" w:rsidP="004212EB">
            <w:pPr>
              <w:jc w:val="both"/>
              <w:rPr>
                <w:rFonts w:cs="Times New Roman"/>
                <w:noProof/>
                <w:color w:val="FF0000"/>
                <w:lang w:eastAsia="es-ES_tradnl"/>
              </w:rPr>
            </w:pPr>
          </w:p>
          <w:p w14:paraId="130D518F" w14:textId="61001345" w:rsidR="00860136" w:rsidRPr="004212EB" w:rsidRDefault="00860136" w:rsidP="004212EB">
            <w:pPr>
              <w:jc w:val="both"/>
              <w:rPr>
                <w:rFonts w:cs="Times New Roman"/>
                <w:noProof/>
                <w:lang w:eastAsia="es-ES_tradnl"/>
              </w:rPr>
            </w:pPr>
            <w:r w:rsidRPr="004212EB">
              <w:rPr>
                <w:rFonts w:cs="Times New Roman"/>
                <w:noProof/>
                <w:color w:val="FF0000"/>
                <w:lang w:eastAsia="es-ES_tradnl"/>
              </w:rPr>
              <w:t>Ok, imagen revisada. Quedó muy linda</w:t>
            </w:r>
          </w:p>
        </w:tc>
      </w:tr>
      <w:tr w:rsidR="00377D00" w:rsidRPr="004212EB" w14:paraId="540480E8" w14:textId="77777777" w:rsidTr="0001107C">
        <w:tc>
          <w:tcPr>
            <w:tcW w:w="2518" w:type="dxa"/>
          </w:tcPr>
          <w:p w14:paraId="4051A147" w14:textId="77777777" w:rsidR="00377D00" w:rsidRPr="004212EB" w:rsidRDefault="00377D00" w:rsidP="004212EB">
            <w:pPr>
              <w:jc w:val="both"/>
              <w:rPr>
                <w:rFonts w:cs="Times New Roman"/>
              </w:rPr>
            </w:pPr>
            <w:r w:rsidRPr="004212EB">
              <w:rPr>
                <w:rFonts w:cs="Times New Roman"/>
                <w:b/>
              </w:rPr>
              <w:lastRenderedPageBreak/>
              <w:t>Pie de imagen</w:t>
            </w:r>
          </w:p>
        </w:tc>
        <w:tc>
          <w:tcPr>
            <w:tcW w:w="6536" w:type="dxa"/>
          </w:tcPr>
          <w:p w14:paraId="16A506D9" w14:textId="1BC71202" w:rsidR="00377D00" w:rsidRPr="004212EB" w:rsidRDefault="00377D00" w:rsidP="004212EB">
            <w:pPr>
              <w:jc w:val="both"/>
              <w:rPr>
                <w:rFonts w:cs="Times New Roman"/>
              </w:rPr>
            </w:pPr>
            <w:r w:rsidRPr="004212EB">
              <w:rPr>
                <w:rFonts w:cs="Times New Roman"/>
              </w:rPr>
              <w:t xml:space="preserve">El género </w:t>
            </w:r>
            <w:r w:rsidRPr="004212EB">
              <w:rPr>
                <w:rFonts w:cs="Times New Roman"/>
                <w:b/>
                <w:i/>
              </w:rPr>
              <w:t>Nothofagus</w:t>
            </w:r>
            <w:r w:rsidR="00CB0064" w:rsidRPr="004212EB">
              <w:rPr>
                <w:rFonts w:cs="Times New Roman"/>
                <w:b/>
                <w:i/>
              </w:rPr>
              <w:t xml:space="preserve"> </w:t>
            </w:r>
            <w:r w:rsidRPr="004212EB">
              <w:rPr>
                <w:rFonts w:cs="Times New Roman"/>
              </w:rPr>
              <w:t xml:space="preserve">comprende cerca de 35 especie y es el género de pino predominante de los bosques de Chile. En el mapa se puede identificar la </w:t>
            </w:r>
            <w:r w:rsidRPr="004212EB">
              <w:rPr>
                <w:rFonts w:cs="Times New Roman"/>
                <w:b/>
              </w:rPr>
              <w:t>distribución</w:t>
            </w:r>
            <w:r w:rsidRPr="004212EB">
              <w:rPr>
                <w:rFonts w:cs="Times New Roman"/>
              </w:rPr>
              <w:t xml:space="preserve"> del género </w:t>
            </w:r>
            <w:r w:rsidRPr="004212EB">
              <w:rPr>
                <w:rFonts w:cs="Times New Roman"/>
                <w:b/>
                <w:i/>
              </w:rPr>
              <w:t>Nothofagus</w:t>
            </w:r>
            <w:r w:rsidRPr="004212EB">
              <w:rPr>
                <w:rFonts w:cs="Times New Roman"/>
              </w:rPr>
              <w:t xml:space="preserve"> en Australia, Nueva Zelanda, Nueva Caledonia, Nueva Guinea, Chile y Argentina. </w:t>
            </w:r>
          </w:p>
        </w:tc>
      </w:tr>
    </w:tbl>
    <w:p w14:paraId="4BD22876" w14:textId="77777777" w:rsidR="00377D00" w:rsidRPr="004212EB" w:rsidRDefault="00377D00" w:rsidP="004212EB">
      <w:pPr>
        <w:jc w:val="both"/>
        <w:rPr>
          <w:rFonts w:eastAsia="Times New Roman" w:cs="Times New Roman"/>
          <w:lang w:eastAsia="es-CO"/>
        </w:rPr>
      </w:pPr>
    </w:p>
    <w:p w14:paraId="58670B16" w14:textId="77777777" w:rsidR="00377D00" w:rsidRPr="004212EB" w:rsidRDefault="00377D00" w:rsidP="004212EB">
      <w:pPr>
        <w:jc w:val="both"/>
        <w:rPr>
          <w:rFonts w:cs="Times New Roman"/>
        </w:rPr>
      </w:pPr>
      <w:r w:rsidRPr="004212EB">
        <w:rPr>
          <w:rFonts w:cs="Times New Roman"/>
          <w:highlight w:val="yellow"/>
        </w:rPr>
        <w:t>[SECCIÓN 3]</w:t>
      </w:r>
    </w:p>
    <w:p w14:paraId="04212B21" w14:textId="5BE8A35E" w:rsidR="00377D00" w:rsidRPr="004212EB" w:rsidRDefault="00377D00" w:rsidP="004212EB">
      <w:pPr>
        <w:pStyle w:val="Ttulo3"/>
        <w:jc w:val="both"/>
        <w:rPr>
          <w:rFonts w:ascii="Times New Roman" w:eastAsia="Times New Roman" w:hAnsi="Times New Roman" w:cs="Times New Roman"/>
          <w:lang w:eastAsia="es-CO"/>
        </w:rPr>
      </w:pPr>
      <w:bookmarkStart w:id="124" w:name="_Toc436127646"/>
      <w:r w:rsidRPr="004212EB">
        <w:rPr>
          <w:rFonts w:ascii="Times New Roman" w:eastAsia="Times New Roman" w:hAnsi="Times New Roman" w:cs="Times New Roman"/>
          <w:lang w:eastAsia="es-CO"/>
        </w:rPr>
        <w:t xml:space="preserve">1.1.2 </w:t>
      </w:r>
      <w:ins w:id="125" w:author="TOSHIBA" w:date="2016-02-03T17:39:00Z">
        <w:r w:rsidR="002D4554">
          <w:rPr>
            <w:rFonts w:ascii="Times New Roman" w:eastAsia="Times New Roman" w:hAnsi="Times New Roman" w:cs="Times New Roman"/>
            <w:lang w:eastAsia="es-CO"/>
          </w:rPr>
          <w:t xml:space="preserve">La </w:t>
        </w:r>
      </w:ins>
      <w:del w:id="126" w:author="TOSHIBA" w:date="2016-02-03T17:39:00Z">
        <w:r w:rsidRPr="004212EB" w:rsidDel="002D4554">
          <w:rPr>
            <w:rFonts w:ascii="Times New Roman" w:eastAsia="Times New Roman" w:hAnsi="Times New Roman" w:cs="Times New Roman"/>
            <w:lang w:eastAsia="es-CO"/>
          </w:rPr>
          <w:delText>Z</w:delText>
        </w:r>
      </w:del>
      <w:ins w:id="127" w:author="TOSHIBA" w:date="2016-02-03T17:39:00Z">
        <w:r w:rsidR="002D4554">
          <w:rPr>
            <w:rFonts w:ascii="Times New Roman" w:eastAsia="Times New Roman" w:hAnsi="Times New Roman" w:cs="Times New Roman"/>
            <w:lang w:eastAsia="es-CO"/>
          </w:rPr>
          <w:t>z</w:t>
        </w:r>
      </w:ins>
      <w:r w:rsidRPr="004212EB">
        <w:rPr>
          <w:rFonts w:ascii="Times New Roman" w:eastAsia="Times New Roman" w:hAnsi="Times New Roman" w:cs="Times New Roman"/>
          <w:lang w:eastAsia="es-CO"/>
        </w:rPr>
        <w:t>oogeografía</w:t>
      </w:r>
      <w:bookmarkEnd w:id="124"/>
    </w:p>
    <w:p w14:paraId="07804631" w14:textId="7D3A9739" w:rsidR="00377D00" w:rsidRPr="004212EB" w:rsidRDefault="00377D00" w:rsidP="004212EB">
      <w:pPr>
        <w:jc w:val="both"/>
        <w:rPr>
          <w:rFonts w:eastAsia="Times New Roman" w:cs="Times New Roman"/>
          <w:lang w:eastAsia="es-CO"/>
        </w:rPr>
      </w:pPr>
      <w:r w:rsidRPr="004212EB">
        <w:rPr>
          <w:rFonts w:eastAsia="Times New Roman" w:cs="Times New Roman"/>
          <w:lang w:eastAsia="es-CO"/>
        </w:rPr>
        <w:t xml:space="preserve">La </w:t>
      </w:r>
      <w:r w:rsidRPr="004212EB">
        <w:rPr>
          <w:rFonts w:eastAsia="Times New Roman" w:cs="Times New Roman"/>
          <w:b/>
          <w:lang w:eastAsia="es-CO"/>
        </w:rPr>
        <w:t>zoogeografía</w:t>
      </w:r>
      <w:r w:rsidRPr="004212EB">
        <w:rPr>
          <w:rFonts w:eastAsia="Times New Roman" w:cs="Times New Roman"/>
          <w:lang w:eastAsia="es-CO"/>
        </w:rPr>
        <w:t xml:space="preserve"> estudia la distribución de los animales en el globo terrestre, la </w:t>
      </w:r>
      <w:r w:rsidRPr="004212EB">
        <w:rPr>
          <w:rFonts w:eastAsia="Times New Roman" w:cs="Times New Roman"/>
          <w:b/>
          <w:lang w:eastAsia="es-CO"/>
        </w:rPr>
        <w:t>dispersión</w:t>
      </w:r>
      <w:r w:rsidRPr="004212EB">
        <w:rPr>
          <w:rFonts w:eastAsia="Times New Roman" w:cs="Times New Roman"/>
          <w:lang w:eastAsia="es-CO"/>
        </w:rPr>
        <w:t xml:space="preserve"> y los factores que se encargan de esta dispersión</w:t>
      </w:r>
      <w:del w:id="128" w:author="TOSHIBA" w:date="2016-02-03T10:50:00Z">
        <w:r w:rsidRPr="004212EB" w:rsidDel="00F665A3">
          <w:rPr>
            <w:rFonts w:eastAsia="Times New Roman" w:cs="Times New Roman"/>
            <w:lang w:eastAsia="es-CO"/>
          </w:rPr>
          <w:delText>.</w:delText>
        </w:r>
      </w:del>
      <w:r w:rsidR="00DA6494" w:rsidRPr="004212EB">
        <w:rPr>
          <w:rFonts w:eastAsia="Times New Roman" w:cs="Times New Roman"/>
          <w:lang w:eastAsia="es-CO"/>
        </w:rPr>
        <w:t xml:space="preserve"> [VER]</w:t>
      </w:r>
      <w:ins w:id="129" w:author="TOSHIBA" w:date="2016-02-03T10:50:00Z">
        <w:r w:rsidR="00F665A3">
          <w:rPr>
            <w:rFonts w:eastAsia="Times New Roman" w:cs="Times New Roman"/>
            <w:lang w:eastAsia="es-CO"/>
          </w:rPr>
          <w:t>.</w:t>
        </w:r>
      </w:ins>
    </w:p>
    <w:p w14:paraId="38532C2E" w14:textId="1DFB6BA9" w:rsidR="00DA6494" w:rsidRPr="004212EB" w:rsidRDefault="0057792C" w:rsidP="004212EB">
      <w:pPr>
        <w:jc w:val="both"/>
        <w:rPr>
          <w:rFonts w:eastAsia="Times New Roman" w:cs="Times New Roman"/>
          <w:lang w:eastAsia="es-CO"/>
        </w:rPr>
      </w:pPr>
      <w:hyperlink r:id="rId14" w:history="1">
        <w:r w:rsidR="00DA6494" w:rsidRPr="004212EB">
          <w:rPr>
            <w:rStyle w:val="Hipervnculo"/>
            <w:rFonts w:eastAsia="Times New Roman" w:cs="Times New Roman"/>
            <w:lang w:eastAsia="es-CO"/>
          </w:rPr>
          <w:t>http://geografia.laguia2000.com/general/zoogeografia-y-ecozona</w:t>
        </w:r>
      </w:hyperlink>
    </w:p>
    <w:p w14:paraId="69D2B60D" w14:textId="013F67B2" w:rsidR="00DA6494" w:rsidRPr="004212EB" w:rsidRDefault="00DA6494" w:rsidP="004212EB">
      <w:pPr>
        <w:jc w:val="both"/>
        <w:rPr>
          <w:rFonts w:eastAsia="Times New Roman" w:cs="Times New Roman"/>
          <w:lang w:eastAsia="es-CO"/>
        </w:rPr>
      </w:pPr>
      <w:r w:rsidRPr="004212EB">
        <w:rPr>
          <w:rFonts w:eastAsia="Times New Roman" w:cs="Times New Roman"/>
          <w:lang w:eastAsia="es-CO"/>
        </w:rPr>
        <w:t xml:space="preserve">En algunas zonas del globo terráqueo hay hábitats semejantes, con una fauna muy diferente entre sí. Asimismo, fauna con cualidades semejantes puede poblar hábitats distintos. Estas anomalías tienen lugar por la presencia </w:t>
      </w:r>
      <w:ins w:id="130" w:author="TOSHIBA" w:date="2016-02-04T17:30:00Z">
        <w:r w:rsidR="00BC58E4">
          <w:rPr>
            <w:rFonts w:eastAsia="Times New Roman" w:cs="Times New Roman"/>
            <w:lang w:eastAsia="es-CO"/>
          </w:rPr>
          <w:t xml:space="preserve">de </w:t>
        </w:r>
      </w:ins>
      <w:r w:rsidR="00F573E6" w:rsidRPr="004212EB">
        <w:rPr>
          <w:rFonts w:eastAsia="Times New Roman" w:cs="Times New Roman"/>
          <w:lang w:eastAsia="es-CO"/>
        </w:rPr>
        <w:t>barreras físicas, biológicas o ecológicas de aislamiento</w:t>
      </w:r>
      <w:r w:rsidRPr="004212EB">
        <w:rPr>
          <w:rFonts w:eastAsia="Times New Roman" w:cs="Times New Roman"/>
          <w:lang w:eastAsia="es-CO"/>
        </w:rPr>
        <w:t xml:space="preserve">. Los restos fósiles dan testimonio de animales que han habitado en zonas diferentes a las que hoy habitan. Un ejemplo son los primitivos camellos, que migraron de América del Norte a África y a Eurasia, pero los de América perecieron. </w:t>
      </w:r>
    </w:p>
    <w:tbl>
      <w:tblPr>
        <w:tblStyle w:val="Tablaconcuadrcula"/>
        <w:tblW w:w="0" w:type="auto"/>
        <w:tblLayout w:type="fixed"/>
        <w:tblLook w:val="04A0" w:firstRow="1" w:lastRow="0" w:firstColumn="1" w:lastColumn="0" w:noHBand="0" w:noVBand="1"/>
      </w:tblPr>
      <w:tblGrid>
        <w:gridCol w:w="2518"/>
        <w:gridCol w:w="6536"/>
      </w:tblGrid>
      <w:tr w:rsidR="00377D00" w:rsidRPr="004212EB" w14:paraId="3C32ACCB" w14:textId="77777777" w:rsidTr="0001107C">
        <w:tc>
          <w:tcPr>
            <w:tcW w:w="9054" w:type="dxa"/>
            <w:gridSpan w:val="2"/>
            <w:shd w:val="clear" w:color="auto" w:fill="0D0D0D" w:themeFill="text1" w:themeFillTint="F2"/>
          </w:tcPr>
          <w:p w14:paraId="5F1177ED" w14:textId="77777777" w:rsidR="00377D00" w:rsidRPr="004212EB" w:rsidRDefault="00377D00" w:rsidP="004212EB">
            <w:pPr>
              <w:jc w:val="both"/>
              <w:rPr>
                <w:rFonts w:cs="Times New Roman"/>
                <w:b/>
              </w:rPr>
            </w:pPr>
            <w:r w:rsidRPr="004212EB">
              <w:rPr>
                <w:rFonts w:cs="Times New Roman"/>
                <w:b/>
              </w:rPr>
              <w:t>Imagen (fotografía, gráfica o ilustración)</w:t>
            </w:r>
          </w:p>
        </w:tc>
      </w:tr>
      <w:tr w:rsidR="00377D00" w:rsidRPr="004212EB" w14:paraId="4274BE2C" w14:textId="77777777" w:rsidTr="0001107C">
        <w:tc>
          <w:tcPr>
            <w:tcW w:w="2518" w:type="dxa"/>
          </w:tcPr>
          <w:p w14:paraId="7F1BBE96" w14:textId="77777777" w:rsidR="00377D00" w:rsidRPr="004212EB" w:rsidRDefault="00377D00" w:rsidP="004212EB">
            <w:pPr>
              <w:jc w:val="both"/>
              <w:rPr>
                <w:rFonts w:cs="Times New Roman"/>
                <w:b/>
              </w:rPr>
            </w:pPr>
            <w:r w:rsidRPr="004212EB">
              <w:rPr>
                <w:rFonts w:cs="Times New Roman"/>
                <w:b/>
              </w:rPr>
              <w:t>Código</w:t>
            </w:r>
          </w:p>
        </w:tc>
        <w:tc>
          <w:tcPr>
            <w:tcW w:w="6536" w:type="dxa"/>
          </w:tcPr>
          <w:p w14:paraId="666B6E56" w14:textId="77777777" w:rsidR="00377D00" w:rsidRPr="004212EB" w:rsidRDefault="00377D00" w:rsidP="004212EB">
            <w:pPr>
              <w:jc w:val="both"/>
              <w:rPr>
                <w:rFonts w:cs="Times New Roman"/>
                <w:b/>
              </w:rPr>
            </w:pPr>
            <w:r w:rsidRPr="004212EB">
              <w:rPr>
                <w:rFonts w:cs="Times New Roman"/>
                <w:lang w:val="en-US"/>
              </w:rPr>
              <w:t>CS_08_10_IMG03</w:t>
            </w:r>
          </w:p>
        </w:tc>
      </w:tr>
      <w:tr w:rsidR="00377D00" w:rsidRPr="004212EB" w14:paraId="4CCA8105" w14:textId="77777777" w:rsidTr="0001107C">
        <w:tc>
          <w:tcPr>
            <w:tcW w:w="2518" w:type="dxa"/>
          </w:tcPr>
          <w:p w14:paraId="13B06B2A" w14:textId="77777777" w:rsidR="00377D00" w:rsidRPr="004212EB" w:rsidRDefault="00377D00" w:rsidP="004212EB">
            <w:pPr>
              <w:jc w:val="both"/>
              <w:rPr>
                <w:rFonts w:cs="Times New Roman"/>
              </w:rPr>
            </w:pPr>
            <w:r w:rsidRPr="004212EB">
              <w:rPr>
                <w:rFonts w:cs="Times New Roman"/>
                <w:b/>
              </w:rPr>
              <w:t>Descripción</w:t>
            </w:r>
          </w:p>
        </w:tc>
        <w:tc>
          <w:tcPr>
            <w:tcW w:w="6536" w:type="dxa"/>
          </w:tcPr>
          <w:p w14:paraId="720BE12D" w14:textId="77777777" w:rsidR="00377D00" w:rsidRPr="004212EB" w:rsidRDefault="00377D00" w:rsidP="004212EB">
            <w:pPr>
              <w:jc w:val="both"/>
              <w:rPr>
                <w:rFonts w:cs="Times New Roman"/>
                <w:lang w:val="es-ES"/>
              </w:rPr>
            </w:pPr>
            <w:r w:rsidRPr="004212EB">
              <w:rPr>
                <w:rFonts w:eastAsia="Times New Roman" w:cs="Times New Roman"/>
                <w:color w:val="000000"/>
                <w:lang w:eastAsia="es-ES_tradnl"/>
              </w:rPr>
              <w:t>Distribución de la familia Camelidae</w:t>
            </w:r>
          </w:p>
        </w:tc>
      </w:tr>
      <w:tr w:rsidR="00377D00" w:rsidRPr="004212EB" w14:paraId="68F1728F" w14:textId="77777777" w:rsidTr="0001107C">
        <w:tc>
          <w:tcPr>
            <w:tcW w:w="2518" w:type="dxa"/>
          </w:tcPr>
          <w:p w14:paraId="0FC47875" w14:textId="77777777" w:rsidR="00377D00" w:rsidRPr="004212EB" w:rsidRDefault="00377D00" w:rsidP="004212EB">
            <w:pPr>
              <w:jc w:val="both"/>
              <w:rPr>
                <w:rFonts w:cs="Times New Roman"/>
              </w:rPr>
            </w:pPr>
            <w:r w:rsidRPr="004212EB">
              <w:rPr>
                <w:rFonts w:cs="Times New Roman"/>
                <w:b/>
              </w:rPr>
              <w:t>Código Shutterstock (o URL o la ruta en AulaPlaneta)</w:t>
            </w:r>
          </w:p>
        </w:tc>
        <w:tc>
          <w:tcPr>
            <w:tcW w:w="6536" w:type="dxa"/>
          </w:tcPr>
          <w:p w14:paraId="7F4DD999" w14:textId="77777777" w:rsidR="00377D00" w:rsidRPr="004212EB" w:rsidRDefault="0057792C" w:rsidP="004212EB">
            <w:pPr>
              <w:jc w:val="both"/>
              <w:rPr>
                <w:rFonts w:eastAsia="Times New Roman" w:cs="Times New Roman"/>
                <w:color w:val="000000"/>
                <w:lang w:eastAsia="es-ES_tradnl"/>
              </w:rPr>
            </w:pPr>
            <w:hyperlink r:id="rId15" w:history="1">
              <w:r w:rsidR="00377D00" w:rsidRPr="004212EB">
                <w:rPr>
                  <w:rStyle w:val="Hipervnculo"/>
                  <w:rFonts w:eastAsia="Times New Roman" w:cs="Times New Roman"/>
                  <w:lang w:eastAsia="es-ES_tradnl"/>
                </w:rPr>
                <w:t>http://www.google.com.co/imgres?imgurl=http://1.bp.blogspot.com/-o3d52aXBU1M/U9qnZgLw9LI/AAAAAAAALBY/NMssvy1vnPs/s1600/camelidos%252Ben%252Bel%252Bmundo.png&amp;imgrefurl=http://vickyfabregasgimedini.blogspot.com/&amp;h=229&amp;w=364&amp;tbnid=PVeZkKeTM0gxHM:&amp;zoom=1&amp;docid=Ys8OZnGt1TfJMM&amp;ei=yIWlVfi9Aobh-QGw4InwCg&amp;tbm=isch&amp;ved=0CCYQMygMMAxqFQoTCPjB3uTO28YCFYZwPgodMHACrg</w:t>
              </w:r>
            </w:hyperlink>
          </w:p>
          <w:p w14:paraId="68A1AC27" w14:textId="77777777" w:rsidR="00377D00" w:rsidRPr="004212EB" w:rsidRDefault="00377D00" w:rsidP="004212EB">
            <w:pPr>
              <w:jc w:val="both"/>
              <w:rPr>
                <w:rFonts w:eastAsia="Times New Roman" w:cs="Times New Roman"/>
                <w:color w:val="000000"/>
                <w:lang w:val="es-CO" w:eastAsia="es-ES_tradnl"/>
              </w:rPr>
            </w:pPr>
          </w:p>
          <w:p w14:paraId="1D5651D3" w14:textId="77777777" w:rsidR="00377D00" w:rsidRPr="004212EB" w:rsidRDefault="00377D00" w:rsidP="004212EB">
            <w:pPr>
              <w:jc w:val="both"/>
              <w:rPr>
                <w:rFonts w:cs="Times New Roman"/>
                <w:noProof/>
                <w:lang w:val="es-CO" w:eastAsia="es-ES_tradnl"/>
              </w:rPr>
            </w:pPr>
            <w:r w:rsidRPr="004212EB">
              <w:rPr>
                <w:rFonts w:cs="Times New Roman"/>
                <w:noProof/>
                <w:lang w:val="es-CO" w:eastAsia="es-CO"/>
              </w:rPr>
              <w:lastRenderedPageBreak/>
              <w:drawing>
                <wp:inline distT="0" distB="0" distL="0" distR="0" wp14:anchorId="123F79F0" wp14:editId="2835A536">
                  <wp:extent cx="2619250" cy="1647825"/>
                  <wp:effectExtent l="0" t="0" r="0" b="0"/>
                  <wp:docPr id="14" name="Imagen 14" descr="http://1.bp.blogspot.com/-o3d52aXBU1M/U9qnZgLw9LI/AAAAAAAALBY/NMssvy1vnPs/s1600/camelidos+en+el+m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o3d52aXBU1M/U9qnZgLw9LI/AAAAAAAALBY/NMssvy1vnPs/s1600/camelidos+en+el+mun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250" cy="1647825"/>
                          </a:xfrm>
                          <a:prstGeom prst="rect">
                            <a:avLst/>
                          </a:prstGeom>
                          <a:noFill/>
                          <a:ln>
                            <a:noFill/>
                          </a:ln>
                        </pic:spPr>
                      </pic:pic>
                    </a:graphicData>
                  </a:graphic>
                </wp:inline>
              </w:drawing>
            </w:r>
          </w:p>
          <w:p w14:paraId="138DD695" w14:textId="77777777" w:rsidR="00377D00" w:rsidRPr="004212EB" w:rsidRDefault="00377D00" w:rsidP="004212EB">
            <w:pPr>
              <w:jc w:val="both"/>
              <w:rPr>
                <w:rFonts w:cs="Times New Roman"/>
                <w:noProof/>
                <w:color w:val="FF0000"/>
                <w:lang w:eastAsia="es-ES_tradnl"/>
              </w:rPr>
            </w:pPr>
          </w:p>
          <w:p w14:paraId="5AF0301B" w14:textId="77777777" w:rsidR="00377D00" w:rsidRPr="004212EB" w:rsidRDefault="00377D00" w:rsidP="004212EB">
            <w:pPr>
              <w:jc w:val="both"/>
              <w:rPr>
                <w:rFonts w:cs="Times New Roman"/>
                <w:noProof/>
                <w:lang w:eastAsia="es-ES_tradnl"/>
              </w:rPr>
            </w:pPr>
            <w:r w:rsidRPr="004212EB">
              <w:rPr>
                <w:rFonts w:cs="Times New Roman"/>
                <w:noProof/>
                <w:lang w:eastAsia="es-ES_tradnl"/>
              </w:rPr>
              <w:t>Solicito que esta imagen la tomen como referencia para ilustrar el mapa y señalar las áreas tal como aparecen en el mapa marcadas en azul.</w:t>
            </w:r>
          </w:p>
          <w:p w14:paraId="4B72672E" w14:textId="77777777" w:rsidR="00860136" w:rsidRPr="004212EB" w:rsidRDefault="00860136" w:rsidP="004212EB">
            <w:pPr>
              <w:jc w:val="both"/>
              <w:rPr>
                <w:rFonts w:cs="Times New Roman"/>
                <w:noProof/>
                <w:color w:val="FF0000"/>
                <w:lang w:eastAsia="es-ES_tradnl"/>
              </w:rPr>
            </w:pPr>
          </w:p>
          <w:p w14:paraId="25B1998E" w14:textId="77777777" w:rsidR="00860136" w:rsidRDefault="00860136" w:rsidP="004212EB">
            <w:pPr>
              <w:jc w:val="both"/>
              <w:rPr>
                <w:rFonts w:cs="Times New Roman"/>
                <w:noProof/>
                <w:color w:val="FF0000"/>
                <w:lang w:eastAsia="es-ES_tradnl"/>
              </w:rPr>
            </w:pPr>
            <w:r w:rsidRPr="004212EB">
              <w:rPr>
                <w:rFonts w:cs="Times New Roman"/>
                <w:noProof/>
                <w:color w:val="FF0000"/>
                <w:lang w:eastAsia="es-ES_tradnl"/>
              </w:rPr>
              <w:t>Imagen: para ajustes, flechitas en zona de color.</w:t>
            </w:r>
          </w:p>
          <w:p w14:paraId="06D935F6" w14:textId="53775737" w:rsidR="00B43167" w:rsidRPr="004212EB" w:rsidRDefault="00B43167" w:rsidP="004212EB">
            <w:pPr>
              <w:jc w:val="both"/>
              <w:rPr>
                <w:rFonts w:cs="Times New Roman"/>
                <w:noProof/>
                <w:color w:val="FF0000"/>
                <w:lang w:eastAsia="es-ES_tradnl"/>
              </w:rPr>
            </w:pPr>
            <w:r>
              <w:rPr>
                <w:rFonts w:cs="Times New Roman"/>
                <w:noProof/>
                <w:color w:val="FF0000"/>
                <w:lang w:eastAsia="es-ES_tradnl"/>
              </w:rPr>
              <w:t>Ok, imagen corregida, 30 enero</w:t>
            </w:r>
          </w:p>
          <w:p w14:paraId="436DDE2E" w14:textId="5FE9C183" w:rsidR="00860136" w:rsidRPr="004212EB" w:rsidRDefault="00860136" w:rsidP="004212EB">
            <w:pPr>
              <w:jc w:val="both"/>
              <w:rPr>
                <w:rFonts w:cs="Times New Roman"/>
                <w:noProof/>
                <w:lang w:eastAsia="es-ES_tradnl"/>
              </w:rPr>
            </w:pPr>
          </w:p>
        </w:tc>
      </w:tr>
      <w:tr w:rsidR="00377D00" w:rsidRPr="004212EB" w14:paraId="5E67F045" w14:textId="77777777" w:rsidTr="0001107C">
        <w:tc>
          <w:tcPr>
            <w:tcW w:w="2518" w:type="dxa"/>
          </w:tcPr>
          <w:p w14:paraId="11C4CEB7" w14:textId="295CA3B2" w:rsidR="00377D00" w:rsidRPr="004212EB" w:rsidRDefault="00377D00" w:rsidP="004212EB">
            <w:pPr>
              <w:jc w:val="both"/>
              <w:rPr>
                <w:rFonts w:cs="Times New Roman"/>
              </w:rPr>
            </w:pPr>
            <w:r w:rsidRPr="004212EB">
              <w:rPr>
                <w:rFonts w:cs="Times New Roman"/>
                <w:b/>
              </w:rPr>
              <w:lastRenderedPageBreak/>
              <w:t>Pie de imagen</w:t>
            </w:r>
          </w:p>
        </w:tc>
        <w:tc>
          <w:tcPr>
            <w:tcW w:w="6536" w:type="dxa"/>
          </w:tcPr>
          <w:p w14:paraId="463AF223" w14:textId="75E8796D" w:rsidR="00377D00" w:rsidRPr="004212EB" w:rsidRDefault="00377D00" w:rsidP="00BC58E4">
            <w:pPr>
              <w:jc w:val="both"/>
              <w:rPr>
                <w:rFonts w:cs="Times New Roman"/>
              </w:rPr>
            </w:pPr>
            <w:r w:rsidRPr="004212EB">
              <w:rPr>
                <w:rFonts w:cs="Times New Roman"/>
              </w:rPr>
              <w:t xml:space="preserve">La familia </w:t>
            </w:r>
            <w:r w:rsidRPr="004212EB">
              <w:rPr>
                <w:rFonts w:cs="Times New Roman"/>
                <w:b/>
                <w:i/>
              </w:rPr>
              <w:t>Camelidae</w:t>
            </w:r>
            <w:r w:rsidRPr="004212EB">
              <w:rPr>
                <w:rFonts w:cs="Times New Roman"/>
              </w:rPr>
              <w:t xml:space="preserve"> es originaria de Norteamérica durante el </w:t>
            </w:r>
            <w:r w:rsidRPr="004212EB">
              <w:rPr>
                <w:rFonts w:cs="Times New Roman"/>
                <w:b/>
              </w:rPr>
              <w:t>Eoceno tardío</w:t>
            </w:r>
            <w:del w:id="131" w:author="TOSHIBA" w:date="2016-02-04T17:30:00Z">
              <w:r w:rsidRPr="004212EB" w:rsidDel="00BC58E4">
                <w:rPr>
                  <w:rFonts w:cs="Times New Roman"/>
                </w:rPr>
                <w:delText xml:space="preserve"> </w:delText>
              </w:r>
            </w:del>
            <w:ins w:id="132" w:author="TOSHIBA" w:date="2016-02-04T17:30:00Z">
              <w:r w:rsidR="00BC58E4">
                <w:rPr>
                  <w:rFonts w:cs="Times New Roman"/>
                </w:rPr>
                <w:t xml:space="preserve">, </w:t>
              </w:r>
            </w:ins>
            <w:r w:rsidRPr="004212EB">
              <w:rPr>
                <w:rFonts w:cs="Times New Roman"/>
              </w:rPr>
              <w:t xml:space="preserve">hace unos 40 millones de año. Durante el </w:t>
            </w:r>
            <w:r w:rsidRPr="004212EB">
              <w:rPr>
                <w:rFonts w:cs="Times New Roman"/>
                <w:b/>
              </w:rPr>
              <w:t>Plioceno</w:t>
            </w:r>
            <w:r w:rsidRPr="004212EB">
              <w:rPr>
                <w:rFonts w:cs="Times New Roman"/>
              </w:rPr>
              <w:t xml:space="preserve"> y el </w:t>
            </w:r>
            <w:r w:rsidRPr="004212EB">
              <w:rPr>
                <w:rFonts w:cs="Times New Roman"/>
                <w:b/>
              </w:rPr>
              <w:t>Pleistoceno</w:t>
            </w:r>
            <w:ins w:id="133" w:author="TOSHIBA" w:date="2016-02-03T11:19:00Z">
              <w:r w:rsidR="00EE3684">
                <w:rPr>
                  <w:rFonts w:cs="Times New Roman"/>
                  <w:b/>
                </w:rPr>
                <w:t>,</w:t>
              </w:r>
            </w:ins>
            <w:r w:rsidRPr="004212EB">
              <w:rPr>
                <w:rFonts w:cs="Times New Roman"/>
                <w:b/>
              </w:rPr>
              <w:t xml:space="preserve"> </w:t>
            </w:r>
            <w:r w:rsidRPr="004212EB">
              <w:rPr>
                <w:rFonts w:cs="Times New Roman"/>
              </w:rPr>
              <w:t xml:space="preserve">y como efecto del </w:t>
            </w:r>
            <w:r w:rsidRPr="004212EB">
              <w:rPr>
                <w:rFonts w:cs="Times New Roman"/>
                <w:b/>
              </w:rPr>
              <w:t>cambio climático</w:t>
            </w:r>
            <w:r w:rsidRPr="004212EB">
              <w:rPr>
                <w:rFonts w:cs="Times New Roman"/>
              </w:rPr>
              <w:t xml:space="preserve"> que se dio en el planeta Tierra, los camélidos migraron por el </w:t>
            </w:r>
            <w:del w:id="134" w:author="TOSHIBA" w:date="2016-02-03T11:37:00Z">
              <w:r w:rsidRPr="004212EB" w:rsidDel="0029075F">
                <w:rPr>
                  <w:rFonts w:cs="Times New Roman"/>
                </w:rPr>
                <w:delText>e</w:delText>
              </w:r>
            </w:del>
            <w:ins w:id="135" w:author="TOSHIBA" w:date="2016-02-03T11:37:00Z">
              <w:r w:rsidR="0029075F">
                <w:rPr>
                  <w:rFonts w:cs="Times New Roman"/>
                </w:rPr>
                <w:t>E</w:t>
              </w:r>
            </w:ins>
            <w:r w:rsidRPr="004212EB">
              <w:rPr>
                <w:rFonts w:cs="Times New Roman"/>
              </w:rPr>
              <w:t xml:space="preserve">strecho de Bering hacia Eurasia y África, y por el istmo de Panamá hacia Suramérica. </w:t>
            </w:r>
          </w:p>
        </w:tc>
      </w:tr>
    </w:tbl>
    <w:p w14:paraId="547972D0" w14:textId="77777777" w:rsidR="00377D00" w:rsidRPr="004212EB" w:rsidRDefault="00377D00" w:rsidP="004212EB">
      <w:pPr>
        <w:jc w:val="both"/>
        <w:rPr>
          <w:rFonts w:eastAsia="Times New Roman" w:cs="Times New Roman"/>
          <w:lang w:eastAsia="es-CO"/>
        </w:rPr>
      </w:pPr>
    </w:p>
    <w:p w14:paraId="5236770B" w14:textId="77777777" w:rsidR="00377D00" w:rsidRPr="004212EB" w:rsidRDefault="00377D00" w:rsidP="004212EB">
      <w:pPr>
        <w:jc w:val="both"/>
        <w:rPr>
          <w:rFonts w:cs="Times New Roman"/>
          <w:lang w:eastAsia="es-CO"/>
        </w:rPr>
      </w:pPr>
    </w:p>
    <w:p w14:paraId="0E81C6E7" w14:textId="77777777" w:rsidR="00377D00" w:rsidRPr="004212EB" w:rsidRDefault="00377D00" w:rsidP="004212EB">
      <w:pPr>
        <w:pStyle w:val="Ttulo5"/>
        <w:jc w:val="both"/>
        <w:rPr>
          <w:rFonts w:ascii="Times New Roman" w:eastAsia="Times New Roman" w:hAnsi="Times New Roman" w:cs="Times New Roman"/>
          <w:lang w:eastAsia="es-CO"/>
        </w:rPr>
      </w:pPr>
      <w:r w:rsidRPr="004212EB">
        <w:rPr>
          <w:rFonts w:ascii="Times New Roman" w:eastAsia="Times New Roman" w:hAnsi="Times New Roman" w:cs="Times New Roman"/>
          <w:lang w:eastAsia="es-CO"/>
        </w:rPr>
        <w:t>R</w:t>
      </w:r>
      <w:r w:rsidR="008D6D40" w:rsidRPr="004212EB">
        <w:rPr>
          <w:rFonts w:ascii="Times New Roman" w:eastAsia="Times New Roman" w:hAnsi="Times New Roman" w:cs="Times New Roman"/>
          <w:lang w:eastAsia="es-CO"/>
        </w:rPr>
        <w:t>2</w:t>
      </w:r>
      <w:r w:rsidRPr="004212EB">
        <w:rPr>
          <w:rFonts w:ascii="Times New Roman" w:eastAsia="Times New Roman" w:hAnsi="Times New Roman" w:cs="Times New Roman"/>
          <w:lang w:eastAsia="es-CO"/>
        </w:rPr>
        <w:t>0 M</w:t>
      </w:r>
    </w:p>
    <w:p w14:paraId="23B84098" w14:textId="77777777" w:rsidR="00275D1F" w:rsidRPr="004212EB" w:rsidRDefault="00275D1F" w:rsidP="004212EB">
      <w:pPr>
        <w:jc w:val="both"/>
        <w:rPr>
          <w:rFonts w:cs="Times New Roman"/>
          <w:lang w:eastAsia="es-CO"/>
        </w:rPr>
      </w:pPr>
    </w:p>
    <w:tbl>
      <w:tblPr>
        <w:tblStyle w:val="Tablaconcuadrcula"/>
        <w:tblW w:w="0" w:type="auto"/>
        <w:tblLook w:val="04A0" w:firstRow="1" w:lastRow="0" w:firstColumn="1" w:lastColumn="0" w:noHBand="0" w:noVBand="1"/>
      </w:tblPr>
      <w:tblGrid>
        <w:gridCol w:w="2518"/>
        <w:gridCol w:w="6515"/>
      </w:tblGrid>
      <w:tr w:rsidR="00377D00" w:rsidRPr="004212EB" w14:paraId="120D826E" w14:textId="77777777" w:rsidTr="0001107C">
        <w:tc>
          <w:tcPr>
            <w:tcW w:w="9033" w:type="dxa"/>
            <w:gridSpan w:val="2"/>
            <w:shd w:val="clear" w:color="auto" w:fill="000000" w:themeFill="text1"/>
          </w:tcPr>
          <w:p w14:paraId="6E92D54B" w14:textId="77777777" w:rsidR="00377D00" w:rsidRPr="004212EB" w:rsidRDefault="00377D00" w:rsidP="004212EB">
            <w:pPr>
              <w:jc w:val="both"/>
              <w:rPr>
                <w:rFonts w:cs="Times New Roman"/>
                <w:b/>
                <w:color w:val="FFFFFF" w:themeColor="background1"/>
              </w:rPr>
            </w:pPr>
            <w:r w:rsidRPr="004212EB">
              <w:rPr>
                <w:rFonts w:cs="Times New Roman"/>
                <w:b/>
                <w:color w:val="FFFFFF" w:themeColor="background1"/>
              </w:rPr>
              <w:t>Practica: recurso nuevo</w:t>
            </w:r>
          </w:p>
        </w:tc>
      </w:tr>
      <w:tr w:rsidR="00377D00" w:rsidRPr="004212EB" w14:paraId="6DCD69E6" w14:textId="77777777" w:rsidTr="0001107C">
        <w:tc>
          <w:tcPr>
            <w:tcW w:w="2518" w:type="dxa"/>
          </w:tcPr>
          <w:p w14:paraId="2B5163E5" w14:textId="77777777" w:rsidR="00377D00" w:rsidRPr="004212EB" w:rsidRDefault="00377D00" w:rsidP="004212EB">
            <w:pPr>
              <w:jc w:val="both"/>
              <w:rPr>
                <w:rFonts w:cs="Times New Roman"/>
                <w:b/>
                <w:color w:val="000000"/>
              </w:rPr>
            </w:pPr>
            <w:r w:rsidRPr="004212EB">
              <w:rPr>
                <w:rFonts w:cs="Times New Roman"/>
                <w:b/>
                <w:color w:val="000000"/>
              </w:rPr>
              <w:t>Código</w:t>
            </w:r>
          </w:p>
        </w:tc>
        <w:tc>
          <w:tcPr>
            <w:tcW w:w="6515" w:type="dxa"/>
          </w:tcPr>
          <w:p w14:paraId="6C7208ED" w14:textId="77777777" w:rsidR="00377D00" w:rsidRPr="004212EB" w:rsidRDefault="008D6D40" w:rsidP="004212EB">
            <w:pPr>
              <w:jc w:val="both"/>
              <w:rPr>
                <w:rFonts w:cs="Times New Roman"/>
                <w:b/>
                <w:color w:val="000000"/>
              </w:rPr>
            </w:pPr>
            <w:r w:rsidRPr="004212EB">
              <w:rPr>
                <w:rFonts w:cs="Times New Roman"/>
                <w:lang w:val="en-US"/>
              </w:rPr>
              <w:t>CS_08_10_REC2</w:t>
            </w:r>
            <w:r w:rsidR="00377D00" w:rsidRPr="004212EB">
              <w:rPr>
                <w:rFonts w:cs="Times New Roman"/>
                <w:lang w:val="en-US"/>
              </w:rPr>
              <w:t>0</w:t>
            </w:r>
          </w:p>
        </w:tc>
      </w:tr>
      <w:tr w:rsidR="00377D00" w:rsidRPr="004212EB" w14:paraId="713762B7" w14:textId="77777777" w:rsidTr="0001107C">
        <w:tc>
          <w:tcPr>
            <w:tcW w:w="2518" w:type="dxa"/>
          </w:tcPr>
          <w:p w14:paraId="7C649BDB" w14:textId="77777777" w:rsidR="00377D00" w:rsidRPr="004212EB" w:rsidRDefault="00377D00" w:rsidP="004212EB">
            <w:pPr>
              <w:jc w:val="both"/>
              <w:rPr>
                <w:rFonts w:cs="Times New Roman"/>
                <w:color w:val="000000"/>
              </w:rPr>
            </w:pPr>
            <w:r w:rsidRPr="004212EB">
              <w:rPr>
                <w:rFonts w:cs="Times New Roman"/>
                <w:b/>
                <w:color w:val="000000"/>
              </w:rPr>
              <w:t>Título</w:t>
            </w:r>
          </w:p>
        </w:tc>
        <w:tc>
          <w:tcPr>
            <w:tcW w:w="6515" w:type="dxa"/>
          </w:tcPr>
          <w:p w14:paraId="5C02C473" w14:textId="38473254" w:rsidR="00377D00" w:rsidRPr="004212EB" w:rsidRDefault="00130EAA" w:rsidP="004212EB">
            <w:pPr>
              <w:jc w:val="both"/>
              <w:rPr>
                <w:rFonts w:cs="Times New Roman"/>
                <w:color w:val="000000"/>
              </w:rPr>
            </w:pPr>
            <w:r w:rsidRPr="004212EB">
              <w:rPr>
                <w:rFonts w:cs="Times New Roman"/>
                <w:color w:val="000000"/>
              </w:rPr>
              <w:t>Conoce las características fitogeográficas</w:t>
            </w:r>
            <w:r w:rsidR="00F26291" w:rsidRPr="004212EB">
              <w:rPr>
                <w:rFonts w:cs="Times New Roman"/>
                <w:color w:val="000000"/>
              </w:rPr>
              <w:t xml:space="preserve"> </w:t>
            </w:r>
            <w:r w:rsidR="00047E73" w:rsidRPr="004212EB">
              <w:rPr>
                <w:rFonts w:cs="Times New Roman"/>
                <w:color w:val="000000"/>
              </w:rPr>
              <w:t>y zoogeográficas</w:t>
            </w:r>
            <w:r w:rsidR="00F26291" w:rsidRPr="004212EB">
              <w:rPr>
                <w:rFonts w:cs="Times New Roman"/>
                <w:color w:val="000000"/>
              </w:rPr>
              <w:t xml:space="preserve"> </w:t>
            </w:r>
            <w:r w:rsidR="00EF3100" w:rsidRPr="004212EB">
              <w:rPr>
                <w:rFonts w:cs="Times New Roman"/>
                <w:color w:val="000000"/>
              </w:rPr>
              <w:t>de Suramérica</w:t>
            </w:r>
          </w:p>
        </w:tc>
      </w:tr>
      <w:tr w:rsidR="00377D00" w:rsidRPr="004212EB" w14:paraId="1E636C08" w14:textId="77777777" w:rsidTr="0001107C">
        <w:tc>
          <w:tcPr>
            <w:tcW w:w="2518" w:type="dxa"/>
          </w:tcPr>
          <w:p w14:paraId="74D2F8BE" w14:textId="77777777" w:rsidR="00377D00" w:rsidRPr="004212EB" w:rsidRDefault="00377D00" w:rsidP="004212EB">
            <w:pPr>
              <w:jc w:val="both"/>
              <w:rPr>
                <w:rFonts w:cs="Times New Roman"/>
                <w:b/>
                <w:color w:val="000000"/>
              </w:rPr>
            </w:pPr>
            <w:r w:rsidRPr="004212EB">
              <w:rPr>
                <w:rFonts w:cs="Times New Roman"/>
                <w:b/>
                <w:color w:val="000000"/>
              </w:rPr>
              <w:t>Descripción</w:t>
            </w:r>
          </w:p>
        </w:tc>
        <w:tc>
          <w:tcPr>
            <w:tcW w:w="6515" w:type="dxa"/>
          </w:tcPr>
          <w:p w14:paraId="3A991911" w14:textId="70C67012" w:rsidR="000058D7" w:rsidRPr="004212EB" w:rsidRDefault="00247D54" w:rsidP="004212EB">
            <w:pPr>
              <w:jc w:val="both"/>
              <w:rPr>
                <w:rFonts w:cs="Times New Roman"/>
                <w:color w:val="000000"/>
              </w:rPr>
            </w:pPr>
            <w:r w:rsidRPr="004212EB">
              <w:rPr>
                <w:rFonts w:cs="Times New Roman"/>
                <w:color w:val="000000"/>
              </w:rPr>
              <w:t>Actividad que permite comprender la distribución de las plantas y animales suramericanos, de acuerdo con su localización geográfica</w:t>
            </w:r>
          </w:p>
        </w:tc>
      </w:tr>
      <w:tr w:rsidR="00EF3100" w:rsidRPr="004212EB" w14:paraId="240E5080" w14:textId="77777777" w:rsidTr="0001107C">
        <w:tc>
          <w:tcPr>
            <w:tcW w:w="2518" w:type="dxa"/>
          </w:tcPr>
          <w:p w14:paraId="45493603" w14:textId="42DE4575" w:rsidR="00EF3100" w:rsidRPr="004212EB" w:rsidRDefault="00EF3100" w:rsidP="004212EB">
            <w:pPr>
              <w:jc w:val="both"/>
              <w:rPr>
                <w:rFonts w:cs="Times New Roman"/>
                <w:b/>
                <w:color w:val="000000"/>
              </w:rPr>
            </w:pPr>
            <w:r w:rsidRPr="004212EB">
              <w:rPr>
                <w:rFonts w:cs="Times New Roman"/>
                <w:b/>
                <w:color w:val="000000"/>
              </w:rPr>
              <w:t>Ubicación</w:t>
            </w:r>
          </w:p>
        </w:tc>
        <w:tc>
          <w:tcPr>
            <w:tcW w:w="6515" w:type="dxa"/>
          </w:tcPr>
          <w:p w14:paraId="26F61908" w14:textId="77777777" w:rsidR="00EF3100" w:rsidRPr="004212EB" w:rsidRDefault="00EF3100" w:rsidP="004212EB">
            <w:pPr>
              <w:jc w:val="both"/>
              <w:rPr>
                <w:rFonts w:cs="Times New Roman"/>
                <w:color w:val="000000"/>
              </w:rPr>
            </w:pPr>
            <w:r w:rsidRPr="004212EB">
              <w:rPr>
                <w:rFonts w:cs="Times New Roman"/>
                <w:color w:val="000000"/>
              </w:rPr>
              <w:t>Motor M2A</w:t>
            </w:r>
          </w:p>
          <w:p w14:paraId="2674F78E" w14:textId="77777777" w:rsidR="00EF3100" w:rsidRPr="004212EB" w:rsidRDefault="00EF3100" w:rsidP="004212EB">
            <w:pPr>
              <w:jc w:val="both"/>
              <w:rPr>
                <w:rFonts w:cs="Times New Roman"/>
              </w:rPr>
            </w:pPr>
            <w:r w:rsidRPr="004212EB">
              <w:rPr>
                <w:rFonts w:cs="Times New Roman"/>
              </w:rPr>
              <w:t>Autoría: Miguel</w:t>
            </w:r>
          </w:p>
          <w:p w14:paraId="24A9E04B" w14:textId="6C36B92F" w:rsidR="00EF3100" w:rsidRPr="004212EB" w:rsidRDefault="00EF3100" w:rsidP="004212EB">
            <w:pPr>
              <w:jc w:val="both"/>
              <w:rPr>
                <w:rFonts w:cs="Times New Roman"/>
                <w:color w:val="000000"/>
              </w:rPr>
            </w:pPr>
            <w:r w:rsidRPr="004212EB">
              <w:rPr>
                <w:rFonts w:cs="Times New Roman"/>
              </w:rPr>
              <w:t>Ok, revisado. Sin imágenes</w:t>
            </w:r>
          </w:p>
        </w:tc>
      </w:tr>
    </w:tbl>
    <w:p w14:paraId="673433FD" w14:textId="77777777" w:rsidR="00377D00" w:rsidRPr="004212EB" w:rsidRDefault="00377D00" w:rsidP="004212EB">
      <w:pPr>
        <w:jc w:val="both"/>
        <w:rPr>
          <w:rFonts w:eastAsia="Times New Roman" w:cs="Times New Roman"/>
          <w:lang w:eastAsia="es-CO"/>
        </w:rPr>
      </w:pPr>
    </w:p>
    <w:p w14:paraId="26E71A20" w14:textId="77777777" w:rsidR="00DF5ED0" w:rsidRPr="004212EB" w:rsidRDefault="00DF5ED0" w:rsidP="004212EB">
      <w:pPr>
        <w:jc w:val="both"/>
        <w:rPr>
          <w:rFonts w:eastAsia="Times New Roman" w:cs="Times New Roman"/>
          <w:lang w:eastAsia="es-CO"/>
        </w:rPr>
      </w:pPr>
    </w:p>
    <w:p w14:paraId="0AE2172B" w14:textId="77777777" w:rsidR="00DF5ED0" w:rsidRPr="004212EB" w:rsidRDefault="00DF5ED0" w:rsidP="004212EB">
      <w:pPr>
        <w:jc w:val="both"/>
        <w:rPr>
          <w:rFonts w:eastAsia="Times New Roman" w:cs="Times New Roman"/>
          <w:lang w:eastAsia="es-CO"/>
        </w:rPr>
      </w:pPr>
    </w:p>
    <w:p w14:paraId="1E9F826C" w14:textId="77777777" w:rsidR="00DF5ED0" w:rsidRPr="004212EB" w:rsidRDefault="00DF5ED0" w:rsidP="004212EB">
      <w:pPr>
        <w:jc w:val="both"/>
        <w:rPr>
          <w:rFonts w:cs="Times New Roman"/>
        </w:rPr>
      </w:pPr>
      <w:r w:rsidRPr="004212EB">
        <w:rPr>
          <w:rFonts w:cs="Times New Roman"/>
          <w:highlight w:val="yellow"/>
        </w:rPr>
        <w:t>[SECCIÓN 2]</w:t>
      </w:r>
    </w:p>
    <w:p w14:paraId="685B2CBE" w14:textId="77777777" w:rsidR="00377D00" w:rsidRPr="004212EB" w:rsidRDefault="00377D00" w:rsidP="004212EB">
      <w:pPr>
        <w:jc w:val="both"/>
        <w:rPr>
          <w:rFonts w:eastAsia="Times New Roman" w:cs="Times New Roman"/>
          <w:color w:val="000000"/>
          <w:lang w:val="es-CO" w:eastAsia="es-ES_tradnl"/>
        </w:rPr>
      </w:pPr>
    </w:p>
    <w:p w14:paraId="0CD0681E" w14:textId="7EEBDFD6" w:rsidR="00236CB3" w:rsidRPr="004212EB" w:rsidRDefault="00236CB3" w:rsidP="004212EB">
      <w:pPr>
        <w:pStyle w:val="Ttulo2"/>
        <w:jc w:val="both"/>
        <w:rPr>
          <w:rFonts w:ascii="Times New Roman" w:eastAsia="Times New Roman" w:hAnsi="Times New Roman" w:cs="Times New Roman"/>
          <w:sz w:val="24"/>
          <w:szCs w:val="24"/>
          <w:lang w:val="es-CO" w:eastAsia="es-CO"/>
        </w:rPr>
      </w:pPr>
      <w:bookmarkStart w:id="136" w:name="_Toc436127647"/>
      <w:r w:rsidRPr="004212EB">
        <w:rPr>
          <w:rFonts w:ascii="Times New Roman" w:eastAsia="Times New Roman" w:hAnsi="Times New Roman" w:cs="Times New Roman"/>
          <w:sz w:val="24"/>
          <w:szCs w:val="24"/>
          <w:lang w:val="es-CO" w:eastAsia="es-CO"/>
        </w:rPr>
        <w:t>1.</w:t>
      </w:r>
      <w:r w:rsidR="00272D62" w:rsidRPr="004212EB">
        <w:rPr>
          <w:rFonts w:ascii="Times New Roman" w:eastAsia="Times New Roman" w:hAnsi="Times New Roman" w:cs="Times New Roman"/>
          <w:sz w:val="24"/>
          <w:szCs w:val="24"/>
          <w:lang w:val="es-CO" w:eastAsia="es-CO"/>
        </w:rPr>
        <w:t>2</w:t>
      </w:r>
      <w:r w:rsidRPr="004212EB">
        <w:rPr>
          <w:rFonts w:ascii="Times New Roman" w:eastAsia="Times New Roman" w:hAnsi="Times New Roman" w:cs="Times New Roman"/>
          <w:sz w:val="24"/>
          <w:szCs w:val="24"/>
          <w:lang w:val="es-CO" w:eastAsia="es-CO"/>
        </w:rPr>
        <w:t xml:space="preserve"> </w:t>
      </w:r>
      <w:ins w:id="137" w:author="TOSHIBA" w:date="2016-02-03T17:39:00Z">
        <w:r w:rsidR="002D4554">
          <w:rPr>
            <w:rFonts w:ascii="Times New Roman" w:eastAsia="Times New Roman" w:hAnsi="Times New Roman" w:cs="Times New Roman"/>
            <w:sz w:val="24"/>
            <w:szCs w:val="24"/>
            <w:lang w:val="es-CO" w:eastAsia="es-CO"/>
          </w:rPr>
          <w:t xml:space="preserve">Los </w:t>
        </w:r>
      </w:ins>
      <w:del w:id="138" w:author="TOSHIBA" w:date="2016-02-03T17:39:00Z">
        <w:r w:rsidRPr="004212EB" w:rsidDel="002D4554">
          <w:rPr>
            <w:rFonts w:ascii="Times New Roman" w:eastAsia="Times New Roman" w:hAnsi="Times New Roman" w:cs="Times New Roman"/>
            <w:sz w:val="24"/>
            <w:szCs w:val="24"/>
            <w:lang w:val="es-CO" w:eastAsia="es-CO"/>
          </w:rPr>
          <w:delText>B</w:delText>
        </w:r>
      </w:del>
      <w:ins w:id="139" w:author="TOSHIBA" w:date="2016-02-03T17:39:00Z">
        <w:r w:rsidR="002D4554">
          <w:rPr>
            <w:rFonts w:ascii="Times New Roman" w:eastAsia="Times New Roman" w:hAnsi="Times New Roman" w:cs="Times New Roman"/>
            <w:sz w:val="24"/>
            <w:szCs w:val="24"/>
            <w:lang w:val="es-CO" w:eastAsia="es-CO"/>
          </w:rPr>
          <w:t>b</w:t>
        </w:r>
      </w:ins>
      <w:r w:rsidRPr="004212EB">
        <w:rPr>
          <w:rFonts w:ascii="Times New Roman" w:eastAsia="Times New Roman" w:hAnsi="Times New Roman" w:cs="Times New Roman"/>
          <w:sz w:val="24"/>
          <w:szCs w:val="24"/>
          <w:lang w:val="es-CO" w:eastAsia="es-CO"/>
        </w:rPr>
        <w:t>iomas</w:t>
      </w:r>
      <w:bookmarkEnd w:id="136"/>
    </w:p>
    <w:p w14:paraId="3236FA60" w14:textId="77777777" w:rsidR="00044166" w:rsidRPr="004212EB" w:rsidRDefault="001D57EC" w:rsidP="004212EB">
      <w:pPr>
        <w:jc w:val="both"/>
        <w:rPr>
          <w:rFonts w:cs="Times New Roman"/>
          <w:lang w:val="es-CO" w:eastAsia="es-CO"/>
        </w:rPr>
      </w:pPr>
      <w:r w:rsidRPr="004212EB">
        <w:rPr>
          <w:rFonts w:cs="Times New Roman"/>
          <w:lang w:val="es-CO" w:eastAsia="es-CO"/>
        </w:rPr>
        <w:t xml:space="preserve"> </w:t>
      </w:r>
    </w:p>
    <w:p w14:paraId="6C484A82" w14:textId="280AD3DA" w:rsidR="003C3ED9" w:rsidRPr="004212EB" w:rsidRDefault="001928B3" w:rsidP="004212EB">
      <w:pPr>
        <w:jc w:val="both"/>
        <w:rPr>
          <w:rFonts w:eastAsia="Times New Roman" w:cs="Times New Roman"/>
          <w:lang w:val="es-CO" w:eastAsia="es-CO"/>
        </w:rPr>
      </w:pPr>
      <w:r w:rsidRPr="004212EB">
        <w:rPr>
          <w:rFonts w:eastAsia="Times New Roman" w:cs="Times New Roman"/>
          <w:lang w:val="es-CO" w:eastAsia="es-CO"/>
        </w:rPr>
        <w:t>Clements y Shelford (1939) acuñaron el</w:t>
      </w:r>
      <w:r w:rsidR="0011726B" w:rsidRPr="004212EB">
        <w:rPr>
          <w:rFonts w:eastAsia="Times New Roman" w:cs="Times New Roman"/>
          <w:lang w:val="es-CO" w:eastAsia="es-CO"/>
        </w:rPr>
        <w:t xml:space="preserve"> </w:t>
      </w:r>
      <w:r w:rsidRPr="004212EB">
        <w:rPr>
          <w:rFonts w:eastAsia="Times New Roman" w:cs="Times New Roman"/>
          <w:lang w:val="es-CO" w:eastAsia="es-CO"/>
        </w:rPr>
        <w:t xml:space="preserve">término </w:t>
      </w:r>
      <w:ins w:id="140" w:author="TOSHIBA" w:date="2016-02-03T11:38:00Z">
        <w:r w:rsidR="0029075F">
          <w:rPr>
            <w:rFonts w:eastAsia="Times New Roman" w:cs="Times New Roman"/>
            <w:lang w:val="es-CO" w:eastAsia="es-CO"/>
          </w:rPr>
          <w:t>“</w:t>
        </w:r>
      </w:ins>
      <w:del w:id="141" w:author="TOSHIBA" w:date="2016-02-03T11:38:00Z">
        <w:r w:rsidRPr="004212EB" w:rsidDel="0029075F">
          <w:rPr>
            <w:rFonts w:eastAsia="Times New Roman" w:cs="Times New Roman"/>
            <w:lang w:val="es-CO" w:eastAsia="es-CO"/>
          </w:rPr>
          <w:delText>'</w:delText>
        </w:r>
      </w:del>
      <w:r w:rsidRPr="004212EB">
        <w:rPr>
          <w:rFonts w:eastAsia="Times New Roman" w:cs="Times New Roman"/>
          <w:b/>
          <w:lang w:val="es-CO" w:eastAsia="es-CO"/>
        </w:rPr>
        <w:t>bioma</w:t>
      </w:r>
      <w:ins w:id="142" w:author="TOSHIBA" w:date="2016-02-03T11:38:00Z">
        <w:r w:rsidR="0029075F">
          <w:rPr>
            <w:rFonts w:eastAsia="Times New Roman" w:cs="Times New Roman"/>
            <w:b/>
            <w:lang w:val="es-CO" w:eastAsia="es-CO"/>
          </w:rPr>
          <w:t>”</w:t>
        </w:r>
      </w:ins>
      <w:del w:id="143" w:author="TOSHIBA" w:date="2016-02-03T11:38:00Z">
        <w:r w:rsidRPr="004212EB" w:rsidDel="0029075F">
          <w:rPr>
            <w:rFonts w:eastAsia="Times New Roman" w:cs="Times New Roman"/>
            <w:lang w:val="es-CO" w:eastAsia="es-CO"/>
          </w:rPr>
          <w:delText>'</w:delText>
        </w:r>
      </w:del>
      <w:r w:rsidRPr="004212EB">
        <w:rPr>
          <w:rFonts w:eastAsia="Times New Roman" w:cs="Times New Roman"/>
          <w:lang w:val="es-CO" w:eastAsia="es-CO"/>
        </w:rPr>
        <w:t xml:space="preserve"> para </w:t>
      </w:r>
      <w:r w:rsidR="00697165" w:rsidRPr="004212EB">
        <w:rPr>
          <w:rFonts w:eastAsia="Times New Roman" w:cs="Times New Roman"/>
          <w:lang w:val="es-CO" w:eastAsia="es-CO"/>
        </w:rPr>
        <w:t xml:space="preserve">describir una unidad biogeográfica asociada a una banda </w:t>
      </w:r>
      <w:r w:rsidR="00697165" w:rsidRPr="004212EB">
        <w:rPr>
          <w:rFonts w:eastAsia="Times New Roman" w:cs="Times New Roman"/>
          <w:b/>
          <w:lang w:val="es-CO" w:eastAsia="es-CO"/>
        </w:rPr>
        <w:t>bioclimática latitudinal</w:t>
      </w:r>
      <w:r w:rsidR="00697165" w:rsidRPr="004212EB">
        <w:rPr>
          <w:rFonts w:eastAsia="Times New Roman" w:cs="Times New Roman"/>
          <w:lang w:val="es-CO" w:eastAsia="es-CO"/>
        </w:rPr>
        <w:t>,</w:t>
      </w:r>
      <w:r w:rsidRPr="004212EB">
        <w:rPr>
          <w:rFonts w:eastAsia="Times New Roman" w:cs="Times New Roman"/>
          <w:lang w:val="es-CO" w:eastAsia="es-CO"/>
        </w:rPr>
        <w:t xml:space="preserve"> caracterizada por la </w:t>
      </w:r>
      <w:r w:rsidRPr="004212EB">
        <w:rPr>
          <w:rFonts w:eastAsia="Times New Roman" w:cs="Times New Roman"/>
          <w:b/>
          <w:lang w:val="es-CO" w:eastAsia="es-CO"/>
        </w:rPr>
        <w:t xml:space="preserve">vegetación </w:t>
      </w:r>
      <w:r w:rsidR="00697165" w:rsidRPr="004212EB">
        <w:rPr>
          <w:rFonts w:eastAsia="Times New Roman" w:cs="Times New Roman"/>
          <w:lang w:val="es-CO" w:eastAsia="es-CO"/>
        </w:rPr>
        <w:t xml:space="preserve">dominante </w:t>
      </w:r>
      <w:r w:rsidRPr="004212EB">
        <w:rPr>
          <w:rFonts w:eastAsia="Times New Roman" w:cs="Times New Roman"/>
          <w:lang w:val="es-CO" w:eastAsia="es-CO"/>
        </w:rPr>
        <w:t>regional que prevalece</w:t>
      </w:r>
      <w:r w:rsidR="001D57EC" w:rsidRPr="004212EB">
        <w:rPr>
          <w:rFonts w:eastAsia="Times New Roman" w:cs="Times New Roman"/>
          <w:lang w:val="es-CO" w:eastAsia="es-CO"/>
        </w:rPr>
        <w:t xml:space="preserve"> </w:t>
      </w:r>
      <w:r w:rsidRPr="004212EB">
        <w:rPr>
          <w:rFonts w:eastAsia="Times New Roman" w:cs="Times New Roman"/>
          <w:lang w:val="es-CO" w:eastAsia="es-CO"/>
        </w:rPr>
        <w:t xml:space="preserve">y </w:t>
      </w:r>
      <w:r w:rsidR="009B4F2B" w:rsidRPr="004212EB">
        <w:rPr>
          <w:rFonts w:eastAsia="Times New Roman" w:cs="Times New Roman"/>
          <w:lang w:val="es-CO" w:eastAsia="es-CO"/>
        </w:rPr>
        <w:t>la</w:t>
      </w:r>
      <w:r w:rsidRPr="004212EB">
        <w:rPr>
          <w:rFonts w:eastAsia="Times New Roman" w:cs="Times New Roman"/>
          <w:lang w:val="es-CO" w:eastAsia="es-CO"/>
        </w:rPr>
        <w:t xml:space="preserve"> </w:t>
      </w:r>
      <w:r w:rsidRPr="004212EB">
        <w:rPr>
          <w:rFonts w:eastAsia="Times New Roman" w:cs="Times New Roman"/>
          <w:b/>
          <w:lang w:val="es-CO" w:eastAsia="es-CO"/>
        </w:rPr>
        <w:t>vida animal</w:t>
      </w:r>
      <w:r w:rsidRPr="004212EB">
        <w:rPr>
          <w:rFonts w:eastAsia="Times New Roman" w:cs="Times New Roman"/>
          <w:lang w:val="es-CO" w:eastAsia="es-CO"/>
        </w:rPr>
        <w:t xml:space="preserve"> asociada.</w:t>
      </w:r>
      <w:r w:rsidR="009B4F2B" w:rsidRPr="004212EB">
        <w:rPr>
          <w:rFonts w:eastAsia="Times New Roman" w:cs="Times New Roman"/>
          <w:lang w:val="es-CO" w:eastAsia="es-CO"/>
        </w:rPr>
        <w:t xml:space="preserve"> La característica climática de estas </w:t>
      </w:r>
      <w:r w:rsidR="00AB6CAA" w:rsidRPr="004212EB">
        <w:rPr>
          <w:rFonts w:eastAsia="Times New Roman" w:cs="Times New Roman"/>
          <w:lang w:val="es-CO" w:eastAsia="es-CO"/>
        </w:rPr>
        <w:t xml:space="preserve">grandes </w:t>
      </w:r>
      <w:r w:rsidR="009B4F2B" w:rsidRPr="004212EB">
        <w:rPr>
          <w:rFonts w:eastAsia="Times New Roman" w:cs="Times New Roman"/>
          <w:lang w:val="es-CO" w:eastAsia="es-CO"/>
        </w:rPr>
        <w:t xml:space="preserve">áreas geográficas está determinada por la </w:t>
      </w:r>
      <w:r w:rsidR="0042163E" w:rsidRPr="004212EB">
        <w:rPr>
          <w:rFonts w:eastAsia="Times New Roman" w:cs="Times New Roman"/>
          <w:lang w:val="es-CO" w:eastAsia="es-CO"/>
        </w:rPr>
        <w:t>latitud</w:t>
      </w:r>
      <w:r w:rsidR="009B4F2B" w:rsidRPr="004212EB">
        <w:rPr>
          <w:rFonts w:eastAsia="Times New Roman" w:cs="Times New Roman"/>
          <w:lang w:val="es-CO" w:eastAsia="es-CO"/>
        </w:rPr>
        <w:t xml:space="preserve"> y la altitud</w:t>
      </w:r>
      <w:ins w:id="144" w:author="TOSHIBA" w:date="2016-02-03T12:06:00Z">
        <w:r w:rsidR="002C39AD">
          <w:rPr>
            <w:rFonts w:eastAsia="Times New Roman" w:cs="Times New Roman"/>
            <w:lang w:val="es-CO" w:eastAsia="es-CO"/>
          </w:rPr>
          <w:t>,</w:t>
        </w:r>
      </w:ins>
      <w:r w:rsidR="001D57EC" w:rsidRPr="004212EB">
        <w:rPr>
          <w:rFonts w:eastAsia="Times New Roman" w:cs="Times New Roman"/>
          <w:lang w:val="es-CO" w:eastAsia="es-CO"/>
        </w:rPr>
        <w:t xml:space="preserve"> </w:t>
      </w:r>
      <w:r w:rsidR="00697165" w:rsidRPr="004212EB">
        <w:rPr>
          <w:rFonts w:eastAsia="Times New Roman" w:cs="Times New Roman"/>
          <w:lang w:val="es-CO" w:eastAsia="es-CO"/>
        </w:rPr>
        <w:t>como bioma transversal para ambos hemisferios</w:t>
      </w:r>
      <w:del w:id="145" w:author="TOSHIBA" w:date="2016-02-03T12:06:00Z">
        <w:r w:rsidR="00E95BCA" w:rsidRPr="004212EB" w:rsidDel="002C39AD">
          <w:rPr>
            <w:rFonts w:eastAsia="Times New Roman" w:cs="Times New Roman"/>
            <w:lang w:val="es-CO" w:eastAsia="es-CO"/>
          </w:rPr>
          <w:delText>.</w:delText>
        </w:r>
      </w:del>
      <w:r w:rsidR="003C3ED9" w:rsidRPr="004212EB">
        <w:rPr>
          <w:rFonts w:eastAsia="Times New Roman" w:cs="Times New Roman"/>
          <w:lang w:val="es-CO" w:eastAsia="es-CO"/>
        </w:rPr>
        <w:t xml:space="preserve"> [VER]</w:t>
      </w:r>
      <w:ins w:id="146" w:author="TOSHIBA" w:date="2016-02-03T12:06:00Z">
        <w:r w:rsidR="002C39AD">
          <w:rPr>
            <w:rFonts w:eastAsia="Times New Roman" w:cs="Times New Roman"/>
            <w:lang w:val="es-CO" w:eastAsia="es-CO"/>
          </w:rPr>
          <w:t>.</w:t>
        </w:r>
      </w:ins>
      <w:r w:rsidR="003C3ED9" w:rsidRPr="004212EB">
        <w:rPr>
          <w:rFonts w:eastAsia="Times New Roman" w:cs="Times New Roman"/>
          <w:lang w:val="es-CO" w:eastAsia="es-CO"/>
        </w:rPr>
        <w:t xml:space="preserve"> </w:t>
      </w:r>
    </w:p>
    <w:p w14:paraId="67B38027" w14:textId="2C5F3E1C" w:rsidR="003C3ED9" w:rsidRPr="004212EB" w:rsidRDefault="0057792C" w:rsidP="004212EB">
      <w:pPr>
        <w:jc w:val="both"/>
        <w:rPr>
          <w:rFonts w:eastAsia="Times New Roman" w:cs="Times New Roman"/>
          <w:lang w:val="es-CO" w:eastAsia="es-CO"/>
        </w:rPr>
      </w:pPr>
      <w:hyperlink r:id="rId17" w:history="1">
        <w:r w:rsidR="003C3ED9" w:rsidRPr="004212EB">
          <w:rPr>
            <w:rStyle w:val="Hipervnculo"/>
            <w:rFonts w:eastAsia="Times New Roman" w:cs="Times New Roman"/>
            <w:lang w:val="es-CO" w:eastAsia="es-CO"/>
          </w:rPr>
          <w:t>http://es.calameo.com/read/0002144455e0595439244</w:t>
        </w:r>
      </w:hyperlink>
    </w:p>
    <w:p w14:paraId="67EF0977" w14:textId="77777777" w:rsidR="000D5F91" w:rsidRPr="004212EB" w:rsidRDefault="000D5F91" w:rsidP="004212EB">
      <w:pPr>
        <w:pStyle w:val="Sinespaciado"/>
        <w:jc w:val="both"/>
        <w:rPr>
          <w:rFonts w:ascii="Times New Roman" w:eastAsia="Times New Roman" w:hAnsi="Times New Roman" w:cs="Times New Roman"/>
          <w:color w:val="000000" w:themeColor="text1"/>
          <w:sz w:val="24"/>
          <w:szCs w:val="24"/>
        </w:rPr>
      </w:pPr>
    </w:p>
    <w:tbl>
      <w:tblPr>
        <w:tblStyle w:val="Tablaconcuadrcula"/>
        <w:tblW w:w="0" w:type="auto"/>
        <w:tblLook w:val="04A0" w:firstRow="1" w:lastRow="0" w:firstColumn="1" w:lastColumn="0" w:noHBand="0" w:noVBand="1"/>
      </w:tblPr>
      <w:tblGrid>
        <w:gridCol w:w="9054"/>
      </w:tblGrid>
      <w:tr w:rsidR="000D5F91" w:rsidRPr="004212EB" w14:paraId="51DDA18B" w14:textId="77777777" w:rsidTr="00CB5E82">
        <w:tc>
          <w:tcPr>
            <w:tcW w:w="9054" w:type="dxa"/>
            <w:shd w:val="clear" w:color="auto" w:fill="000000" w:themeFill="text1"/>
          </w:tcPr>
          <w:p w14:paraId="584B0A79" w14:textId="77777777" w:rsidR="000D5F91" w:rsidRPr="004212EB" w:rsidRDefault="000D5F91" w:rsidP="004212EB">
            <w:pPr>
              <w:spacing w:line="360" w:lineRule="auto"/>
              <w:jc w:val="both"/>
              <w:rPr>
                <w:rFonts w:cs="Times New Roman"/>
                <w:b/>
                <w:color w:val="FFFFFF" w:themeColor="background1"/>
              </w:rPr>
            </w:pPr>
            <w:r w:rsidRPr="004212EB">
              <w:rPr>
                <w:rFonts w:cs="Times New Roman"/>
                <w:b/>
                <w:color w:val="FFFFFF" w:themeColor="background1"/>
              </w:rPr>
              <w:t>Recuerda</w:t>
            </w:r>
          </w:p>
        </w:tc>
      </w:tr>
      <w:tr w:rsidR="000D5F91" w:rsidRPr="004212EB" w14:paraId="7B49BC93" w14:textId="77777777" w:rsidTr="00CB5E82">
        <w:tc>
          <w:tcPr>
            <w:tcW w:w="9054" w:type="dxa"/>
            <w:shd w:val="clear" w:color="auto" w:fill="auto"/>
          </w:tcPr>
          <w:p w14:paraId="3E8B2651" w14:textId="7FB70A54" w:rsidR="000D5F91" w:rsidRPr="004212EB" w:rsidRDefault="003C3ED9" w:rsidP="004212EB">
            <w:pPr>
              <w:jc w:val="both"/>
              <w:rPr>
                <w:rFonts w:cs="Times New Roman"/>
              </w:rPr>
            </w:pPr>
            <w:r w:rsidRPr="004212EB">
              <w:rPr>
                <w:rFonts w:cs="Times New Roman"/>
                <w:b/>
              </w:rPr>
              <w:t>Bioma</w:t>
            </w:r>
            <w:r w:rsidR="000D5F91" w:rsidRPr="004212EB">
              <w:rPr>
                <w:rFonts w:cs="Times New Roman"/>
                <w:b/>
              </w:rPr>
              <w:t xml:space="preserve"> </w:t>
            </w:r>
            <w:r w:rsidR="000D5F91" w:rsidRPr="004212EB">
              <w:rPr>
                <w:rFonts w:cs="Times New Roman"/>
              </w:rPr>
              <w:t xml:space="preserve">es la división de la superficie terrestre sobre la base de las </w:t>
            </w:r>
            <w:r w:rsidR="000D5F91" w:rsidRPr="004212EB">
              <w:rPr>
                <w:rFonts w:cs="Times New Roman"/>
                <w:b/>
              </w:rPr>
              <w:t>formas de vida</w:t>
            </w:r>
            <w:r w:rsidR="000D5F91" w:rsidRPr="004212EB">
              <w:rPr>
                <w:rFonts w:cs="Times New Roman"/>
              </w:rPr>
              <w:t xml:space="preserve"> o </w:t>
            </w:r>
            <w:r w:rsidR="000D5F91" w:rsidRPr="004212EB">
              <w:rPr>
                <w:rFonts w:cs="Times New Roman"/>
                <w:b/>
              </w:rPr>
              <w:t>adaptaciones</w:t>
            </w:r>
            <w:r w:rsidR="000D5F91" w:rsidRPr="004212EB">
              <w:rPr>
                <w:rFonts w:cs="Times New Roman"/>
              </w:rPr>
              <w:t xml:space="preserve"> de las especies vegetales y animales a unas condiciones </w:t>
            </w:r>
            <w:r w:rsidR="000D5F91" w:rsidRPr="004212EB">
              <w:rPr>
                <w:rFonts w:cs="Times New Roman"/>
                <w:b/>
              </w:rPr>
              <w:t>macroclimáticas</w:t>
            </w:r>
            <w:r w:rsidR="000D5F91" w:rsidRPr="004212EB">
              <w:rPr>
                <w:rFonts w:cs="Times New Roman"/>
              </w:rPr>
              <w:t xml:space="preserve">, suelo y otras características </w:t>
            </w:r>
            <w:r w:rsidR="000D5F91" w:rsidRPr="004212EB">
              <w:rPr>
                <w:rFonts w:cs="Times New Roman"/>
                <w:b/>
              </w:rPr>
              <w:t>abióticas.</w:t>
            </w:r>
          </w:p>
        </w:tc>
      </w:tr>
    </w:tbl>
    <w:p w14:paraId="00A4BB27" w14:textId="77777777" w:rsidR="00322879" w:rsidRPr="004212EB" w:rsidRDefault="00322879" w:rsidP="004212EB">
      <w:pPr>
        <w:spacing w:after="0"/>
        <w:jc w:val="both"/>
        <w:rPr>
          <w:rFonts w:eastAsia="Times New Roman" w:cs="Times New Roman"/>
          <w:lang w:val="es-CO" w:eastAsia="es-CO"/>
        </w:rPr>
      </w:pPr>
    </w:p>
    <w:p w14:paraId="39F36E11" w14:textId="77777777" w:rsidR="009B4F2B" w:rsidRPr="004212EB" w:rsidRDefault="009B4F2B" w:rsidP="004212EB">
      <w:pPr>
        <w:spacing w:after="0"/>
        <w:jc w:val="both"/>
        <w:rPr>
          <w:rFonts w:eastAsia="Times New Roman" w:cs="Times New Roman"/>
          <w:lang w:val="es-CO" w:eastAsia="es-CO"/>
        </w:rPr>
      </w:pPr>
    </w:p>
    <w:tbl>
      <w:tblPr>
        <w:tblStyle w:val="Tablaconcuadrcula"/>
        <w:tblW w:w="0" w:type="auto"/>
        <w:tblLayout w:type="fixed"/>
        <w:tblLook w:val="04A0" w:firstRow="1" w:lastRow="0" w:firstColumn="1" w:lastColumn="0" w:noHBand="0" w:noVBand="1"/>
      </w:tblPr>
      <w:tblGrid>
        <w:gridCol w:w="2518"/>
        <w:gridCol w:w="6536"/>
      </w:tblGrid>
      <w:tr w:rsidR="00322879" w:rsidRPr="004212EB" w14:paraId="3745A237" w14:textId="77777777" w:rsidTr="00CB5E82">
        <w:tc>
          <w:tcPr>
            <w:tcW w:w="9054" w:type="dxa"/>
            <w:gridSpan w:val="2"/>
            <w:shd w:val="clear" w:color="auto" w:fill="0D0D0D" w:themeFill="text1" w:themeFillTint="F2"/>
          </w:tcPr>
          <w:p w14:paraId="3CEBA5D5" w14:textId="77777777" w:rsidR="00322879" w:rsidRPr="004212EB" w:rsidRDefault="00322879" w:rsidP="004212EB">
            <w:pPr>
              <w:jc w:val="both"/>
              <w:rPr>
                <w:rFonts w:cs="Times New Roman"/>
                <w:b/>
              </w:rPr>
            </w:pPr>
            <w:r w:rsidRPr="004212EB">
              <w:rPr>
                <w:rFonts w:cs="Times New Roman"/>
                <w:b/>
              </w:rPr>
              <w:t>Imagen (fotografía, gráfica o ilustración)</w:t>
            </w:r>
          </w:p>
        </w:tc>
      </w:tr>
      <w:tr w:rsidR="00322879" w:rsidRPr="004212EB" w14:paraId="4075E48E" w14:textId="77777777" w:rsidTr="00CB5E82">
        <w:tc>
          <w:tcPr>
            <w:tcW w:w="2518" w:type="dxa"/>
          </w:tcPr>
          <w:p w14:paraId="056CD68D" w14:textId="77777777" w:rsidR="00322879" w:rsidRPr="004212EB" w:rsidRDefault="00322879" w:rsidP="004212EB">
            <w:pPr>
              <w:jc w:val="both"/>
              <w:rPr>
                <w:rFonts w:cs="Times New Roman"/>
                <w:b/>
              </w:rPr>
            </w:pPr>
            <w:r w:rsidRPr="004212EB">
              <w:rPr>
                <w:rFonts w:cs="Times New Roman"/>
                <w:b/>
              </w:rPr>
              <w:t>Código</w:t>
            </w:r>
          </w:p>
        </w:tc>
        <w:tc>
          <w:tcPr>
            <w:tcW w:w="6536" w:type="dxa"/>
          </w:tcPr>
          <w:p w14:paraId="3B6F8609" w14:textId="77777777" w:rsidR="00322879" w:rsidRPr="004212EB" w:rsidRDefault="00322879" w:rsidP="004212EB">
            <w:pPr>
              <w:jc w:val="both"/>
              <w:rPr>
                <w:rFonts w:cs="Times New Roman"/>
                <w:b/>
              </w:rPr>
            </w:pPr>
            <w:r w:rsidRPr="004212EB">
              <w:rPr>
                <w:rFonts w:cs="Times New Roman"/>
                <w:lang w:val="en-US"/>
              </w:rPr>
              <w:t>CS_08_10_IMG04</w:t>
            </w:r>
          </w:p>
        </w:tc>
      </w:tr>
      <w:tr w:rsidR="00322879" w:rsidRPr="004212EB" w14:paraId="2222EA7A" w14:textId="77777777" w:rsidTr="00CB5E82">
        <w:tc>
          <w:tcPr>
            <w:tcW w:w="2518" w:type="dxa"/>
          </w:tcPr>
          <w:p w14:paraId="05CDFAE6" w14:textId="77777777" w:rsidR="00322879" w:rsidRPr="004212EB" w:rsidRDefault="00322879" w:rsidP="004212EB">
            <w:pPr>
              <w:jc w:val="both"/>
              <w:rPr>
                <w:rFonts w:cs="Times New Roman"/>
              </w:rPr>
            </w:pPr>
            <w:r w:rsidRPr="004212EB">
              <w:rPr>
                <w:rFonts w:cs="Times New Roman"/>
                <w:b/>
              </w:rPr>
              <w:t>Descripción</w:t>
            </w:r>
          </w:p>
        </w:tc>
        <w:tc>
          <w:tcPr>
            <w:tcW w:w="6536" w:type="dxa"/>
          </w:tcPr>
          <w:p w14:paraId="4A1EFED4" w14:textId="77777777" w:rsidR="00322879" w:rsidRPr="004212EB" w:rsidRDefault="00322879" w:rsidP="004212EB">
            <w:pPr>
              <w:jc w:val="both"/>
              <w:rPr>
                <w:rFonts w:cs="Times New Roman"/>
                <w:lang w:val="es-ES"/>
              </w:rPr>
            </w:pPr>
            <w:r w:rsidRPr="004212EB">
              <w:rPr>
                <w:rFonts w:cs="Times New Roman"/>
                <w:lang w:val="es-ES"/>
              </w:rPr>
              <w:t>Mapa de los grandes biomas</w:t>
            </w:r>
          </w:p>
        </w:tc>
      </w:tr>
      <w:tr w:rsidR="00322879" w:rsidRPr="004212EB" w14:paraId="0F6FCCFF" w14:textId="77777777" w:rsidTr="00CB5E82">
        <w:tc>
          <w:tcPr>
            <w:tcW w:w="2518" w:type="dxa"/>
          </w:tcPr>
          <w:p w14:paraId="308A0D88" w14:textId="77777777" w:rsidR="00322879" w:rsidRPr="004212EB" w:rsidRDefault="00322879" w:rsidP="004212EB">
            <w:pPr>
              <w:jc w:val="both"/>
              <w:rPr>
                <w:rFonts w:cs="Times New Roman"/>
              </w:rPr>
            </w:pPr>
            <w:r w:rsidRPr="004212EB">
              <w:rPr>
                <w:rFonts w:cs="Times New Roman"/>
                <w:b/>
              </w:rPr>
              <w:t>Código Shutterstock (o URL o la ruta en AulaPlaneta)</w:t>
            </w:r>
          </w:p>
        </w:tc>
        <w:tc>
          <w:tcPr>
            <w:tcW w:w="6536" w:type="dxa"/>
          </w:tcPr>
          <w:p w14:paraId="3B35F1A0" w14:textId="77777777" w:rsidR="00322879" w:rsidRPr="004212EB" w:rsidRDefault="0057792C" w:rsidP="004212EB">
            <w:pPr>
              <w:jc w:val="both"/>
              <w:rPr>
                <w:rFonts w:cs="Times New Roman"/>
                <w:noProof/>
                <w:lang w:eastAsia="es-ES_tradnl"/>
              </w:rPr>
            </w:pPr>
            <w:hyperlink r:id="rId18" w:history="1">
              <w:r w:rsidR="00322879" w:rsidRPr="004212EB">
                <w:rPr>
                  <w:rStyle w:val="Hipervnculo"/>
                  <w:rFonts w:cs="Times New Roman"/>
                  <w:noProof/>
                  <w:lang w:val="es-ES_tradnl" w:eastAsia="es-ES_tradnl"/>
                </w:rPr>
                <w:t>http://aulaplaneta.planetasaber.com/encyclopedia/default.asp?idpack=8&amp;idpil=000KMJ01&amp;ruta=Buscador</w:t>
              </w:r>
            </w:hyperlink>
          </w:p>
          <w:p w14:paraId="1F834B16" w14:textId="77777777" w:rsidR="00322879" w:rsidRPr="004212EB" w:rsidRDefault="00322879" w:rsidP="004212EB">
            <w:pPr>
              <w:jc w:val="both"/>
              <w:rPr>
                <w:rFonts w:cs="Times New Roman"/>
                <w:noProof/>
                <w:lang w:val="es-ES_tradnl" w:eastAsia="es-ES_tradnl"/>
              </w:rPr>
            </w:pPr>
          </w:p>
          <w:p w14:paraId="0AE45B2B" w14:textId="77777777" w:rsidR="00322879" w:rsidRPr="004212EB" w:rsidRDefault="00322879" w:rsidP="004212EB">
            <w:pPr>
              <w:jc w:val="both"/>
              <w:rPr>
                <w:rFonts w:cs="Times New Roman"/>
                <w:noProof/>
                <w:lang w:val="es-ES_tradnl" w:eastAsia="es-ES_tradnl"/>
              </w:rPr>
            </w:pPr>
            <w:r w:rsidRPr="004212EB">
              <w:rPr>
                <w:rFonts w:cs="Times New Roman"/>
                <w:noProof/>
                <w:lang w:val="es-CO" w:eastAsia="es-CO"/>
              </w:rPr>
              <w:drawing>
                <wp:inline distT="0" distB="0" distL="0" distR="0" wp14:anchorId="0EFF1A77" wp14:editId="6BA6FF80">
                  <wp:extent cx="3306550" cy="225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9453" cy="2261110"/>
                          </a:xfrm>
                          <a:prstGeom prst="rect">
                            <a:avLst/>
                          </a:prstGeom>
                        </pic:spPr>
                      </pic:pic>
                    </a:graphicData>
                  </a:graphic>
                </wp:inline>
              </w:drawing>
            </w:r>
          </w:p>
          <w:p w14:paraId="758A41BB" w14:textId="77777777" w:rsidR="00322879" w:rsidRPr="004212EB" w:rsidRDefault="00322879" w:rsidP="004212EB">
            <w:pPr>
              <w:jc w:val="both"/>
              <w:rPr>
                <w:rFonts w:cs="Times New Roman"/>
                <w:noProof/>
                <w:lang w:val="es-ES_tradnl" w:eastAsia="es-ES_tradnl"/>
              </w:rPr>
            </w:pPr>
          </w:p>
          <w:p w14:paraId="54089D37" w14:textId="77777777" w:rsidR="00322879" w:rsidRPr="004212EB" w:rsidRDefault="00322879" w:rsidP="004212EB">
            <w:pPr>
              <w:jc w:val="both"/>
              <w:rPr>
                <w:rFonts w:cs="Times New Roman"/>
                <w:noProof/>
                <w:lang w:eastAsia="es-ES_tradnl"/>
              </w:rPr>
            </w:pPr>
          </w:p>
          <w:p w14:paraId="6984319A" w14:textId="2C0CEEF0" w:rsidR="00322879" w:rsidRPr="004212EB" w:rsidRDefault="00617A75" w:rsidP="004212EB">
            <w:pPr>
              <w:jc w:val="both"/>
              <w:rPr>
                <w:rFonts w:cs="Times New Roman"/>
                <w:noProof/>
                <w:lang w:eastAsia="es-ES_tradnl"/>
              </w:rPr>
            </w:pPr>
            <w:r w:rsidRPr="004212EB">
              <w:rPr>
                <w:rFonts w:cs="Times New Roman"/>
                <w:noProof/>
                <w:lang w:eastAsia="es-ES_tradnl"/>
              </w:rPr>
              <w:t>Ok, revisada</w:t>
            </w:r>
          </w:p>
        </w:tc>
      </w:tr>
      <w:tr w:rsidR="00322879" w:rsidRPr="004212EB" w14:paraId="6E640ACC" w14:textId="77777777" w:rsidTr="00CB5E82">
        <w:tc>
          <w:tcPr>
            <w:tcW w:w="2518" w:type="dxa"/>
          </w:tcPr>
          <w:p w14:paraId="4F180344" w14:textId="77777777" w:rsidR="00322879" w:rsidRPr="004212EB" w:rsidRDefault="00322879" w:rsidP="004212EB">
            <w:pPr>
              <w:jc w:val="both"/>
              <w:rPr>
                <w:rFonts w:cs="Times New Roman"/>
              </w:rPr>
            </w:pPr>
            <w:r w:rsidRPr="004212EB">
              <w:rPr>
                <w:rFonts w:cs="Times New Roman"/>
                <w:b/>
              </w:rPr>
              <w:t>Pie de imagen</w:t>
            </w:r>
          </w:p>
        </w:tc>
        <w:tc>
          <w:tcPr>
            <w:tcW w:w="6536" w:type="dxa"/>
          </w:tcPr>
          <w:p w14:paraId="67421D1F" w14:textId="64215FE8" w:rsidR="00322879" w:rsidRPr="004212EB" w:rsidRDefault="00322879" w:rsidP="00F30D62">
            <w:pPr>
              <w:jc w:val="both"/>
              <w:rPr>
                <w:rFonts w:cs="Times New Roman"/>
              </w:rPr>
            </w:pPr>
            <w:r w:rsidRPr="004212EB">
              <w:rPr>
                <w:rFonts w:cs="Times New Roman"/>
              </w:rPr>
              <w:t xml:space="preserve">En el mapa se ilustran los grandes </w:t>
            </w:r>
            <w:r w:rsidRPr="004212EB">
              <w:rPr>
                <w:rFonts w:cs="Times New Roman"/>
                <w:b/>
              </w:rPr>
              <w:t xml:space="preserve">biomas </w:t>
            </w:r>
            <w:del w:id="147" w:author="TOSHIBA" w:date="2016-02-04T17:33:00Z">
              <w:r w:rsidRPr="004212EB" w:rsidDel="00F30D62">
                <w:rPr>
                  <w:rFonts w:cs="Times New Roman"/>
                </w:rPr>
                <w:delText xml:space="preserve">establecidos en </w:delText>
              </w:r>
            </w:del>
            <w:ins w:id="148" w:author="TOSHIBA" w:date="2016-02-04T17:33:00Z">
              <w:r w:rsidR="00F30D62">
                <w:rPr>
                  <w:rFonts w:cs="Times New Roman"/>
                </w:rPr>
                <w:t xml:space="preserve"> d</w:t>
              </w:r>
            </w:ins>
            <w:r w:rsidRPr="004212EB">
              <w:rPr>
                <w:rFonts w:cs="Times New Roman"/>
              </w:rPr>
              <w:t>el planeta Tierra. Esta división se bas</w:t>
            </w:r>
            <w:del w:id="149" w:author="TOSHIBA" w:date="2016-02-03T12:06:00Z">
              <w:r w:rsidRPr="004212EB" w:rsidDel="002C39AD">
                <w:rPr>
                  <w:rFonts w:cs="Times New Roman"/>
                </w:rPr>
                <w:delText>e</w:delText>
              </w:r>
            </w:del>
            <w:ins w:id="150" w:author="TOSHIBA" w:date="2016-02-03T12:06:00Z">
              <w:r w:rsidR="002C39AD">
                <w:rPr>
                  <w:rFonts w:cs="Times New Roman"/>
                </w:rPr>
                <w:t>a</w:t>
              </w:r>
            </w:ins>
            <w:r w:rsidRPr="004212EB">
              <w:rPr>
                <w:rFonts w:cs="Times New Roman"/>
              </w:rPr>
              <w:t xml:space="preserve"> en las condiciones climáticas</w:t>
            </w:r>
            <w:ins w:id="151" w:author="TOSHIBA" w:date="2016-02-03T12:07:00Z">
              <w:r w:rsidR="002C39AD">
                <w:rPr>
                  <w:rFonts w:cs="Times New Roman"/>
                </w:rPr>
                <w:t>,</w:t>
              </w:r>
            </w:ins>
            <w:r w:rsidRPr="004212EB">
              <w:rPr>
                <w:rFonts w:cs="Times New Roman"/>
              </w:rPr>
              <w:t xml:space="preserve"> como la temperatura, la humedad y las precipitaciones</w:t>
            </w:r>
            <w:ins w:id="152" w:author="TOSHIBA" w:date="2016-02-03T12:07:00Z">
              <w:r w:rsidR="002C39AD">
                <w:rPr>
                  <w:rFonts w:cs="Times New Roman"/>
                </w:rPr>
                <w:t>,</w:t>
              </w:r>
            </w:ins>
            <w:r w:rsidRPr="004212EB">
              <w:rPr>
                <w:rFonts w:cs="Times New Roman"/>
              </w:rPr>
              <w:t xml:space="preserve"> que determinan las condiciones abióticas para el establecimiento y desarrollo de la vegetación que tiene la capacidad de </w:t>
            </w:r>
            <w:r w:rsidRPr="004212EB">
              <w:rPr>
                <w:rFonts w:cs="Times New Roman"/>
                <w:b/>
              </w:rPr>
              <w:t>adaptarse</w:t>
            </w:r>
            <w:r w:rsidRPr="004212EB">
              <w:rPr>
                <w:rFonts w:cs="Times New Roman"/>
              </w:rPr>
              <w:t xml:space="preserve"> a este tipo de </w:t>
            </w:r>
            <w:r w:rsidRPr="004212EB">
              <w:rPr>
                <w:rFonts w:cs="Times New Roman"/>
              </w:rPr>
              <w:lastRenderedPageBreak/>
              <w:t>entorno en particular.</w:t>
            </w:r>
          </w:p>
        </w:tc>
      </w:tr>
    </w:tbl>
    <w:p w14:paraId="5540C412" w14:textId="77777777" w:rsidR="00322879" w:rsidRPr="004212EB" w:rsidRDefault="00322879" w:rsidP="004212EB">
      <w:pPr>
        <w:spacing w:after="0"/>
        <w:jc w:val="both"/>
        <w:rPr>
          <w:rFonts w:eastAsia="Times New Roman" w:cs="Times New Roman"/>
          <w:lang w:eastAsia="es-CO"/>
        </w:rPr>
      </w:pPr>
    </w:p>
    <w:p w14:paraId="30AECC98" w14:textId="77777777" w:rsidR="00322879" w:rsidRPr="004212EB" w:rsidRDefault="00322879" w:rsidP="004212EB">
      <w:pPr>
        <w:spacing w:after="0"/>
        <w:jc w:val="both"/>
        <w:rPr>
          <w:rFonts w:eastAsia="Times New Roman" w:cs="Times New Roman"/>
          <w:lang w:val="es-CO" w:eastAsia="es-CO"/>
        </w:rPr>
      </w:pPr>
    </w:p>
    <w:p w14:paraId="752C6425" w14:textId="71AB1B70" w:rsidR="005A5F11" w:rsidRPr="004212EB" w:rsidRDefault="009B4F2B" w:rsidP="004212EB">
      <w:pPr>
        <w:spacing w:after="0"/>
        <w:jc w:val="both"/>
        <w:rPr>
          <w:rFonts w:eastAsia="Times New Roman" w:cs="Times New Roman"/>
          <w:lang w:val="es-CO" w:eastAsia="es-CO"/>
        </w:rPr>
      </w:pPr>
      <w:r w:rsidRPr="004212EB">
        <w:rPr>
          <w:rFonts w:eastAsia="Times New Roman" w:cs="Times New Roman"/>
          <w:lang w:val="es-CO" w:eastAsia="es-CO"/>
        </w:rPr>
        <w:t xml:space="preserve">Los biomas se clasifican según el medio en que se desarrollen: biomas </w:t>
      </w:r>
      <w:r w:rsidRPr="004212EB">
        <w:rPr>
          <w:rFonts w:eastAsia="Times New Roman" w:cs="Times New Roman"/>
          <w:b/>
          <w:lang w:val="es-CO" w:eastAsia="es-CO"/>
        </w:rPr>
        <w:t>terrestres</w:t>
      </w:r>
      <w:r w:rsidRPr="004212EB">
        <w:rPr>
          <w:rFonts w:eastAsia="Times New Roman" w:cs="Times New Roman"/>
          <w:lang w:val="es-CO" w:eastAsia="es-CO"/>
        </w:rPr>
        <w:t xml:space="preserve"> y biomas </w:t>
      </w:r>
      <w:r w:rsidRPr="004212EB">
        <w:rPr>
          <w:rFonts w:eastAsia="Times New Roman" w:cs="Times New Roman"/>
          <w:b/>
          <w:lang w:val="es-CO" w:eastAsia="es-CO"/>
        </w:rPr>
        <w:t>acuáticos</w:t>
      </w:r>
      <w:del w:id="153" w:author="TOSHIBA" w:date="2016-02-03T12:07:00Z">
        <w:r w:rsidRPr="004212EB" w:rsidDel="002C39AD">
          <w:rPr>
            <w:rFonts w:eastAsia="Times New Roman" w:cs="Times New Roman"/>
            <w:lang w:val="es-CO" w:eastAsia="es-CO"/>
          </w:rPr>
          <w:delText>.</w:delText>
        </w:r>
      </w:del>
      <w:r w:rsidR="005A5F11" w:rsidRPr="004212EB">
        <w:rPr>
          <w:rFonts w:eastAsia="Times New Roman" w:cs="Times New Roman"/>
          <w:lang w:val="es-CO" w:eastAsia="es-CO"/>
        </w:rPr>
        <w:t xml:space="preserve"> [VER]</w:t>
      </w:r>
      <w:ins w:id="154" w:author="TOSHIBA" w:date="2016-02-03T12:07:00Z">
        <w:r w:rsidR="002C39AD">
          <w:rPr>
            <w:rFonts w:eastAsia="Times New Roman" w:cs="Times New Roman"/>
            <w:lang w:val="es-CO" w:eastAsia="es-CO"/>
          </w:rPr>
          <w:t>.</w:t>
        </w:r>
      </w:ins>
    </w:p>
    <w:p w14:paraId="430AC5B8" w14:textId="77777777" w:rsidR="005A5F11" w:rsidRPr="004212EB" w:rsidRDefault="0057792C" w:rsidP="004212EB">
      <w:pPr>
        <w:spacing w:after="0"/>
        <w:jc w:val="both"/>
        <w:rPr>
          <w:rFonts w:eastAsia="Times New Roman" w:cs="Times New Roman"/>
          <w:lang w:val="es-CO" w:eastAsia="es-CO"/>
        </w:rPr>
      </w:pPr>
      <w:hyperlink r:id="rId20" w:history="1">
        <w:r w:rsidR="005A5F11" w:rsidRPr="004212EB">
          <w:rPr>
            <w:rStyle w:val="Hipervnculo"/>
            <w:rFonts w:eastAsia="Times New Roman" w:cs="Times New Roman"/>
            <w:lang w:val="es-CO" w:eastAsia="es-CO"/>
          </w:rPr>
          <w:t>http://hispanicasaber.planetasaber.com/encyclopedia/default.asp?idreg=7974&amp;ruta=Buscador</w:t>
        </w:r>
      </w:hyperlink>
    </w:p>
    <w:p w14:paraId="4AD25C34" w14:textId="7606926D" w:rsidR="009B4F2B" w:rsidRPr="004212EB" w:rsidRDefault="009B4F2B" w:rsidP="004212EB">
      <w:pPr>
        <w:spacing w:after="0"/>
        <w:jc w:val="both"/>
        <w:rPr>
          <w:rFonts w:eastAsia="Times New Roman" w:cs="Times New Roman"/>
          <w:lang w:val="es-CO" w:eastAsia="es-CO"/>
        </w:rPr>
      </w:pPr>
    </w:p>
    <w:p w14:paraId="032806C5" w14:textId="77777777" w:rsidR="00AB6CAA" w:rsidRPr="004212EB" w:rsidRDefault="00AB6CAA" w:rsidP="004212EB">
      <w:pPr>
        <w:spacing w:after="0"/>
        <w:jc w:val="both"/>
        <w:rPr>
          <w:rFonts w:eastAsia="Times New Roman" w:cs="Times New Roman"/>
          <w:lang w:val="es-CO" w:eastAsia="es-CO"/>
        </w:rPr>
      </w:pPr>
    </w:p>
    <w:p w14:paraId="5DE0D79B" w14:textId="01C3B207" w:rsidR="000D5F91" w:rsidRPr="004212EB" w:rsidRDefault="00677DF2" w:rsidP="004212EB">
      <w:pPr>
        <w:jc w:val="both"/>
        <w:rPr>
          <w:rFonts w:eastAsia="Times New Roman" w:cs="Times New Roman"/>
          <w:lang w:val="es-CO" w:eastAsia="es-CO"/>
        </w:rPr>
      </w:pPr>
      <w:r w:rsidRPr="004212EB">
        <w:rPr>
          <w:rFonts w:eastAsia="Times New Roman" w:cs="Times New Roman"/>
          <w:b/>
          <w:lang w:val="es-CO" w:eastAsia="es-CO"/>
        </w:rPr>
        <w:t>Biomas terrestres</w:t>
      </w:r>
      <w:r w:rsidR="000D5F91" w:rsidRPr="004212EB">
        <w:rPr>
          <w:rFonts w:eastAsia="Times New Roman" w:cs="Times New Roman"/>
          <w:lang w:val="es-CO" w:eastAsia="es-CO"/>
        </w:rPr>
        <w:t>.</w:t>
      </w:r>
      <w:r w:rsidRPr="004212EB">
        <w:rPr>
          <w:rFonts w:eastAsia="Times New Roman" w:cs="Times New Roman"/>
          <w:lang w:val="es-CO" w:eastAsia="es-CO"/>
        </w:rPr>
        <w:t xml:space="preserve"> Corresponde a grupos de ecosistemas que se</w:t>
      </w:r>
      <w:r w:rsidR="007F744C">
        <w:rPr>
          <w:rFonts w:eastAsia="Times New Roman" w:cs="Times New Roman"/>
          <w:lang w:val="es-CO" w:eastAsia="es-CO"/>
        </w:rPr>
        <w:t xml:space="preserve"> </w:t>
      </w:r>
      <w:r w:rsidRPr="004212EB">
        <w:rPr>
          <w:rFonts w:eastAsia="Times New Roman" w:cs="Times New Roman"/>
          <w:lang w:val="es-CO" w:eastAsia="es-CO"/>
        </w:rPr>
        <w:t xml:space="preserve">caracterizan por desarrollarse en condiciones climáticas similares. </w:t>
      </w:r>
      <w:r w:rsidR="00CD6459" w:rsidRPr="004212EB">
        <w:rPr>
          <w:rFonts w:eastAsia="Times New Roman" w:cs="Times New Roman"/>
          <w:lang w:val="es-CO" w:eastAsia="es-CO"/>
        </w:rPr>
        <w:t>Se agrupa</w:t>
      </w:r>
      <w:r w:rsidR="00D12A46" w:rsidRPr="004212EB">
        <w:rPr>
          <w:rFonts w:eastAsia="Times New Roman" w:cs="Times New Roman"/>
          <w:lang w:val="es-CO" w:eastAsia="es-CO"/>
        </w:rPr>
        <w:t xml:space="preserve"> en tres grandes zonas.</w:t>
      </w:r>
    </w:p>
    <w:p w14:paraId="0CA1DB46" w14:textId="646A06EE" w:rsidR="000D5F91" w:rsidRPr="004212EB" w:rsidRDefault="00CD6459" w:rsidP="004212EB">
      <w:pPr>
        <w:pStyle w:val="Prrafodelista"/>
        <w:numPr>
          <w:ilvl w:val="0"/>
          <w:numId w:val="29"/>
        </w:numPr>
        <w:ind w:left="851" w:hanging="284"/>
        <w:jc w:val="both"/>
        <w:rPr>
          <w:rFonts w:eastAsia="Times New Roman" w:cs="Times New Roman"/>
          <w:lang w:val="es-CO" w:eastAsia="es-CO"/>
        </w:rPr>
      </w:pPr>
      <w:r w:rsidRPr="004212EB">
        <w:rPr>
          <w:rFonts w:eastAsia="Times New Roman" w:cs="Times New Roman"/>
          <w:i/>
          <w:lang w:val="es-CO" w:eastAsia="es-CO"/>
        </w:rPr>
        <w:t>Z</w:t>
      </w:r>
      <w:r w:rsidR="000D5F91" w:rsidRPr="004212EB">
        <w:rPr>
          <w:rFonts w:eastAsia="Times New Roman" w:cs="Times New Roman"/>
          <w:i/>
          <w:lang w:val="es-CO" w:eastAsia="es-CO"/>
        </w:rPr>
        <w:t>onas frías y polares</w:t>
      </w:r>
      <w:r w:rsidRPr="004212EB">
        <w:rPr>
          <w:rFonts w:eastAsia="Times New Roman" w:cs="Times New Roman"/>
          <w:lang w:val="es-CO" w:eastAsia="es-CO"/>
        </w:rPr>
        <w:t>.</w:t>
      </w:r>
      <w:r w:rsidR="000D5F91" w:rsidRPr="004212EB">
        <w:rPr>
          <w:rFonts w:eastAsia="Times New Roman" w:cs="Times New Roman"/>
          <w:lang w:val="es-CO" w:eastAsia="es-CO"/>
        </w:rPr>
        <w:t xml:space="preserve"> Regiones de latitudes elevadas, por encima de los 60º de latitud </w:t>
      </w:r>
      <w:ins w:id="155" w:author="TOSHIBA" w:date="2016-02-03T12:08:00Z">
        <w:r w:rsidR="002C39AD">
          <w:rPr>
            <w:rFonts w:eastAsia="Times New Roman" w:cs="Times New Roman"/>
            <w:lang w:val="es-CO" w:eastAsia="es-CO"/>
          </w:rPr>
          <w:t>n</w:t>
        </w:r>
      </w:ins>
      <w:del w:id="156" w:author="TOSHIBA" w:date="2016-02-03T12:08:00Z">
        <w:r w:rsidR="000D5F91" w:rsidRPr="004212EB" w:rsidDel="002C39AD">
          <w:rPr>
            <w:rFonts w:eastAsia="Times New Roman" w:cs="Times New Roman"/>
            <w:lang w:val="es-CO" w:eastAsia="es-CO"/>
          </w:rPr>
          <w:delText>N</w:delText>
        </w:r>
      </w:del>
      <w:r w:rsidRPr="004212EB">
        <w:rPr>
          <w:rFonts w:eastAsia="Times New Roman" w:cs="Times New Roman"/>
          <w:lang w:val="es-CO" w:eastAsia="es-CO"/>
        </w:rPr>
        <w:t>orte</w:t>
      </w:r>
      <w:r w:rsidR="000D5F91" w:rsidRPr="004212EB">
        <w:rPr>
          <w:rFonts w:eastAsia="Times New Roman" w:cs="Times New Roman"/>
          <w:lang w:val="es-CO" w:eastAsia="es-CO"/>
        </w:rPr>
        <w:t xml:space="preserve"> y </w:t>
      </w:r>
      <w:del w:id="157" w:author="TOSHIBA" w:date="2016-02-03T12:08:00Z">
        <w:r w:rsidR="000D5F91" w:rsidRPr="004212EB" w:rsidDel="002C39AD">
          <w:rPr>
            <w:rFonts w:eastAsia="Times New Roman" w:cs="Times New Roman"/>
            <w:lang w:val="es-CO" w:eastAsia="es-CO"/>
          </w:rPr>
          <w:delText>S</w:delText>
        </w:r>
      </w:del>
      <w:ins w:id="158" w:author="TOSHIBA" w:date="2016-02-03T12:08:00Z">
        <w:r w:rsidR="002C39AD">
          <w:rPr>
            <w:rFonts w:eastAsia="Times New Roman" w:cs="Times New Roman"/>
            <w:lang w:val="es-CO" w:eastAsia="es-CO"/>
          </w:rPr>
          <w:t>s</w:t>
        </w:r>
      </w:ins>
      <w:r w:rsidRPr="004212EB">
        <w:rPr>
          <w:rFonts w:eastAsia="Times New Roman" w:cs="Times New Roman"/>
          <w:lang w:val="es-CO" w:eastAsia="es-CO"/>
        </w:rPr>
        <w:t>ur</w:t>
      </w:r>
      <w:r w:rsidR="000D5F91" w:rsidRPr="004212EB">
        <w:rPr>
          <w:rFonts w:eastAsia="Times New Roman" w:cs="Times New Roman"/>
          <w:lang w:val="es-CO" w:eastAsia="es-CO"/>
        </w:rPr>
        <w:t>. Se encuentra</w:t>
      </w:r>
      <w:ins w:id="159" w:author="TOSHIBA" w:date="2016-02-03T12:09:00Z">
        <w:r w:rsidR="002C39AD">
          <w:rPr>
            <w:rFonts w:eastAsia="Times New Roman" w:cs="Times New Roman"/>
            <w:lang w:val="es-CO" w:eastAsia="es-CO"/>
          </w:rPr>
          <w:t>n</w:t>
        </w:r>
      </w:ins>
      <w:r w:rsidR="000D5F91" w:rsidRPr="004212EB">
        <w:rPr>
          <w:rFonts w:eastAsia="Times New Roman" w:cs="Times New Roman"/>
          <w:lang w:val="es-CO" w:eastAsia="es-CO"/>
        </w:rPr>
        <w:t xml:space="preserve"> las zonas polares, la tundra y la taiga. También corresponde</w:t>
      </w:r>
      <w:ins w:id="160" w:author="TOSHIBA" w:date="2016-02-03T12:10:00Z">
        <w:r w:rsidR="002C39AD">
          <w:rPr>
            <w:rFonts w:eastAsia="Times New Roman" w:cs="Times New Roman"/>
            <w:lang w:val="es-CO" w:eastAsia="es-CO"/>
          </w:rPr>
          <w:t>n</w:t>
        </w:r>
      </w:ins>
      <w:r w:rsidR="000D5F91" w:rsidRPr="004212EB">
        <w:rPr>
          <w:rFonts w:eastAsia="Times New Roman" w:cs="Times New Roman"/>
          <w:lang w:val="es-CO" w:eastAsia="es-CO"/>
        </w:rPr>
        <w:t xml:space="preserve"> a las cumbres de altas montañas ubicadas en zonas de latitudes medias y bajas.</w:t>
      </w:r>
    </w:p>
    <w:p w14:paraId="0A83134B" w14:textId="5298D19F" w:rsidR="00642122" w:rsidRPr="004212EB" w:rsidRDefault="00CD6459" w:rsidP="004212EB">
      <w:pPr>
        <w:pStyle w:val="Prrafodelista"/>
        <w:numPr>
          <w:ilvl w:val="0"/>
          <w:numId w:val="29"/>
        </w:numPr>
        <w:ind w:left="851" w:hanging="284"/>
        <w:jc w:val="both"/>
        <w:rPr>
          <w:rFonts w:eastAsia="Times New Roman" w:cs="Times New Roman"/>
          <w:lang w:val="es-CO" w:eastAsia="es-CO"/>
        </w:rPr>
      </w:pPr>
      <w:r w:rsidRPr="004212EB">
        <w:rPr>
          <w:rFonts w:eastAsia="Times New Roman" w:cs="Times New Roman"/>
          <w:i/>
          <w:lang w:val="es-CO" w:eastAsia="es-CO"/>
        </w:rPr>
        <w:t>Z</w:t>
      </w:r>
      <w:r w:rsidR="00642122" w:rsidRPr="004212EB">
        <w:rPr>
          <w:rFonts w:eastAsia="Times New Roman" w:cs="Times New Roman"/>
          <w:i/>
          <w:lang w:val="es-CO" w:eastAsia="es-CO"/>
        </w:rPr>
        <w:t>onas templadas</w:t>
      </w:r>
      <w:r w:rsidRPr="004212EB">
        <w:rPr>
          <w:rFonts w:eastAsia="Times New Roman" w:cs="Times New Roman"/>
          <w:lang w:val="es-CO" w:eastAsia="es-CO"/>
        </w:rPr>
        <w:t>.</w:t>
      </w:r>
      <w:r w:rsidR="00642122" w:rsidRPr="004212EB">
        <w:rPr>
          <w:rFonts w:eastAsia="Times New Roman" w:cs="Times New Roman"/>
          <w:lang w:val="es-CO" w:eastAsia="es-CO"/>
        </w:rPr>
        <w:t xml:space="preserve"> Regiones de latitudes medias</w:t>
      </w:r>
      <w:r w:rsidR="0024260B" w:rsidRPr="004212EB">
        <w:rPr>
          <w:rFonts w:eastAsia="Times New Roman" w:cs="Times New Roman"/>
          <w:lang w:val="es-CO" w:eastAsia="es-CO"/>
        </w:rPr>
        <w:t xml:space="preserve">, por encima de los 40º latitud </w:t>
      </w:r>
      <w:ins w:id="161" w:author="TOSHIBA" w:date="2016-02-03T12:09:00Z">
        <w:r w:rsidR="002C39AD">
          <w:rPr>
            <w:rFonts w:eastAsia="Times New Roman" w:cs="Times New Roman"/>
            <w:lang w:val="es-CO" w:eastAsia="es-CO"/>
          </w:rPr>
          <w:t xml:space="preserve">norte, </w:t>
        </w:r>
      </w:ins>
      <w:del w:id="162" w:author="TOSHIBA" w:date="2016-02-03T12:09:00Z">
        <w:r w:rsidR="0024260B" w:rsidRPr="004212EB" w:rsidDel="002C39AD">
          <w:rPr>
            <w:rFonts w:eastAsia="Times New Roman" w:cs="Times New Roman"/>
            <w:lang w:val="es-CO" w:eastAsia="es-CO"/>
          </w:rPr>
          <w:delText>N</w:delText>
        </w:r>
        <w:r w:rsidR="007F744C" w:rsidDel="002C39AD">
          <w:rPr>
            <w:rFonts w:eastAsia="Times New Roman" w:cs="Times New Roman"/>
            <w:lang w:val="es-CO" w:eastAsia="es-CO"/>
          </w:rPr>
          <w:delText xml:space="preserve"> </w:delText>
        </w:r>
      </w:del>
      <w:r w:rsidR="00642122" w:rsidRPr="004212EB">
        <w:rPr>
          <w:rFonts w:eastAsia="Times New Roman" w:cs="Times New Roman"/>
          <w:lang w:val="es-CO" w:eastAsia="es-CO"/>
        </w:rPr>
        <w:t>cuyo clima varía según las estaciones del año. Corresponde</w:t>
      </w:r>
      <w:ins w:id="163" w:author="TOSHIBA" w:date="2016-02-03T12:10:00Z">
        <w:r w:rsidR="002C39AD">
          <w:rPr>
            <w:rFonts w:eastAsia="Times New Roman" w:cs="Times New Roman"/>
            <w:lang w:val="es-CO" w:eastAsia="es-CO"/>
          </w:rPr>
          <w:t>n</w:t>
        </w:r>
      </w:ins>
      <w:r w:rsidR="00642122" w:rsidRPr="004212EB">
        <w:rPr>
          <w:rFonts w:eastAsia="Times New Roman" w:cs="Times New Roman"/>
          <w:lang w:val="es-CO" w:eastAsia="es-CO"/>
        </w:rPr>
        <w:t xml:space="preserve"> a bosques caducifolios, bosque mediterráneo, estepas y praderas.</w:t>
      </w:r>
    </w:p>
    <w:p w14:paraId="31270001" w14:textId="4BAE8F96" w:rsidR="00642122" w:rsidRPr="004212EB" w:rsidRDefault="00CD6459" w:rsidP="004212EB">
      <w:pPr>
        <w:pStyle w:val="Prrafodelista"/>
        <w:numPr>
          <w:ilvl w:val="0"/>
          <w:numId w:val="29"/>
        </w:numPr>
        <w:ind w:left="851" w:hanging="284"/>
        <w:jc w:val="both"/>
        <w:rPr>
          <w:rFonts w:eastAsia="Times New Roman" w:cs="Times New Roman"/>
          <w:lang w:val="es-CO" w:eastAsia="es-CO"/>
        </w:rPr>
      </w:pPr>
      <w:r w:rsidRPr="004212EB">
        <w:rPr>
          <w:rFonts w:eastAsia="Times New Roman" w:cs="Times New Roman"/>
          <w:i/>
          <w:lang w:val="es-CO" w:eastAsia="es-CO"/>
        </w:rPr>
        <w:t>Zonas cálidas</w:t>
      </w:r>
      <w:r w:rsidRPr="004212EB">
        <w:rPr>
          <w:rFonts w:eastAsia="Times New Roman" w:cs="Times New Roman"/>
          <w:lang w:val="es-CO" w:eastAsia="es-CO"/>
        </w:rPr>
        <w:t>.</w:t>
      </w:r>
      <w:r w:rsidR="00642122" w:rsidRPr="004212EB">
        <w:rPr>
          <w:rFonts w:eastAsia="Times New Roman" w:cs="Times New Roman"/>
          <w:lang w:val="es-CO" w:eastAsia="es-CO"/>
        </w:rPr>
        <w:t xml:space="preserve"> Regiones de latitudes bajas que se desarrollan en la franja ecuatorial y no presentan variaciones estacionales. Corresponde</w:t>
      </w:r>
      <w:ins w:id="164" w:author="TOSHIBA" w:date="2016-02-03T12:10:00Z">
        <w:r w:rsidR="002C39AD">
          <w:rPr>
            <w:rFonts w:eastAsia="Times New Roman" w:cs="Times New Roman"/>
            <w:lang w:val="es-CO" w:eastAsia="es-CO"/>
          </w:rPr>
          <w:t>n</w:t>
        </w:r>
      </w:ins>
      <w:r w:rsidR="00642122" w:rsidRPr="004212EB">
        <w:rPr>
          <w:rFonts w:eastAsia="Times New Roman" w:cs="Times New Roman"/>
          <w:lang w:val="es-CO" w:eastAsia="es-CO"/>
        </w:rPr>
        <w:t xml:space="preserve"> a las selvas tropicales, </w:t>
      </w:r>
      <w:r w:rsidR="00AE1E52" w:rsidRPr="004212EB">
        <w:rPr>
          <w:rFonts w:eastAsia="Times New Roman" w:cs="Times New Roman"/>
          <w:lang w:val="es-CO" w:eastAsia="es-CO"/>
        </w:rPr>
        <w:t xml:space="preserve">subtropicales, </w:t>
      </w:r>
      <w:r w:rsidR="00642122" w:rsidRPr="004212EB">
        <w:rPr>
          <w:rFonts w:eastAsia="Times New Roman" w:cs="Times New Roman"/>
          <w:lang w:val="es-CO" w:eastAsia="es-CO"/>
        </w:rPr>
        <w:t>sabanas y desiertos.</w:t>
      </w:r>
    </w:p>
    <w:p w14:paraId="4037F437" w14:textId="77777777" w:rsidR="00642122" w:rsidRPr="004212EB" w:rsidRDefault="00642122" w:rsidP="004212EB">
      <w:pPr>
        <w:pStyle w:val="Prrafodelista"/>
        <w:ind w:left="765"/>
        <w:jc w:val="both"/>
        <w:rPr>
          <w:rFonts w:eastAsia="Times New Roman" w:cs="Times New Roman"/>
          <w:highlight w:val="yellow"/>
          <w:lang w:val="es-CO" w:eastAsia="es-CO"/>
        </w:rPr>
      </w:pPr>
    </w:p>
    <w:p w14:paraId="3DA0B141" w14:textId="02C74AA2" w:rsidR="007071AD" w:rsidRPr="004212EB" w:rsidRDefault="007071AD" w:rsidP="004212EB">
      <w:pPr>
        <w:jc w:val="both"/>
        <w:rPr>
          <w:rFonts w:eastAsia="Times New Roman" w:cs="Times New Roman"/>
          <w:highlight w:val="yellow"/>
          <w:lang w:val="es-CO" w:eastAsia="es-CO"/>
        </w:rPr>
      </w:pPr>
      <w:r w:rsidRPr="004212EB">
        <w:rPr>
          <w:rFonts w:eastAsia="Times New Roman" w:cs="Times New Roman"/>
          <w:b/>
          <w:lang w:val="es-CO" w:eastAsia="es-CO"/>
        </w:rPr>
        <w:t>B</w:t>
      </w:r>
      <w:r w:rsidR="00487348" w:rsidRPr="004212EB">
        <w:rPr>
          <w:rFonts w:eastAsia="Times New Roman" w:cs="Times New Roman"/>
          <w:b/>
          <w:lang w:val="es-CO" w:eastAsia="es-CO"/>
        </w:rPr>
        <w:t>iomas acuáticos</w:t>
      </w:r>
      <w:r w:rsidR="00CD6459" w:rsidRPr="004212EB">
        <w:rPr>
          <w:rFonts w:eastAsia="Times New Roman" w:cs="Times New Roman"/>
          <w:lang w:val="es-CO" w:eastAsia="es-CO"/>
        </w:rPr>
        <w:t>.</w:t>
      </w:r>
      <w:r w:rsidR="00642122" w:rsidRPr="004212EB">
        <w:rPr>
          <w:rFonts w:eastAsia="Times New Roman" w:cs="Times New Roman"/>
          <w:lang w:val="es-CO" w:eastAsia="es-CO"/>
        </w:rPr>
        <w:t xml:space="preserve"> Ecosistemas que se caracterizan por condiciones abióticas</w:t>
      </w:r>
      <w:ins w:id="165" w:author="TOSHIBA" w:date="2016-02-03T12:11:00Z">
        <w:r w:rsidR="002C39AD">
          <w:rPr>
            <w:rFonts w:eastAsia="Times New Roman" w:cs="Times New Roman"/>
            <w:lang w:val="es-CO" w:eastAsia="es-CO"/>
          </w:rPr>
          <w:t>,</w:t>
        </w:r>
      </w:ins>
      <w:r w:rsidR="00642122" w:rsidRPr="004212EB">
        <w:rPr>
          <w:rFonts w:eastAsia="Times New Roman" w:cs="Times New Roman"/>
          <w:lang w:val="es-CO" w:eastAsia="es-CO"/>
        </w:rPr>
        <w:t xml:space="preserve"> como la salinidad, la profundidad y el movimiento del agua.</w:t>
      </w:r>
      <w:r w:rsidR="00937D6C" w:rsidRPr="004212EB">
        <w:rPr>
          <w:rFonts w:eastAsia="Times New Roman" w:cs="Times New Roman"/>
          <w:lang w:val="es-CO" w:eastAsia="es-CO"/>
        </w:rPr>
        <w:t xml:space="preserve"> </w:t>
      </w:r>
      <w:r w:rsidR="00642122" w:rsidRPr="004212EB">
        <w:rPr>
          <w:rFonts w:eastAsia="Times New Roman" w:cs="Times New Roman"/>
          <w:lang w:val="es-CO" w:eastAsia="es-CO"/>
        </w:rPr>
        <w:t>Se establecen dos grandes biomas</w:t>
      </w:r>
      <w:r w:rsidR="00937D6C" w:rsidRPr="004212EB">
        <w:rPr>
          <w:rFonts w:eastAsia="Times New Roman" w:cs="Times New Roman"/>
          <w:lang w:val="es-CO" w:eastAsia="es-CO"/>
        </w:rPr>
        <w:t>:</w:t>
      </w:r>
      <w:r w:rsidR="00487348" w:rsidRPr="004212EB">
        <w:rPr>
          <w:rFonts w:eastAsia="Times New Roman" w:cs="Times New Roman"/>
          <w:lang w:val="es-CO" w:eastAsia="es-CO"/>
        </w:rPr>
        <w:t xml:space="preserve"> </w:t>
      </w:r>
    </w:p>
    <w:p w14:paraId="181152D0" w14:textId="0483E52F" w:rsidR="00F50A92" w:rsidRPr="004212EB" w:rsidRDefault="00F30D62" w:rsidP="004212EB">
      <w:pPr>
        <w:pStyle w:val="Prrafodelista"/>
        <w:numPr>
          <w:ilvl w:val="0"/>
          <w:numId w:val="32"/>
        </w:numPr>
        <w:ind w:left="851" w:hanging="284"/>
        <w:jc w:val="both"/>
        <w:rPr>
          <w:rFonts w:eastAsia="Times New Roman" w:cs="Times New Roman"/>
          <w:lang w:val="es-CO" w:eastAsia="es-CO"/>
        </w:rPr>
      </w:pPr>
      <w:ins w:id="166" w:author="TOSHIBA" w:date="2016-02-04T17:37:00Z">
        <w:r>
          <w:rPr>
            <w:rFonts w:eastAsia="Times New Roman" w:cs="Times New Roman"/>
            <w:i/>
            <w:lang w:val="es-CO" w:eastAsia="es-CO"/>
          </w:rPr>
          <w:t xml:space="preserve">Los </w:t>
        </w:r>
      </w:ins>
      <w:del w:id="167" w:author="TOSHIBA" w:date="2016-02-04T17:37:00Z">
        <w:r w:rsidR="00937D6C" w:rsidRPr="004212EB" w:rsidDel="00F30D62">
          <w:rPr>
            <w:rFonts w:eastAsia="Times New Roman" w:cs="Times New Roman"/>
            <w:i/>
            <w:lang w:val="es-CO" w:eastAsia="es-CO"/>
          </w:rPr>
          <w:delText>B</w:delText>
        </w:r>
      </w:del>
      <w:ins w:id="168" w:author="TOSHIBA" w:date="2016-02-04T17:37:00Z">
        <w:r>
          <w:rPr>
            <w:rFonts w:eastAsia="Times New Roman" w:cs="Times New Roman"/>
            <w:i/>
            <w:lang w:val="es-CO" w:eastAsia="es-CO"/>
          </w:rPr>
          <w:t>b</w:t>
        </w:r>
      </w:ins>
      <w:r w:rsidR="00937D6C" w:rsidRPr="004212EB">
        <w:rPr>
          <w:rFonts w:eastAsia="Times New Roman" w:cs="Times New Roman"/>
          <w:i/>
          <w:lang w:val="es-CO" w:eastAsia="es-CO"/>
        </w:rPr>
        <w:t>iomas de agua dulce</w:t>
      </w:r>
      <w:r w:rsidR="00937D6C" w:rsidRPr="004212EB">
        <w:rPr>
          <w:rFonts w:eastAsia="Times New Roman" w:cs="Times New Roman"/>
          <w:lang w:val="es-CO" w:eastAsia="es-CO"/>
        </w:rPr>
        <w:t>.</w:t>
      </w:r>
      <w:r w:rsidR="007071AD" w:rsidRPr="004212EB">
        <w:rPr>
          <w:rFonts w:eastAsia="Times New Roman" w:cs="Times New Roman"/>
          <w:lang w:val="es-CO" w:eastAsia="es-CO"/>
        </w:rPr>
        <w:t xml:space="preserve"> </w:t>
      </w:r>
      <w:r w:rsidR="00937D6C" w:rsidRPr="004212EB">
        <w:rPr>
          <w:rFonts w:eastAsia="Times New Roman" w:cs="Times New Roman"/>
          <w:lang w:val="es-CO" w:eastAsia="es-CO"/>
        </w:rPr>
        <w:t>Su</w:t>
      </w:r>
      <w:r w:rsidR="007071AD" w:rsidRPr="004212EB">
        <w:rPr>
          <w:rFonts w:eastAsia="Times New Roman" w:cs="Times New Roman"/>
          <w:lang w:val="es-CO" w:eastAsia="es-CO"/>
        </w:rPr>
        <w:t xml:space="preserve"> biota está dete</w:t>
      </w:r>
      <w:r w:rsidR="00A62586" w:rsidRPr="004212EB">
        <w:rPr>
          <w:rFonts w:eastAsia="Times New Roman" w:cs="Times New Roman"/>
          <w:lang w:val="es-CO" w:eastAsia="es-CO"/>
        </w:rPr>
        <w:t xml:space="preserve">rminada por el </w:t>
      </w:r>
      <w:r w:rsidR="00A62586" w:rsidRPr="004212EB">
        <w:rPr>
          <w:rFonts w:eastAsia="Times New Roman" w:cs="Times New Roman"/>
          <w:b/>
          <w:lang w:val="es-CO" w:eastAsia="es-CO"/>
        </w:rPr>
        <w:t>volumen</w:t>
      </w:r>
      <w:r w:rsidR="00A62586" w:rsidRPr="004212EB">
        <w:rPr>
          <w:rFonts w:eastAsia="Times New Roman" w:cs="Times New Roman"/>
          <w:lang w:val="es-CO" w:eastAsia="es-CO"/>
        </w:rPr>
        <w:t xml:space="preserve"> y la </w:t>
      </w:r>
      <w:r w:rsidR="00A62586" w:rsidRPr="004212EB">
        <w:rPr>
          <w:rFonts w:eastAsia="Times New Roman" w:cs="Times New Roman"/>
          <w:b/>
          <w:lang w:val="es-CO" w:eastAsia="es-CO"/>
        </w:rPr>
        <w:t>velo</w:t>
      </w:r>
      <w:r w:rsidR="007071AD" w:rsidRPr="004212EB">
        <w:rPr>
          <w:rFonts w:eastAsia="Times New Roman" w:cs="Times New Roman"/>
          <w:b/>
          <w:lang w:val="es-CO" w:eastAsia="es-CO"/>
        </w:rPr>
        <w:t>cidad</w:t>
      </w:r>
      <w:r w:rsidR="007071AD" w:rsidRPr="004212EB">
        <w:rPr>
          <w:rFonts w:eastAsia="Times New Roman" w:cs="Times New Roman"/>
          <w:lang w:val="es-CO" w:eastAsia="es-CO"/>
        </w:rPr>
        <w:t xml:space="preserve"> de</w:t>
      </w:r>
      <w:ins w:id="169" w:author="TOSHIBA" w:date="2016-02-03T12:11:00Z">
        <w:r w:rsidR="002C39AD">
          <w:rPr>
            <w:rFonts w:eastAsia="Times New Roman" w:cs="Times New Roman"/>
            <w:lang w:val="es-CO" w:eastAsia="es-CO"/>
          </w:rPr>
          <w:t>l</w:t>
        </w:r>
      </w:ins>
      <w:r w:rsidR="007071AD" w:rsidRPr="004212EB">
        <w:rPr>
          <w:rFonts w:eastAsia="Times New Roman" w:cs="Times New Roman"/>
          <w:lang w:val="es-CO" w:eastAsia="es-CO"/>
        </w:rPr>
        <w:t xml:space="preserve"> movimiento</w:t>
      </w:r>
      <w:r w:rsidR="00DD009D" w:rsidRPr="004212EB">
        <w:rPr>
          <w:rFonts w:eastAsia="Times New Roman" w:cs="Times New Roman"/>
          <w:lang w:val="es-CO" w:eastAsia="es-CO"/>
        </w:rPr>
        <w:t xml:space="preserve"> del agua</w:t>
      </w:r>
      <w:r w:rsidR="007071AD" w:rsidRPr="004212EB">
        <w:rPr>
          <w:rFonts w:eastAsia="Times New Roman" w:cs="Times New Roman"/>
          <w:lang w:val="es-CO" w:eastAsia="es-CO"/>
        </w:rPr>
        <w:t xml:space="preserve">. Se divide en </w:t>
      </w:r>
      <w:r w:rsidR="00F50A92" w:rsidRPr="004212EB">
        <w:rPr>
          <w:rFonts w:eastAsia="Times New Roman" w:cs="Times New Roman"/>
          <w:lang w:val="es-CO" w:eastAsia="es-CO"/>
        </w:rPr>
        <w:t xml:space="preserve">dos: </w:t>
      </w:r>
    </w:p>
    <w:p w14:paraId="4D3D015B" w14:textId="4D69CBF0" w:rsidR="00F50A92" w:rsidRPr="004212EB" w:rsidRDefault="00F30D62" w:rsidP="004212EB">
      <w:pPr>
        <w:pStyle w:val="Prrafodelista"/>
        <w:numPr>
          <w:ilvl w:val="1"/>
          <w:numId w:val="33"/>
        </w:numPr>
        <w:ind w:left="1560"/>
        <w:jc w:val="both"/>
        <w:rPr>
          <w:rFonts w:eastAsia="Times New Roman" w:cs="Times New Roman"/>
          <w:lang w:val="es-CO" w:eastAsia="es-CO"/>
        </w:rPr>
      </w:pPr>
      <w:ins w:id="170" w:author="TOSHIBA" w:date="2016-02-04T17:36:00Z">
        <w:r w:rsidRPr="00F30D62">
          <w:rPr>
            <w:rFonts w:eastAsia="Times New Roman" w:cs="Times New Roman"/>
            <w:lang w:val="es-CO" w:eastAsia="es-CO"/>
            <w:rPrChange w:id="171" w:author="TOSHIBA" w:date="2016-02-04T17:36:00Z">
              <w:rPr>
                <w:rFonts w:eastAsia="Times New Roman" w:cs="Times New Roman"/>
                <w:b/>
                <w:lang w:val="es-CO" w:eastAsia="es-CO"/>
              </w:rPr>
            </w:rPrChange>
          </w:rPr>
          <w:t xml:space="preserve">Los </w:t>
        </w:r>
      </w:ins>
      <w:del w:id="172" w:author="TOSHIBA" w:date="2016-02-04T17:36:00Z">
        <w:r w:rsidR="00F50A92" w:rsidRPr="004212EB" w:rsidDel="00F30D62">
          <w:rPr>
            <w:rFonts w:eastAsia="Times New Roman" w:cs="Times New Roman"/>
            <w:b/>
            <w:lang w:val="es-CO" w:eastAsia="es-CO"/>
          </w:rPr>
          <w:delText>L</w:delText>
        </w:r>
      </w:del>
      <w:ins w:id="173" w:author="TOSHIBA" w:date="2016-02-04T17:36:00Z">
        <w:r>
          <w:rPr>
            <w:rFonts w:eastAsia="Times New Roman" w:cs="Times New Roman"/>
            <w:b/>
            <w:lang w:val="es-CO" w:eastAsia="es-CO"/>
          </w:rPr>
          <w:t>l</w:t>
        </w:r>
      </w:ins>
      <w:r w:rsidR="007071AD" w:rsidRPr="004212EB">
        <w:rPr>
          <w:rFonts w:eastAsia="Times New Roman" w:cs="Times New Roman"/>
          <w:b/>
          <w:lang w:val="es-CO" w:eastAsia="es-CO"/>
        </w:rPr>
        <w:t>énticos</w:t>
      </w:r>
      <w:r w:rsidR="00F50A92" w:rsidRPr="004212EB">
        <w:rPr>
          <w:rFonts w:eastAsia="Times New Roman" w:cs="Times New Roman"/>
          <w:i/>
          <w:lang w:val="es-CO" w:eastAsia="es-CO"/>
        </w:rPr>
        <w:t xml:space="preserve">, </w:t>
      </w:r>
      <w:r w:rsidR="00F50A92" w:rsidRPr="004212EB">
        <w:rPr>
          <w:rFonts w:eastAsia="Times New Roman" w:cs="Times New Roman"/>
          <w:lang w:val="es-CO" w:eastAsia="es-CO"/>
        </w:rPr>
        <w:t xml:space="preserve">es decir, de poco movimiento, </w:t>
      </w:r>
      <w:r w:rsidR="007071AD" w:rsidRPr="004212EB">
        <w:rPr>
          <w:rFonts w:eastAsia="Times New Roman" w:cs="Times New Roman"/>
          <w:lang w:val="es-CO" w:eastAsia="es-CO"/>
        </w:rPr>
        <w:t xml:space="preserve">como lagos, lagunas, </w:t>
      </w:r>
      <w:r w:rsidR="00925D7F" w:rsidRPr="004212EB">
        <w:rPr>
          <w:rFonts w:eastAsia="Times New Roman" w:cs="Times New Roman"/>
          <w:lang w:val="es-CO" w:eastAsia="es-CO"/>
        </w:rPr>
        <w:t>humedales</w:t>
      </w:r>
      <w:ins w:id="174" w:author="TOSHIBA" w:date="2016-02-03T12:12:00Z">
        <w:r w:rsidR="002C39AD">
          <w:rPr>
            <w:rFonts w:eastAsia="Times New Roman" w:cs="Times New Roman"/>
            <w:lang w:val="es-CO" w:eastAsia="es-CO"/>
          </w:rPr>
          <w:t>.</w:t>
        </w:r>
      </w:ins>
      <w:r w:rsidR="00925D7F" w:rsidRPr="004212EB">
        <w:rPr>
          <w:rFonts w:eastAsia="Times New Roman" w:cs="Times New Roman"/>
          <w:lang w:val="es-CO" w:eastAsia="es-CO"/>
        </w:rPr>
        <w:t xml:space="preserve"> </w:t>
      </w:r>
    </w:p>
    <w:p w14:paraId="6297BC2C" w14:textId="4731ADFF" w:rsidR="007071AD" w:rsidRPr="004212EB" w:rsidRDefault="00F30D62" w:rsidP="004212EB">
      <w:pPr>
        <w:pStyle w:val="Prrafodelista"/>
        <w:numPr>
          <w:ilvl w:val="1"/>
          <w:numId w:val="33"/>
        </w:numPr>
        <w:ind w:left="1560"/>
        <w:jc w:val="both"/>
        <w:rPr>
          <w:rFonts w:eastAsia="Times New Roman" w:cs="Times New Roman"/>
          <w:lang w:val="es-CO" w:eastAsia="es-CO"/>
        </w:rPr>
      </w:pPr>
      <w:ins w:id="175" w:author="TOSHIBA" w:date="2016-02-04T17:36:00Z">
        <w:r w:rsidRPr="00F30D62">
          <w:rPr>
            <w:rFonts w:eastAsia="Times New Roman" w:cs="Times New Roman"/>
            <w:lang w:val="es-CO" w:eastAsia="es-CO"/>
            <w:rPrChange w:id="176" w:author="TOSHIBA" w:date="2016-02-04T17:36:00Z">
              <w:rPr>
                <w:rFonts w:eastAsia="Times New Roman" w:cs="Times New Roman"/>
                <w:b/>
                <w:lang w:val="es-CO" w:eastAsia="es-CO"/>
              </w:rPr>
            </w:rPrChange>
          </w:rPr>
          <w:t xml:space="preserve">Los </w:t>
        </w:r>
      </w:ins>
      <w:del w:id="177" w:author="TOSHIBA" w:date="2016-02-04T17:36:00Z">
        <w:r w:rsidR="00F50A92" w:rsidRPr="00F30D62" w:rsidDel="00F30D62">
          <w:rPr>
            <w:rFonts w:eastAsia="Times New Roman" w:cs="Times New Roman"/>
            <w:lang w:val="es-CO" w:eastAsia="es-CO"/>
            <w:rPrChange w:id="178" w:author="TOSHIBA" w:date="2016-02-04T17:36:00Z">
              <w:rPr>
                <w:rFonts w:eastAsia="Times New Roman" w:cs="Times New Roman"/>
                <w:b/>
                <w:lang w:val="es-CO" w:eastAsia="es-CO"/>
              </w:rPr>
            </w:rPrChange>
          </w:rPr>
          <w:delText>L</w:delText>
        </w:r>
      </w:del>
      <w:ins w:id="179" w:author="TOSHIBA" w:date="2016-02-04T17:36:00Z">
        <w:r>
          <w:rPr>
            <w:rFonts w:eastAsia="Times New Roman" w:cs="Times New Roman"/>
            <w:b/>
            <w:lang w:val="es-CO" w:eastAsia="es-CO"/>
          </w:rPr>
          <w:t>l</w:t>
        </w:r>
      </w:ins>
      <w:r w:rsidR="00952290" w:rsidRPr="004212EB">
        <w:rPr>
          <w:rFonts w:eastAsia="Times New Roman" w:cs="Times New Roman"/>
          <w:b/>
          <w:lang w:val="es-CO" w:eastAsia="es-CO"/>
        </w:rPr>
        <w:t>óticos</w:t>
      </w:r>
      <w:r w:rsidR="00F50A92" w:rsidRPr="004212EB">
        <w:rPr>
          <w:rFonts w:eastAsia="Times New Roman" w:cs="Times New Roman"/>
          <w:b/>
          <w:lang w:val="es-CO" w:eastAsia="es-CO"/>
        </w:rPr>
        <w:t>,</w:t>
      </w:r>
      <w:r w:rsidR="00937D6C" w:rsidRPr="004212EB">
        <w:rPr>
          <w:rFonts w:eastAsia="Times New Roman" w:cs="Times New Roman"/>
          <w:b/>
          <w:lang w:val="es-CO" w:eastAsia="es-CO"/>
        </w:rPr>
        <w:t xml:space="preserve"> </w:t>
      </w:r>
      <w:r w:rsidR="00F50A92" w:rsidRPr="004212EB">
        <w:rPr>
          <w:rFonts w:eastAsia="Times New Roman" w:cs="Times New Roman"/>
          <w:lang w:val="es-CO" w:eastAsia="es-CO"/>
        </w:rPr>
        <w:t xml:space="preserve">son </w:t>
      </w:r>
      <w:r w:rsidR="00DD009D" w:rsidRPr="004212EB">
        <w:rPr>
          <w:rFonts w:eastAsia="Times New Roman" w:cs="Times New Roman"/>
          <w:lang w:val="es-CO" w:eastAsia="es-CO"/>
        </w:rPr>
        <w:t>corrientes dad</w:t>
      </w:r>
      <w:r w:rsidR="00F50A92" w:rsidRPr="004212EB">
        <w:rPr>
          <w:rFonts w:eastAsia="Times New Roman" w:cs="Times New Roman"/>
          <w:lang w:val="es-CO" w:eastAsia="es-CO"/>
        </w:rPr>
        <w:t>as por la pendiente del terreno,</w:t>
      </w:r>
      <w:r w:rsidR="00DD009D" w:rsidRPr="004212EB">
        <w:rPr>
          <w:rFonts w:eastAsia="Times New Roman" w:cs="Times New Roman"/>
          <w:lang w:val="es-CO" w:eastAsia="es-CO"/>
        </w:rPr>
        <w:t xml:space="preserve"> </w:t>
      </w:r>
      <w:r w:rsidR="00952290" w:rsidRPr="004212EB">
        <w:rPr>
          <w:rFonts w:eastAsia="Times New Roman" w:cs="Times New Roman"/>
          <w:lang w:val="es-CO" w:eastAsia="es-CO"/>
        </w:rPr>
        <w:t>que incluye torrentes y ríos.</w:t>
      </w:r>
    </w:p>
    <w:p w14:paraId="62109511" w14:textId="26B17F6E" w:rsidR="00F50A92" w:rsidRPr="004212EB" w:rsidRDefault="00F30D62" w:rsidP="004212EB">
      <w:pPr>
        <w:pStyle w:val="Prrafodelista"/>
        <w:numPr>
          <w:ilvl w:val="0"/>
          <w:numId w:val="32"/>
        </w:numPr>
        <w:ind w:left="851" w:hanging="284"/>
        <w:jc w:val="both"/>
        <w:rPr>
          <w:rFonts w:eastAsia="Times New Roman" w:cs="Times New Roman"/>
          <w:lang w:val="es-CO" w:eastAsia="es-CO"/>
        </w:rPr>
      </w:pPr>
      <w:ins w:id="180" w:author="TOSHIBA" w:date="2016-02-04T17:37:00Z">
        <w:r>
          <w:rPr>
            <w:rFonts w:eastAsia="Times New Roman" w:cs="Times New Roman"/>
            <w:i/>
            <w:lang w:val="es-CO" w:eastAsia="es-CO"/>
          </w:rPr>
          <w:t xml:space="preserve">Los </w:t>
        </w:r>
      </w:ins>
      <w:del w:id="181" w:author="TOSHIBA" w:date="2016-02-04T17:37:00Z">
        <w:r w:rsidR="000D5F91" w:rsidRPr="004212EB" w:rsidDel="00F30D62">
          <w:rPr>
            <w:rFonts w:eastAsia="Times New Roman" w:cs="Times New Roman"/>
            <w:i/>
            <w:lang w:val="es-CO" w:eastAsia="es-CO"/>
          </w:rPr>
          <w:delText>B</w:delText>
        </w:r>
      </w:del>
      <w:r w:rsidR="00952290" w:rsidRPr="004212EB">
        <w:rPr>
          <w:rFonts w:eastAsia="Times New Roman" w:cs="Times New Roman"/>
          <w:i/>
          <w:lang w:val="es-CO" w:eastAsia="es-CO"/>
        </w:rPr>
        <w:t>iomas marinos</w:t>
      </w:r>
      <w:r w:rsidR="00937D6C" w:rsidRPr="004212EB">
        <w:rPr>
          <w:rFonts w:eastAsia="Times New Roman" w:cs="Times New Roman"/>
          <w:lang w:val="es-CO" w:eastAsia="es-CO"/>
        </w:rPr>
        <w:t>.</w:t>
      </w:r>
      <w:r w:rsidR="00952290" w:rsidRPr="004212EB">
        <w:rPr>
          <w:rFonts w:eastAsia="Times New Roman" w:cs="Times New Roman"/>
          <w:lang w:val="es-CO" w:eastAsia="es-CO"/>
        </w:rPr>
        <w:t xml:space="preserve"> </w:t>
      </w:r>
      <w:r w:rsidR="00937D6C" w:rsidRPr="004212EB">
        <w:rPr>
          <w:rFonts w:eastAsia="Times New Roman" w:cs="Times New Roman"/>
          <w:lang w:val="es-CO" w:eastAsia="es-CO"/>
        </w:rPr>
        <w:t>Son m</w:t>
      </w:r>
      <w:r w:rsidR="00952290" w:rsidRPr="004212EB">
        <w:rPr>
          <w:rFonts w:eastAsia="Times New Roman" w:cs="Times New Roman"/>
          <w:lang w:val="es-CO" w:eastAsia="es-CO"/>
        </w:rPr>
        <w:t>ares y océanos caracterizados por las corrientes</w:t>
      </w:r>
      <w:r w:rsidR="007F744C">
        <w:rPr>
          <w:rFonts w:eastAsia="Times New Roman" w:cs="Times New Roman"/>
          <w:lang w:val="es-CO" w:eastAsia="es-CO"/>
        </w:rPr>
        <w:t xml:space="preserve"> </w:t>
      </w:r>
      <w:r w:rsidR="00952290" w:rsidRPr="004212EB">
        <w:rPr>
          <w:rFonts w:eastAsia="Times New Roman" w:cs="Times New Roman"/>
          <w:lang w:val="es-CO" w:eastAsia="es-CO"/>
        </w:rPr>
        <w:t xml:space="preserve">promovidas por los vientos (oleaje), la temperatura y la salinidad. </w:t>
      </w:r>
      <w:r w:rsidR="00F50A92" w:rsidRPr="004212EB">
        <w:rPr>
          <w:rFonts w:eastAsia="Times New Roman" w:cs="Times New Roman"/>
          <w:lang w:val="es-CO" w:eastAsia="es-CO"/>
        </w:rPr>
        <w:t>Se diferencian en tres ecosistemas:</w:t>
      </w:r>
      <w:r w:rsidR="00937D6C" w:rsidRPr="004212EB">
        <w:rPr>
          <w:rFonts w:eastAsia="Times New Roman" w:cs="Times New Roman"/>
          <w:lang w:val="es-CO" w:eastAsia="es-CO"/>
        </w:rPr>
        <w:t xml:space="preserve"> </w:t>
      </w:r>
    </w:p>
    <w:p w14:paraId="697AE33F" w14:textId="25881DC1" w:rsidR="00F50A92" w:rsidRPr="004212EB" w:rsidRDefault="00F30D62" w:rsidP="004212EB">
      <w:pPr>
        <w:pStyle w:val="Prrafodelista"/>
        <w:numPr>
          <w:ilvl w:val="1"/>
          <w:numId w:val="34"/>
        </w:numPr>
        <w:ind w:left="1560" w:hanging="480"/>
        <w:jc w:val="both"/>
        <w:rPr>
          <w:rFonts w:eastAsia="Times New Roman" w:cs="Times New Roman"/>
          <w:lang w:val="es-CO" w:eastAsia="es-CO"/>
        </w:rPr>
      </w:pPr>
      <w:ins w:id="182" w:author="TOSHIBA" w:date="2016-02-04T17:39:00Z">
        <w:r w:rsidRPr="00F30D62">
          <w:rPr>
            <w:rFonts w:eastAsia="Times New Roman" w:cs="Times New Roman"/>
            <w:lang w:val="es-CO" w:eastAsia="es-CO"/>
            <w:rPrChange w:id="183" w:author="TOSHIBA" w:date="2016-02-04T17:39:00Z">
              <w:rPr>
                <w:rFonts w:eastAsia="Times New Roman" w:cs="Times New Roman"/>
                <w:b/>
                <w:lang w:val="es-CO" w:eastAsia="es-CO"/>
              </w:rPr>
            </w:rPrChange>
          </w:rPr>
          <w:t xml:space="preserve">El </w:t>
        </w:r>
      </w:ins>
      <w:del w:id="184" w:author="TOSHIBA" w:date="2016-02-04T17:39:00Z">
        <w:r w:rsidR="00F50A92" w:rsidRPr="004212EB" w:rsidDel="00F30D62">
          <w:rPr>
            <w:rFonts w:eastAsia="Times New Roman" w:cs="Times New Roman"/>
            <w:b/>
            <w:lang w:val="es-CO" w:eastAsia="es-CO"/>
          </w:rPr>
          <w:delText>L</w:delText>
        </w:r>
      </w:del>
      <w:ins w:id="185" w:author="Flor Buitrago" w:date="2016-02-06T14:28:00Z">
        <w:r w:rsidR="0055446C">
          <w:rPr>
            <w:rFonts w:eastAsia="Times New Roman" w:cs="Times New Roman"/>
            <w:b/>
            <w:lang w:val="es-CO" w:eastAsia="es-CO"/>
          </w:rPr>
          <w:t>l</w:t>
        </w:r>
      </w:ins>
      <w:ins w:id="186" w:author="TOSHIBA" w:date="2016-02-04T17:39:00Z">
        <w:del w:id="187" w:author="Flor Buitrago" w:date="2016-02-06T14:28:00Z">
          <w:r w:rsidDel="0055446C">
            <w:rPr>
              <w:rFonts w:eastAsia="Times New Roman" w:cs="Times New Roman"/>
              <w:b/>
              <w:lang w:val="es-CO" w:eastAsia="es-CO"/>
            </w:rPr>
            <w:delText>i</w:delText>
          </w:r>
        </w:del>
      </w:ins>
      <w:r w:rsidR="00952290" w:rsidRPr="004212EB">
        <w:rPr>
          <w:rFonts w:eastAsia="Times New Roman" w:cs="Times New Roman"/>
          <w:b/>
          <w:lang w:val="es-CO" w:eastAsia="es-CO"/>
        </w:rPr>
        <w:t>itoral</w:t>
      </w:r>
      <w:r w:rsidR="00F50A92" w:rsidRPr="004212EB">
        <w:rPr>
          <w:rFonts w:eastAsia="Times New Roman" w:cs="Times New Roman"/>
          <w:b/>
          <w:lang w:val="es-CO" w:eastAsia="es-CO"/>
        </w:rPr>
        <w:t>,</w:t>
      </w:r>
      <w:r w:rsidR="00F50A92" w:rsidRPr="004212EB">
        <w:rPr>
          <w:rFonts w:eastAsia="Times New Roman" w:cs="Times New Roman"/>
          <w:lang w:val="es-CO" w:eastAsia="es-CO"/>
        </w:rPr>
        <w:t xml:space="preserve"> cercanos a las costas</w:t>
      </w:r>
      <w:ins w:id="188" w:author="TOSHIBA" w:date="2016-02-03T12:12:00Z">
        <w:r w:rsidR="002C39AD">
          <w:rPr>
            <w:rFonts w:eastAsia="Times New Roman" w:cs="Times New Roman"/>
            <w:lang w:val="es-CO" w:eastAsia="es-CO"/>
          </w:rPr>
          <w:t>.</w:t>
        </w:r>
      </w:ins>
    </w:p>
    <w:p w14:paraId="044C5789" w14:textId="05047E70" w:rsidR="00F50A92" w:rsidRPr="004212EB" w:rsidRDefault="00F30D62" w:rsidP="004212EB">
      <w:pPr>
        <w:pStyle w:val="Prrafodelista"/>
        <w:numPr>
          <w:ilvl w:val="1"/>
          <w:numId w:val="34"/>
        </w:numPr>
        <w:ind w:left="1560" w:hanging="480"/>
        <w:jc w:val="both"/>
        <w:rPr>
          <w:rFonts w:eastAsia="Times New Roman" w:cs="Times New Roman"/>
          <w:lang w:val="es-CO" w:eastAsia="es-CO"/>
        </w:rPr>
      </w:pPr>
      <w:ins w:id="189" w:author="TOSHIBA" w:date="2016-02-04T17:39:00Z">
        <w:r w:rsidRPr="00F30D62">
          <w:rPr>
            <w:rFonts w:eastAsia="Times New Roman" w:cs="Times New Roman"/>
            <w:lang w:val="es-CO" w:eastAsia="es-CO"/>
            <w:rPrChange w:id="190" w:author="TOSHIBA" w:date="2016-02-04T17:39:00Z">
              <w:rPr>
                <w:rFonts w:eastAsia="Times New Roman" w:cs="Times New Roman"/>
                <w:b/>
                <w:lang w:val="es-CO" w:eastAsia="es-CO"/>
              </w:rPr>
            </w:rPrChange>
          </w:rPr>
          <w:t xml:space="preserve">Los </w:t>
        </w:r>
      </w:ins>
      <w:del w:id="191" w:author="TOSHIBA" w:date="2016-02-04T17:39:00Z">
        <w:r w:rsidR="00F50A92" w:rsidRPr="004212EB" w:rsidDel="00F30D62">
          <w:rPr>
            <w:rFonts w:eastAsia="Times New Roman" w:cs="Times New Roman"/>
            <w:b/>
            <w:lang w:val="es-CO" w:eastAsia="es-CO"/>
          </w:rPr>
          <w:delText>B</w:delText>
        </w:r>
      </w:del>
      <w:ins w:id="192" w:author="TOSHIBA" w:date="2016-02-04T17:39:00Z">
        <w:r>
          <w:rPr>
            <w:rFonts w:eastAsia="Times New Roman" w:cs="Times New Roman"/>
            <w:b/>
            <w:lang w:val="es-CO" w:eastAsia="es-CO"/>
          </w:rPr>
          <w:t>b</w:t>
        </w:r>
      </w:ins>
      <w:r w:rsidR="00952290" w:rsidRPr="004212EB">
        <w:rPr>
          <w:rFonts w:eastAsia="Times New Roman" w:cs="Times New Roman"/>
          <w:b/>
          <w:lang w:val="es-CO" w:eastAsia="es-CO"/>
        </w:rPr>
        <w:t>entónicos</w:t>
      </w:r>
      <w:r w:rsidR="00F50A92" w:rsidRPr="004212EB">
        <w:rPr>
          <w:rFonts w:eastAsia="Times New Roman" w:cs="Times New Roman"/>
          <w:b/>
          <w:lang w:val="es-CO" w:eastAsia="es-CO"/>
        </w:rPr>
        <w:t>,</w:t>
      </w:r>
      <w:r w:rsidR="00952290" w:rsidRPr="004212EB">
        <w:rPr>
          <w:rFonts w:eastAsia="Times New Roman" w:cs="Times New Roman"/>
          <w:lang w:val="es-CO" w:eastAsia="es-CO"/>
        </w:rPr>
        <w:t xml:space="preserve"> </w:t>
      </w:r>
      <w:r w:rsidR="00F50A92" w:rsidRPr="004212EB">
        <w:rPr>
          <w:rFonts w:eastAsia="Times New Roman" w:cs="Times New Roman"/>
          <w:lang w:val="es-CO" w:eastAsia="es-CO"/>
        </w:rPr>
        <w:t xml:space="preserve">corresponde a los </w:t>
      </w:r>
      <w:r w:rsidR="00952290" w:rsidRPr="004212EB">
        <w:rPr>
          <w:rFonts w:eastAsia="Times New Roman" w:cs="Times New Roman"/>
          <w:lang w:val="es-CO" w:eastAsia="es-CO"/>
        </w:rPr>
        <w:t>fondos marinos</w:t>
      </w:r>
      <w:ins w:id="193" w:author="TOSHIBA" w:date="2016-02-03T12:12:00Z">
        <w:r w:rsidR="002C39AD">
          <w:rPr>
            <w:rFonts w:eastAsia="Times New Roman" w:cs="Times New Roman"/>
            <w:lang w:val="es-CO" w:eastAsia="es-CO"/>
          </w:rPr>
          <w:t>.</w:t>
        </w:r>
      </w:ins>
      <w:r w:rsidR="00952290" w:rsidRPr="004212EB">
        <w:rPr>
          <w:rFonts w:eastAsia="Times New Roman" w:cs="Times New Roman"/>
          <w:lang w:val="es-CO" w:eastAsia="es-CO"/>
        </w:rPr>
        <w:t xml:space="preserve"> </w:t>
      </w:r>
    </w:p>
    <w:p w14:paraId="08C8841E" w14:textId="457BB500" w:rsidR="00952290" w:rsidRPr="004212EB" w:rsidRDefault="00F30D62" w:rsidP="004212EB">
      <w:pPr>
        <w:pStyle w:val="Prrafodelista"/>
        <w:numPr>
          <w:ilvl w:val="1"/>
          <w:numId w:val="34"/>
        </w:numPr>
        <w:ind w:left="1560" w:hanging="480"/>
        <w:jc w:val="both"/>
        <w:rPr>
          <w:rFonts w:eastAsia="Times New Roman" w:cs="Times New Roman"/>
          <w:lang w:val="es-CO" w:eastAsia="es-CO"/>
        </w:rPr>
      </w:pPr>
      <w:ins w:id="194" w:author="TOSHIBA" w:date="2016-02-04T17:39:00Z">
        <w:r w:rsidRPr="00F30D62">
          <w:rPr>
            <w:rFonts w:eastAsia="Times New Roman" w:cs="Times New Roman"/>
            <w:lang w:val="es-CO" w:eastAsia="es-CO"/>
            <w:rPrChange w:id="195" w:author="TOSHIBA" w:date="2016-02-04T17:40:00Z">
              <w:rPr>
                <w:rFonts w:eastAsia="Times New Roman" w:cs="Times New Roman"/>
                <w:b/>
                <w:lang w:val="es-CO" w:eastAsia="es-CO"/>
              </w:rPr>
            </w:rPrChange>
          </w:rPr>
          <w:t>Los</w:t>
        </w:r>
        <w:r>
          <w:rPr>
            <w:rFonts w:eastAsia="Times New Roman" w:cs="Times New Roman"/>
            <w:b/>
            <w:lang w:val="es-CO" w:eastAsia="es-CO"/>
          </w:rPr>
          <w:t xml:space="preserve"> </w:t>
        </w:r>
      </w:ins>
      <w:del w:id="196" w:author="TOSHIBA" w:date="2016-02-04T17:39:00Z">
        <w:r w:rsidR="00F50A92" w:rsidRPr="004212EB" w:rsidDel="00F30D62">
          <w:rPr>
            <w:rFonts w:eastAsia="Times New Roman" w:cs="Times New Roman"/>
            <w:b/>
            <w:lang w:val="es-CO" w:eastAsia="es-CO"/>
          </w:rPr>
          <w:delText>P</w:delText>
        </w:r>
      </w:del>
      <w:ins w:id="197" w:author="TOSHIBA" w:date="2016-02-04T17:39:00Z">
        <w:r>
          <w:rPr>
            <w:rFonts w:eastAsia="Times New Roman" w:cs="Times New Roman"/>
            <w:b/>
            <w:lang w:val="es-CO" w:eastAsia="es-CO"/>
          </w:rPr>
          <w:t>p</w:t>
        </w:r>
      </w:ins>
      <w:r w:rsidR="00952290" w:rsidRPr="004212EB">
        <w:rPr>
          <w:rFonts w:eastAsia="Times New Roman" w:cs="Times New Roman"/>
          <w:b/>
          <w:lang w:val="es-CO" w:eastAsia="es-CO"/>
        </w:rPr>
        <w:t>elágicos</w:t>
      </w:r>
      <w:r w:rsidR="00F50A92" w:rsidRPr="004212EB">
        <w:rPr>
          <w:rFonts w:eastAsia="Times New Roman" w:cs="Times New Roman"/>
          <w:lang w:val="es-CO" w:eastAsia="es-CO"/>
        </w:rPr>
        <w:t xml:space="preserve">, </w:t>
      </w:r>
      <w:ins w:id="198" w:author="TOSHIBA" w:date="2016-02-04T17:43:00Z">
        <w:r w:rsidR="003A4E62">
          <w:rPr>
            <w:rFonts w:eastAsia="Times New Roman" w:cs="Times New Roman"/>
            <w:lang w:val="es-CO" w:eastAsia="es-CO"/>
          </w:rPr>
          <w:t xml:space="preserve">o </w:t>
        </w:r>
      </w:ins>
      <w:r w:rsidR="00952290" w:rsidRPr="004212EB">
        <w:rPr>
          <w:rFonts w:eastAsia="Times New Roman" w:cs="Times New Roman"/>
          <w:lang w:val="es-CO" w:eastAsia="es-CO"/>
        </w:rPr>
        <w:t>mar abierto</w:t>
      </w:r>
      <w:ins w:id="199" w:author="TOSHIBA" w:date="2016-02-03T12:12:00Z">
        <w:r w:rsidR="002C39AD">
          <w:rPr>
            <w:rFonts w:eastAsia="Times New Roman" w:cs="Times New Roman"/>
            <w:lang w:val="es-CO" w:eastAsia="es-CO"/>
          </w:rPr>
          <w:t>.</w:t>
        </w:r>
      </w:ins>
    </w:p>
    <w:p w14:paraId="0F8134C4" w14:textId="77777777" w:rsidR="007071AD" w:rsidRPr="004212EB" w:rsidRDefault="007071AD" w:rsidP="004212EB">
      <w:pPr>
        <w:pStyle w:val="Prrafodelista"/>
        <w:ind w:left="765"/>
        <w:jc w:val="both"/>
        <w:rPr>
          <w:rFonts w:eastAsia="Times New Roman" w:cs="Times New Roman"/>
          <w:lang w:val="es-CO" w:eastAsia="es-CO"/>
        </w:rPr>
      </w:pPr>
    </w:p>
    <w:p w14:paraId="339A75A1" w14:textId="77777777" w:rsidR="005A5F11" w:rsidRPr="004212EB" w:rsidRDefault="005A5F11" w:rsidP="004212EB">
      <w:pPr>
        <w:spacing w:after="0"/>
        <w:jc w:val="both"/>
        <w:rPr>
          <w:rFonts w:eastAsia="Times New Roman" w:cs="Times New Roman"/>
          <w:highlight w:val="yellow"/>
          <w:lang w:val="es-CO" w:eastAsia="es-CO"/>
        </w:rPr>
      </w:pPr>
    </w:p>
    <w:p w14:paraId="682557B6" w14:textId="77777777" w:rsidR="005A5F11" w:rsidRPr="004212EB" w:rsidRDefault="005A5F11" w:rsidP="004212EB">
      <w:pPr>
        <w:spacing w:after="0"/>
        <w:jc w:val="both"/>
        <w:rPr>
          <w:rFonts w:eastAsia="Times New Roman" w:cs="Times New Roman"/>
          <w:highlight w:val="yellow"/>
          <w:lang w:val="es-CO" w:eastAsia="es-CO"/>
        </w:rPr>
      </w:pPr>
    </w:p>
    <w:p w14:paraId="47BC3548" w14:textId="71778E45" w:rsidR="00B53758" w:rsidRPr="004212EB" w:rsidRDefault="00DD410A" w:rsidP="004212EB">
      <w:pPr>
        <w:jc w:val="both"/>
        <w:rPr>
          <w:rFonts w:eastAsia="Times New Roman" w:cs="Times New Roman"/>
          <w:color w:val="000000"/>
          <w:lang w:eastAsia="es-ES_tradnl"/>
        </w:rPr>
      </w:pPr>
      <w:r w:rsidRPr="004212EB">
        <w:rPr>
          <w:rFonts w:cs="Times New Roman"/>
        </w:rPr>
        <w:t xml:space="preserve">Muchos de los lugares más ricos en biodiversidad en la Tierra son también aquellos en los </w:t>
      </w:r>
      <w:ins w:id="200" w:author="TOSHIBA" w:date="2016-02-03T12:17:00Z">
        <w:r w:rsidR="00145A67">
          <w:rPr>
            <w:rFonts w:cs="Times New Roman"/>
          </w:rPr>
          <w:t xml:space="preserve">que </w:t>
        </w:r>
      </w:ins>
      <w:r w:rsidRPr="004212EB">
        <w:rPr>
          <w:rFonts w:cs="Times New Roman"/>
        </w:rPr>
        <w:t xml:space="preserve">tanto personas como </w:t>
      </w:r>
      <w:commentRangeStart w:id="201"/>
      <w:r w:rsidRPr="004212EB">
        <w:rPr>
          <w:rFonts w:cs="Times New Roman"/>
        </w:rPr>
        <w:t xml:space="preserve">ecosistemas son los más </w:t>
      </w:r>
      <w:r w:rsidRPr="004212EB">
        <w:rPr>
          <w:rFonts w:cs="Times New Roman"/>
          <w:b/>
        </w:rPr>
        <w:t>vulnerables</w:t>
      </w:r>
      <w:commentRangeEnd w:id="201"/>
      <w:r w:rsidR="00145A67">
        <w:rPr>
          <w:rStyle w:val="Refdecomentario"/>
        </w:rPr>
        <w:commentReference w:id="201"/>
      </w:r>
      <w:r w:rsidRPr="004212EB">
        <w:rPr>
          <w:rFonts w:cs="Times New Roman"/>
        </w:rPr>
        <w:t xml:space="preserve"> al cambio climático. La </w:t>
      </w:r>
      <w:r w:rsidRPr="004212EB">
        <w:rPr>
          <w:rFonts w:cs="Times New Roman"/>
          <w:b/>
        </w:rPr>
        <w:t>adaptación climática</w:t>
      </w:r>
      <w:r w:rsidRPr="004212EB">
        <w:rPr>
          <w:rFonts w:cs="Times New Roman"/>
        </w:rPr>
        <w:t xml:space="preserve"> es un proceso que ayuda a las comunidades y los ecosistemas a enfrentar el cambio climático.</w:t>
      </w:r>
    </w:p>
    <w:tbl>
      <w:tblPr>
        <w:tblStyle w:val="Tablaconcuadrcula"/>
        <w:tblW w:w="0" w:type="auto"/>
        <w:tblLook w:val="04A0" w:firstRow="1" w:lastRow="0" w:firstColumn="1" w:lastColumn="0" w:noHBand="0" w:noVBand="1"/>
      </w:tblPr>
      <w:tblGrid>
        <w:gridCol w:w="1216"/>
        <w:gridCol w:w="7838"/>
      </w:tblGrid>
      <w:tr w:rsidR="00B53758" w:rsidRPr="004212EB" w14:paraId="480123DE" w14:textId="77777777" w:rsidTr="0001107C">
        <w:tc>
          <w:tcPr>
            <w:tcW w:w="9054" w:type="dxa"/>
            <w:gridSpan w:val="2"/>
            <w:shd w:val="clear" w:color="auto" w:fill="000000" w:themeFill="text1"/>
          </w:tcPr>
          <w:p w14:paraId="1A54F329" w14:textId="77777777" w:rsidR="00B53758" w:rsidRPr="004212EB" w:rsidRDefault="00B53758" w:rsidP="004212EB">
            <w:pPr>
              <w:spacing w:line="360" w:lineRule="auto"/>
              <w:jc w:val="both"/>
              <w:rPr>
                <w:rFonts w:cs="Times New Roman"/>
                <w:b/>
                <w:color w:val="FFFFFF" w:themeColor="background1"/>
              </w:rPr>
            </w:pPr>
            <w:r w:rsidRPr="004212EB">
              <w:rPr>
                <w:rFonts w:cs="Times New Roman"/>
                <w:b/>
                <w:color w:val="FFFFFF" w:themeColor="background1"/>
              </w:rPr>
              <w:lastRenderedPageBreak/>
              <w:t>Destacado</w:t>
            </w:r>
          </w:p>
        </w:tc>
      </w:tr>
      <w:tr w:rsidR="00B53758" w:rsidRPr="004212EB" w14:paraId="33E4DCB3" w14:textId="77777777" w:rsidTr="00DD410A">
        <w:trPr>
          <w:trHeight w:val="493"/>
        </w:trPr>
        <w:tc>
          <w:tcPr>
            <w:tcW w:w="1133" w:type="dxa"/>
            <w:shd w:val="clear" w:color="auto" w:fill="auto"/>
          </w:tcPr>
          <w:p w14:paraId="6EC9C96C" w14:textId="77777777" w:rsidR="00B53758" w:rsidRPr="004212EB" w:rsidRDefault="00B53758" w:rsidP="004212EB">
            <w:pPr>
              <w:spacing w:line="360" w:lineRule="auto"/>
              <w:jc w:val="both"/>
              <w:rPr>
                <w:rFonts w:cs="Times New Roman"/>
                <w:lang w:val="es-ES"/>
              </w:rPr>
            </w:pPr>
            <w:r w:rsidRPr="004212EB">
              <w:rPr>
                <w:rFonts w:cs="Times New Roman"/>
                <w:lang w:val="es-ES"/>
              </w:rPr>
              <w:t>Título</w:t>
            </w:r>
          </w:p>
        </w:tc>
        <w:tc>
          <w:tcPr>
            <w:tcW w:w="7921" w:type="dxa"/>
            <w:shd w:val="clear" w:color="auto" w:fill="auto"/>
          </w:tcPr>
          <w:p w14:paraId="4E4122E7" w14:textId="2C86118D" w:rsidR="00B53758" w:rsidRPr="004212EB" w:rsidRDefault="00653D95" w:rsidP="004212EB">
            <w:pPr>
              <w:jc w:val="both"/>
              <w:rPr>
                <w:rFonts w:cs="Times New Roman"/>
                <w:color w:val="000000" w:themeColor="text1"/>
              </w:rPr>
            </w:pPr>
            <w:r w:rsidRPr="004212EB">
              <w:rPr>
                <w:rFonts w:cs="Times New Roman"/>
                <w:color w:val="000000" w:themeColor="text1"/>
              </w:rPr>
              <w:t>Biomas y cambio climático</w:t>
            </w:r>
          </w:p>
        </w:tc>
      </w:tr>
      <w:tr w:rsidR="00B53758" w:rsidRPr="004212EB" w14:paraId="1F864FD4" w14:textId="77777777" w:rsidTr="0001107C">
        <w:trPr>
          <w:trHeight w:val="318"/>
        </w:trPr>
        <w:tc>
          <w:tcPr>
            <w:tcW w:w="1133" w:type="dxa"/>
            <w:shd w:val="clear" w:color="auto" w:fill="auto"/>
          </w:tcPr>
          <w:p w14:paraId="6DF37E44" w14:textId="77777777" w:rsidR="00B53758" w:rsidRPr="004212EB" w:rsidRDefault="00B53758" w:rsidP="004212EB">
            <w:pPr>
              <w:spacing w:line="360" w:lineRule="auto"/>
              <w:jc w:val="both"/>
              <w:rPr>
                <w:rFonts w:cs="Times New Roman"/>
                <w:lang w:val="es-ES"/>
              </w:rPr>
            </w:pPr>
            <w:r w:rsidRPr="004212EB">
              <w:rPr>
                <w:rFonts w:cs="Times New Roman"/>
                <w:lang w:val="es-ES"/>
              </w:rPr>
              <w:t>Contenido</w:t>
            </w:r>
          </w:p>
        </w:tc>
        <w:tc>
          <w:tcPr>
            <w:tcW w:w="7921" w:type="dxa"/>
            <w:shd w:val="clear" w:color="auto" w:fill="auto"/>
          </w:tcPr>
          <w:p w14:paraId="79F0A211" w14:textId="4F274155" w:rsidR="00B53758" w:rsidRPr="004212EB" w:rsidRDefault="00DD410A" w:rsidP="004212EB">
            <w:pPr>
              <w:jc w:val="both"/>
              <w:rPr>
                <w:rFonts w:cs="Times New Roman"/>
              </w:rPr>
            </w:pPr>
            <w:r w:rsidRPr="004212EB">
              <w:rPr>
                <w:rFonts w:cs="Times New Roman"/>
              </w:rPr>
              <w:t>L</w:t>
            </w:r>
            <w:r w:rsidR="00D61EE6" w:rsidRPr="004212EB">
              <w:rPr>
                <w:rFonts w:cs="Times New Roman"/>
              </w:rPr>
              <w:t xml:space="preserve">a pérdida continua de la biodiversidad </w:t>
            </w:r>
            <w:r w:rsidRPr="004212EB">
              <w:rPr>
                <w:rFonts w:cs="Times New Roman"/>
              </w:rPr>
              <w:t xml:space="preserve">no es </w:t>
            </w:r>
            <w:r w:rsidR="00D61EE6" w:rsidRPr="004212EB">
              <w:rPr>
                <w:rFonts w:cs="Times New Roman"/>
              </w:rPr>
              <w:t>una cuestión separada de las preocupaciones fundamentales de la sociedad: para combatir la pobreza, mejorar la salud, la prosperidad y la seguridad de las generaciones presentes y futuras, y para ha</w:t>
            </w:r>
            <w:r w:rsidRPr="004212EB">
              <w:rPr>
                <w:rFonts w:cs="Times New Roman"/>
              </w:rPr>
              <w:t>cer frente al cambio climático.</w:t>
            </w:r>
          </w:p>
        </w:tc>
      </w:tr>
    </w:tbl>
    <w:p w14:paraId="7EB12FFC" w14:textId="77777777" w:rsidR="00B53758" w:rsidRPr="004212EB" w:rsidRDefault="00B53758" w:rsidP="004212EB">
      <w:pPr>
        <w:jc w:val="both"/>
        <w:rPr>
          <w:rFonts w:eastAsia="Times New Roman" w:cs="Times New Roman"/>
          <w:color w:val="000000"/>
          <w:lang w:eastAsia="es-ES_tradnl"/>
        </w:rPr>
      </w:pPr>
    </w:p>
    <w:p w14:paraId="6E8ACAAF" w14:textId="77777777" w:rsidR="00B53758" w:rsidRPr="004212EB" w:rsidRDefault="00B53758" w:rsidP="004212EB">
      <w:pPr>
        <w:jc w:val="both"/>
        <w:rPr>
          <w:rFonts w:eastAsia="Times New Roman" w:cs="Times New Roman"/>
          <w:color w:val="000000"/>
          <w:lang w:eastAsia="es-ES_tradnl"/>
        </w:rPr>
      </w:pPr>
    </w:p>
    <w:p w14:paraId="401567BA" w14:textId="77777777" w:rsidR="001C7865" w:rsidRPr="004212EB" w:rsidRDefault="001C7865" w:rsidP="004212EB">
      <w:pPr>
        <w:jc w:val="both"/>
        <w:rPr>
          <w:rFonts w:cs="Times New Roman"/>
        </w:rPr>
      </w:pPr>
    </w:p>
    <w:p w14:paraId="1039107B" w14:textId="77777777" w:rsidR="001C7865" w:rsidRPr="004212EB" w:rsidRDefault="008D6D40" w:rsidP="004212EB">
      <w:pPr>
        <w:pStyle w:val="Ttulo5"/>
        <w:jc w:val="both"/>
        <w:rPr>
          <w:rFonts w:ascii="Times New Roman" w:hAnsi="Times New Roman" w:cs="Times New Roman"/>
        </w:rPr>
      </w:pPr>
      <w:r w:rsidRPr="004212EB">
        <w:rPr>
          <w:rFonts w:ascii="Times New Roman" w:hAnsi="Times New Roman" w:cs="Times New Roman"/>
        </w:rPr>
        <w:t>R3</w:t>
      </w:r>
      <w:r w:rsidR="001C7865" w:rsidRPr="004212EB">
        <w:rPr>
          <w:rFonts w:ascii="Times New Roman" w:hAnsi="Times New Roman" w:cs="Times New Roman"/>
        </w:rPr>
        <w:t>0 M</w:t>
      </w:r>
    </w:p>
    <w:tbl>
      <w:tblPr>
        <w:tblStyle w:val="Tablaconcuadrcula"/>
        <w:tblW w:w="0" w:type="auto"/>
        <w:tblLayout w:type="fixed"/>
        <w:tblLook w:val="04A0" w:firstRow="1" w:lastRow="0" w:firstColumn="1" w:lastColumn="0" w:noHBand="0" w:noVBand="1"/>
      </w:tblPr>
      <w:tblGrid>
        <w:gridCol w:w="1696"/>
        <w:gridCol w:w="7132"/>
      </w:tblGrid>
      <w:tr w:rsidR="001C7865" w:rsidRPr="004212EB" w14:paraId="64C0A166" w14:textId="77777777" w:rsidTr="003025B0">
        <w:tc>
          <w:tcPr>
            <w:tcW w:w="8828" w:type="dxa"/>
            <w:gridSpan w:val="2"/>
            <w:shd w:val="clear" w:color="auto" w:fill="000000" w:themeFill="text1"/>
          </w:tcPr>
          <w:p w14:paraId="783A0437" w14:textId="77777777" w:rsidR="001C7865" w:rsidRPr="004212EB" w:rsidRDefault="001C7865" w:rsidP="004212EB">
            <w:pPr>
              <w:jc w:val="both"/>
              <w:rPr>
                <w:rFonts w:cs="Times New Roman"/>
                <w:b/>
                <w:color w:val="FFFFFF" w:themeColor="background1"/>
              </w:rPr>
            </w:pPr>
            <w:r w:rsidRPr="004212EB">
              <w:rPr>
                <w:rFonts w:cs="Times New Roman"/>
                <w:b/>
                <w:color w:val="FFFFFF" w:themeColor="background1"/>
              </w:rPr>
              <w:t>Practica: recurso nuevo</w:t>
            </w:r>
          </w:p>
        </w:tc>
      </w:tr>
      <w:tr w:rsidR="001C7865" w:rsidRPr="004212EB" w14:paraId="7562AAFC" w14:textId="77777777" w:rsidTr="003025B0">
        <w:tc>
          <w:tcPr>
            <w:tcW w:w="1696" w:type="dxa"/>
          </w:tcPr>
          <w:p w14:paraId="4CFCA3CA" w14:textId="77777777" w:rsidR="001C7865" w:rsidRPr="004212EB" w:rsidRDefault="001C7865" w:rsidP="004212EB">
            <w:pPr>
              <w:jc w:val="both"/>
              <w:rPr>
                <w:rFonts w:cs="Times New Roman"/>
                <w:b/>
                <w:color w:val="000000"/>
              </w:rPr>
            </w:pPr>
            <w:r w:rsidRPr="004212EB">
              <w:rPr>
                <w:rFonts w:cs="Times New Roman"/>
                <w:b/>
                <w:color w:val="000000"/>
              </w:rPr>
              <w:t>Código</w:t>
            </w:r>
          </w:p>
        </w:tc>
        <w:tc>
          <w:tcPr>
            <w:tcW w:w="7132" w:type="dxa"/>
          </w:tcPr>
          <w:p w14:paraId="13245F24" w14:textId="77777777" w:rsidR="001C7865" w:rsidRPr="004212EB" w:rsidRDefault="001C7865" w:rsidP="004212EB">
            <w:pPr>
              <w:jc w:val="both"/>
              <w:rPr>
                <w:rFonts w:cs="Times New Roman"/>
                <w:b/>
                <w:color w:val="000000"/>
              </w:rPr>
            </w:pPr>
            <w:r w:rsidRPr="004212EB">
              <w:rPr>
                <w:rFonts w:cs="Times New Roman"/>
                <w:lang w:val="es-CO"/>
              </w:rPr>
              <w:t>CS_08_10_REC</w:t>
            </w:r>
            <w:r w:rsidR="004C3573" w:rsidRPr="004212EB">
              <w:rPr>
                <w:rFonts w:cs="Times New Roman"/>
                <w:lang w:val="es-CO"/>
              </w:rPr>
              <w:t>3</w:t>
            </w:r>
            <w:r w:rsidRPr="004212EB">
              <w:rPr>
                <w:rFonts w:cs="Times New Roman"/>
                <w:lang w:val="es-CO"/>
              </w:rPr>
              <w:t>0</w:t>
            </w:r>
          </w:p>
        </w:tc>
      </w:tr>
      <w:tr w:rsidR="001C7865" w:rsidRPr="004212EB" w14:paraId="3013BF25" w14:textId="77777777" w:rsidTr="003025B0">
        <w:tc>
          <w:tcPr>
            <w:tcW w:w="1696" w:type="dxa"/>
          </w:tcPr>
          <w:p w14:paraId="65468D9D" w14:textId="77777777" w:rsidR="001C7865" w:rsidRPr="004212EB" w:rsidRDefault="001C7865" w:rsidP="004212EB">
            <w:pPr>
              <w:jc w:val="both"/>
              <w:rPr>
                <w:rFonts w:cs="Times New Roman"/>
                <w:color w:val="000000"/>
              </w:rPr>
            </w:pPr>
            <w:r w:rsidRPr="004212EB">
              <w:rPr>
                <w:rFonts w:cs="Times New Roman"/>
                <w:b/>
                <w:color w:val="000000"/>
              </w:rPr>
              <w:t>Título</w:t>
            </w:r>
          </w:p>
        </w:tc>
        <w:tc>
          <w:tcPr>
            <w:tcW w:w="7132" w:type="dxa"/>
          </w:tcPr>
          <w:p w14:paraId="5EB3BAD7" w14:textId="2B650956" w:rsidR="001C7865" w:rsidRPr="004212EB" w:rsidRDefault="003025B0" w:rsidP="004212EB">
            <w:pPr>
              <w:jc w:val="both"/>
              <w:rPr>
                <w:rFonts w:cs="Times New Roman"/>
                <w:color w:val="000000"/>
              </w:rPr>
            </w:pPr>
            <w:r w:rsidRPr="004212EB">
              <w:rPr>
                <w:rFonts w:cs="Times New Roman"/>
                <w:color w:val="000000"/>
              </w:rPr>
              <w:t>D</w:t>
            </w:r>
            <w:r w:rsidR="00047E73" w:rsidRPr="004212EB">
              <w:rPr>
                <w:rFonts w:cs="Times New Roman"/>
                <w:color w:val="000000"/>
              </w:rPr>
              <w:t xml:space="preserve">istribución geográfica de los biomas </w:t>
            </w:r>
            <w:r w:rsidR="000226F2" w:rsidRPr="004212EB">
              <w:rPr>
                <w:rFonts w:cs="Times New Roman"/>
                <w:color w:val="000000"/>
              </w:rPr>
              <w:t xml:space="preserve">en el planeta </w:t>
            </w:r>
          </w:p>
        </w:tc>
      </w:tr>
      <w:tr w:rsidR="001C7865" w:rsidRPr="004212EB" w14:paraId="049310C7" w14:textId="77777777" w:rsidTr="003025B0">
        <w:tc>
          <w:tcPr>
            <w:tcW w:w="1696" w:type="dxa"/>
          </w:tcPr>
          <w:p w14:paraId="0098BDA5" w14:textId="77777777" w:rsidR="001C7865" w:rsidRPr="004212EB" w:rsidRDefault="001C7865" w:rsidP="004212EB">
            <w:pPr>
              <w:jc w:val="both"/>
              <w:rPr>
                <w:rFonts w:cs="Times New Roman"/>
                <w:b/>
                <w:color w:val="000000"/>
              </w:rPr>
            </w:pPr>
            <w:r w:rsidRPr="004212EB">
              <w:rPr>
                <w:rFonts w:cs="Times New Roman"/>
                <w:b/>
                <w:color w:val="000000"/>
              </w:rPr>
              <w:t>Descripción</w:t>
            </w:r>
          </w:p>
        </w:tc>
        <w:tc>
          <w:tcPr>
            <w:tcW w:w="7132" w:type="dxa"/>
          </w:tcPr>
          <w:p w14:paraId="22BB4000" w14:textId="5B6CAB84" w:rsidR="00382373" w:rsidRPr="004212EB" w:rsidRDefault="003025B0" w:rsidP="004212EB">
            <w:pPr>
              <w:jc w:val="both"/>
              <w:rPr>
                <w:rFonts w:cs="Times New Roman"/>
                <w:color w:val="000000"/>
              </w:rPr>
            </w:pPr>
            <w:r w:rsidRPr="004212EB">
              <w:rPr>
                <w:rFonts w:cs="Times New Roman"/>
                <w:color w:val="000000"/>
              </w:rPr>
              <w:t>Actividad para ubicar geográficamente los principales biomas</w:t>
            </w:r>
          </w:p>
        </w:tc>
      </w:tr>
      <w:tr w:rsidR="003025B0" w:rsidRPr="004212EB" w14:paraId="3AE23A19" w14:textId="77777777" w:rsidTr="003025B0">
        <w:tc>
          <w:tcPr>
            <w:tcW w:w="1696" w:type="dxa"/>
          </w:tcPr>
          <w:p w14:paraId="46713C0A" w14:textId="1CFBBA72" w:rsidR="003025B0" w:rsidRPr="004212EB" w:rsidRDefault="003025B0" w:rsidP="004212EB">
            <w:pPr>
              <w:jc w:val="both"/>
              <w:rPr>
                <w:rFonts w:cs="Times New Roman"/>
                <w:b/>
                <w:color w:val="000000"/>
              </w:rPr>
            </w:pPr>
            <w:r w:rsidRPr="004212EB">
              <w:rPr>
                <w:rFonts w:cs="Times New Roman"/>
                <w:b/>
                <w:color w:val="000000"/>
              </w:rPr>
              <w:t xml:space="preserve">Ubicación </w:t>
            </w:r>
          </w:p>
        </w:tc>
        <w:tc>
          <w:tcPr>
            <w:tcW w:w="7132" w:type="dxa"/>
          </w:tcPr>
          <w:p w14:paraId="17E623F4" w14:textId="3311639D" w:rsidR="003025B0" w:rsidRPr="004212EB" w:rsidRDefault="00E04FB2" w:rsidP="004212EB">
            <w:pPr>
              <w:jc w:val="both"/>
              <w:rPr>
                <w:rFonts w:cs="Times New Roman"/>
                <w:color w:val="000000"/>
              </w:rPr>
            </w:pPr>
            <w:r w:rsidRPr="004212EB">
              <w:rPr>
                <w:rFonts w:cs="Times New Roman"/>
                <w:color w:val="000000"/>
              </w:rPr>
              <w:t xml:space="preserve">Archivo </w:t>
            </w:r>
            <w:del w:id="202" w:author="TOSHIBA" w:date="2016-02-03T12:14:00Z">
              <w:r w:rsidRPr="004212EB" w:rsidDel="00BD25DA">
                <w:rPr>
                  <w:rFonts w:cs="Times New Roman"/>
                  <w:color w:val="000000"/>
                </w:rPr>
                <w:delText>word</w:delText>
              </w:r>
            </w:del>
            <w:ins w:id="203" w:author="TOSHIBA" w:date="2016-02-03T12:14:00Z">
              <w:r w:rsidR="00BD25DA">
                <w:rPr>
                  <w:rFonts w:cs="Times New Roman"/>
                  <w:color w:val="000000"/>
                </w:rPr>
                <w:t>Word</w:t>
              </w:r>
            </w:ins>
          </w:p>
          <w:p w14:paraId="327E1293" w14:textId="77777777" w:rsidR="003025B0" w:rsidRPr="004212EB" w:rsidRDefault="003025B0" w:rsidP="004212EB">
            <w:pPr>
              <w:jc w:val="both"/>
              <w:rPr>
                <w:rFonts w:cs="Times New Roman"/>
                <w:color w:val="000000"/>
              </w:rPr>
            </w:pPr>
            <w:r w:rsidRPr="004212EB">
              <w:rPr>
                <w:rFonts w:cs="Times New Roman"/>
                <w:color w:val="000000"/>
              </w:rPr>
              <w:t>Motor M9B</w:t>
            </w:r>
          </w:p>
          <w:p w14:paraId="65026767" w14:textId="77777777" w:rsidR="003025B0" w:rsidRPr="004212EB" w:rsidRDefault="003025B0" w:rsidP="004212EB">
            <w:pPr>
              <w:jc w:val="both"/>
              <w:rPr>
                <w:rFonts w:cs="Times New Roman"/>
                <w:color w:val="000000"/>
              </w:rPr>
            </w:pPr>
            <w:r w:rsidRPr="004212EB">
              <w:rPr>
                <w:rFonts w:cs="Times New Roman"/>
              </w:rPr>
              <w:t>Autoría:</w:t>
            </w:r>
            <w:r w:rsidRPr="004212EB">
              <w:rPr>
                <w:rFonts w:cs="Times New Roman"/>
                <w:color w:val="000000"/>
              </w:rPr>
              <w:t>Esperanza</w:t>
            </w:r>
          </w:p>
          <w:p w14:paraId="13064275" w14:textId="77777777" w:rsidR="00E04FB2" w:rsidRDefault="00E04FB2" w:rsidP="004212EB">
            <w:pPr>
              <w:jc w:val="both"/>
              <w:rPr>
                <w:rFonts w:cs="Times New Roman"/>
                <w:color w:val="000000"/>
              </w:rPr>
            </w:pPr>
            <w:r w:rsidRPr="004212EB">
              <w:rPr>
                <w:rFonts w:cs="Times New Roman"/>
                <w:color w:val="000000"/>
              </w:rPr>
              <w:t>Ok editado, 1 imagen solicitada</w:t>
            </w:r>
          </w:p>
          <w:p w14:paraId="0119190A" w14:textId="4755898F" w:rsidR="00241FF4" w:rsidRPr="004212EB" w:rsidRDefault="00241FF4" w:rsidP="004212EB">
            <w:pPr>
              <w:jc w:val="both"/>
              <w:rPr>
                <w:rFonts w:cs="Times New Roman"/>
                <w:color w:val="000000"/>
              </w:rPr>
            </w:pPr>
            <w:r w:rsidRPr="00241FF4">
              <w:rPr>
                <w:rFonts w:cs="Times New Roman"/>
                <w:color w:val="B2A1C7" w:themeColor="accent4" w:themeTint="99"/>
              </w:rPr>
              <w:t>Ok imagen revisada</w:t>
            </w:r>
            <w:r w:rsidR="00E51517">
              <w:rPr>
                <w:rFonts w:cs="Times New Roman"/>
                <w:color w:val="B2A1C7" w:themeColor="accent4" w:themeTint="99"/>
              </w:rPr>
              <w:t xml:space="preserve"> 30 enero</w:t>
            </w:r>
          </w:p>
        </w:tc>
      </w:tr>
    </w:tbl>
    <w:p w14:paraId="18F74E6E" w14:textId="77777777" w:rsidR="001C7865" w:rsidRPr="004212EB" w:rsidRDefault="001C7865" w:rsidP="004212EB">
      <w:pPr>
        <w:jc w:val="both"/>
        <w:rPr>
          <w:rFonts w:cs="Times New Roman"/>
        </w:rPr>
      </w:pPr>
    </w:p>
    <w:p w14:paraId="382C1C94" w14:textId="141A3637" w:rsidR="003652E7" w:rsidRPr="004212EB" w:rsidRDefault="00421854" w:rsidP="004212EB">
      <w:pPr>
        <w:jc w:val="both"/>
        <w:rPr>
          <w:rFonts w:cs="Times New Roman"/>
        </w:rPr>
      </w:pPr>
      <w:r w:rsidRPr="004212EB">
        <w:rPr>
          <w:rFonts w:cs="Times New Roman"/>
          <w:highlight w:val="yellow"/>
        </w:rPr>
        <w:t xml:space="preserve"> </w:t>
      </w:r>
      <w:r w:rsidR="00F94007" w:rsidRPr="004212EB">
        <w:rPr>
          <w:rFonts w:cs="Times New Roman"/>
          <w:highlight w:val="yellow"/>
        </w:rPr>
        <w:t>[SECCIÓN 2]</w:t>
      </w:r>
    </w:p>
    <w:p w14:paraId="0F51255F" w14:textId="723B1E91" w:rsidR="001521CE" w:rsidRPr="004212EB" w:rsidRDefault="001521CE" w:rsidP="004212EB">
      <w:pPr>
        <w:pStyle w:val="Ttulo2"/>
        <w:jc w:val="both"/>
        <w:rPr>
          <w:rFonts w:ascii="Times New Roman" w:eastAsia="Times New Roman" w:hAnsi="Times New Roman" w:cs="Times New Roman"/>
          <w:sz w:val="24"/>
          <w:szCs w:val="24"/>
          <w:lang w:eastAsia="es-CO"/>
        </w:rPr>
      </w:pPr>
      <w:bookmarkStart w:id="204" w:name="_Toc436127648"/>
      <w:r w:rsidRPr="004212EB">
        <w:rPr>
          <w:rFonts w:ascii="Times New Roman" w:eastAsia="Times New Roman" w:hAnsi="Times New Roman" w:cs="Times New Roman"/>
          <w:sz w:val="24"/>
          <w:szCs w:val="24"/>
          <w:lang w:eastAsia="es-CO"/>
        </w:rPr>
        <w:t>1.</w:t>
      </w:r>
      <w:r w:rsidR="00272D62" w:rsidRPr="004212EB">
        <w:rPr>
          <w:rFonts w:ascii="Times New Roman" w:eastAsia="Times New Roman" w:hAnsi="Times New Roman" w:cs="Times New Roman"/>
          <w:sz w:val="24"/>
          <w:szCs w:val="24"/>
          <w:lang w:eastAsia="es-CO"/>
        </w:rPr>
        <w:t>3</w:t>
      </w:r>
      <w:r w:rsidRPr="004212EB">
        <w:rPr>
          <w:rFonts w:ascii="Times New Roman" w:eastAsia="Times New Roman" w:hAnsi="Times New Roman" w:cs="Times New Roman"/>
          <w:sz w:val="24"/>
          <w:szCs w:val="24"/>
          <w:lang w:eastAsia="es-CO"/>
        </w:rPr>
        <w:t xml:space="preserve"> </w:t>
      </w:r>
      <w:ins w:id="205" w:author="TOSHIBA" w:date="2016-02-03T17:40:00Z">
        <w:r w:rsidR="000B4413">
          <w:rPr>
            <w:rFonts w:ascii="Times New Roman" w:eastAsia="Times New Roman" w:hAnsi="Times New Roman" w:cs="Times New Roman"/>
            <w:sz w:val="24"/>
            <w:szCs w:val="24"/>
            <w:lang w:eastAsia="es-CO"/>
          </w:rPr>
          <w:t xml:space="preserve">El </w:t>
        </w:r>
      </w:ins>
      <w:del w:id="206" w:author="TOSHIBA" w:date="2016-02-03T17:40:00Z">
        <w:r w:rsidRPr="004212EB" w:rsidDel="000B4413">
          <w:rPr>
            <w:rFonts w:ascii="Times New Roman" w:eastAsia="Times New Roman" w:hAnsi="Times New Roman" w:cs="Times New Roman"/>
            <w:sz w:val="24"/>
            <w:szCs w:val="24"/>
            <w:lang w:eastAsia="es-CO"/>
          </w:rPr>
          <w:delText>E</w:delText>
        </w:r>
      </w:del>
      <w:ins w:id="207" w:author="TOSHIBA" w:date="2016-02-03T17:40:00Z">
        <w:r w:rsidR="000B4413">
          <w:rPr>
            <w:rFonts w:ascii="Times New Roman" w:eastAsia="Times New Roman" w:hAnsi="Times New Roman" w:cs="Times New Roman"/>
            <w:sz w:val="24"/>
            <w:szCs w:val="24"/>
            <w:lang w:eastAsia="es-CO"/>
          </w:rPr>
          <w:t>e</w:t>
        </w:r>
      </w:ins>
      <w:r w:rsidRPr="004212EB">
        <w:rPr>
          <w:rFonts w:ascii="Times New Roman" w:eastAsia="Times New Roman" w:hAnsi="Times New Roman" w:cs="Times New Roman"/>
          <w:sz w:val="24"/>
          <w:szCs w:val="24"/>
          <w:lang w:eastAsia="es-CO"/>
        </w:rPr>
        <w:t>ndemismo</w:t>
      </w:r>
      <w:bookmarkEnd w:id="204"/>
    </w:p>
    <w:p w14:paraId="7F9ED057" w14:textId="77777777" w:rsidR="000A021B" w:rsidRPr="004212EB" w:rsidRDefault="000A021B" w:rsidP="004212EB">
      <w:pPr>
        <w:jc w:val="both"/>
        <w:rPr>
          <w:rFonts w:cs="Times New Roman"/>
          <w:lang w:eastAsia="es-CO"/>
        </w:rPr>
      </w:pPr>
    </w:p>
    <w:p w14:paraId="4ABB445C" w14:textId="5B54D95A" w:rsidR="00761616" w:rsidRPr="004212EB" w:rsidRDefault="00013F1A" w:rsidP="004212EB">
      <w:pPr>
        <w:jc w:val="both"/>
        <w:rPr>
          <w:rFonts w:cs="Times New Roman"/>
          <w:lang w:eastAsia="es-CO"/>
        </w:rPr>
      </w:pPr>
      <w:r w:rsidRPr="004212EB">
        <w:rPr>
          <w:rFonts w:cs="Times New Roman"/>
          <w:lang w:eastAsia="es-CO"/>
        </w:rPr>
        <w:t xml:space="preserve">El endemismo se refiere a las </w:t>
      </w:r>
      <w:r w:rsidRPr="004212EB">
        <w:rPr>
          <w:rFonts w:cs="Times New Roman"/>
          <w:b/>
          <w:lang w:eastAsia="es-CO"/>
        </w:rPr>
        <w:t>especies</w:t>
      </w:r>
      <w:r w:rsidRPr="004212EB">
        <w:rPr>
          <w:rFonts w:cs="Times New Roman"/>
          <w:lang w:eastAsia="es-CO"/>
        </w:rPr>
        <w:t xml:space="preserve"> o </w:t>
      </w:r>
      <w:r w:rsidRPr="004212EB">
        <w:rPr>
          <w:rFonts w:cs="Times New Roman"/>
          <w:b/>
          <w:lang w:eastAsia="es-CO"/>
        </w:rPr>
        <w:t>taxones</w:t>
      </w:r>
      <w:r w:rsidRPr="004212EB">
        <w:rPr>
          <w:rFonts w:cs="Times New Roman"/>
          <w:lang w:eastAsia="es-CO"/>
        </w:rPr>
        <w:t xml:space="preserve"> animales o vegetales que evolucionaron en un área geográfica limitada y quedaron confinadas a </w:t>
      </w:r>
      <w:r w:rsidR="00D00CF2" w:rsidRPr="004212EB">
        <w:rPr>
          <w:rFonts w:cs="Times New Roman"/>
          <w:lang w:eastAsia="es-CO"/>
        </w:rPr>
        <w:t>dicho territorio</w:t>
      </w:r>
      <w:r w:rsidR="00775AF4" w:rsidRPr="004212EB">
        <w:rPr>
          <w:rFonts w:cs="Times New Roman"/>
          <w:lang w:eastAsia="es-CO"/>
        </w:rPr>
        <w:t>. El endemismo se da más frecuente en áreas geográficas aisladas</w:t>
      </w:r>
      <w:ins w:id="208" w:author="TOSHIBA" w:date="2016-02-03T15:33:00Z">
        <w:r w:rsidR="00B8411D">
          <w:rPr>
            <w:rFonts w:cs="Times New Roman"/>
            <w:lang w:eastAsia="es-CO"/>
          </w:rPr>
          <w:t xml:space="preserve"> como</w:t>
        </w:r>
      </w:ins>
      <w:del w:id="209" w:author="TOSHIBA" w:date="2016-02-03T15:33:00Z">
        <w:r w:rsidR="00761616" w:rsidRPr="004212EB" w:rsidDel="00B8411D">
          <w:rPr>
            <w:rFonts w:cs="Times New Roman"/>
            <w:lang w:eastAsia="es-CO"/>
          </w:rPr>
          <w:delText xml:space="preserve"> en isla</w:delText>
        </w:r>
      </w:del>
      <w:r w:rsidR="00761616" w:rsidRPr="004212EB">
        <w:rPr>
          <w:rFonts w:cs="Times New Roman"/>
          <w:lang w:eastAsia="es-CO"/>
        </w:rPr>
        <w:t>:</w:t>
      </w:r>
    </w:p>
    <w:p w14:paraId="34BCB508" w14:textId="0FB5F518" w:rsidR="00761616" w:rsidRPr="004212EB" w:rsidRDefault="00A750DC" w:rsidP="004212EB">
      <w:pPr>
        <w:pStyle w:val="Prrafodelista"/>
        <w:numPr>
          <w:ilvl w:val="0"/>
          <w:numId w:val="36"/>
        </w:numPr>
        <w:jc w:val="both"/>
        <w:rPr>
          <w:rFonts w:cs="Times New Roman"/>
          <w:lang w:eastAsia="es-CO"/>
        </w:rPr>
      </w:pPr>
      <w:ins w:id="210" w:author="TOSHIBA" w:date="2016-02-04T17:45:00Z">
        <w:r w:rsidRPr="00A750DC">
          <w:rPr>
            <w:rFonts w:cs="Times New Roman"/>
            <w:lang w:eastAsia="es-CO"/>
            <w:rPrChange w:id="211" w:author="TOSHIBA" w:date="2016-02-04T17:45:00Z">
              <w:rPr>
                <w:rFonts w:cs="Times New Roman"/>
                <w:b/>
                <w:lang w:eastAsia="es-CO"/>
              </w:rPr>
            </w:rPrChange>
          </w:rPr>
          <w:t>Las</w:t>
        </w:r>
        <w:r>
          <w:rPr>
            <w:rFonts w:cs="Times New Roman"/>
            <w:b/>
            <w:lang w:eastAsia="es-CO"/>
          </w:rPr>
          <w:t xml:space="preserve"> </w:t>
        </w:r>
      </w:ins>
      <w:del w:id="212" w:author="TOSHIBA" w:date="2016-02-04T17:45:00Z">
        <w:r w:rsidR="00761616" w:rsidRPr="004212EB" w:rsidDel="00A750DC">
          <w:rPr>
            <w:rFonts w:cs="Times New Roman"/>
            <w:b/>
            <w:lang w:eastAsia="es-CO"/>
          </w:rPr>
          <w:delText>I</w:delText>
        </w:r>
      </w:del>
      <w:ins w:id="213" w:author="TOSHIBA" w:date="2016-02-04T17:45:00Z">
        <w:r>
          <w:rPr>
            <w:rFonts w:cs="Times New Roman"/>
            <w:b/>
            <w:lang w:eastAsia="es-CO"/>
          </w:rPr>
          <w:t>i</w:t>
        </w:r>
      </w:ins>
      <w:r w:rsidR="00775AF4" w:rsidRPr="004212EB">
        <w:rPr>
          <w:rFonts w:cs="Times New Roman"/>
          <w:b/>
          <w:lang w:eastAsia="es-CO"/>
        </w:rPr>
        <w:t>slas naturales</w:t>
      </w:r>
      <w:r w:rsidR="00761616" w:rsidRPr="004212EB">
        <w:rPr>
          <w:rFonts w:cs="Times New Roman"/>
          <w:b/>
          <w:lang w:eastAsia="es-CO"/>
        </w:rPr>
        <w:t xml:space="preserve">. </w:t>
      </w:r>
      <w:r w:rsidR="00761616" w:rsidRPr="004212EB">
        <w:rPr>
          <w:rFonts w:cs="Times New Roman"/>
          <w:lang w:eastAsia="es-CO"/>
        </w:rPr>
        <w:t xml:space="preserve">Son </w:t>
      </w:r>
      <w:r w:rsidR="00775AF4" w:rsidRPr="004212EB">
        <w:rPr>
          <w:rFonts w:cs="Times New Roman"/>
          <w:lang w:eastAsia="es-CO"/>
        </w:rPr>
        <w:t>porci</w:t>
      </w:r>
      <w:ins w:id="214" w:author="TOSHIBA" w:date="2016-02-03T15:34:00Z">
        <w:r w:rsidR="00B8411D">
          <w:rPr>
            <w:rFonts w:cs="Times New Roman"/>
            <w:lang w:eastAsia="es-CO"/>
          </w:rPr>
          <w:t>ones</w:t>
        </w:r>
      </w:ins>
      <w:del w:id="215" w:author="TOSHIBA" w:date="2016-02-03T15:34:00Z">
        <w:r w:rsidR="00775AF4" w:rsidRPr="004212EB" w:rsidDel="00B8411D">
          <w:rPr>
            <w:rFonts w:cs="Times New Roman"/>
            <w:lang w:eastAsia="es-CO"/>
          </w:rPr>
          <w:delText>ón</w:delText>
        </w:r>
      </w:del>
      <w:r w:rsidR="00775AF4" w:rsidRPr="004212EB">
        <w:rPr>
          <w:rFonts w:cs="Times New Roman"/>
          <w:lang w:eastAsia="es-CO"/>
        </w:rPr>
        <w:t xml:space="preserve"> de tierra rodeada</w:t>
      </w:r>
      <w:ins w:id="216" w:author="TOSHIBA" w:date="2016-02-04T17:46:00Z">
        <w:r>
          <w:rPr>
            <w:rFonts w:cs="Times New Roman"/>
            <w:lang w:eastAsia="es-CO"/>
          </w:rPr>
          <w:t>s</w:t>
        </w:r>
      </w:ins>
      <w:r w:rsidR="00775AF4" w:rsidRPr="004212EB">
        <w:rPr>
          <w:rFonts w:cs="Times New Roman"/>
          <w:lang w:eastAsia="es-CO"/>
        </w:rPr>
        <w:t xml:space="preserve"> por aguas</w:t>
      </w:r>
      <w:ins w:id="217" w:author="TOSHIBA" w:date="2016-02-03T15:34:00Z">
        <w:r w:rsidR="00B8411D">
          <w:rPr>
            <w:rFonts w:cs="Times New Roman"/>
            <w:lang w:eastAsia="es-CO"/>
          </w:rPr>
          <w:t>.</w:t>
        </w:r>
      </w:ins>
      <w:del w:id="218" w:author="TOSHIBA" w:date="2016-02-03T12:48:00Z">
        <w:r w:rsidR="00775AF4" w:rsidRPr="004212EB" w:rsidDel="003D0CDF">
          <w:rPr>
            <w:rFonts w:cs="Times New Roman"/>
            <w:lang w:eastAsia="es-CO"/>
          </w:rPr>
          <w:delText>)</w:delText>
        </w:r>
      </w:del>
      <w:del w:id="219" w:author="TOSHIBA" w:date="2016-02-03T15:34:00Z">
        <w:r w:rsidR="00775AF4" w:rsidRPr="004212EB" w:rsidDel="00B8411D">
          <w:rPr>
            <w:rFonts w:cs="Times New Roman"/>
            <w:lang w:eastAsia="es-CO"/>
          </w:rPr>
          <w:delText>,</w:delText>
        </w:r>
      </w:del>
      <w:r w:rsidR="00775AF4" w:rsidRPr="004212EB">
        <w:rPr>
          <w:rFonts w:cs="Times New Roman"/>
          <w:lang w:eastAsia="es-CO"/>
        </w:rPr>
        <w:t xml:space="preserve"> </w:t>
      </w:r>
    </w:p>
    <w:p w14:paraId="466471C3" w14:textId="72EDEFE7" w:rsidR="00761616" w:rsidRPr="004212EB" w:rsidRDefault="00A750DC" w:rsidP="004212EB">
      <w:pPr>
        <w:pStyle w:val="Prrafodelista"/>
        <w:numPr>
          <w:ilvl w:val="0"/>
          <w:numId w:val="36"/>
        </w:numPr>
        <w:jc w:val="both"/>
        <w:rPr>
          <w:rFonts w:cs="Times New Roman"/>
          <w:b/>
          <w:lang w:eastAsia="es-CO"/>
        </w:rPr>
      </w:pPr>
      <w:ins w:id="220" w:author="TOSHIBA" w:date="2016-02-04T17:46:00Z">
        <w:r w:rsidRPr="00A750DC">
          <w:rPr>
            <w:rFonts w:cs="Times New Roman"/>
            <w:lang w:eastAsia="es-CO"/>
            <w:rPrChange w:id="221" w:author="TOSHIBA" w:date="2016-02-04T17:46:00Z">
              <w:rPr>
                <w:rFonts w:cs="Times New Roman"/>
                <w:b/>
                <w:lang w:eastAsia="es-CO"/>
              </w:rPr>
            </w:rPrChange>
          </w:rPr>
          <w:t xml:space="preserve">Las </w:t>
        </w:r>
      </w:ins>
      <w:del w:id="222" w:author="TOSHIBA" w:date="2016-02-04T17:46:00Z">
        <w:r w:rsidR="00761616" w:rsidRPr="004212EB" w:rsidDel="00A750DC">
          <w:rPr>
            <w:rFonts w:cs="Times New Roman"/>
            <w:b/>
            <w:lang w:eastAsia="es-CO"/>
          </w:rPr>
          <w:delText>I</w:delText>
        </w:r>
      </w:del>
      <w:ins w:id="223" w:author="TOSHIBA" w:date="2016-02-04T17:46:00Z">
        <w:r>
          <w:rPr>
            <w:rFonts w:cs="Times New Roman"/>
            <w:b/>
            <w:lang w:eastAsia="es-CO"/>
          </w:rPr>
          <w:t>i</w:t>
        </w:r>
      </w:ins>
      <w:r w:rsidR="00775AF4" w:rsidRPr="004212EB">
        <w:rPr>
          <w:rFonts w:cs="Times New Roman"/>
          <w:b/>
          <w:lang w:eastAsia="es-CO"/>
        </w:rPr>
        <w:t>slas geológicas</w:t>
      </w:r>
      <w:r w:rsidR="00761616" w:rsidRPr="004212EB">
        <w:rPr>
          <w:rFonts w:cs="Times New Roman"/>
          <w:b/>
          <w:lang w:eastAsia="es-CO"/>
        </w:rPr>
        <w:t xml:space="preserve">. </w:t>
      </w:r>
      <w:r w:rsidR="00761616" w:rsidRPr="004212EB">
        <w:rPr>
          <w:rFonts w:cs="Times New Roman"/>
          <w:lang w:eastAsia="es-CO"/>
        </w:rPr>
        <w:t>Zonas donde</w:t>
      </w:r>
      <w:r w:rsidR="00775AF4" w:rsidRPr="004212EB">
        <w:rPr>
          <w:rFonts w:cs="Times New Roman"/>
          <w:lang w:eastAsia="es-CO"/>
        </w:rPr>
        <w:t xml:space="preserve"> existe continuidad de tierra o agua</w:t>
      </w:r>
      <w:r w:rsidR="00761616" w:rsidRPr="004212EB">
        <w:rPr>
          <w:rFonts w:cs="Times New Roman"/>
          <w:lang w:eastAsia="es-CO"/>
        </w:rPr>
        <w:t>, pero</w:t>
      </w:r>
      <w:r w:rsidR="00775AF4" w:rsidRPr="004212EB">
        <w:rPr>
          <w:rFonts w:cs="Times New Roman"/>
          <w:lang w:eastAsia="es-CO"/>
        </w:rPr>
        <w:t xml:space="preserve"> el paso está imposibilitado para las especies por el relieve u otros accidentes geográficos</w:t>
      </w:r>
      <w:r w:rsidR="00761616" w:rsidRPr="004212EB">
        <w:rPr>
          <w:rFonts w:cs="Times New Roman"/>
          <w:lang w:eastAsia="es-CO"/>
        </w:rPr>
        <w:t>.</w:t>
      </w:r>
      <w:r w:rsidR="00775AF4" w:rsidRPr="004212EB">
        <w:rPr>
          <w:rFonts w:cs="Times New Roman"/>
          <w:lang w:eastAsia="es-CO"/>
        </w:rPr>
        <w:t xml:space="preserve"> </w:t>
      </w:r>
    </w:p>
    <w:p w14:paraId="37136B8E" w14:textId="11B2A274" w:rsidR="001521CE" w:rsidRPr="004212EB" w:rsidRDefault="00775AF4" w:rsidP="004212EB">
      <w:pPr>
        <w:jc w:val="both"/>
        <w:rPr>
          <w:rFonts w:cs="Times New Roman"/>
          <w:lang w:eastAsia="es-CO"/>
        </w:rPr>
      </w:pPr>
      <w:r w:rsidRPr="0039017C">
        <w:rPr>
          <w:rFonts w:cs="Times New Roman"/>
          <w:lang w:eastAsia="es-CO"/>
        </w:rPr>
        <w:t>Un ejemplo de endemismo son las tortugas de las islas Galápagos, lo</w:t>
      </w:r>
      <w:r w:rsidRPr="004212EB">
        <w:rPr>
          <w:rFonts w:cs="Times New Roman"/>
          <w:lang w:eastAsia="es-CO"/>
        </w:rPr>
        <w:t xml:space="preserve">s </w:t>
      </w:r>
      <w:r w:rsidR="00D00CF2" w:rsidRPr="004212EB">
        <w:rPr>
          <w:rFonts w:cs="Times New Roman"/>
          <w:lang w:eastAsia="es-CO"/>
        </w:rPr>
        <w:t>koala</w:t>
      </w:r>
      <w:r w:rsidR="00D959F9" w:rsidRPr="004212EB">
        <w:rPr>
          <w:rFonts w:cs="Times New Roman"/>
          <w:lang w:eastAsia="es-CO"/>
        </w:rPr>
        <w:t>s</w:t>
      </w:r>
      <w:r w:rsidR="00D00CF2" w:rsidRPr="004212EB">
        <w:rPr>
          <w:rFonts w:cs="Times New Roman"/>
          <w:lang w:eastAsia="es-CO"/>
        </w:rPr>
        <w:t xml:space="preserve"> en Australia</w:t>
      </w:r>
      <w:r w:rsidR="00F021B5" w:rsidRPr="004212EB">
        <w:rPr>
          <w:rFonts w:cs="Times New Roman"/>
          <w:lang w:eastAsia="es-CO"/>
        </w:rPr>
        <w:t xml:space="preserve"> y algunos insectos que </w:t>
      </w:r>
      <w:ins w:id="224" w:author="TOSHIBA" w:date="2016-02-03T15:35:00Z">
        <w:r w:rsidR="00B8411D">
          <w:rPr>
            <w:rFonts w:cs="Times New Roman"/>
            <w:lang w:eastAsia="es-CO"/>
          </w:rPr>
          <w:t>viven</w:t>
        </w:r>
      </w:ins>
      <w:ins w:id="225" w:author="TOSHIBA" w:date="2016-02-04T18:02:00Z">
        <w:r w:rsidR="0039017C">
          <w:rPr>
            <w:rFonts w:cs="Times New Roman"/>
            <w:lang w:eastAsia="es-CO"/>
          </w:rPr>
          <w:t xml:space="preserve"> </w:t>
        </w:r>
      </w:ins>
      <w:del w:id="226" w:author="TOSHIBA" w:date="2016-02-03T15:35:00Z">
        <w:r w:rsidR="00F021B5" w:rsidRPr="004212EB" w:rsidDel="00B8411D">
          <w:rPr>
            <w:rFonts w:cs="Times New Roman"/>
            <w:lang w:eastAsia="es-CO"/>
          </w:rPr>
          <w:delText>habitan</w:delText>
        </w:r>
      </w:del>
      <w:r w:rsidR="00F021B5" w:rsidRPr="004212EB">
        <w:rPr>
          <w:rFonts w:cs="Times New Roman"/>
          <w:lang w:eastAsia="es-CO"/>
        </w:rPr>
        <w:t xml:space="preserve"> exclusivamente en cuevas.</w:t>
      </w:r>
    </w:p>
    <w:p w14:paraId="7F11E958" w14:textId="7525E209" w:rsidR="00D00CF2" w:rsidRPr="004212EB" w:rsidRDefault="00D00CF2" w:rsidP="004212EB">
      <w:pPr>
        <w:jc w:val="both"/>
        <w:rPr>
          <w:rFonts w:cs="Times New Roman"/>
          <w:lang w:eastAsia="es-CO"/>
        </w:rPr>
      </w:pPr>
      <w:r w:rsidRPr="004212EB">
        <w:rPr>
          <w:rFonts w:cs="Times New Roman"/>
          <w:lang w:eastAsia="es-CO"/>
        </w:rPr>
        <w:t xml:space="preserve">La presencia de especies endémicas es un indicador de </w:t>
      </w:r>
      <w:r w:rsidRPr="004212EB">
        <w:rPr>
          <w:rFonts w:cs="Times New Roman"/>
          <w:b/>
          <w:lang w:eastAsia="es-CO"/>
        </w:rPr>
        <w:t>calidad ambiental</w:t>
      </w:r>
      <w:r w:rsidRPr="004212EB">
        <w:rPr>
          <w:rFonts w:cs="Times New Roman"/>
          <w:lang w:eastAsia="es-CO"/>
        </w:rPr>
        <w:t xml:space="preserve"> de una región y </w:t>
      </w:r>
      <w:r w:rsidR="009A1EF9" w:rsidRPr="004212EB">
        <w:rPr>
          <w:rFonts w:cs="Times New Roman"/>
          <w:lang w:eastAsia="es-CO"/>
        </w:rPr>
        <w:t xml:space="preserve">es la </w:t>
      </w:r>
      <w:r w:rsidRPr="004212EB">
        <w:rPr>
          <w:rFonts w:cs="Times New Roman"/>
          <w:lang w:eastAsia="es-CO"/>
        </w:rPr>
        <w:t xml:space="preserve">base para la determinación de </w:t>
      </w:r>
      <w:r w:rsidRPr="004212EB">
        <w:rPr>
          <w:rFonts w:cs="Times New Roman"/>
          <w:b/>
          <w:lang w:eastAsia="es-CO"/>
        </w:rPr>
        <w:t>políticas de protección</w:t>
      </w:r>
      <w:r w:rsidRPr="004212EB">
        <w:rPr>
          <w:rFonts w:cs="Times New Roman"/>
          <w:lang w:eastAsia="es-CO"/>
        </w:rPr>
        <w:t xml:space="preserve"> y </w:t>
      </w:r>
      <w:r w:rsidRPr="004212EB">
        <w:rPr>
          <w:rFonts w:cs="Times New Roman"/>
          <w:b/>
          <w:lang w:eastAsia="es-CO"/>
        </w:rPr>
        <w:t>conservación</w:t>
      </w:r>
      <w:r w:rsidRPr="004212EB">
        <w:rPr>
          <w:rFonts w:cs="Times New Roman"/>
          <w:lang w:eastAsia="es-CO"/>
        </w:rPr>
        <w:t>.</w:t>
      </w:r>
    </w:p>
    <w:p w14:paraId="279A1851" w14:textId="77777777" w:rsidR="001D3133" w:rsidRPr="004212EB" w:rsidRDefault="001D3133" w:rsidP="004212EB">
      <w:pPr>
        <w:jc w:val="both"/>
        <w:rPr>
          <w:rFonts w:cs="Times New Roman"/>
          <w:lang w:eastAsia="es-CO"/>
        </w:rPr>
      </w:pPr>
    </w:p>
    <w:tbl>
      <w:tblPr>
        <w:tblStyle w:val="Tablaconcuadrcula"/>
        <w:tblW w:w="0" w:type="auto"/>
        <w:tblLayout w:type="fixed"/>
        <w:tblLook w:val="04A0" w:firstRow="1" w:lastRow="0" w:firstColumn="1" w:lastColumn="0" w:noHBand="0" w:noVBand="1"/>
      </w:tblPr>
      <w:tblGrid>
        <w:gridCol w:w="2518"/>
        <w:gridCol w:w="6536"/>
      </w:tblGrid>
      <w:tr w:rsidR="007C193D" w:rsidRPr="004212EB" w14:paraId="2AE2F548" w14:textId="77777777" w:rsidTr="00D75494">
        <w:tc>
          <w:tcPr>
            <w:tcW w:w="9054" w:type="dxa"/>
            <w:gridSpan w:val="2"/>
            <w:shd w:val="clear" w:color="auto" w:fill="0D0D0D" w:themeFill="text1" w:themeFillTint="F2"/>
          </w:tcPr>
          <w:p w14:paraId="6D31CF19" w14:textId="77777777" w:rsidR="007C193D" w:rsidRPr="004212EB" w:rsidRDefault="007C193D" w:rsidP="004212EB">
            <w:pPr>
              <w:jc w:val="both"/>
              <w:rPr>
                <w:rFonts w:cs="Times New Roman"/>
                <w:b/>
              </w:rPr>
            </w:pPr>
            <w:r w:rsidRPr="004212EB">
              <w:rPr>
                <w:rFonts w:cs="Times New Roman"/>
                <w:b/>
              </w:rPr>
              <w:t>Imagen (fotografía, gráfica o ilustración)</w:t>
            </w:r>
          </w:p>
        </w:tc>
      </w:tr>
      <w:tr w:rsidR="007C193D" w:rsidRPr="004212EB" w14:paraId="0A42F108" w14:textId="77777777" w:rsidTr="00D75494">
        <w:tc>
          <w:tcPr>
            <w:tcW w:w="2518" w:type="dxa"/>
          </w:tcPr>
          <w:p w14:paraId="5FE8A717" w14:textId="77777777" w:rsidR="007C193D" w:rsidRPr="004212EB" w:rsidRDefault="007C193D" w:rsidP="004212EB">
            <w:pPr>
              <w:jc w:val="both"/>
              <w:rPr>
                <w:rFonts w:cs="Times New Roman"/>
                <w:b/>
              </w:rPr>
            </w:pPr>
            <w:r w:rsidRPr="004212EB">
              <w:rPr>
                <w:rFonts w:cs="Times New Roman"/>
                <w:b/>
              </w:rPr>
              <w:t>Código</w:t>
            </w:r>
          </w:p>
        </w:tc>
        <w:tc>
          <w:tcPr>
            <w:tcW w:w="6536" w:type="dxa"/>
          </w:tcPr>
          <w:p w14:paraId="7B5F18AF" w14:textId="77777777" w:rsidR="007C193D" w:rsidRPr="004212EB" w:rsidRDefault="007C193D" w:rsidP="004212EB">
            <w:pPr>
              <w:jc w:val="both"/>
              <w:rPr>
                <w:rFonts w:cs="Times New Roman"/>
                <w:b/>
              </w:rPr>
            </w:pPr>
            <w:r w:rsidRPr="004212EB">
              <w:rPr>
                <w:rFonts w:cs="Times New Roman"/>
                <w:lang w:val="en-US"/>
              </w:rPr>
              <w:t>CS_08_1</w:t>
            </w:r>
            <w:r w:rsidR="003B1E10" w:rsidRPr="004212EB">
              <w:rPr>
                <w:rFonts w:cs="Times New Roman"/>
                <w:lang w:val="en-US"/>
              </w:rPr>
              <w:t>0</w:t>
            </w:r>
            <w:r w:rsidR="005C494D" w:rsidRPr="004212EB">
              <w:rPr>
                <w:rFonts w:cs="Times New Roman"/>
                <w:lang w:val="en-US"/>
              </w:rPr>
              <w:t>_IMG05</w:t>
            </w:r>
          </w:p>
        </w:tc>
      </w:tr>
      <w:tr w:rsidR="007C193D" w:rsidRPr="004212EB" w14:paraId="3EAFB45A" w14:textId="77777777" w:rsidTr="00D75494">
        <w:tc>
          <w:tcPr>
            <w:tcW w:w="2518" w:type="dxa"/>
          </w:tcPr>
          <w:p w14:paraId="45257255" w14:textId="77777777" w:rsidR="007C193D" w:rsidRPr="004212EB" w:rsidRDefault="007C193D" w:rsidP="004212EB">
            <w:pPr>
              <w:jc w:val="both"/>
              <w:rPr>
                <w:rFonts w:cs="Times New Roman"/>
              </w:rPr>
            </w:pPr>
            <w:r w:rsidRPr="004212EB">
              <w:rPr>
                <w:rFonts w:cs="Times New Roman"/>
                <w:b/>
              </w:rPr>
              <w:t>Descripción</w:t>
            </w:r>
          </w:p>
        </w:tc>
        <w:tc>
          <w:tcPr>
            <w:tcW w:w="6536" w:type="dxa"/>
          </w:tcPr>
          <w:p w14:paraId="48A00A15" w14:textId="3FBF45ED" w:rsidR="007C193D" w:rsidRPr="004212EB" w:rsidRDefault="00B8411D" w:rsidP="004212EB">
            <w:pPr>
              <w:jc w:val="both"/>
              <w:rPr>
                <w:rFonts w:cs="Times New Roman"/>
                <w:lang w:val="es-ES"/>
              </w:rPr>
            </w:pPr>
            <w:r w:rsidRPr="004212EB">
              <w:rPr>
                <w:rFonts w:eastAsia="Times New Roman" w:cs="Times New Roman"/>
                <w:color w:val="000000"/>
                <w:lang w:eastAsia="es-ES_tradnl"/>
              </w:rPr>
              <w:t>K</w:t>
            </w:r>
            <w:r w:rsidR="007C193D" w:rsidRPr="004212EB">
              <w:rPr>
                <w:rFonts w:eastAsia="Times New Roman" w:cs="Times New Roman"/>
                <w:color w:val="000000"/>
                <w:lang w:eastAsia="es-ES_tradnl"/>
              </w:rPr>
              <w:t>oala</w:t>
            </w:r>
          </w:p>
        </w:tc>
      </w:tr>
      <w:tr w:rsidR="007C193D" w:rsidRPr="004212EB" w14:paraId="4B08D769" w14:textId="77777777" w:rsidTr="00D75494">
        <w:tc>
          <w:tcPr>
            <w:tcW w:w="2518" w:type="dxa"/>
          </w:tcPr>
          <w:p w14:paraId="75A6A9AC" w14:textId="77777777" w:rsidR="007C193D" w:rsidRPr="004212EB" w:rsidRDefault="007C193D" w:rsidP="004212EB">
            <w:pPr>
              <w:jc w:val="both"/>
              <w:rPr>
                <w:rFonts w:cs="Times New Roman"/>
              </w:rPr>
            </w:pPr>
            <w:r w:rsidRPr="004212EB">
              <w:rPr>
                <w:rFonts w:cs="Times New Roman"/>
                <w:b/>
              </w:rPr>
              <w:lastRenderedPageBreak/>
              <w:t>Código Shutterstock (o URL o la ruta en AulaPlaneta)</w:t>
            </w:r>
          </w:p>
        </w:tc>
        <w:tc>
          <w:tcPr>
            <w:tcW w:w="6536" w:type="dxa"/>
          </w:tcPr>
          <w:p w14:paraId="68EC88AA" w14:textId="24A2D5AF" w:rsidR="00FF186F" w:rsidRPr="004212EB" w:rsidRDefault="00FF186F" w:rsidP="004212EB">
            <w:pPr>
              <w:jc w:val="both"/>
              <w:rPr>
                <w:rFonts w:cs="Times New Roman"/>
                <w:noProof/>
                <w:lang w:eastAsia="es-ES_tradnl"/>
              </w:rPr>
            </w:pPr>
            <w:r w:rsidRPr="004212EB">
              <w:rPr>
                <w:rFonts w:cs="Times New Roman"/>
                <w:noProof/>
                <w:lang w:eastAsia="es-ES_tradnl"/>
              </w:rPr>
              <w:t>Número de la imagen 244241257</w:t>
            </w:r>
          </w:p>
          <w:p w14:paraId="7CA54E40" w14:textId="5543C9D5" w:rsidR="00FF186F" w:rsidRPr="004212EB" w:rsidRDefault="00FF186F" w:rsidP="004212EB">
            <w:pPr>
              <w:jc w:val="both"/>
              <w:rPr>
                <w:rFonts w:cs="Times New Roman"/>
                <w:noProof/>
                <w:lang w:eastAsia="es-ES_tradnl"/>
              </w:rPr>
            </w:pPr>
            <w:r w:rsidRPr="004212EB">
              <w:rPr>
                <w:rFonts w:cs="Times New Roman"/>
                <w:noProof/>
                <w:lang w:eastAsia="es-ES_tradnl"/>
              </w:rPr>
              <w:t>Derecho de autor: Signature Message</w:t>
            </w:r>
          </w:p>
          <w:p w14:paraId="29054A87" w14:textId="404BA39A" w:rsidR="007C193D" w:rsidRPr="004212EB" w:rsidRDefault="00617A75" w:rsidP="004212EB">
            <w:pPr>
              <w:jc w:val="both"/>
              <w:rPr>
                <w:rFonts w:cs="Times New Roman"/>
                <w:noProof/>
                <w:lang w:eastAsia="es-ES_tradnl"/>
              </w:rPr>
            </w:pPr>
            <w:r w:rsidRPr="004212EB">
              <w:rPr>
                <w:rFonts w:cs="Times New Roman"/>
                <w:noProof/>
                <w:lang w:eastAsia="es-ES_tradnl"/>
              </w:rPr>
              <w:t>Ok, revisada</w:t>
            </w:r>
          </w:p>
        </w:tc>
      </w:tr>
      <w:tr w:rsidR="007C193D" w:rsidRPr="004212EB" w14:paraId="794D08D9" w14:textId="77777777" w:rsidTr="00D75494">
        <w:tc>
          <w:tcPr>
            <w:tcW w:w="2518" w:type="dxa"/>
          </w:tcPr>
          <w:p w14:paraId="2D3CC417" w14:textId="77777777" w:rsidR="007C193D" w:rsidRPr="004212EB" w:rsidRDefault="007C193D" w:rsidP="004212EB">
            <w:pPr>
              <w:jc w:val="both"/>
              <w:rPr>
                <w:rFonts w:cs="Times New Roman"/>
              </w:rPr>
            </w:pPr>
            <w:r w:rsidRPr="004212EB">
              <w:rPr>
                <w:rFonts w:cs="Times New Roman"/>
                <w:b/>
              </w:rPr>
              <w:t>Pie de imagen</w:t>
            </w:r>
          </w:p>
        </w:tc>
        <w:tc>
          <w:tcPr>
            <w:tcW w:w="6536" w:type="dxa"/>
          </w:tcPr>
          <w:p w14:paraId="0F3B843E" w14:textId="286D7DC2" w:rsidR="00B32A17" w:rsidRPr="004212EB" w:rsidRDefault="007C193D" w:rsidP="00B8411D">
            <w:pPr>
              <w:jc w:val="both"/>
              <w:rPr>
                <w:rFonts w:cs="Times New Roman"/>
              </w:rPr>
            </w:pPr>
            <w:r w:rsidRPr="004212EB">
              <w:rPr>
                <w:rFonts w:cs="Times New Roman"/>
              </w:rPr>
              <w:t xml:space="preserve">El koala es una especie endémica </w:t>
            </w:r>
            <w:del w:id="227" w:author="TOSHIBA" w:date="2016-02-03T15:37:00Z">
              <w:r w:rsidRPr="004212EB" w:rsidDel="00B8411D">
                <w:rPr>
                  <w:rFonts w:cs="Times New Roman"/>
                </w:rPr>
                <w:delText xml:space="preserve">propia </w:delText>
              </w:r>
            </w:del>
            <w:r w:rsidRPr="004212EB">
              <w:rPr>
                <w:rFonts w:cs="Times New Roman"/>
              </w:rPr>
              <w:t>de</w:t>
            </w:r>
            <w:r w:rsidR="00FF186F" w:rsidRPr="004212EB">
              <w:rPr>
                <w:rFonts w:cs="Times New Roman"/>
              </w:rPr>
              <w:t xml:space="preserve"> </w:t>
            </w:r>
            <w:r w:rsidR="00454578" w:rsidRPr="004212EB">
              <w:rPr>
                <w:rFonts w:cs="Times New Roman"/>
              </w:rPr>
              <w:t xml:space="preserve">Australia. Su hábitat natural son los bosques de eucalipto y necesitan mucho espacio para su sobrevivencia, unos 100 árboles por koala, lo que </w:t>
            </w:r>
            <w:ins w:id="228" w:author="TOSHIBA" w:date="2016-02-03T15:37:00Z">
              <w:r w:rsidR="00B8411D">
                <w:rPr>
                  <w:rFonts w:cs="Times New Roman"/>
                </w:rPr>
                <w:t xml:space="preserve">es </w:t>
              </w:r>
            </w:ins>
            <w:del w:id="229" w:author="TOSHIBA" w:date="2016-02-03T15:37:00Z">
              <w:r w:rsidR="00454578" w:rsidRPr="004212EB" w:rsidDel="00B8411D">
                <w:rPr>
                  <w:rFonts w:cs="Times New Roman"/>
                </w:rPr>
                <w:delText xml:space="preserve">supone </w:delText>
              </w:r>
            </w:del>
            <w:r w:rsidR="00454578" w:rsidRPr="004212EB">
              <w:rPr>
                <w:rFonts w:cs="Times New Roman"/>
              </w:rPr>
              <w:t xml:space="preserve">un </w:t>
            </w:r>
            <w:r w:rsidR="00A62586" w:rsidRPr="004212EB">
              <w:rPr>
                <w:rFonts w:cs="Times New Roman"/>
              </w:rPr>
              <w:t>problema</w:t>
            </w:r>
            <w:r w:rsidR="00454578" w:rsidRPr="004212EB">
              <w:rPr>
                <w:rFonts w:cs="Times New Roman"/>
              </w:rPr>
              <w:t xml:space="preserve"> grave debido a la disminución de los bosques australianos. </w:t>
            </w:r>
          </w:p>
        </w:tc>
      </w:tr>
    </w:tbl>
    <w:p w14:paraId="1B59743B" w14:textId="77777777" w:rsidR="00254568" w:rsidRPr="004212EB" w:rsidRDefault="00254568" w:rsidP="004212EB">
      <w:pPr>
        <w:jc w:val="both"/>
        <w:rPr>
          <w:rFonts w:cs="Times New Roman"/>
          <w:lang w:eastAsia="es-CO"/>
        </w:rPr>
      </w:pPr>
    </w:p>
    <w:p w14:paraId="51CCB79A" w14:textId="77777777" w:rsidR="00D00CF2" w:rsidRPr="004212EB" w:rsidRDefault="00D00CF2" w:rsidP="004212EB">
      <w:pPr>
        <w:jc w:val="both"/>
        <w:rPr>
          <w:rFonts w:cs="Times New Roman"/>
          <w:lang w:eastAsia="es-CO"/>
        </w:rPr>
      </w:pPr>
      <w:r w:rsidRPr="004212EB">
        <w:rPr>
          <w:rFonts w:cs="Times New Roman"/>
          <w:lang w:eastAsia="es-CO"/>
        </w:rPr>
        <w:t>El endemismo puede darse por dos procesos principales:</w:t>
      </w:r>
    </w:p>
    <w:p w14:paraId="35AC6351" w14:textId="561BF042" w:rsidR="00D00CF2" w:rsidRPr="004212EB" w:rsidRDefault="0039017C" w:rsidP="004212EB">
      <w:pPr>
        <w:pStyle w:val="Prrafodelista"/>
        <w:numPr>
          <w:ilvl w:val="0"/>
          <w:numId w:val="37"/>
        </w:numPr>
        <w:jc w:val="both"/>
        <w:rPr>
          <w:rFonts w:cs="Times New Roman"/>
          <w:lang w:eastAsia="es-CO"/>
        </w:rPr>
      </w:pPr>
      <w:ins w:id="230" w:author="TOSHIBA" w:date="2016-02-04T18:03:00Z">
        <w:r>
          <w:rPr>
            <w:rFonts w:cs="Times New Roman"/>
            <w:lang w:eastAsia="es-CO"/>
          </w:rPr>
          <w:t xml:space="preserve">El </w:t>
        </w:r>
      </w:ins>
      <w:del w:id="231" w:author="TOSHIBA" w:date="2016-02-04T18:03:00Z">
        <w:r w:rsidR="00D00CF2" w:rsidRPr="004212EB" w:rsidDel="0039017C">
          <w:rPr>
            <w:rFonts w:cs="Times New Roman"/>
            <w:lang w:eastAsia="es-CO"/>
          </w:rPr>
          <w:delText>P</w:delText>
        </w:r>
      </w:del>
      <w:ins w:id="232" w:author="TOSHIBA" w:date="2016-02-04T18:03:00Z">
        <w:r>
          <w:rPr>
            <w:rFonts w:cs="Times New Roman"/>
            <w:lang w:eastAsia="es-CO"/>
          </w:rPr>
          <w:t>p</w:t>
        </w:r>
      </w:ins>
      <w:r w:rsidR="00D00CF2" w:rsidRPr="004212EB">
        <w:rPr>
          <w:rFonts w:cs="Times New Roman"/>
          <w:lang w:eastAsia="es-CO"/>
        </w:rPr>
        <w:t xml:space="preserve">roceso de </w:t>
      </w:r>
      <w:r w:rsidR="00D00CF2" w:rsidRPr="004212EB">
        <w:rPr>
          <w:rFonts w:cs="Times New Roman"/>
          <w:b/>
          <w:lang w:eastAsia="es-CO"/>
        </w:rPr>
        <w:t>especiación</w:t>
      </w:r>
      <w:r w:rsidR="00864FAC" w:rsidRPr="004212EB">
        <w:rPr>
          <w:rFonts w:cs="Times New Roman"/>
          <w:lang w:eastAsia="es-CO"/>
        </w:rPr>
        <w:t>: e</w:t>
      </w:r>
      <w:r w:rsidR="00D00CF2" w:rsidRPr="004212EB">
        <w:rPr>
          <w:rFonts w:cs="Times New Roman"/>
          <w:lang w:eastAsia="es-CO"/>
        </w:rPr>
        <w:t xml:space="preserve">l aislamiento de una población a partir de un </w:t>
      </w:r>
      <w:r w:rsidR="00464A98" w:rsidRPr="004212EB">
        <w:rPr>
          <w:rFonts w:cs="Times New Roman"/>
          <w:lang w:eastAsia="es-CO"/>
        </w:rPr>
        <w:t>cambio drástico del ambiente</w:t>
      </w:r>
      <w:r w:rsidR="00D00CF2" w:rsidRPr="004212EB">
        <w:rPr>
          <w:rFonts w:cs="Times New Roman"/>
          <w:lang w:eastAsia="es-CO"/>
        </w:rPr>
        <w:t xml:space="preserve">, permite su evolución </w:t>
      </w:r>
      <w:r w:rsidR="00D00CF2" w:rsidRPr="004212EB">
        <w:rPr>
          <w:rFonts w:cs="Times New Roman"/>
          <w:b/>
          <w:i/>
          <w:lang w:eastAsia="es-CO"/>
        </w:rPr>
        <w:t>in situ</w:t>
      </w:r>
      <w:r w:rsidR="00FF3BAD">
        <w:rPr>
          <w:rFonts w:cs="Times New Roman"/>
          <w:b/>
          <w:i/>
          <w:lang w:eastAsia="es-CO"/>
        </w:rPr>
        <w:t xml:space="preserve"> </w:t>
      </w:r>
      <w:r w:rsidR="00A07294" w:rsidRPr="004212EB">
        <w:rPr>
          <w:rFonts w:cs="Times New Roman"/>
          <w:lang w:eastAsia="es-CO"/>
        </w:rPr>
        <w:t xml:space="preserve">(en su sitio o lugar) </w:t>
      </w:r>
      <w:r w:rsidR="00F021B5" w:rsidRPr="004212EB">
        <w:rPr>
          <w:rFonts w:cs="Times New Roman"/>
          <w:lang w:eastAsia="es-CO"/>
        </w:rPr>
        <w:t xml:space="preserve">a través de un largo periodo de tiempo, </w:t>
      </w:r>
      <w:ins w:id="233" w:author="TOSHIBA" w:date="2016-02-03T15:39:00Z">
        <w:r w:rsidR="00B8411D">
          <w:rPr>
            <w:rFonts w:cs="Times New Roman"/>
            <w:lang w:eastAsia="es-CO"/>
          </w:rPr>
          <w:t xml:space="preserve">lo que </w:t>
        </w:r>
      </w:ins>
      <w:r w:rsidR="00D00CF2" w:rsidRPr="004212EB">
        <w:rPr>
          <w:rFonts w:cs="Times New Roman"/>
          <w:lang w:eastAsia="es-CO"/>
        </w:rPr>
        <w:t>da</w:t>
      </w:r>
      <w:del w:id="234" w:author="TOSHIBA" w:date="2016-02-03T15:39:00Z">
        <w:r w:rsidR="00D00CF2" w:rsidRPr="004212EB" w:rsidDel="00B8411D">
          <w:rPr>
            <w:rFonts w:cs="Times New Roman"/>
            <w:lang w:eastAsia="es-CO"/>
          </w:rPr>
          <w:delText>ndo</w:delText>
        </w:r>
      </w:del>
      <w:r w:rsidR="00D00CF2" w:rsidRPr="004212EB">
        <w:rPr>
          <w:rFonts w:cs="Times New Roman"/>
          <w:lang w:eastAsia="es-CO"/>
        </w:rPr>
        <w:t xml:space="preserve"> lugar a una progresiva </w:t>
      </w:r>
      <w:r w:rsidR="00D00CF2" w:rsidRPr="004212EB">
        <w:rPr>
          <w:rFonts w:cs="Times New Roman"/>
          <w:b/>
          <w:lang w:eastAsia="es-CO"/>
        </w:rPr>
        <w:t>divergencia genética</w:t>
      </w:r>
      <w:r w:rsidR="00D00CF2" w:rsidRPr="004212EB">
        <w:rPr>
          <w:rFonts w:cs="Times New Roman"/>
          <w:lang w:eastAsia="es-CO"/>
        </w:rPr>
        <w:t xml:space="preserve"> y </w:t>
      </w:r>
      <w:r w:rsidR="00D00CF2" w:rsidRPr="004212EB">
        <w:rPr>
          <w:rFonts w:cs="Times New Roman"/>
          <w:b/>
          <w:lang w:eastAsia="es-CO"/>
        </w:rPr>
        <w:t>morfológica</w:t>
      </w:r>
      <w:r w:rsidR="00D00CF2" w:rsidRPr="004212EB">
        <w:rPr>
          <w:rFonts w:cs="Times New Roman"/>
          <w:lang w:eastAsia="es-CO"/>
        </w:rPr>
        <w:t xml:space="preserve"> con respecto al tipo inicial hasta generar una nueva especie.</w:t>
      </w:r>
    </w:p>
    <w:p w14:paraId="316AE222" w14:textId="2D3C7321" w:rsidR="00D00CF2" w:rsidRPr="004212EB" w:rsidRDefault="0039017C" w:rsidP="004212EB">
      <w:pPr>
        <w:pStyle w:val="Prrafodelista"/>
        <w:numPr>
          <w:ilvl w:val="0"/>
          <w:numId w:val="37"/>
        </w:numPr>
        <w:jc w:val="both"/>
        <w:rPr>
          <w:rFonts w:cs="Times New Roman"/>
          <w:lang w:eastAsia="es-CO"/>
        </w:rPr>
      </w:pPr>
      <w:ins w:id="235" w:author="TOSHIBA" w:date="2016-02-04T18:03:00Z">
        <w:r>
          <w:rPr>
            <w:rFonts w:cs="Times New Roman"/>
            <w:lang w:eastAsia="es-CO"/>
          </w:rPr>
          <w:t xml:space="preserve">El </w:t>
        </w:r>
      </w:ins>
      <w:del w:id="236" w:author="TOSHIBA" w:date="2016-02-04T18:03:00Z">
        <w:r w:rsidR="00F021B5" w:rsidRPr="004212EB" w:rsidDel="0039017C">
          <w:rPr>
            <w:rFonts w:cs="Times New Roman"/>
            <w:lang w:eastAsia="es-CO"/>
          </w:rPr>
          <w:delText>P</w:delText>
        </w:r>
      </w:del>
      <w:ins w:id="237" w:author="TOSHIBA" w:date="2016-02-04T18:03:00Z">
        <w:r>
          <w:rPr>
            <w:rFonts w:cs="Times New Roman"/>
            <w:lang w:eastAsia="es-CO"/>
          </w:rPr>
          <w:t>p</w:t>
        </w:r>
      </w:ins>
      <w:r w:rsidR="00F021B5" w:rsidRPr="004212EB">
        <w:rPr>
          <w:rFonts w:cs="Times New Roman"/>
          <w:lang w:eastAsia="es-CO"/>
        </w:rPr>
        <w:t>ro</w:t>
      </w:r>
      <w:r w:rsidR="00864FAC" w:rsidRPr="004212EB">
        <w:rPr>
          <w:rFonts w:cs="Times New Roman"/>
          <w:lang w:eastAsia="es-CO"/>
        </w:rPr>
        <w:t xml:space="preserve">ceso de </w:t>
      </w:r>
      <w:r w:rsidR="00864FAC" w:rsidRPr="004212EB">
        <w:rPr>
          <w:rFonts w:cs="Times New Roman"/>
          <w:b/>
          <w:lang w:eastAsia="es-CO"/>
        </w:rPr>
        <w:t>pérdida de territorio</w:t>
      </w:r>
      <w:r w:rsidR="00864FAC" w:rsidRPr="004212EB">
        <w:rPr>
          <w:rFonts w:cs="Times New Roman"/>
          <w:lang w:eastAsia="es-CO"/>
        </w:rPr>
        <w:t xml:space="preserve">: </w:t>
      </w:r>
      <w:r w:rsidR="00F021B5" w:rsidRPr="004212EB">
        <w:rPr>
          <w:rFonts w:cs="Times New Roman"/>
          <w:lang w:eastAsia="es-CO"/>
        </w:rPr>
        <w:t xml:space="preserve">especies </w:t>
      </w:r>
      <w:ins w:id="238" w:author="TOSHIBA" w:date="2016-02-03T15:40:00Z">
        <w:r w:rsidR="00B8411D">
          <w:rPr>
            <w:rFonts w:cs="Times New Roman"/>
            <w:lang w:eastAsia="es-CO"/>
          </w:rPr>
          <w:t xml:space="preserve">que </w:t>
        </w:r>
      </w:ins>
      <w:r w:rsidR="00F021B5" w:rsidRPr="004212EB">
        <w:rPr>
          <w:rFonts w:cs="Times New Roman"/>
          <w:lang w:eastAsia="es-CO"/>
        </w:rPr>
        <w:t xml:space="preserve">han quedado aisladas o </w:t>
      </w:r>
      <w:r w:rsidR="00464A98" w:rsidRPr="004212EB">
        <w:rPr>
          <w:rFonts w:cs="Times New Roman"/>
          <w:lang w:eastAsia="es-CO"/>
        </w:rPr>
        <w:t>reducidas</w:t>
      </w:r>
      <w:r w:rsidR="00F021B5" w:rsidRPr="004212EB">
        <w:rPr>
          <w:rFonts w:cs="Times New Roman"/>
          <w:lang w:eastAsia="es-CO"/>
        </w:rPr>
        <w:t xml:space="preserve"> a un territorio muy pequeño. Es el caso de especies que están al borde de la extinción y solo sobreviven en </w:t>
      </w:r>
      <w:r w:rsidR="00F021B5" w:rsidRPr="004212EB">
        <w:rPr>
          <w:rFonts w:cs="Times New Roman"/>
          <w:b/>
          <w:lang w:eastAsia="es-CO"/>
        </w:rPr>
        <w:t>relictos</w:t>
      </w:r>
      <w:r w:rsidR="00F021B5" w:rsidRPr="004212EB">
        <w:rPr>
          <w:rFonts w:cs="Times New Roman"/>
          <w:lang w:eastAsia="es-CO"/>
        </w:rPr>
        <w:t xml:space="preserve"> o </w:t>
      </w:r>
      <w:r w:rsidR="00B43C50" w:rsidRPr="004212EB">
        <w:rPr>
          <w:rFonts w:cs="Times New Roman"/>
          <w:b/>
          <w:lang w:eastAsia="es-CO"/>
        </w:rPr>
        <w:t>refugios</w:t>
      </w:r>
      <w:r w:rsidR="00F021B5" w:rsidRPr="004212EB">
        <w:rPr>
          <w:rFonts w:cs="Times New Roman"/>
          <w:lang w:eastAsia="es-CO"/>
        </w:rPr>
        <w:t xml:space="preserve">. </w:t>
      </w:r>
    </w:p>
    <w:tbl>
      <w:tblPr>
        <w:tblStyle w:val="Tablaconcuadrcula"/>
        <w:tblW w:w="0" w:type="auto"/>
        <w:tblLook w:val="04A0" w:firstRow="1" w:lastRow="0" w:firstColumn="1" w:lastColumn="0" w:noHBand="0" w:noVBand="1"/>
      </w:tblPr>
      <w:tblGrid>
        <w:gridCol w:w="1413"/>
        <w:gridCol w:w="7415"/>
      </w:tblGrid>
      <w:tr w:rsidR="00E915D4" w:rsidRPr="004212EB" w14:paraId="6D5070B9" w14:textId="77777777" w:rsidTr="009A1EF9">
        <w:tc>
          <w:tcPr>
            <w:tcW w:w="8828" w:type="dxa"/>
            <w:gridSpan w:val="2"/>
            <w:shd w:val="clear" w:color="auto" w:fill="000000" w:themeFill="text1"/>
          </w:tcPr>
          <w:p w14:paraId="6C7205AB" w14:textId="7675C0A0" w:rsidR="00E915D4" w:rsidRPr="004212EB" w:rsidRDefault="009A1EF9" w:rsidP="004212EB">
            <w:pPr>
              <w:jc w:val="both"/>
              <w:rPr>
                <w:rFonts w:cs="Times New Roman"/>
              </w:rPr>
            </w:pPr>
            <w:r w:rsidRPr="004212EB">
              <w:rPr>
                <w:rFonts w:cs="Times New Roman"/>
              </w:rPr>
              <w:t>Recuerda</w:t>
            </w:r>
          </w:p>
        </w:tc>
      </w:tr>
      <w:tr w:rsidR="00E915D4" w:rsidRPr="004212EB" w14:paraId="2F448243" w14:textId="77777777" w:rsidTr="00B3056C">
        <w:trPr>
          <w:trHeight w:val="318"/>
        </w:trPr>
        <w:tc>
          <w:tcPr>
            <w:tcW w:w="1413" w:type="dxa"/>
            <w:shd w:val="clear" w:color="auto" w:fill="auto"/>
          </w:tcPr>
          <w:p w14:paraId="1505379B" w14:textId="77777777" w:rsidR="00E915D4" w:rsidRPr="004212EB" w:rsidRDefault="00E915D4" w:rsidP="004212EB">
            <w:pPr>
              <w:jc w:val="both"/>
              <w:rPr>
                <w:rFonts w:cs="Times New Roman"/>
                <w:lang w:val="es-ES"/>
              </w:rPr>
            </w:pPr>
            <w:r w:rsidRPr="004212EB">
              <w:rPr>
                <w:rFonts w:cs="Times New Roman"/>
                <w:lang w:val="es-ES"/>
              </w:rPr>
              <w:t>Contenido</w:t>
            </w:r>
          </w:p>
        </w:tc>
        <w:tc>
          <w:tcPr>
            <w:tcW w:w="7415" w:type="dxa"/>
            <w:shd w:val="clear" w:color="auto" w:fill="auto"/>
          </w:tcPr>
          <w:p w14:paraId="0432E33E" w14:textId="289A8A9F" w:rsidR="00E915D4" w:rsidRPr="004212EB" w:rsidRDefault="00FD39E8" w:rsidP="001E2008">
            <w:pPr>
              <w:jc w:val="both"/>
              <w:rPr>
                <w:rFonts w:cs="Times New Roman"/>
              </w:rPr>
            </w:pPr>
            <w:r w:rsidRPr="004212EB">
              <w:rPr>
                <w:rFonts w:eastAsia="Times New Roman" w:cs="Times New Roman"/>
                <w:lang w:val="es-ES" w:eastAsia="es-CO"/>
              </w:rPr>
              <w:t>La identificación de las áreas de endemismos es importante para la elaboración de mapas biogeográficos que permitan establecer los patrones de la diversidad biológica</w:t>
            </w:r>
            <w:ins w:id="239" w:author="TOSHIBA" w:date="2016-02-03T15:42:00Z">
              <w:r w:rsidR="00B8411D">
                <w:rPr>
                  <w:rFonts w:eastAsia="Times New Roman" w:cs="Times New Roman"/>
                  <w:lang w:val="es-ES" w:eastAsia="es-CO"/>
                </w:rPr>
                <w:t>. Con esto se pueden</w:t>
              </w:r>
            </w:ins>
            <w:del w:id="240" w:author="TOSHIBA" w:date="2016-02-03T15:42:00Z">
              <w:r w:rsidRPr="004212EB" w:rsidDel="00B8411D">
                <w:rPr>
                  <w:rFonts w:eastAsia="Times New Roman" w:cs="Times New Roman"/>
                  <w:lang w:val="es-ES" w:eastAsia="es-CO"/>
                </w:rPr>
                <w:delText>, para poder</w:delText>
              </w:r>
            </w:del>
            <w:r w:rsidRPr="004212EB">
              <w:rPr>
                <w:rFonts w:eastAsia="Times New Roman" w:cs="Times New Roman"/>
                <w:lang w:val="es-ES" w:eastAsia="es-CO"/>
              </w:rPr>
              <w:t xml:space="preserve"> proponer y desarrollar estrategias </w:t>
            </w:r>
            <w:ins w:id="241" w:author="TOSHIBA" w:date="2016-02-03T15:43:00Z">
              <w:r w:rsidR="001E2008">
                <w:rPr>
                  <w:rFonts w:eastAsia="Times New Roman" w:cs="Times New Roman"/>
                  <w:lang w:val="es-ES" w:eastAsia="es-CO"/>
                </w:rPr>
                <w:t xml:space="preserve">para su </w:t>
              </w:r>
            </w:ins>
            <w:del w:id="242" w:author="TOSHIBA" w:date="2016-02-03T15:43:00Z">
              <w:r w:rsidRPr="004212EB" w:rsidDel="001E2008">
                <w:rPr>
                  <w:rFonts w:eastAsia="Times New Roman" w:cs="Times New Roman"/>
                  <w:lang w:val="es-ES" w:eastAsia="es-CO"/>
                </w:rPr>
                <w:delText>de</w:delText>
              </w:r>
            </w:del>
            <w:r w:rsidRPr="004212EB">
              <w:rPr>
                <w:rFonts w:eastAsia="Times New Roman" w:cs="Times New Roman"/>
                <w:lang w:val="es-ES" w:eastAsia="es-CO"/>
              </w:rPr>
              <w:t xml:space="preserve"> </w:t>
            </w:r>
            <w:r w:rsidRPr="004212EB">
              <w:rPr>
                <w:rFonts w:eastAsia="Times New Roman" w:cs="Times New Roman"/>
                <w:b/>
                <w:lang w:val="es-ES" w:eastAsia="es-CO"/>
              </w:rPr>
              <w:t>conservación</w:t>
            </w:r>
            <w:r w:rsidRPr="004212EB">
              <w:rPr>
                <w:rFonts w:eastAsia="Times New Roman" w:cs="Times New Roman"/>
                <w:lang w:val="es-ES" w:eastAsia="es-CO"/>
              </w:rPr>
              <w:t xml:space="preserve"> y </w:t>
            </w:r>
            <w:r w:rsidRPr="004212EB">
              <w:rPr>
                <w:rFonts w:eastAsia="Times New Roman" w:cs="Times New Roman"/>
                <w:b/>
                <w:lang w:val="es-ES" w:eastAsia="es-CO"/>
              </w:rPr>
              <w:t>uso sustentable</w:t>
            </w:r>
            <w:ins w:id="243" w:author="TOSHIBA" w:date="2016-02-03T15:43:00Z">
              <w:r w:rsidR="001E2008">
                <w:rPr>
                  <w:rFonts w:eastAsia="Times New Roman" w:cs="Times New Roman"/>
                  <w:b/>
                  <w:lang w:val="es-ES" w:eastAsia="es-CO"/>
                </w:rPr>
                <w:t>.</w:t>
              </w:r>
            </w:ins>
            <w:r w:rsidRPr="004212EB">
              <w:rPr>
                <w:rFonts w:eastAsia="Times New Roman" w:cs="Times New Roman"/>
                <w:lang w:val="es-ES" w:eastAsia="es-CO"/>
              </w:rPr>
              <w:t xml:space="preserve"> </w:t>
            </w:r>
            <w:del w:id="244" w:author="TOSHIBA" w:date="2016-02-03T15:44:00Z">
              <w:r w:rsidRPr="004212EB" w:rsidDel="001E2008">
                <w:rPr>
                  <w:rFonts w:eastAsia="Times New Roman" w:cs="Times New Roman"/>
                  <w:lang w:val="es-ES" w:eastAsia="es-CO"/>
                </w:rPr>
                <w:delText>de la misma.</w:delText>
              </w:r>
            </w:del>
          </w:p>
        </w:tc>
      </w:tr>
    </w:tbl>
    <w:p w14:paraId="72461BC7" w14:textId="77777777" w:rsidR="00E915D4" w:rsidRPr="004212EB" w:rsidRDefault="00E915D4" w:rsidP="004212EB">
      <w:pPr>
        <w:jc w:val="both"/>
        <w:rPr>
          <w:rFonts w:eastAsia="Times New Roman" w:cs="Times New Roman"/>
          <w:lang w:eastAsia="es-CO"/>
        </w:rPr>
      </w:pPr>
    </w:p>
    <w:p w14:paraId="06A4A086" w14:textId="77777777" w:rsidR="003900ED" w:rsidRPr="004212EB" w:rsidRDefault="008D6D40" w:rsidP="004212EB">
      <w:pPr>
        <w:pStyle w:val="Ttulo5"/>
        <w:jc w:val="both"/>
        <w:rPr>
          <w:rFonts w:ascii="Times New Roman" w:eastAsia="Times New Roman" w:hAnsi="Times New Roman" w:cs="Times New Roman"/>
          <w:lang w:eastAsia="es-CO"/>
        </w:rPr>
      </w:pPr>
      <w:r w:rsidRPr="004212EB">
        <w:rPr>
          <w:rFonts w:ascii="Times New Roman" w:eastAsia="Times New Roman" w:hAnsi="Times New Roman" w:cs="Times New Roman"/>
          <w:lang w:eastAsia="es-CO"/>
        </w:rPr>
        <w:t>R4</w:t>
      </w:r>
      <w:r w:rsidR="00254568" w:rsidRPr="004212EB">
        <w:rPr>
          <w:rFonts w:ascii="Times New Roman" w:eastAsia="Times New Roman" w:hAnsi="Times New Roman" w:cs="Times New Roman"/>
          <w:lang w:eastAsia="es-CO"/>
        </w:rPr>
        <w:t xml:space="preserve">0 </w:t>
      </w:r>
      <w:r w:rsidR="00B92DBD" w:rsidRPr="004212EB">
        <w:rPr>
          <w:rFonts w:ascii="Times New Roman" w:eastAsia="Times New Roman" w:hAnsi="Times New Roman" w:cs="Times New Roman"/>
          <w:lang w:eastAsia="es-CO"/>
        </w:rPr>
        <w:t>M</w:t>
      </w:r>
    </w:p>
    <w:tbl>
      <w:tblPr>
        <w:tblStyle w:val="Tablaconcuadrcula"/>
        <w:tblW w:w="0" w:type="auto"/>
        <w:tblLayout w:type="fixed"/>
        <w:tblLook w:val="04A0" w:firstRow="1" w:lastRow="0" w:firstColumn="1" w:lastColumn="0" w:noHBand="0" w:noVBand="1"/>
      </w:tblPr>
      <w:tblGrid>
        <w:gridCol w:w="1696"/>
        <w:gridCol w:w="7132"/>
      </w:tblGrid>
      <w:tr w:rsidR="00254568" w:rsidRPr="004212EB" w14:paraId="77857BC0" w14:textId="77777777" w:rsidTr="009A1EF9">
        <w:tc>
          <w:tcPr>
            <w:tcW w:w="8828" w:type="dxa"/>
            <w:gridSpan w:val="2"/>
            <w:shd w:val="clear" w:color="auto" w:fill="000000" w:themeFill="text1"/>
          </w:tcPr>
          <w:p w14:paraId="74AEF8A3" w14:textId="77777777" w:rsidR="00254568" w:rsidRPr="004212EB" w:rsidRDefault="00254568" w:rsidP="004212EB">
            <w:pPr>
              <w:jc w:val="both"/>
              <w:rPr>
                <w:rFonts w:cs="Times New Roman"/>
                <w:b/>
                <w:color w:val="FFFFFF" w:themeColor="background1"/>
              </w:rPr>
            </w:pPr>
            <w:r w:rsidRPr="004212EB">
              <w:rPr>
                <w:rFonts w:cs="Times New Roman"/>
                <w:b/>
                <w:color w:val="FFFFFF" w:themeColor="background1"/>
              </w:rPr>
              <w:t>Practica: recurso nuevo</w:t>
            </w:r>
          </w:p>
        </w:tc>
      </w:tr>
      <w:tr w:rsidR="00254568" w:rsidRPr="004212EB" w14:paraId="2A50B830" w14:textId="77777777" w:rsidTr="009A1EF9">
        <w:tc>
          <w:tcPr>
            <w:tcW w:w="1696" w:type="dxa"/>
          </w:tcPr>
          <w:p w14:paraId="56E95C60" w14:textId="77777777" w:rsidR="00254568" w:rsidRPr="004212EB" w:rsidRDefault="00254568" w:rsidP="004212EB">
            <w:pPr>
              <w:jc w:val="both"/>
              <w:rPr>
                <w:rFonts w:cs="Times New Roman"/>
                <w:b/>
                <w:color w:val="000000"/>
              </w:rPr>
            </w:pPr>
            <w:r w:rsidRPr="004212EB">
              <w:rPr>
                <w:rFonts w:cs="Times New Roman"/>
                <w:b/>
                <w:color w:val="000000"/>
              </w:rPr>
              <w:t>Código</w:t>
            </w:r>
          </w:p>
        </w:tc>
        <w:tc>
          <w:tcPr>
            <w:tcW w:w="7132" w:type="dxa"/>
          </w:tcPr>
          <w:p w14:paraId="5189B0CE" w14:textId="77777777" w:rsidR="00254568" w:rsidRPr="004212EB" w:rsidRDefault="004C3573" w:rsidP="004212EB">
            <w:pPr>
              <w:jc w:val="both"/>
              <w:rPr>
                <w:rFonts w:cs="Times New Roman"/>
                <w:b/>
                <w:color w:val="000000"/>
              </w:rPr>
            </w:pPr>
            <w:r w:rsidRPr="00B8411D">
              <w:rPr>
                <w:rFonts w:cs="Times New Roman"/>
                <w:lang w:val="es-CO"/>
                <w:rPrChange w:id="245" w:author="TOSHIBA" w:date="2016-02-03T15:42:00Z">
                  <w:rPr>
                    <w:rFonts w:cs="Times New Roman"/>
                    <w:lang w:val="en-US"/>
                  </w:rPr>
                </w:rPrChange>
              </w:rPr>
              <w:t>CS_08_10_REC4</w:t>
            </w:r>
            <w:r w:rsidR="00254568" w:rsidRPr="00B8411D">
              <w:rPr>
                <w:rFonts w:cs="Times New Roman"/>
                <w:lang w:val="es-CO"/>
                <w:rPrChange w:id="246" w:author="TOSHIBA" w:date="2016-02-03T15:42:00Z">
                  <w:rPr>
                    <w:rFonts w:cs="Times New Roman"/>
                    <w:lang w:val="en-US"/>
                  </w:rPr>
                </w:rPrChange>
              </w:rPr>
              <w:t>0</w:t>
            </w:r>
          </w:p>
        </w:tc>
      </w:tr>
      <w:tr w:rsidR="00254568" w:rsidRPr="004212EB" w14:paraId="7AD388F3" w14:textId="77777777" w:rsidTr="009A1EF9">
        <w:tc>
          <w:tcPr>
            <w:tcW w:w="1696" w:type="dxa"/>
          </w:tcPr>
          <w:p w14:paraId="75B6CBBF" w14:textId="77777777" w:rsidR="00254568" w:rsidRPr="004212EB" w:rsidRDefault="00254568" w:rsidP="004212EB">
            <w:pPr>
              <w:jc w:val="both"/>
              <w:rPr>
                <w:rFonts w:cs="Times New Roman"/>
                <w:color w:val="000000"/>
              </w:rPr>
            </w:pPr>
            <w:r w:rsidRPr="004212EB">
              <w:rPr>
                <w:rFonts w:cs="Times New Roman"/>
                <w:b/>
                <w:color w:val="000000"/>
              </w:rPr>
              <w:t>Título</w:t>
            </w:r>
          </w:p>
        </w:tc>
        <w:tc>
          <w:tcPr>
            <w:tcW w:w="7132" w:type="dxa"/>
          </w:tcPr>
          <w:p w14:paraId="00B35514" w14:textId="77777777" w:rsidR="00254568" w:rsidRPr="004212EB" w:rsidRDefault="00A679EB" w:rsidP="004212EB">
            <w:pPr>
              <w:jc w:val="both"/>
              <w:rPr>
                <w:rFonts w:cs="Times New Roman"/>
                <w:color w:val="000000"/>
              </w:rPr>
            </w:pPr>
            <w:r w:rsidRPr="004212EB">
              <w:rPr>
                <w:rFonts w:cs="Times New Roman"/>
                <w:color w:val="000000"/>
              </w:rPr>
              <w:t>Conoce las p</w:t>
            </w:r>
            <w:r w:rsidR="00F27436" w:rsidRPr="004212EB">
              <w:rPr>
                <w:rFonts w:cs="Times New Roman"/>
                <w:color w:val="000000"/>
              </w:rPr>
              <w:t>rincipales especies endémicas del mundo</w:t>
            </w:r>
          </w:p>
        </w:tc>
      </w:tr>
      <w:tr w:rsidR="00254568" w:rsidRPr="004212EB" w14:paraId="5995E8A8" w14:textId="77777777" w:rsidTr="009A1EF9">
        <w:tc>
          <w:tcPr>
            <w:tcW w:w="1696" w:type="dxa"/>
          </w:tcPr>
          <w:p w14:paraId="2039C452" w14:textId="77777777" w:rsidR="00254568" w:rsidRPr="004212EB" w:rsidRDefault="00254568" w:rsidP="004212EB">
            <w:pPr>
              <w:jc w:val="both"/>
              <w:rPr>
                <w:rFonts w:cs="Times New Roman"/>
                <w:b/>
                <w:color w:val="000000"/>
              </w:rPr>
            </w:pPr>
            <w:r w:rsidRPr="004212EB">
              <w:rPr>
                <w:rFonts w:cs="Times New Roman"/>
                <w:b/>
                <w:color w:val="000000"/>
              </w:rPr>
              <w:t>Descripción</w:t>
            </w:r>
          </w:p>
        </w:tc>
        <w:tc>
          <w:tcPr>
            <w:tcW w:w="7132" w:type="dxa"/>
          </w:tcPr>
          <w:p w14:paraId="632D4E56" w14:textId="1FB99597" w:rsidR="0069330E" w:rsidRPr="004212EB" w:rsidRDefault="0069330E" w:rsidP="004212EB">
            <w:pPr>
              <w:jc w:val="both"/>
              <w:rPr>
                <w:rFonts w:cs="Times New Roman"/>
                <w:color w:val="000000"/>
              </w:rPr>
            </w:pPr>
            <w:r w:rsidRPr="004212EB">
              <w:rPr>
                <w:rFonts w:cs="Times New Roman"/>
                <w:color w:val="000000"/>
              </w:rPr>
              <w:t xml:space="preserve">Actividad </w:t>
            </w:r>
            <w:r w:rsidR="00FE6B82" w:rsidRPr="004212EB">
              <w:rPr>
                <w:rFonts w:cs="Times New Roman"/>
                <w:color w:val="000000"/>
              </w:rPr>
              <w:t>par</w:t>
            </w:r>
            <w:r w:rsidRPr="004212EB">
              <w:rPr>
                <w:rFonts w:cs="Times New Roman"/>
                <w:color w:val="000000"/>
              </w:rPr>
              <w:t xml:space="preserve">a interpretar la información representada en el mapa sobre la distribución de las principales especies endémicas </w:t>
            </w:r>
            <w:del w:id="247" w:author="TOSHIBA" w:date="2016-02-04T18:09:00Z">
              <w:r w:rsidR="00A679EB" w:rsidRPr="004212EB" w:rsidDel="0039017C">
                <w:rPr>
                  <w:rFonts w:cs="Times New Roman"/>
                  <w:color w:val="000000"/>
                </w:rPr>
                <w:delText xml:space="preserve">en </w:delText>
              </w:r>
            </w:del>
            <w:ins w:id="248" w:author="TOSHIBA" w:date="2016-02-04T18:09:00Z">
              <w:r w:rsidR="0039017C">
                <w:rPr>
                  <w:rFonts w:cs="Times New Roman"/>
                  <w:color w:val="000000"/>
                </w:rPr>
                <w:t>d</w:t>
              </w:r>
            </w:ins>
            <w:r w:rsidR="00A679EB" w:rsidRPr="004212EB">
              <w:rPr>
                <w:rFonts w:cs="Times New Roman"/>
                <w:color w:val="000000"/>
              </w:rPr>
              <w:t>el p</w:t>
            </w:r>
            <w:r w:rsidRPr="004212EB">
              <w:rPr>
                <w:rFonts w:cs="Times New Roman"/>
                <w:color w:val="000000"/>
              </w:rPr>
              <w:t>laneta</w:t>
            </w:r>
          </w:p>
          <w:p w14:paraId="7D524E61" w14:textId="7443DC0C" w:rsidR="000058D7" w:rsidRPr="004212EB" w:rsidRDefault="000058D7" w:rsidP="004212EB">
            <w:pPr>
              <w:jc w:val="both"/>
              <w:rPr>
                <w:rFonts w:cs="Times New Roman"/>
                <w:color w:val="000000"/>
              </w:rPr>
            </w:pPr>
          </w:p>
        </w:tc>
      </w:tr>
      <w:tr w:rsidR="009A1EF9" w:rsidRPr="004212EB" w14:paraId="1019C3A5" w14:textId="77777777" w:rsidTr="009A1EF9">
        <w:tc>
          <w:tcPr>
            <w:tcW w:w="1696" w:type="dxa"/>
          </w:tcPr>
          <w:p w14:paraId="2145F698" w14:textId="1BE20CE7" w:rsidR="009A1EF9" w:rsidRPr="004212EB" w:rsidRDefault="009A1EF9" w:rsidP="004212EB">
            <w:pPr>
              <w:jc w:val="both"/>
              <w:rPr>
                <w:rFonts w:cs="Times New Roman"/>
                <w:b/>
                <w:color w:val="000000"/>
              </w:rPr>
            </w:pPr>
            <w:r w:rsidRPr="004212EB">
              <w:rPr>
                <w:rFonts w:cs="Times New Roman"/>
                <w:b/>
                <w:color w:val="000000"/>
              </w:rPr>
              <w:t>Ubicación</w:t>
            </w:r>
          </w:p>
        </w:tc>
        <w:tc>
          <w:tcPr>
            <w:tcW w:w="7132" w:type="dxa"/>
          </w:tcPr>
          <w:p w14:paraId="02B64D6E" w14:textId="77777777" w:rsidR="009A1EF9" w:rsidRPr="004212EB" w:rsidRDefault="009A1EF9" w:rsidP="004212EB">
            <w:pPr>
              <w:jc w:val="both"/>
              <w:rPr>
                <w:rFonts w:cs="Times New Roman"/>
                <w:color w:val="000000"/>
              </w:rPr>
            </w:pPr>
            <w:r w:rsidRPr="004212EB">
              <w:rPr>
                <w:rFonts w:cs="Times New Roman"/>
                <w:color w:val="000000"/>
              </w:rPr>
              <w:t>Motor M8A</w:t>
            </w:r>
          </w:p>
          <w:p w14:paraId="5775BF8E" w14:textId="77777777" w:rsidR="009A1EF9" w:rsidRPr="004212EB" w:rsidRDefault="009A1EF9" w:rsidP="004212EB">
            <w:pPr>
              <w:jc w:val="both"/>
              <w:rPr>
                <w:rFonts w:cs="Times New Roman"/>
              </w:rPr>
            </w:pPr>
            <w:r w:rsidRPr="004212EB">
              <w:rPr>
                <w:rFonts w:cs="Times New Roman"/>
              </w:rPr>
              <w:t>Autoría: Miguel</w:t>
            </w:r>
          </w:p>
          <w:p w14:paraId="2DA0CB83" w14:textId="77777777" w:rsidR="00B17EAF" w:rsidRPr="004212EB" w:rsidRDefault="00B17EAF" w:rsidP="004212EB">
            <w:pPr>
              <w:jc w:val="both"/>
              <w:rPr>
                <w:rFonts w:cs="Times New Roman"/>
              </w:rPr>
            </w:pPr>
            <w:r w:rsidRPr="004212EB">
              <w:rPr>
                <w:rFonts w:cs="Times New Roman"/>
              </w:rPr>
              <w:t>Ok, solicitud 1 imagen</w:t>
            </w:r>
          </w:p>
          <w:p w14:paraId="378B1C00" w14:textId="77777777" w:rsidR="00FB467C" w:rsidRDefault="00B17EAF" w:rsidP="004212EB">
            <w:pPr>
              <w:jc w:val="both"/>
              <w:rPr>
                <w:rFonts w:cs="Times New Roman"/>
              </w:rPr>
            </w:pPr>
            <w:r w:rsidRPr="004212EB">
              <w:rPr>
                <w:rFonts w:cs="Times New Roman"/>
              </w:rPr>
              <w:t>Devuelto para correcciones 12 enero</w:t>
            </w:r>
          </w:p>
          <w:p w14:paraId="1411F612" w14:textId="4D2E69D5" w:rsidR="00E51517" w:rsidRPr="004212EB" w:rsidRDefault="00E51517" w:rsidP="004212EB">
            <w:pPr>
              <w:jc w:val="both"/>
              <w:rPr>
                <w:rFonts w:cs="Times New Roman"/>
                <w:color w:val="000000"/>
              </w:rPr>
            </w:pPr>
            <w:r w:rsidRPr="00E51517">
              <w:rPr>
                <w:rFonts w:cs="Times New Roman"/>
                <w:color w:val="B2A1C7" w:themeColor="accent4" w:themeTint="99"/>
              </w:rPr>
              <w:t>30 enero: Rocío comenta que la imagen está muy cargada.</w:t>
            </w:r>
            <w:r w:rsidR="00604D74">
              <w:rPr>
                <w:rFonts w:cs="Times New Roman"/>
                <w:color w:val="B2A1C7" w:themeColor="accent4" w:themeTint="99"/>
              </w:rPr>
              <w:t xml:space="preserve"> Se le comunica a Miguel. A la espera de recibir corrección</w:t>
            </w:r>
          </w:p>
        </w:tc>
      </w:tr>
    </w:tbl>
    <w:p w14:paraId="38A109E4" w14:textId="0CAC2920" w:rsidR="00C810DC" w:rsidRPr="004212EB" w:rsidRDefault="00C810DC" w:rsidP="004212EB">
      <w:pPr>
        <w:jc w:val="both"/>
        <w:rPr>
          <w:rFonts w:eastAsia="Times New Roman" w:cs="Times New Roman"/>
          <w:lang w:eastAsia="es-CO"/>
        </w:rPr>
      </w:pPr>
    </w:p>
    <w:p w14:paraId="15053D88" w14:textId="77777777" w:rsidR="00C810DC" w:rsidRPr="004212EB" w:rsidRDefault="00C810DC" w:rsidP="004212EB">
      <w:pPr>
        <w:jc w:val="both"/>
        <w:rPr>
          <w:rFonts w:eastAsia="Times New Roman" w:cs="Times New Roman"/>
          <w:lang w:eastAsia="es-CO"/>
        </w:rPr>
      </w:pPr>
    </w:p>
    <w:p w14:paraId="05164BBF" w14:textId="77777777" w:rsidR="003652E7" w:rsidRPr="004212EB" w:rsidRDefault="00F94007" w:rsidP="004212EB">
      <w:pPr>
        <w:jc w:val="both"/>
        <w:rPr>
          <w:rFonts w:cs="Times New Roman"/>
        </w:rPr>
      </w:pPr>
      <w:r w:rsidRPr="004212EB">
        <w:rPr>
          <w:rFonts w:cs="Times New Roman"/>
          <w:highlight w:val="yellow"/>
        </w:rPr>
        <w:t>[SECCIÓN 2]</w:t>
      </w:r>
    </w:p>
    <w:p w14:paraId="4364A0D9" w14:textId="61AFD439" w:rsidR="004D3DBA" w:rsidRPr="004212EB" w:rsidRDefault="008F6274" w:rsidP="004212EB">
      <w:pPr>
        <w:pStyle w:val="Ttulo2"/>
        <w:jc w:val="both"/>
        <w:rPr>
          <w:rFonts w:ascii="Times New Roman" w:eastAsia="Times New Roman" w:hAnsi="Times New Roman" w:cs="Times New Roman"/>
          <w:sz w:val="24"/>
          <w:szCs w:val="24"/>
          <w:lang w:val="es-CO" w:eastAsia="es-CO"/>
        </w:rPr>
      </w:pPr>
      <w:bookmarkStart w:id="249" w:name="_Toc436127649"/>
      <w:r w:rsidRPr="004212EB">
        <w:rPr>
          <w:rFonts w:ascii="Times New Roman" w:eastAsia="Times New Roman" w:hAnsi="Times New Roman" w:cs="Times New Roman"/>
          <w:sz w:val="24"/>
          <w:szCs w:val="24"/>
          <w:lang w:val="es-CO" w:eastAsia="es-CO"/>
        </w:rPr>
        <w:t>1.</w:t>
      </w:r>
      <w:r w:rsidR="00272D62" w:rsidRPr="004212EB">
        <w:rPr>
          <w:rFonts w:ascii="Times New Roman" w:eastAsia="Times New Roman" w:hAnsi="Times New Roman" w:cs="Times New Roman"/>
          <w:sz w:val="24"/>
          <w:szCs w:val="24"/>
          <w:lang w:val="es-CO" w:eastAsia="es-CO"/>
        </w:rPr>
        <w:t>4</w:t>
      </w:r>
      <w:r w:rsidR="004412A1" w:rsidRPr="004212EB">
        <w:rPr>
          <w:rFonts w:ascii="Times New Roman" w:eastAsia="Times New Roman" w:hAnsi="Times New Roman" w:cs="Times New Roman"/>
          <w:sz w:val="24"/>
          <w:szCs w:val="24"/>
          <w:lang w:val="es-CO" w:eastAsia="es-CO"/>
        </w:rPr>
        <w:t xml:space="preserve"> </w:t>
      </w:r>
      <w:ins w:id="250" w:author="TOSHIBA" w:date="2016-02-03T17:41:00Z">
        <w:r w:rsidR="000B4413">
          <w:rPr>
            <w:rFonts w:ascii="Times New Roman" w:eastAsia="Times New Roman" w:hAnsi="Times New Roman" w:cs="Times New Roman"/>
            <w:sz w:val="24"/>
            <w:szCs w:val="24"/>
            <w:lang w:val="es-CO" w:eastAsia="es-CO"/>
          </w:rPr>
          <w:t xml:space="preserve">Las </w:t>
        </w:r>
      </w:ins>
      <w:del w:id="251" w:author="TOSHIBA" w:date="2016-02-03T17:41:00Z">
        <w:r w:rsidR="00692579" w:rsidRPr="004212EB" w:rsidDel="000B4413">
          <w:rPr>
            <w:rFonts w:ascii="Times New Roman" w:eastAsia="Times New Roman" w:hAnsi="Times New Roman" w:cs="Times New Roman"/>
            <w:sz w:val="24"/>
            <w:szCs w:val="24"/>
            <w:lang w:val="es-CO" w:eastAsia="es-CO"/>
          </w:rPr>
          <w:delText>E</w:delText>
        </w:r>
      </w:del>
      <w:ins w:id="252" w:author="TOSHIBA" w:date="2016-02-03T17:41:00Z">
        <w:r w:rsidR="000B4413">
          <w:rPr>
            <w:rFonts w:ascii="Times New Roman" w:eastAsia="Times New Roman" w:hAnsi="Times New Roman" w:cs="Times New Roman"/>
            <w:sz w:val="24"/>
            <w:szCs w:val="24"/>
            <w:lang w:val="es-CO" w:eastAsia="es-CO"/>
          </w:rPr>
          <w:t>e</w:t>
        </w:r>
      </w:ins>
      <w:r w:rsidR="00692579" w:rsidRPr="004212EB">
        <w:rPr>
          <w:rFonts w:ascii="Times New Roman" w:eastAsia="Times New Roman" w:hAnsi="Times New Roman" w:cs="Times New Roman"/>
          <w:sz w:val="24"/>
          <w:szCs w:val="24"/>
          <w:lang w:val="es-CO" w:eastAsia="es-CO"/>
        </w:rPr>
        <w:t>species</w:t>
      </w:r>
      <w:r w:rsidRPr="004212EB">
        <w:rPr>
          <w:rFonts w:ascii="Times New Roman" w:eastAsia="Times New Roman" w:hAnsi="Times New Roman" w:cs="Times New Roman"/>
          <w:sz w:val="24"/>
          <w:szCs w:val="24"/>
          <w:lang w:val="es-CO" w:eastAsia="es-CO"/>
        </w:rPr>
        <w:t xml:space="preserve"> cosmopolitas</w:t>
      </w:r>
      <w:bookmarkEnd w:id="249"/>
    </w:p>
    <w:p w14:paraId="067B8318" w14:textId="670DE9AF" w:rsidR="008F6274" w:rsidRPr="004212EB" w:rsidRDefault="008F6274" w:rsidP="004212EB">
      <w:pPr>
        <w:jc w:val="both"/>
        <w:rPr>
          <w:rFonts w:eastAsia="Times New Roman" w:cs="Times New Roman"/>
          <w:lang w:val="es-CO" w:eastAsia="es-CO"/>
        </w:rPr>
      </w:pPr>
      <w:r w:rsidRPr="004212EB">
        <w:rPr>
          <w:rFonts w:eastAsia="Times New Roman" w:cs="Times New Roman"/>
          <w:lang w:val="es-CO" w:eastAsia="es-CO"/>
        </w:rPr>
        <w:t>Especies o taxones cosmopolitas son aquellos seres vivos ampliamente distribuidos en hábitats</w:t>
      </w:r>
      <w:r w:rsidR="004412A1" w:rsidRPr="004212EB">
        <w:rPr>
          <w:rFonts w:eastAsia="Times New Roman" w:cs="Times New Roman"/>
          <w:lang w:val="es-CO" w:eastAsia="es-CO"/>
        </w:rPr>
        <w:t xml:space="preserve"> </w:t>
      </w:r>
      <w:r w:rsidRPr="004212EB">
        <w:rPr>
          <w:rFonts w:eastAsia="Times New Roman" w:cs="Times New Roman"/>
          <w:lang w:val="es-CO" w:eastAsia="es-CO"/>
        </w:rPr>
        <w:t>que le son favorables en todos o en la mayoría de los continentes u océanos del mundo</w:t>
      </w:r>
      <w:r w:rsidR="00EC30CB" w:rsidRPr="004212EB">
        <w:rPr>
          <w:rFonts w:eastAsia="Times New Roman" w:cs="Times New Roman"/>
          <w:lang w:val="es-CO" w:eastAsia="es-CO"/>
        </w:rPr>
        <w:t xml:space="preserve">. El cosmopolitismo aparece </w:t>
      </w:r>
      <w:r w:rsidR="007841B1" w:rsidRPr="004212EB">
        <w:rPr>
          <w:rFonts w:eastAsia="Times New Roman" w:cs="Times New Roman"/>
          <w:lang w:val="es-CO" w:eastAsia="es-CO"/>
        </w:rPr>
        <w:t xml:space="preserve">principalmente </w:t>
      </w:r>
      <w:r w:rsidR="00EC30CB" w:rsidRPr="004212EB">
        <w:rPr>
          <w:rFonts w:eastAsia="Times New Roman" w:cs="Times New Roman"/>
          <w:lang w:val="es-CO" w:eastAsia="es-CO"/>
        </w:rPr>
        <w:t xml:space="preserve">en </w:t>
      </w:r>
      <w:r w:rsidR="004412A1" w:rsidRPr="004212EB">
        <w:rPr>
          <w:rFonts w:eastAsia="Times New Roman" w:cs="Times New Roman"/>
          <w:lang w:val="es-CO" w:eastAsia="es-CO"/>
        </w:rPr>
        <w:t>especies</w:t>
      </w:r>
      <w:r w:rsidR="00EC30CB" w:rsidRPr="004212EB">
        <w:rPr>
          <w:rFonts w:eastAsia="Times New Roman" w:cs="Times New Roman"/>
          <w:lang w:val="es-CO" w:eastAsia="es-CO"/>
        </w:rPr>
        <w:t xml:space="preserve"> </w:t>
      </w:r>
      <w:r w:rsidR="007841B1" w:rsidRPr="004212EB">
        <w:rPr>
          <w:rFonts w:eastAsia="Times New Roman" w:cs="Times New Roman"/>
          <w:lang w:val="es-CO" w:eastAsia="es-CO"/>
        </w:rPr>
        <w:t xml:space="preserve">que habitan medios </w:t>
      </w:r>
      <w:r w:rsidR="00EC30CB" w:rsidRPr="004212EB">
        <w:rPr>
          <w:rFonts w:eastAsia="Times New Roman" w:cs="Times New Roman"/>
          <w:lang w:val="es-CO" w:eastAsia="es-CO"/>
        </w:rPr>
        <w:t>acuáticos o litorales</w:t>
      </w:r>
      <w:r w:rsidR="00864FAC" w:rsidRPr="004212EB">
        <w:rPr>
          <w:rFonts w:eastAsia="Times New Roman" w:cs="Times New Roman"/>
          <w:lang w:val="es-CO" w:eastAsia="es-CO"/>
        </w:rPr>
        <w:t>,</w:t>
      </w:r>
      <w:r w:rsidR="00EC30CB" w:rsidRPr="004212EB">
        <w:rPr>
          <w:rFonts w:eastAsia="Times New Roman" w:cs="Times New Roman"/>
          <w:lang w:val="es-CO" w:eastAsia="es-CO"/>
        </w:rPr>
        <w:t xml:space="preserve"> cuyas características </w:t>
      </w:r>
      <w:r w:rsidR="00EC30CB" w:rsidRPr="004212EB">
        <w:rPr>
          <w:rFonts w:eastAsia="Times New Roman" w:cs="Times New Roman"/>
          <w:b/>
          <w:lang w:val="es-CO" w:eastAsia="es-CO"/>
        </w:rPr>
        <w:t>abióticas</w:t>
      </w:r>
      <w:r w:rsidR="00EC30CB" w:rsidRPr="004212EB">
        <w:rPr>
          <w:rFonts w:eastAsia="Times New Roman" w:cs="Times New Roman"/>
          <w:lang w:val="es-CO" w:eastAsia="es-CO"/>
        </w:rPr>
        <w:t xml:space="preserve"> son más </w:t>
      </w:r>
      <w:r w:rsidR="00EC30CB" w:rsidRPr="004212EB">
        <w:rPr>
          <w:rFonts w:eastAsia="Times New Roman" w:cs="Times New Roman"/>
          <w:b/>
          <w:lang w:val="es-CO" w:eastAsia="es-CO"/>
        </w:rPr>
        <w:t>homogéneas</w:t>
      </w:r>
      <w:r w:rsidR="00EC30CB" w:rsidRPr="004212EB">
        <w:rPr>
          <w:rFonts w:eastAsia="Times New Roman" w:cs="Times New Roman"/>
          <w:lang w:val="es-CO" w:eastAsia="es-CO"/>
        </w:rPr>
        <w:t>.</w:t>
      </w:r>
    </w:p>
    <w:p w14:paraId="4B60F687" w14:textId="77777777" w:rsidR="00692579" w:rsidRPr="004212EB" w:rsidRDefault="00692579" w:rsidP="004212EB">
      <w:pPr>
        <w:jc w:val="both"/>
        <w:rPr>
          <w:rFonts w:eastAsia="Times New Roman" w:cs="Times New Roman"/>
          <w:lang w:val="es-CO" w:eastAsia="es-CO"/>
        </w:rPr>
      </w:pPr>
    </w:p>
    <w:tbl>
      <w:tblPr>
        <w:tblStyle w:val="Tablaconcuadrcula"/>
        <w:tblW w:w="0" w:type="auto"/>
        <w:tblLook w:val="04A0" w:firstRow="1" w:lastRow="0" w:firstColumn="1" w:lastColumn="0" w:noHBand="0" w:noVBand="1"/>
      </w:tblPr>
      <w:tblGrid>
        <w:gridCol w:w="1216"/>
        <w:gridCol w:w="7838"/>
      </w:tblGrid>
      <w:tr w:rsidR="00692579" w:rsidRPr="004212EB" w14:paraId="2BE790ED" w14:textId="77777777" w:rsidTr="0001107C">
        <w:tc>
          <w:tcPr>
            <w:tcW w:w="9054" w:type="dxa"/>
            <w:gridSpan w:val="2"/>
            <w:shd w:val="clear" w:color="auto" w:fill="000000" w:themeFill="text1"/>
          </w:tcPr>
          <w:p w14:paraId="61DE6578" w14:textId="77777777" w:rsidR="00692579" w:rsidRPr="004212EB" w:rsidRDefault="00692579" w:rsidP="004212EB">
            <w:pPr>
              <w:jc w:val="both"/>
              <w:rPr>
                <w:rFonts w:cs="Times New Roman"/>
              </w:rPr>
            </w:pPr>
            <w:r w:rsidRPr="004212EB">
              <w:rPr>
                <w:rFonts w:cs="Times New Roman"/>
              </w:rPr>
              <w:t>Destacado</w:t>
            </w:r>
          </w:p>
        </w:tc>
      </w:tr>
      <w:tr w:rsidR="00692579" w:rsidRPr="004212EB" w14:paraId="61F2703B" w14:textId="77777777" w:rsidTr="0001107C">
        <w:trPr>
          <w:trHeight w:val="318"/>
        </w:trPr>
        <w:tc>
          <w:tcPr>
            <w:tcW w:w="1133" w:type="dxa"/>
            <w:shd w:val="clear" w:color="auto" w:fill="auto"/>
          </w:tcPr>
          <w:p w14:paraId="6DAF8FE3" w14:textId="77777777" w:rsidR="00692579" w:rsidRPr="004212EB" w:rsidRDefault="00692579" w:rsidP="004212EB">
            <w:pPr>
              <w:jc w:val="both"/>
              <w:rPr>
                <w:rFonts w:cs="Times New Roman"/>
                <w:lang w:val="es-ES"/>
              </w:rPr>
            </w:pPr>
            <w:r w:rsidRPr="004212EB">
              <w:rPr>
                <w:rFonts w:cs="Times New Roman"/>
                <w:lang w:val="es-ES"/>
              </w:rPr>
              <w:t>Título</w:t>
            </w:r>
          </w:p>
        </w:tc>
        <w:tc>
          <w:tcPr>
            <w:tcW w:w="7921" w:type="dxa"/>
            <w:shd w:val="clear" w:color="auto" w:fill="auto"/>
          </w:tcPr>
          <w:p w14:paraId="032FF5B9" w14:textId="77777777" w:rsidR="00692579" w:rsidRPr="004212EB" w:rsidRDefault="00A62586" w:rsidP="004212EB">
            <w:pPr>
              <w:jc w:val="both"/>
              <w:rPr>
                <w:rFonts w:cs="Times New Roman"/>
                <w:color w:val="000000" w:themeColor="text1"/>
              </w:rPr>
            </w:pPr>
            <w:r w:rsidRPr="004212EB">
              <w:rPr>
                <w:rFonts w:eastAsia="Times New Roman" w:cs="Times New Roman"/>
              </w:rPr>
              <w:t>C</w:t>
            </w:r>
            <w:r w:rsidR="00692579" w:rsidRPr="004212EB">
              <w:rPr>
                <w:rFonts w:eastAsia="Times New Roman" w:cs="Times New Roman"/>
              </w:rPr>
              <w:t>osmopolitismo cultural</w:t>
            </w:r>
          </w:p>
        </w:tc>
      </w:tr>
      <w:tr w:rsidR="00692579" w:rsidRPr="004212EB" w14:paraId="346C3736" w14:textId="77777777" w:rsidTr="0001107C">
        <w:trPr>
          <w:trHeight w:val="318"/>
        </w:trPr>
        <w:tc>
          <w:tcPr>
            <w:tcW w:w="1133" w:type="dxa"/>
            <w:shd w:val="clear" w:color="auto" w:fill="auto"/>
          </w:tcPr>
          <w:p w14:paraId="2CC85FDA" w14:textId="77777777" w:rsidR="00692579" w:rsidRPr="004212EB" w:rsidRDefault="00692579" w:rsidP="004212EB">
            <w:pPr>
              <w:jc w:val="both"/>
              <w:rPr>
                <w:rFonts w:cs="Times New Roman"/>
                <w:lang w:val="es-ES"/>
              </w:rPr>
            </w:pPr>
            <w:r w:rsidRPr="004212EB">
              <w:rPr>
                <w:rFonts w:cs="Times New Roman"/>
                <w:lang w:val="es-ES"/>
              </w:rPr>
              <w:t>Contenido</w:t>
            </w:r>
          </w:p>
        </w:tc>
        <w:tc>
          <w:tcPr>
            <w:tcW w:w="7921" w:type="dxa"/>
            <w:shd w:val="clear" w:color="auto" w:fill="auto"/>
          </w:tcPr>
          <w:p w14:paraId="1E120590" w14:textId="77777777" w:rsidR="00692579" w:rsidRPr="004212EB" w:rsidRDefault="00AE1E52" w:rsidP="004212EB">
            <w:pPr>
              <w:jc w:val="both"/>
              <w:rPr>
                <w:rFonts w:cs="Times New Roman"/>
              </w:rPr>
            </w:pPr>
            <w:r w:rsidRPr="004212EB">
              <w:rPr>
                <w:rFonts w:eastAsia="Times New Roman" w:cs="Times New Roman"/>
                <w:lang w:val="es-ES" w:eastAsia="es-CO"/>
              </w:rPr>
              <w:t>Término</w:t>
            </w:r>
            <w:r w:rsidR="00692579" w:rsidRPr="004212EB">
              <w:rPr>
                <w:rFonts w:eastAsia="Times New Roman" w:cs="Times New Roman"/>
                <w:lang w:val="es-CO" w:eastAsia="es-CO"/>
              </w:rPr>
              <w:t xml:space="preserve"> referido a las especies de plantas y animales que el ser humano ha domesticado y dispersado en el mundo, como plantas ornamentales, animales de compañía (perros, gatos, aves), especies alimenticias (trigo, ganado vacuno, etc.).</w:t>
            </w:r>
          </w:p>
        </w:tc>
      </w:tr>
    </w:tbl>
    <w:p w14:paraId="368EDA8D" w14:textId="77777777" w:rsidR="00692579" w:rsidRPr="004212EB" w:rsidRDefault="00692579" w:rsidP="004212EB">
      <w:pPr>
        <w:jc w:val="both"/>
        <w:rPr>
          <w:rFonts w:eastAsia="Times New Roman" w:cs="Times New Roman"/>
          <w:lang w:val="es-CO" w:eastAsia="es-CO"/>
        </w:rPr>
      </w:pPr>
    </w:p>
    <w:p w14:paraId="21631516" w14:textId="77777777" w:rsidR="00EC30CB" w:rsidRPr="004212EB" w:rsidRDefault="00EC30CB" w:rsidP="004212EB">
      <w:pPr>
        <w:jc w:val="both"/>
        <w:rPr>
          <w:rFonts w:eastAsia="Times New Roman" w:cs="Times New Roman"/>
          <w:lang w:val="es-CO" w:eastAsia="es-CO"/>
        </w:rPr>
      </w:pPr>
    </w:p>
    <w:tbl>
      <w:tblPr>
        <w:tblStyle w:val="Tablaconcuadrcula"/>
        <w:tblW w:w="0" w:type="auto"/>
        <w:tblLayout w:type="fixed"/>
        <w:tblLook w:val="04A0" w:firstRow="1" w:lastRow="0" w:firstColumn="1" w:lastColumn="0" w:noHBand="0" w:noVBand="1"/>
      </w:tblPr>
      <w:tblGrid>
        <w:gridCol w:w="2518"/>
        <w:gridCol w:w="6536"/>
      </w:tblGrid>
      <w:tr w:rsidR="008F6274" w:rsidRPr="004212EB" w14:paraId="5BE3616C" w14:textId="77777777" w:rsidTr="004428D4">
        <w:tc>
          <w:tcPr>
            <w:tcW w:w="9054" w:type="dxa"/>
            <w:gridSpan w:val="2"/>
            <w:shd w:val="clear" w:color="auto" w:fill="0D0D0D" w:themeFill="text1" w:themeFillTint="F2"/>
          </w:tcPr>
          <w:p w14:paraId="712CB9DE" w14:textId="77777777" w:rsidR="008F6274" w:rsidRPr="004212EB" w:rsidRDefault="008F6274" w:rsidP="004212EB">
            <w:pPr>
              <w:jc w:val="both"/>
              <w:rPr>
                <w:rFonts w:cs="Times New Roman"/>
                <w:b/>
              </w:rPr>
            </w:pPr>
            <w:r w:rsidRPr="004212EB">
              <w:rPr>
                <w:rFonts w:cs="Times New Roman"/>
                <w:b/>
              </w:rPr>
              <w:t>Imagen (fotografía, gráfica o ilustración)</w:t>
            </w:r>
          </w:p>
        </w:tc>
      </w:tr>
      <w:tr w:rsidR="008F6274" w:rsidRPr="004212EB" w14:paraId="3A9734A6" w14:textId="77777777" w:rsidTr="004428D4">
        <w:tc>
          <w:tcPr>
            <w:tcW w:w="2518" w:type="dxa"/>
          </w:tcPr>
          <w:p w14:paraId="3D1D5C1A" w14:textId="77777777" w:rsidR="008F6274" w:rsidRPr="004212EB" w:rsidRDefault="008F6274" w:rsidP="004212EB">
            <w:pPr>
              <w:jc w:val="both"/>
              <w:rPr>
                <w:rFonts w:cs="Times New Roman"/>
                <w:b/>
              </w:rPr>
            </w:pPr>
            <w:r w:rsidRPr="004212EB">
              <w:rPr>
                <w:rFonts w:cs="Times New Roman"/>
                <w:b/>
              </w:rPr>
              <w:t>Código</w:t>
            </w:r>
          </w:p>
        </w:tc>
        <w:tc>
          <w:tcPr>
            <w:tcW w:w="6536" w:type="dxa"/>
          </w:tcPr>
          <w:p w14:paraId="2A63328E" w14:textId="77777777" w:rsidR="008F6274" w:rsidRPr="004212EB" w:rsidRDefault="008F6274" w:rsidP="004212EB">
            <w:pPr>
              <w:jc w:val="both"/>
              <w:rPr>
                <w:rFonts w:cs="Times New Roman"/>
                <w:b/>
              </w:rPr>
            </w:pPr>
            <w:r w:rsidRPr="004212EB">
              <w:rPr>
                <w:rFonts w:cs="Times New Roman"/>
                <w:lang w:val="en-US"/>
              </w:rPr>
              <w:t>CS_08_1</w:t>
            </w:r>
            <w:r w:rsidR="003B1E10" w:rsidRPr="004212EB">
              <w:rPr>
                <w:rFonts w:cs="Times New Roman"/>
                <w:lang w:val="en-US"/>
              </w:rPr>
              <w:t>0</w:t>
            </w:r>
            <w:r w:rsidRPr="004212EB">
              <w:rPr>
                <w:rFonts w:cs="Times New Roman"/>
                <w:lang w:val="en-US"/>
              </w:rPr>
              <w:t>_IMG0</w:t>
            </w:r>
            <w:r w:rsidR="005C494D" w:rsidRPr="004212EB">
              <w:rPr>
                <w:rFonts w:cs="Times New Roman"/>
                <w:lang w:val="en-US"/>
              </w:rPr>
              <w:t>6</w:t>
            </w:r>
          </w:p>
        </w:tc>
      </w:tr>
      <w:tr w:rsidR="008F6274" w:rsidRPr="004212EB" w14:paraId="0A469F17" w14:textId="77777777" w:rsidTr="004428D4">
        <w:tc>
          <w:tcPr>
            <w:tcW w:w="2518" w:type="dxa"/>
          </w:tcPr>
          <w:p w14:paraId="55CB8D95" w14:textId="77777777" w:rsidR="008F6274" w:rsidRPr="004212EB" w:rsidRDefault="008F6274" w:rsidP="004212EB">
            <w:pPr>
              <w:jc w:val="both"/>
              <w:rPr>
                <w:rFonts w:cs="Times New Roman"/>
              </w:rPr>
            </w:pPr>
            <w:r w:rsidRPr="004212EB">
              <w:rPr>
                <w:rFonts w:cs="Times New Roman"/>
                <w:b/>
              </w:rPr>
              <w:t>Descripción</w:t>
            </w:r>
          </w:p>
        </w:tc>
        <w:tc>
          <w:tcPr>
            <w:tcW w:w="6536" w:type="dxa"/>
          </w:tcPr>
          <w:p w14:paraId="7D037FB1" w14:textId="1CD87374" w:rsidR="00B843BF" w:rsidRPr="004212EB" w:rsidRDefault="00B843BF" w:rsidP="004212EB">
            <w:pPr>
              <w:jc w:val="both"/>
              <w:rPr>
                <w:rFonts w:cs="Times New Roman"/>
                <w:lang w:val="es-ES"/>
              </w:rPr>
            </w:pPr>
            <w:r w:rsidRPr="004212EB">
              <w:rPr>
                <w:rFonts w:cs="Times New Roman"/>
                <w:lang w:val="es-ES"/>
              </w:rPr>
              <w:t>Ballena orca</w:t>
            </w:r>
          </w:p>
        </w:tc>
      </w:tr>
      <w:tr w:rsidR="008F6274" w:rsidRPr="004212EB" w14:paraId="1E331060" w14:textId="77777777" w:rsidTr="004428D4">
        <w:tc>
          <w:tcPr>
            <w:tcW w:w="2518" w:type="dxa"/>
          </w:tcPr>
          <w:p w14:paraId="5251FD83" w14:textId="60078DD1" w:rsidR="008F6274" w:rsidRPr="004212EB" w:rsidRDefault="008F6274" w:rsidP="004212EB">
            <w:pPr>
              <w:jc w:val="both"/>
              <w:rPr>
                <w:rFonts w:cs="Times New Roman"/>
              </w:rPr>
            </w:pPr>
            <w:r w:rsidRPr="004212EB">
              <w:rPr>
                <w:rFonts w:cs="Times New Roman"/>
                <w:b/>
              </w:rPr>
              <w:t>Código Shutterstock (o URL o la ruta en AulaPlaneta)</w:t>
            </w:r>
          </w:p>
        </w:tc>
        <w:tc>
          <w:tcPr>
            <w:tcW w:w="6536" w:type="dxa"/>
          </w:tcPr>
          <w:p w14:paraId="6B6EBD2C" w14:textId="77777777" w:rsidR="00B843BF" w:rsidRPr="004212EB" w:rsidRDefault="00B843BF" w:rsidP="004212EB">
            <w:pPr>
              <w:jc w:val="both"/>
              <w:rPr>
                <w:rFonts w:cs="Times New Roman"/>
                <w:noProof/>
                <w:lang w:eastAsia="es-ES_tradnl"/>
              </w:rPr>
            </w:pPr>
            <w:r w:rsidRPr="004212EB">
              <w:rPr>
                <w:rFonts w:cs="Times New Roman"/>
                <w:noProof/>
                <w:lang w:eastAsia="es-ES_tradnl"/>
              </w:rPr>
              <w:t>Número de la imagen 190670162</w:t>
            </w:r>
          </w:p>
          <w:p w14:paraId="30D02F20" w14:textId="77777777" w:rsidR="008F6274" w:rsidRPr="004212EB" w:rsidRDefault="00B843BF" w:rsidP="004212EB">
            <w:pPr>
              <w:jc w:val="both"/>
              <w:rPr>
                <w:rFonts w:cs="Times New Roman"/>
                <w:noProof/>
                <w:lang w:eastAsia="es-ES_tradnl"/>
              </w:rPr>
            </w:pPr>
            <w:r w:rsidRPr="004212EB">
              <w:rPr>
                <w:rFonts w:cs="Times New Roman"/>
                <w:noProof/>
                <w:lang w:eastAsia="es-ES_tradnl"/>
              </w:rPr>
              <w:t>Derecho de autor: Tory Kallman</w:t>
            </w:r>
          </w:p>
          <w:p w14:paraId="21634EB8" w14:textId="77777777" w:rsidR="00617A75" w:rsidRPr="004212EB" w:rsidRDefault="00617A75" w:rsidP="004212EB">
            <w:pPr>
              <w:jc w:val="both"/>
              <w:rPr>
                <w:rFonts w:cs="Times New Roman"/>
                <w:noProof/>
                <w:lang w:eastAsia="es-ES_tradnl"/>
              </w:rPr>
            </w:pPr>
            <w:r w:rsidRPr="004212EB">
              <w:rPr>
                <w:rFonts w:cs="Times New Roman"/>
                <w:noProof/>
                <w:lang w:eastAsia="es-ES_tradnl"/>
              </w:rPr>
              <w:t>Ok, revisada</w:t>
            </w:r>
          </w:p>
          <w:p w14:paraId="6C69496F" w14:textId="6BC93781" w:rsidR="00617A75" w:rsidRPr="004212EB" w:rsidRDefault="00617A75" w:rsidP="004212EB">
            <w:pPr>
              <w:jc w:val="both"/>
              <w:rPr>
                <w:rFonts w:cs="Times New Roman"/>
                <w:noProof/>
                <w:lang w:eastAsia="es-ES_tradnl"/>
              </w:rPr>
            </w:pPr>
          </w:p>
        </w:tc>
      </w:tr>
      <w:tr w:rsidR="008F6274" w:rsidRPr="004212EB" w14:paraId="2DC37E5D" w14:textId="77777777" w:rsidTr="004428D4">
        <w:tc>
          <w:tcPr>
            <w:tcW w:w="2518" w:type="dxa"/>
          </w:tcPr>
          <w:p w14:paraId="2807FFD4" w14:textId="79CFB03F" w:rsidR="008F6274" w:rsidRPr="004212EB" w:rsidRDefault="008F6274" w:rsidP="004212EB">
            <w:pPr>
              <w:jc w:val="both"/>
              <w:rPr>
                <w:rFonts w:cs="Times New Roman"/>
              </w:rPr>
            </w:pPr>
            <w:r w:rsidRPr="004212EB">
              <w:rPr>
                <w:rFonts w:cs="Times New Roman"/>
                <w:b/>
              </w:rPr>
              <w:t>Pie de imagen</w:t>
            </w:r>
          </w:p>
        </w:tc>
        <w:tc>
          <w:tcPr>
            <w:tcW w:w="6536" w:type="dxa"/>
          </w:tcPr>
          <w:p w14:paraId="55EE3065" w14:textId="3FF57B8E" w:rsidR="008F6274" w:rsidRPr="004212EB" w:rsidRDefault="00192B2D" w:rsidP="004212EB">
            <w:pPr>
              <w:jc w:val="both"/>
              <w:rPr>
                <w:rFonts w:cs="Times New Roman"/>
              </w:rPr>
            </w:pPr>
            <w:r w:rsidRPr="004212EB">
              <w:rPr>
                <w:rFonts w:cs="Times New Roman"/>
              </w:rPr>
              <w:t>El</w:t>
            </w:r>
            <w:r w:rsidR="00EC30CB" w:rsidRPr="004212EB">
              <w:rPr>
                <w:rFonts w:cs="Times New Roman"/>
              </w:rPr>
              <w:t xml:space="preserve"> cetáceo </w:t>
            </w:r>
            <w:r w:rsidR="00EC30CB" w:rsidRPr="004212EB">
              <w:rPr>
                <w:rFonts w:cs="Times New Roman"/>
                <w:b/>
                <w:i/>
              </w:rPr>
              <w:t>Orcinus orca</w:t>
            </w:r>
            <w:r w:rsidR="00EC30CB" w:rsidRPr="004212EB">
              <w:rPr>
                <w:rFonts w:cs="Times New Roman"/>
              </w:rPr>
              <w:t xml:space="preserve"> (ballena orca)</w:t>
            </w:r>
            <w:r w:rsidRPr="004212EB">
              <w:rPr>
                <w:rFonts w:cs="Times New Roman"/>
              </w:rPr>
              <w:t xml:space="preserve"> es una especie migratoria. S</w:t>
            </w:r>
            <w:r w:rsidR="00C60F24" w:rsidRPr="004212EB">
              <w:rPr>
                <w:rFonts w:cs="Times New Roman"/>
              </w:rPr>
              <w:t>e distribuye desde el océano Ártico al Antártico</w:t>
            </w:r>
            <w:ins w:id="253" w:author="TOSHIBA" w:date="2016-02-04T18:12:00Z">
              <w:r w:rsidR="004D3860">
                <w:rPr>
                  <w:rFonts w:cs="Times New Roman"/>
                </w:rPr>
                <w:t>,</w:t>
              </w:r>
            </w:ins>
            <w:r w:rsidR="00C60F24" w:rsidRPr="004212EB">
              <w:rPr>
                <w:rFonts w:cs="Times New Roman"/>
              </w:rPr>
              <w:t xml:space="preserve"> pasando por los mares tropicales. Habita con mayor frecuencia las aguas costeras </w:t>
            </w:r>
            <w:r w:rsidR="00300671" w:rsidRPr="004212EB">
              <w:rPr>
                <w:rFonts w:cs="Times New Roman"/>
              </w:rPr>
              <w:t xml:space="preserve">y es el cetáceo con </w:t>
            </w:r>
            <w:ins w:id="254" w:author="TOSHIBA" w:date="2016-02-04T18:12:00Z">
              <w:r w:rsidR="004D3860">
                <w:rPr>
                  <w:rFonts w:cs="Times New Roman"/>
                </w:rPr>
                <w:t xml:space="preserve">la </w:t>
              </w:r>
            </w:ins>
            <w:r w:rsidR="00300671" w:rsidRPr="004212EB">
              <w:rPr>
                <w:rFonts w:cs="Times New Roman"/>
              </w:rPr>
              <w:t>distribución más amplia.</w:t>
            </w:r>
          </w:p>
        </w:tc>
      </w:tr>
    </w:tbl>
    <w:p w14:paraId="3FD3904D" w14:textId="77777777" w:rsidR="00F05A47" w:rsidRPr="004D3860" w:rsidRDefault="00F05A47" w:rsidP="004212EB">
      <w:pPr>
        <w:jc w:val="both"/>
        <w:rPr>
          <w:rFonts w:eastAsia="Times New Roman" w:cs="Times New Roman"/>
          <w:b/>
          <w:lang w:eastAsia="es-CO"/>
          <w:rPrChange w:id="255" w:author="TOSHIBA" w:date="2016-02-04T18:12:00Z">
            <w:rPr>
              <w:rFonts w:eastAsia="Times New Roman" w:cs="Times New Roman"/>
              <w:b/>
              <w:lang w:val="es-CO" w:eastAsia="es-CO"/>
            </w:rPr>
          </w:rPrChange>
        </w:rPr>
      </w:pPr>
    </w:p>
    <w:p w14:paraId="4CD32A84" w14:textId="77777777" w:rsidR="00762B2E" w:rsidRPr="004212EB" w:rsidRDefault="00762B2E" w:rsidP="004212EB">
      <w:pPr>
        <w:jc w:val="both"/>
        <w:rPr>
          <w:rFonts w:eastAsia="Times New Roman" w:cs="Times New Roman"/>
          <w:color w:val="000000"/>
          <w:lang w:eastAsia="es-ES_tradnl"/>
        </w:rPr>
      </w:pPr>
    </w:p>
    <w:p w14:paraId="5C12DB8C" w14:textId="640598FB" w:rsidR="00762B2E" w:rsidRPr="004212EB" w:rsidRDefault="00E20CDC"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R50 M</w:t>
      </w:r>
    </w:p>
    <w:tbl>
      <w:tblPr>
        <w:tblStyle w:val="Tablaconcuadrcula"/>
        <w:tblW w:w="0" w:type="auto"/>
        <w:tblLook w:val="04A0" w:firstRow="1" w:lastRow="0" w:firstColumn="1" w:lastColumn="0" w:noHBand="0" w:noVBand="1"/>
      </w:tblPr>
      <w:tblGrid>
        <w:gridCol w:w="1517"/>
        <w:gridCol w:w="7311"/>
      </w:tblGrid>
      <w:tr w:rsidR="00762B2E" w:rsidRPr="004212EB" w14:paraId="3E08D043" w14:textId="77777777" w:rsidTr="00367811">
        <w:tc>
          <w:tcPr>
            <w:tcW w:w="8828" w:type="dxa"/>
            <w:gridSpan w:val="2"/>
            <w:shd w:val="clear" w:color="auto" w:fill="000000" w:themeFill="text1"/>
          </w:tcPr>
          <w:p w14:paraId="1C09C64A" w14:textId="77777777" w:rsidR="00762B2E" w:rsidRPr="004212EB" w:rsidRDefault="00762B2E" w:rsidP="004212EB">
            <w:pPr>
              <w:jc w:val="both"/>
              <w:rPr>
                <w:rFonts w:cs="Times New Roman"/>
              </w:rPr>
            </w:pPr>
            <w:r w:rsidRPr="004212EB">
              <w:rPr>
                <w:rFonts w:cs="Times New Roman"/>
              </w:rPr>
              <w:t>Practica: recurso nuevo</w:t>
            </w:r>
          </w:p>
        </w:tc>
      </w:tr>
      <w:tr w:rsidR="00762B2E" w:rsidRPr="004212EB" w14:paraId="3C4CA614" w14:textId="77777777" w:rsidTr="00367811">
        <w:tc>
          <w:tcPr>
            <w:tcW w:w="1517" w:type="dxa"/>
          </w:tcPr>
          <w:p w14:paraId="732A69D6" w14:textId="77777777" w:rsidR="00762B2E" w:rsidRPr="004212EB" w:rsidRDefault="00762B2E" w:rsidP="004212EB">
            <w:pPr>
              <w:jc w:val="both"/>
              <w:rPr>
                <w:rFonts w:cs="Times New Roman"/>
              </w:rPr>
            </w:pPr>
            <w:r w:rsidRPr="004212EB">
              <w:rPr>
                <w:rFonts w:cs="Times New Roman"/>
              </w:rPr>
              <w:t>Código</w:t>
            </w:r>
          </w:p>
        </w:tc>
        <w:tc>
          <w:tcPr>
            <w:tcW w:w="7311" w:type="dxa"/>
          </w:tcPr>
          <w:p w14:paraId="3D2B2C3B" w14:textId="77777777" w:rsidR="00762B2E" w:rsidRPr="004212EB" w:rsidRDefault="00762B2E" w:rsidP="004212EB">
            <w:pPr>
              <w:jc w:val="both"/>
              <w:rPr>
                <w:rFonts w:cs="Times New Roman"/>
              </w:rPr>
            </w:pPr>
            <w:r w:rsidRPr="004212EB">
              <w:rPr>
                <w:rFonts w:cs="Times New Roman"/>
              </w:rPr>
              <w:t>CS_08_10_REC</w:t>
            </w:r>
            <w:r w:rsidR="004C3573" w:rsidRPr="004212EB">
              <w:rPr>
                <w:rFonts w:cs="Times New Roman"/>
              </w:rPr>
              <w:t>5</w:t>
            </w:r>
            <w:r w:rsidRPr="004212EB">
              <w:rPr>
                <w:rFonts w:cs="Times New Roman"/>
              </w:rPr>
              <w:t>0</w:t>
            </w:r>
          </w:p>
        </w:tc>
      </w:tr>
      <w:tr w:rsidR="00762B2E" w:rsidRPr="004212EB" w14:paraId="471F3A80" w14:textId="77777777" w:rsidTr="00367811">
        <w:tc>
          <w:tcPr>
            <w:tcW w:w="1517" w:type="dxa"/>
          </w:tcPr>
          <w:p w14:paraId="638C3484" w14:textId="77777777" w:rsidR="00762B2E" w:rsidRPr="004212EB" w:rsidRDefault="00762B2E" w:rsidP="004212EB">
            <w:pPr>
              <w:jc w:val="both"/>
              <w:rPr>
                <w:rFonts w:cs="Times New Roman"/>
              </w:rPr>
            </w:pPr>
            <w:r w:rsidRPr="004212EB">
              <w:rPr>
                <w:rFonts w:cs="Times New Roman"/>
              </w:rPr>
              <w:t>Título</w:t>
            </w:r>
          </w:p>
        </w:tc>
        <w:tc>
          <w:tcPr>
            <w:tcW w:w="7311" w:type="dxa"/>
          </w:tcPr>
          <w:p w14:paraId="14C79156" w14:textId="77777777" w:rsidR="00762B2E" w:rsidRPr="004212EB" w:rsidRDefault="008F5B62" w:rsidP="004212EB">
            <w:pPr>
              <w:jc w:val="both"/>
              <w:rPr>
                <w:rFonts w:cs="Times New Roman"/>
              </w:rPr>
            </w:pPr>
            <w:r w:rsidRPr="004212EB">
              <w:rPr>
                <w:rFonts w:cs="Times New Roman"/>
                <w:lang w:val="es-CO"/>
              </w:rPr>
              <w:t xml:space="preserve">Caracteriza los principales conceptos de la </w:t>
            </w:r>
            <w:r w:rsidR="00762B2E" w:rsidRPr="004212EB">
              <w:rPr>
                <w:rFonts w:cs="Times New Roman"/>
                <w:lang w:val="es-CO"/>
              </w:rPr>
              <w:t>biogeogr</w:t>
            </w:r>
            <w:r w:rsidRPr="004212EB">
              <w:rPr>
                <w:rFonts w:cs="Times New Roman"/>
                <w:lang w:val="es-CO"/>
              </w:rPr>
              <w:t xml:space="preserve">afía </w:t>
            </w:r>
          </w:p>
        </w:tc>
      </w:tr>
      <w:tr w:rsidR="00762B2E" w:rsidRPr="004212EB" w14:paraId="69605060" w14:textId="77777777" w:rsidTr="00367811">
        <w:tc>
          <w:tcPr>
            <w:tcW w:w="1517" w:type="dxa"/>
          </w:tcPr>
          <w:p w14:paraId="14142B6D" w14:textId="77777777" w:rsidR="00762B2E" w:rsidRPr="004212EB" w:rsidRDefault="00762B2E" w:rsidP="004212EB">
            <w:pPr>
              <w:jc w:val="both"/>
              <w:rPr>
                <w:rFonts w:cs="Times New Roman"/>
              </w:rPr>
            </w:pPr>
            <w:r w:rsidRPr="004212EB">
              <w:rPr>
                <w:rFonts w:cs="Times New Roman"/>
              </w:rPr>
              <w:t>Descripción</w:t>
            </w:r>
          </w:p>
        </w:tc>
        <w:tc>
          <w:tcPr>
            <w:tcW w:w="7311" w:type="dxa"/>
          </w:tcPr>
          <w:p w14:paraId="5CE21C30" w14:textId="74D0B625" w:rsidR="00762B2E" w:rsidRPr="004212EB" w:rsidRDefault="00A16857" w:rsidP="004212EB">
            <w:pPr>
              <w:jc w:val="both"/>
              <w:rPr>
                <w:rFonts w:cs="Times New Roman"/>
              </w:rPr>
            </w:pPr>
            <w:r w:rsidRPr="004212EB">
              <w:rPr>
                <w:rFonts w:cs="Times New Roman"/>
              </w:rPr>
              <w:t xml:space="preserve">Actividad que permite al estudiante afianzar sus nociones sobre la biogeografía </w:t>
            </w:r>
          </w:p>
        </w:tc>
      </w:tr>
      <w:tr w:rsidR="004412A1" w:rsidRPr="004212EB" w14:paraId="39B39627" w14:textId="77777777" w:rsidTr="00367811">
        <w:tc>
          <w:tcPr>
            <w:tcW w:w="1517" w:type="dxa"/>
          </w:tcPr>
          <w:p w14:paraId="56E6E77E" w14:textId="4B14216D" w:rsidR="004412A1" w:rsidRPr="004212EB" w:rsidRDefault="004412A1" w:rsidP="004212EB">
            <w:pPr>
              <w:jc w:val="both"/>
              <w:rPr>
                <w:rFonts w:cs="Times New Roman"/>
                <w:lang w:val="es-ES_tradnl"/>
              </w:rPr>
            </w:pPr>
            <w:r w:rsidRPr="004212EB">
              <w:rPr>
                <w:rFonts w:cs="Times New Roman"/>
                <w:lang w:val="es-ES_tradnl"/>
              </w:rPr>
              <w:t>Ubicación</w:t>
            </w:r>
          </w:p>
        </w:tc>
        <w:tc>
          <w:tcPr>
            <w:tcW w:w="7311" w:type="dxa"/>
          </w:tcPr>
          <w:p w14:paraId="1DFDA690" w14:textId="17FA2816" w:rsidR="004412A1" w:rsidRPr="004212EB" w:rsidRDefault="004412A1" w:rsidP="004212EB">
            <w:pPr>
              <w:jc w:val="both"/>
              <w:rPr>
                <w:rFonts w:cs="Times New Roman"/>
              </w:rPr>
            </w:pPr>
            <w:r w:rsidRPr="004212EB">
              <w:rPr>
                <w:rFonts w:cs="Times New Roman"/>
              </w:rPr>
              <w:t>Archivo Word M1B</w:t>
            </w:r>
          </w:p>
          <w:p w14:paraId="3881E52D" w14:textId="72E09B8C" w:rsidR="004412A1" w:rsidRPr="004212EB" w:rsidRDefault="004412A1" w:rsidP="004212EB">
            <w:pPr>
              <w:jc w:val="both"/>
              <w:rPr>
                <w:rFonts w:cs="Times New Roman"/>
              </w:rPr>
            </w:pPr>
            <w:r w:rsidRPr="004212EB">
              <w:rPr>
                <w:rFonts w:cs="Times New Roman"/>
              </w:rPr>
              <w:t>Autoría: Esperanza</w:t>
            </w:r>
          </w:p>
          <w:p w14:paraId="734BB033" w14:textId="6A41AE83" w:rsidR="004412A1" w:rsidRPr="004212EB" w:rsidRDefault="004412A1" w:rsidP="004212EB">
            <w:pPr>
              <w:jc w:val="both"/>
              <w:rPr>
                <w:rFonts w:cs="Times New Roman"/>
              </w:rPr>
            </w:pPr>
            <w:r w:rsidRPr="004212EB">
              <w:rPr>
                <w:rFonts w:cs="Times New Roman"/>
              </w:rPr>
              <w:t>Ok, editado. Sin imágenes</w:t>
            </w:r>
          </w:p>
        </w:tc>
      </w:tr>
    </w:tbl>
    <w:p w14:paraId="2EF86524" w14:textId="77777777" w:rsidR="00762B2E" w:rsidRPr="004212EB" w:rsidRDefault="00762B2E" w:rsidP="004212EB">
      <w:pPr>
        <w:jc w:val="both"/>
        <w:rPr>
          <w:rFonts w:eastAsia="Times New Roman" w:cs="Times New Roman"/>
          <w:color w:val="000000"/>
          <w:lang w:val="es-CO" w:eastAsia="es-ES_tradnl"/>
        </w:rPr>
      </w:pPr>
    </w:p>
    <w:p w14:paraId="0A4CEFFF" w14:textId="77777777" w:rsidR="00DF5ED0" w:rsidRPr="004212EB" w:rsidRDefault="00DF5ED0" w:rsidP="004212EB">
      <w:pPr>
        <w:jc w:val="both"/>
        <w:rPr>
          <w:rFonts w:cs="Times New Roman"/>
        </w:rPr>
      </w:pPr>
      <w:r w:rsidRPr="004212EB">
        <w:rPr>
          <w:rFonts w:cs="Times New Roman"/>
          <w:highlight w:val="yellow"/>
        </w:rPr>
        <w:t>[SECCIÓN 2]</w:t>
      </w:r>
    </w:p>
    <w:p w14:paraId="449FBBEA" w14:textId="77777777" w:rsidR="00762B2E" w:rsidRPr="004212EB" w:rsidRDefault="00762B2E" w:rsidP="004212EB">
      <w:pPr>
        <w:pStyle w:val="Ttulo2"/>
        <w:jc w:val="both"/>
        <w:rPr>
          <w:rFonts w:ascii="Times New Roman" w:hAnsi="Times New Roman" w:cs="Times New Roman"/>
          <w:sz w:val="24"/>
          <w:szCs w:val="24"/>
        </w:rPr>
      </w:pPr>
      <w:bookmarkStart w:id="256" w:name="_Toc435007013"/>
      <w:bookmarkStart w:id="257" w:name="_Toc436127650"/>
      <w:r w:rsidRPr="004212EB">
        <w:rPr>
          <w:rFonts w:ascii="Times New Roman" w:hAnsi="Times New Roman" w:cs="Times New Roman"/>
          <w:sz w:val="24"/>
          <w:szCs w:val="24"/>
        </w:rPr>
        <w:t>1.5 Consolidación</w:t>
      </w:r>
      <w:bookmarkEnd w:id="256"/>
      <w:bookmarkEnd w:id="257"/>
    </w:p>
    <w:p w14:paraId="3EF8D547" w14:textId="77777777" w:rsidR="00762B2E" w:rsidRPr="004212EB" w:rsidRDefault="00762B2E" w:rsidP="004212EB">
      <w:pPr>
        <w:jc w:val="both"/>
        <w:rPr>
          <w:rFonts w:cs="Times New Roman"/>
        </w:rPr>
      </w:pPr>
      <w:r w:rsidRPr="004212EB">
        <w:rPr>
          <w:rStyle w:val="un"/>
          <w:rFonts w:cs="Times New Roman"/>
        </w:rPr>
        <w:t>Actividades para consolidar lo que has aprendido en esta sección.</w:t>
      </w:r>
    </w:p>
    <w:p w14:paraId="6B1AD364" w14:textId="77777777" w:rsidR="00762B2E" w:rsidRPr="004212EB" w:rsidRDefault="004E1EB6" w:rsidP="004212EB">
      <w:pPr>
        <w:pStyle w:val="Ttulo5"/>
        <w:jc w:val="both"/>
        <w:rPr>
          <w:rFonts w:ascii="Times New Roman" w:hAnsi="Times New Roman" w:cs="Times New Roman"/>
        </w:rPr>
      </w:pPr>
      <w:r w:rsidRPr="004212EB">
        <w:rPr>
          <w:rFonts w:ascii="Times New Roman" w:hAnsi="Times New Roman" w:cs="Times New Roman"/>
        </w:rPr>
        <w:t>R6</w:t>
      </w:r>
      <w:r w:rsidR="00762B2E" w:rsidRPr="004212EB">
        <w:rPr>
          <w:rFonts w:ascii="Times New Roman" w:hAnsi="Times New Roman" w:cs="Times New Roman"/>
        </w:rPr>
        <w:t>0 Consolid</w:t>
      </w:r>
    </w:p>
    <w:tbl>
      <w:tblPr>
        <w:tblStyle w:val="Tablaconcuadrcula"/>
        <w:tblW w:w="0" w:type="auto"/>
        <w:tblLook w:val="04A0" w:firstRow="1" w:lastRow="0" w:firstColumn="1" w:lastColumn="0" w:noHBand="0" w:noVBand="1"/>
      </w:tblPr>
      <w:tblGrid>
        <w:gridCol w:w="2518"/>
        <w:gridCol w:w="6515"/>
      </w:tblGrid>
      <w:tr w:rsidR="00762B2E" w:rsidRPr="004212EB" w14:paraId="6BE6E878" w14:textId="77777777" w:rsidTr="0001107C">
        <w:tc>
          <w:tcPr>
            <w:tcW w:w="9033" w:type="dxa"/>
            <w:gridSpan w:val="2"/>
            <w:shd w:val="clear" w:color="auto" w:fill="000000" w:themeFill="text1"/>
          </w:tcPr>
          <w:p w14:paraId="7F2C91EB" w14:textId="77777777" w:rsidR="00762B2E" w:rsidRPr="004212EB" w:rsidRDefault="00762B2E" w:rsidP="004212EB">
            <w:pPr>
              <w:jc w:val="both"/>
              <w:rPr>
                <w:rFonts w:cs="Times New Roman"/>
                <w:b/>
                <w:color w:val="FFFFFF" w:themeColor="background1"/>
              </w:rPr>
            </w:pPr>
            <w:r w:rsidRPr="004212EB">
              <w:rPr>
                <w:rFonts w:cs="Times New Roman"/>
                <w:b/>
                <w:color w:val="FFFFFF" w:themeColor="background1"/>
              </w:rPr>
              <w:t>Practica: recurso nuevo</w:t>
            </w:r>
          </w:p>
        </w:tc>
      </w:tr>
      <w:tr w:rsidR="00762B2E" w:rsidRPr="004212EB" w14:paraId="37351EC7" w14:textId="77777777" w:rsidTr="0001107C">
        <w:tc>
          <w:tcPr>
            <w:tcW w:w="2518" w:type="dxa"/>
          </w:tcPr>
          <w:p w14:paraId="1471266D" w14:textId="77777777" w:rsidR="00762B2E" w:rsidRPr="004212EB" w:rsidRDefault="00762B2E" w:rsidP="004212EB">
            <w:pPr>
              <w:jc w:val="both"/>
              <w:rPr>
                <w:rFonts w:cs="Times New Roman"/>
                <w:b/>
                <w:color w:val="000000"/>
              </w:rPr>
            </w:pPr>
            <w:r w:rsidRPr="004212EB">
              <w:rPr>
                <w:rFonts w:cs="Times New Roman"/>
                <w:b/>
                <w:color w:val="000000"/>
              </w:rPr>
              <w:t>Código</w:t>
            </w:r>
          </w:p>
        </w:tc>
        <w:tc>
          <w:tcPr>
            <w:tcW w:w="6515" w:type="dxa"/>
          </w:tcPr>
          <w:p w14:paraId="53DBED8D" w14:textId="77777777" w:rsidR="00762B2E" w:rsidRPr="004212EB" w:rsidRDefault="00762B2E" w:rsidP="004212EB">
            <w:pPr>
              <w:jc w:val="both"/>
              <w:rPr>
                <w:rFonts w:cs="Times New Roman"/>
                <w:b/>
                <w:color w:val="000000"/>
              </w:rPr>
            </w:pPr>
            <w:r w:rsidRPr="004212EB">
              <w:rPr>
                <w:rFonts w:cs="Times New Roman"/>
                <w:lang w:val="es-CO"/>
              </w:rPr>
              <w:t>CS_08_10_REC</w:t>
            </w:r>
            <w:r w:rsidR="004C3573" w:rsidRPr="004212EB">
              <w:rPr>
                <w:rFonts w:cs="Times New Roman"/>
                <w:lang w:val="es-CO"/>
              </w:rPr>
              <w:t>6</w:t>
            </w:r>
            <w:r w:rsidRPr="004212EB">
              <w:rPr>
                <w:rFonts w:cs="Times New Roman"/>
                <w:lang w:val="es-CO"/>
              </w:rPr>
              <w:t>0</w:t>
            </w:r>
          </w:p>
        </w:tc>
      </w:tr>
      <w:tr w:rsidR="00762B2E" w:rsidRPr="004212EB" w14:paraId="02B3ECEA" w14:textId="77777777" w:rsidTr="0001107C">
        <w:tc>
          <w:tcPr>
            <w:tcW w:w="2518" w:type="dxa"/>
          </w:tcPr>
          <w:p w14:paraId="0BEA88FF" w14:textId="77777777" w:rsidR="00762B2E" w:rsidRPr="004212EB" w:rsidRDefault="00762B2E" w:rsidP="004212EB">
            <w:pPr>
              <w:jc w:val="both"/>
              <w:rPr>
                <w:rFonts w:cs="Times New Roman"/>
                <w:color w:val="000000"/>
              </w:rPr>
            </w:pPr>
            <w:r w:rsidRPr="004212EB">
              <w:rPr>
                <w:rFonts w:cs="Times New Roman"/>
                <w:b/>
                <w:color w:val="000000"/>
              </w:rPr>
              <w:t>Título</w:t>
            </w:r>
          </w:p>
        </w:tc>
        <w:tc>
          <w:tcPr>
            <w:tcW w:w="6515" w:type="dxa"/>
          </w:tcPr>
          <w:p w14:paraId="3F9643CD" w14:textId="14DF17B5" w:rsidR="00762B2E" w:rsidRPr="004212EB" w:rsidRDefault="00A16857" w:rsidP="004212EB">
            <w:pPr>
              <w:jc w:val="both"/>
              <w:rPr>
                <w:rFonts w:cs="Times New Roman"/>
                <w:color w:val="000000"/>
              </w:rPr>
            </w:pPr>
            <w:r w:rsidRPr="004212EB">
              <w:rPr>
                <w:rFonts w:cs="Times New Roman"/>
                <w:color w:val="000000"/>
              </w:rPr>
              <w:t xml:space="preserve">Refuerza tu aprendizaje: </w:t>
            </w:r>
            <w:r w:rsidR="00C572EC" w:rsidRPr="004212EB">
              <w:rPr>
                <w:rFonts w:cs="Times New Roman"/>
                <w:color w:val="000000"/>
              </w:rPr>
              <w:t xml:space="preserve">Los </w:t>
            </w:r>
            <w:r w:rsidRPr="004212EB">
              <w:rPr>
                <w:rFonts w:cs="Times New Roman"/>
                <w:color w:val="000000"/>
              </w:rPr>
              <w:t>conceptos básicos de biogeografía</w:t>
            </w:r>
          </w:p>
        </w:tc>
      </w:tr>
      <w:tr w:rsidR="00762B2E" w:rsidRPr="004212EB" w14:paraId="1BEE06B9" w14:textId="77777777" w:rsidTr="0001107C">
        <w:tc>
          <w:tcPr>
            <w:tcW w:w="2518" w:type="dxa"/>
          </w:tcPr>
          <w:p w14:paraId="4B946D87" w14:textId="77777777" w:rsidR="00762B2E" w:rsidRPr="004212EB" w:rsidRDefault="00762B2E" w:rsidP="004212EB">
            <w:pPr>
              <w:jc w:val="both"/>
              <w:rPr>
                <w:rFonts w:cs="Times New Roman"/>
                <w:b/>
                <w:color w:val="000000"/>
              </w:rPr>
            </w:pPr>
            <w:r w:rsidRPr="004212EB">
              <w:rPr>
                <w:rFonts w:cs="Times New Roman"/>
                <w:b/>
                <w:color w:val="000000"/>
              </w:rPr>
              <w:t>Descripción</w:t>
            </w:r>
          </w:p>
        </w:tc>
        <w:tc>
          <w:tcPr>
            <w:tcW w:w="6515" w:type="dxa"/>
          </w:tcPr>
          <w:p w14:paraId="333F3C03" w14:textId="4D6A0595" w:rsidR="00232C61" w:rsidRPr="004212EB" w:rsidRDefault="00C572EC" w:rsidP="004212EB">
            <w:pPr>
              <w:jc w:val="both"/>
              <w:rPr>
                <w:rFonts w:cs="Times New Roman"/>
                <w:color w:val="000000"/>
              </w:rPr>
            </w:pPr>
            <w:r w:rsidRPr="004212EB">
              <w:rPr>
                <w:rFonts w:cs="Times New Roman"/>
                <w:color w:val="000000"/>
              </w:rPr>
              <w:t>Actividad</w:t>
            </w:r>
            <w:r w:rsidR="00A16857" w:rsidRPr="004212EB">
              <w:rPr>
                <w:rFonts w:cs="Times New Roman"/>
                <w:color w:val="000000"/>
              </w:rPr>
              <w:t xml:space="preserve"> </w:t>
            </w:r>
            <w:r w:rsidRPr="004212EB">
              <w:rPr>
                <w:rFonts w:cs="Times New Roman"/>
                <w:color w:val="000000"/>
              </w:rPr>
              <w:t>sobre Los conceptos básicos de biogeografía</w:t>
            </w:r>
          </w:p>
        </w:tc>
      </w:tr>
      <w:tr w:rsidR="00232C61" w:rsidRPr="004212EB" w14:paraId="5E314996" w14:textId="77777777" w:rsidTr="0001107C">
        <w:tc>
          <w:tcPr>
            <w:tcW w:w="2518" w:type="dxa"/>
          </w:tcPr>
          <w:p w14:paraId="1F56174D" w14:textId="6D9AC9F1" w:rsidR="00232C61" w:rsidRPr="004212EB" w:rsidRDefault="00232C61" w:rsidP="004212EB">
            <w:pPr>
              <w:jc w:val="both"/>
              <w:rPr>
                <w:rFonts w:cs="Times New Roman"/>
                <w:b/>
                <w:color w:val="000000"/>
              </w:rPr>
            </w:pPr>
            <w:r w:rsidRPr="004212EB">
              <w:rPr>
                <w:rFonts w:cs="Times New Roman"/>
                <w:b/>
                <w:color w:val="000000"/>
              </w:rPr>
              <w:t>Ubicación</w:t>
            </w:r>
          </w:p>
        </w:tc>
        <w:tc>
          <w:tcPr>
            <w:tcW w:w="6515" w:type="dxa"/>
          </w:tcPr>
          <w:p w14:paraId="029FD18D" w14:textId="77777777" w:rsidR="00232C61" w:rsidRPr="004212EB" w:rsidRDefault="00232C61" w:rsidP="004212EB">
            <w:pPr>
              <w:jc w:val="both"/>
              <w:rPr>
                <w:rFonts w:cs="Times New Roman"/>
                <w:color w:val="000000"/>
              </w:rPr>
            </w:pPr>
            <w:r w:rsidRPr="004212EB">
              <w:rPr>
                <w:rFonts w:cs="Times New Roman"/>
                <w:color w:val="000000"/>
              </w:rPr>
              <w:t>M101</w:t>
            </w:r>
          </w:p>
          <w:p w14:paraId="4836C3B9" w14:textId="77777777" w:rsidR="00232C61" w:rsidRPr="004212EB" w:rsidRDefault="00232C61" w:rsidP="004212EB">
            <w:pPr>
              <w:jc w:val="both"/>
              <w:rPr>
                <w:rFonts w:cs="Times New Roman"/>
                <w:color w:val="000000"/>
              </w:rPr>
            </w:pPr>
            <w:r w:rsidRPr="004212EB">
              <w:rPr>
                <w:rFonts w:cs="Times New Roman"/>
                <w:color w:val="000000"/>
              </w:rPr>
              <w:t>Mínimo 10 preguntas</w:t>
            </w:r>
          </w:p>
          <w:p w14:paraId="66420A1A" w14:textId="77777777" w:rsidR="00232C61" w:rsidRPr="004212EB" w:rsidRDefault="00232C61" w:rsidP="004212EB">
            <w:pPr>
              <w:jc w:val="both"/>
              <w:rPr>
                <w:rFonts w:cs="Times New Roman"/>
                <w:color w:val="000000"/>
              </w:rPr>
            </w:pPr>
            <w:r w:rsidRPr="004212EB">
              <w:rPr>
                <w:rFonts w:cs="Times New Roman"/>
                <w:color w:val="000000"/>
              </w:rPr>
              <w:t>Autoría: Esperanza</w:t>
            </w:r>
          </w:p>
          <w:p w14:paraId="44C8960D" w14:textId="3BDB379E" w:rsidR="00232C61" w:rsidRPr="004212EB" w:rsidRDefault="003B001C" w:rsidP="004212EB">
            <w:pPr>
              <w:jc w:val="both"/>
              <w:rPr>
                <w:rFonts w:cs="Times New Roman"/>
                <w:color w:val="000000"/>
              </w:rPr>
            </w:pPr>
            <w:r w:rsidRPr="004212EB">
              <w:rPr>
                <w:rFonts w:cs="Times New Roman"/>
                <w:color w:val="000000"/>
              </w:rPr>
              <w:t>Ok editado, sin imágenes</w:t>
            </w:r>
          </w:p>
        </w:tc>
      </w:tr>
    </w:tbl>
    <w:p w14:paraId="1584B390" w14:textId="77777777" w:rsidR="00762B2E" w:rsidRPr="004212EB" w:rsidRDefault="00762B2E" w:rsidP="004212EB">
      <w:pPr>
        <w:jc w:val="both"/>
        <w:rPr>
          <w:rFonts w:eastAsia="Times New Roman" w:cs="Times New Roman"/>
          <w:color w:val="000000"/>
          <w:lang w:eastAsia="es-ES_tradnl"/>
        </w:rPr>
      </w:pPr>
    </w:p>
    <w:p w14:paraId="1EE95250" w14:textId="77777777" w:rsidR="00762B2E" w:rsidRPr="004212EB" w:rsidRDefault="00762B2E" w:rsidP="004212EB">
      <w:pPr>
        <w:jc w:val="both"/>
        <w:rPr>
          <w:rFonts w:eastAsia="Times New Roman" w:cs="Times New Roman"/>
          <w:b/>
          <w:lang w:val="es-CO" w:eastAsia="es-CO"/>
        </w:rPr>
      </w:pPr>
    </w:p>
    <w:p w14:paraId="780786F9" w14:textId="77777777" w:rsidR="00DF5ED0" w:rsidRPr="004212EB" w:rsidRDefault="00DF5ED0" w:rsidP="004212EB">
      <w:pPr>
        <w:jc w:val="both"/>
        <w:rPr>
          <w:rFonts w:cs="Times New Roman"/>
        </w:rPr>
      </w:pPr>
      <w:r w:rsidRPr="004212EB">
        <w:rPr>
          <w:rFonts w:cs="Times New Roman"/>
          <w:highlight w:val="yellow"/>
        </w:rPr>
        <w:t>[SECCIÓN 1]</w:t>
      </w:r>
    </w:p>
    <w:p w14:paraId="53D1FC56" w14:textId="049B8D1D" w:rsidR="00272D62" w:rsidRPr="004212EB" w:rsidRDefault="00762B2E" w:rsidP="004212EB">
      <w:pPr>
        <w:pStyle w:val="Ttulo1"/>
        <w:jc w:val="both"/>
        <w:rPr>
          <w:rFonts w:ascii="Times New Roman" w:eastAsia="Times New Roman" w:hAnsi="Times New Roman" w:cs="Times New Roman"/>
          <w:sz w:val="24"/>
          <w:szCs w:val="24"/>
          <w:lang w:eastAsia="es-ES_tradnl"/>
        </w:rPr>
      </w:pPr>
      <w:bookmarkStart w:id="258" w:name="_Toc436127651"/>
      <w:r w:rsidRPr="004212EB">
        <w:rPr>
          <w:rFonts w:ascii="Times New Roman" w:eastAsia="Times New Roman" w:hAnsi="Times New Roman" w:cs="Times New Roman"/>
          <w:sz w:val="24"/>
          <w:szCs w:val="24"/>
          <w:lang w:eastAsia="es-ES_tradnl"/>
        </w:rPr>
        <w:t>2</w:t>
      </w:r>
      <w:r w:rsidR="00272D62" w:rsidRPr="004212EB">
        <w:rPr>
          <w:rFonts w:ascii="Times New Roman" w:eastAsia="Times New Roman" w:hAnsi="Times New Roman" w:cs="Times New Roman"/>
          <w:sz w:val="24"/>
          <w:szCs w:val="24"/>
          <w:lang w:eastAsia="es-ES_tradnl"/>
        </w:rPr>
        <w:t xml:space="preserve"> </w:t>
      </w:r>
      <w:r w:rsidR="00B551EC" w:rsidRPr="004212EB">
        <w:rPr>
          <w:rFonts w:ascii="Times New Roman" w:eastAsia="Times New Roman" w:hAnsi="Times New Roman" w:cs="Times New Roman"/>
          <w:sz w:val="24"/>
          <w:szCs w:val="24"/>
          <w:lang w:eastAsia="es-ES_tradnl"/>
        </w:rPr>
        <w:t>Las r</w:t>
      </w:r>
      <w:r w:rsidR="00272D62" w:rsidRPr="004212EB">
        <w:rPr>
          <w:rFonts w:ascii="Times New Roman" w:eastAsia="Times New Roman" w:hAnsi="Times New Roman" w:cs="Times New Roman"/>
          <w:sz w:val="24"/>
          <w:szCs w:val="24"/>
          <w:lang w:eastAsia="es-ES_tradnl"/>
        </w:rPr>
        <w:t>egiones biogeográficas</w:t>
      </w:r>
      <w:bookmarkEnd w:id="258"/>
    </w:p>
    <w:p w14:paraId="39CA4F14" w14:textId="77777777" w:rsidR="00272D62" w:rsidRPr="004212EB" w:rsidRDefault="00272D62" w:rsidP="004212EB">
      <w:pPr>
        <w:jc w:val="both"/>
        <w:rPr>
          <w:rFonts w:eastAsia="Times New Roman" w:cs="Times New Roman"/>
          <w:b/>
          <w:color w:val="000000"/>
          <w:lang w:eastAsia="es-ES_tradnl"/>
        </w:rPr>
      </w:pPr>
    </w:p>
    <w:p w14:paraId="214871F5" w14:textId="5E7D57F3" w:rsidR="008849FB" w:rsidRPr="004212EB" w:rsidRDefault="008849FB" w:rsidP="004212EB">
      <w:pPr>
        <w:jc w:val="both"/>
        <w:rPr>
          <w:rFonts w:eastAsia="Times New Roman" w:cs="Times New Roman"/>
          <w:color w:val="000000"/>
          <w:lang w:eastAsia="es-ES_tradnl"/>
        </w:rPr>
      </w:pPr>
      <w:r w:rsidRPr="004212EB">
        <w:rPr>
          <w:rFonts w:eastAsia="Times New Roman" w:cs="Times New Roman"/>
          <w:color w:val="000000"/>
          <w:lang w:eastAsia="es-ES_tradnl"/>
        </w:rPr>
        <w:t xml:space="preserve">La división biogeográfica de la </w:t>
      </w:r>
      <w:del w:id="259" w:author="TOSHIBA" w:date="2016-02-03T15:51:00Z">
        <w:r w:rsidRPr="004212EB" w:rsidDel="005837FD">
          <w:rPr>
            <w:rFonts w:eastAsia="Times New Roman" w:cs="Times New Roman"/>
            <w:color w:val="000000"/>
            <w:lang w:eastAsia="es-ES_tradnl"/>
          </w:rPr>
          <w:delText>t</w:delText>
        </w:r>
      </w:del>
      <w:ins w:id="260" w:author="TOSHIBA" w:date="2016-02-03T15:51:00Z">
        <w:r w:rsidR="005837FD">
          <w:rPr>
            <w:rFonts w:eastAsia="Times New Roman" w:cs="Times New Roman"/>
            <w:color w:val="000000"/>
            <w:lang w:eastAsia="es-ES_tradnl"/>
          </w:rPr>
          <w:t>T</w:t>
        </w:r>
      </w:ins>
      <w:r w:rsidRPr="004212EB">
        <w:rPr>
          <w:rFonts w:eastAsia="Times New Roman" w:cs="Times New Roman"/>
          <w:color w:val="000000"/>
          <w:lang w:eastAsia="es-ES_tradnl"/>
        </w:rPr>
        <w:t xml:space="preserve">ierra se realiza de acuerdo </w:t>
      </w:r>
      <w:r w:rsidR="001665C3" w:rsidRPr="004212EB">
        <w:rPr>
          <w:rFonts w:eastAsia="Times New Roman" w:cs="Times New Roman"/>
          <w:color w:val="000000"/>
          <w:lang w:eastAsia="es-ES_tradnl"/>
        </w:rPr>
        <w:t>con</w:t>
      </w:r>
      <w:r w:rsidRPr="004212EB">
        <w:rPr>
          <w:rFonts w:eastAsia="Times New Roman" w:cs="Times New Roman"/>
          <w:color w:val="000000"/>
          <w:lang w:eastAsia="es-ES_tradnl"/>
        </w:rPr>
        <w:t xml:space="preserve"> criterios </w:t>
      </w:r>
      <w:r w:rsidR="00E63D14" w:rsidRPr="004212EB">
        <w:rPr>
          <w:rFonts w:eastAsia="Times New Roman" w:cs="Times New Roman"/>
          <w:color w:val="000000"/>
          <w:lang w:eastAsia="es-ES_tradnl"/>
        </w:rPr>
        <w:t>geofísicos</w:t>
      </w:r>
      <w:r w:rsidRPr="004212EB">
        <w:rPr>
          <w:rFonts w:eastAsia="Times New Roman" w:cs="Times New Roman"/>
          <w:color w:val="000000"/>
          <w:lang w:eastAsia="es-ES_tradnl"/>
        </w:rPr>
        <w:t>, litol</w:t>
      </w:r>
      <w:r w:rsidR="00A01EEC" w:rsidRPr="004212EB">
        <w:rPr>
          <w:rFonts w:eastAsia="Times New Roman" w:cs="Times New Roman"/>
          <w:color w:val="000000"/>
          <w:lang w:eastAsia="es-ES_tradnl"/>
        </w:rPr>
        <w:t>ógicos, o</w:t>
      </w:r>
      <w:r w:rsidRPr="004212EB">
        <w:rPr>
          <w:rFonts w:eastAsia="Times New Roman" w:cs="Times New Roman"/>
          <w:color w:val="000000"/>
          <w:lang w:eastAsia="es-ES_tradnl"/>
        </w:rPr>
        <w:t>rográficos, biológicos, paleontológicos, edafológicos, pero ante todo se tiene en cuenta la riqueza, variedad y endem</w:t>
      </w:r>
      <w:r w:rsidR="00500C0E" w:rsidRPr="004212EB">
        <w:rPr>
          <w:rFonts w:eastAsia="Times New Roman" w:cs="Times New Roman"/>
          <w:color w:val="000000"/>
          <w:lang w:eastAsia="es-ES_tradnl"/>
        </w:rPr>
        <w:t>ismos de los organismos vivos (</w:t>
      </w:r>
      <w:del w:id="261" w:author="TOSHIBA" w:date="2016-02-03T15:52:00Z">
        <w:r w:rsidRPr="004212EB" w:rsidDel="005837FD">
          <w:rPr>
            <w:rFonts w:eastAsia="Times New Roman" w:cs="Times New Roman"/>
            <w:color w:val="000000"/>
            <w:lang w:eastAsia="es-ES_tradnl"/>
          </w:rPr>
          <w:delText xml:space="preserve">a nivel de </w:delText>
        </w:r>
      </w:del>
      <w:r w:rsidRPr="004212EB">
        <w:rPr>
          <w:rFonts w:eastAsia="Times New Roman" w:cs="Times New Roman"/>
          <w:color w:val="000000"/>
          <w:lang w:eastAsia="es-ES_tradnl"/>
        </w:rPr>
        <w:t>especie, género, familia, orden…) y las relaciones entre l</w:t>
      </w:r>
      <w:del w:id="262" w:author="TOSHIBA" w:date="2016-02-03T15:52:00Z">
        <w:r w:rsidRPr="004212EB" w:rsidDel="005837FD">
          <w:rPr>
            <w:rFonts w:eastAsia="Times New Roman" w:cs="Times New Roman"/>
            <w:color w:val="000000"/>
            <w:lang w:eastAsia="es-ES_tradnl"/>
          </w:rPr>
          <w:delText>o</w:delText>
        </w:r>
      </w:del>
      <w:ins w:id="263" w:author="TOSHIBA" w:date="2016-02-03T15:52:00Z">
        <w:r w:rsidR="005837FD">
          <w:rPr>
            <w:rFonts w:eastAsia="Times New Roman" w:cs="Times New Roman"/>
            <w:color w:val="000000"/>
            <w:lang w:eastAsia="es-ES_tradnl"/>
          </w:rPr>
          <w:t>a</w:t>
        </w:r>
      </w:ins>
      <w:r w:rsidRPr="004212EB">
        <w:rPr>
          <w:rFonts w:eastAsia="Times New Roman" w:cs="Times New Roman"/>
          <w:color w:val="000000"/>
          <w:lang w:eastAsia="es-ES_tradnl"/>
        </w:rPr>
        <w:t>s diversas comunidades de plantas y animales</w:t>
      </w:r>
      <w:r w:rsidR="00E63D14" w:rsidRPr="004212EB">
        <w:rPr>
          <w:rFonts w:eastAsia="Times New Roman" w:cs="Times New Roman"/>
          <w:color w:val="000000"/>
          <w:lang w:eastAsia="es-ES_tradnl"/>
        </w:rPr>
        <w:t xml:space="preserve"> en su medio geográfico</w:t>
      </w:r>
      <w:r w:rsidRPr="004212EB">
        <w:rPr>
          <w:rFonts w:eastAsia="Times New Roman" w:cs="Times New Roman"/>
          <w:color w:val="000000"/>
          <w:lang w:eastAsia="es-ES_tradnl"/>
        </w:rPr>
        <w:t>.</w:t>
      </w:r>
    </w:p>
    <w:p w14:paraId="7348869D" w14:textId="7239EAF6"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El Fondo Mundial para la Naturaleza (</w:t>
      </w:r>
      <w:r w:rsidR="00581166" w:rsidRPr="004212EB">
        <w:rPr>
          <w:rFonts w:eastAsia="Times New Roman" w:cs="Times New Roman"/>
          <w:color w:val="000000"/>
          <w:lang w:eastAsia="es-ES_tradnl"/>
        </w:rPr>
        <w:t>World</w:t>
      </w:r>
      <w:r w:rsidR="002722A0" w:rsidRPr="004212EB">
        <w:rPr>
          <w:rFonts w:eastAsia="Times New Roman" w:cs="Times New Roman"/>
          <w:color w:val="000000"/>
          <w:lang w:eastAsia="es-ES_tradnl"/>
        </w:rPr>
        <w:t xml:space="preserve"> </w:t>
      </w:r>
      <w:r w:rsidR="00581166" w:rsidRPr="004212EB">
        <w:rPr>
          <w:rFonts w:eastAsia="Times New Roman" w:cs="Times New Roman"/>
          <w:color w:val="000000"/>
          <w:lang w:eastAsia="es-ES_tradnl"/>
        </w:rPr>
        <w:t>Wildlife</w:t>
      </w:r>
      <w:r w:rsidR="002722A0" w:rsidRPr="004212EB">
        <w:rPr>
          <w:rFonts w:eastAsia="Times New Roman" w:cs="Times New Roman"/>
          <w:color w:val="000000"/>
          <w:lang w:eastAsia="es-ES_tradnl"/>
        </w:rPr>
        <w:t xml:space="preserve"> </w:t>
      </w:r>
      <w:r w:rsidR="00581166" w:rsidRPr="004212EB">
        <w:rPr>
          <w:rFonts w:eastAsia="Times New Roman" w:cs="Times New Roman"/>
          <w:color w:val="000000"/>
          <w:lang w:eastAsia="es-ES_tradnl"/>
        </w:rPr>
        <w:t xml:space="preserve">Fund, </w:t>
      </w:r>
      <w:r w:rsidRPr="004212EB">
        <w:rPr>
          <w:rFonts w:eastAsia="Times New Roman" w:cs="Times New Roman"/>
          <w:color w:val="000000"/>
          <w:lang w:eastAsia="es-ES_tradnl"/>
        </w:rPr>
        <w:t xml:space="preserve">WWF) clasificó la superficie terrestre en ocho regiones biogeográficas, teniendo en cuenta los sitios declarados como </w:t>
      </w:r>
      <w:r w:rsidRPr="004212EB">
        <w:rPr>
          <w:rFonts w:eastAsia="Times New Roman" w:cs="Times New Roman"/>
          <w:b/>
          <w:color w:val="000000"/>
          <w:lang w:eastAsia="es-ES_tradnl"/>
        </w:rPr>
        <w:t>patrimonio de la humanidad</w:t>
      </w:r>
      <w:del w:id="264" w:author="TOSHIBA" w:date="2016-02-03T15:53:00Z">
        <w:r w:rsidRPr="004212EB" w:rsidDel="005837FD">
          <w:rPr>
            <w:rFonts w:eastAsia="Times New Roman" w:cs="Times New Roman"/>
            <w:color w:val="000000"/>
            <w:lang w:eastAsia="es-ES_tradnl"/>
          </w:rPr>
          <w:delText>.</w:delText>
        </w:r>
      </w:del>
      <w:r w:rsidR="00581166" w:rsidRPr="004212EB">
        <w:rPr>
          <w:rFonts w:eastAsia="Times New Roman" w:cs="Times New Roman"/>
          <w:color w:val="000000"/>
          <w:lang w:eastAsia="es-ES_tradnl"/>
        </w:rPr>
        <w:t xml:space="preserve"> [VER]</w:t>
      </w:r>
      <w:ins w:id="265" w:author="TOSHIBA" w:date="2016-02-03T15:53:00Z">
        <w:r w:rsidR="005837FD">
          <w:rPr>
            <w:rFonts w:eastAsia="Times New Roman" w:cs="Times New Roman"/>
            <w:color w:val="000000"/>
            <w:lang w:eastAsia="es-ES_tradnl"/>
          </w:rPr>
          <w:t>.</w:t>
        </w:r>
      </w:ins>
    </w:p>
    <w:p w14:paraId="6944B95C" w14:textId="77777777" w:rsidR="00581166" w:rsidRPr="004212EB" w:rsidRDefault="0057792C" w:rsidP="004212EB">
      <w:pPr>
        <w:jc w:val="both"/>
        <w:rPr>
          <w:rFonts w:cs="Times New Roman"/>
        </w:rPr>
      </w:pPr>
      <w:hyperlink r:id="rId23" w:history="1">
        <w:r w:rsidR="000D6F6B" w:rsidRPr="004212EB">
          <w:rPr>
            <w:rStyle w:val="Hipervnculo"/>
            <w:rFonts w:eastAsia="Times New Roman" w:cs="Times New Roman"/>
            <w:lang w:eastAsia="es-ES_tradnl"/>
          </w:rPr>
          <w:t>http://wwf.panda.org/es/nuestro_planeta/ecorregiones/mapas/</w:t>
        </w:r>
      </w:hyperlink>
    </w:p>
    <w:p w14:paraId="0C87F1F7" w14:textId="77777777" w:rsidR="00272D62" w:rsidRPr="004212EB" w:rsidRDefault="00272D62" w:rsidP="004212EB">
      <w:pPr>
        <w:jc w:val="both"/>
        <w:rPr>
          <w:rFonts w:eastAsia="Times New Roman" w:cs="Times New Roman"/>
          <w:color w:val="000000"/>
          <w:lang w:eastAsia="es-ES_tradnl"/>
        </w:rPr>
      </w:pPr>
    </w:p>
    <w:tbl>
      <w:tblPr>
        <w:tblStyle w:val="Tablaconcuadrcula"/>
        <w:tblW w:w="0" w:type="auto"/>
        <w:tblLook w:val="04A0" w:firstRow="1" w:lastRow="0" w:firstColumn="1" w:lastColumn="0" w:noHBand="0" w:noVBand="1"/>
      </w:tblPr>
      <w:tblGrid>
        <w:gridCol w:w="2992"/>
        <w:gridCol w:w="1794"/>
        <w:gridCol w:w="4192"/>
      </w:tblGrid>
      <w:tr w:rsidR="00272D62" w:rsidRPr="004212EB" w14:paraId="569F61F6" w14:textId="77777777" w:rsidTr="0001107C">
        <w:tc>
          <w:tcPr>
            <w:tcW w:w="2992" w:type="dxa"/>
          </w:tcPr>
          <w:p w14:paraId="565A47A7"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ZONAS O REGIONES BIOGEOGRÁFICAS</w:t>
            </w:r>
          </w:p>
        </w:tc>
        <w:tc>
          <w:tcPr>
            <w:tcW w:w="1794" w:type="dxa"/>
          </w:tcPr>
          <w:p w14:paraId="607BB0FA"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SUPERFICIE (km</w:t>
            </w:r>
            <w:r w:rsidRPr="004212EB">
              <w:rPr>
                <w:rFonts w:eastAsia="Times New Roman" w:cs="Times New Roman"/>
                <w:color w:val="000000"/>
                <w:vertAlign w:val="superscript"/>
                <w:lang w:eastAsia="es-ES_tradnl"/>
              </w:rPr>
              <w:t>2</w:t>
            </w:r>
            <w:r w:rsidRPr="004212EB">
              <w:rPr>
                <w:rFonts w:eastAsia="Times New Roman" w:cs="Times New Roman"/>
                <w:color w:val="000000"/>
                <w:lang w:eastAsia="es-ES_tradnl"/>
              </w:rPr>
              <w:t>)</w:t>
            </w:r>
          </w:p>
        </w:tc>
        <w:tc>
          <w:tcPr>
            <w:tcW w:w="4192" w:type="dxa"/>
          </w:tcPr>
          <w:p w14:paraId="04414276"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LOCALIZACIÓN</w:t>
            </w:r>
          </w:p>
        </w:tc>
      </w:tr>
      <w:tr w:rsidR="00272D62" w:rsidRPr="004212EB" w14:paraId="5EB5334A" w14:textId="77777777" w:rsidTr="0001107C">
        <w:tc>
          <w:tcPr>
            <w:tcW w:w="2992" w:type="dxa"/>
          </w:tcPr>
          <w:p w14:paraId="3B7E03F1"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Paleártica</w:t>
            </w:r>
          </w:p>
        </w:tc>
        <w:tc>
          <w:tcPr>
            <w:tcW w:w="1794" w:type="dxa"/>
          </w:tcPr>
          <w:p w14:paraId="6C6A0BC4"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54 100 000</w:t>
            </w:r>
          </w:p>
        </w:tc>
        <w:tc>
          <w:tcPr>
            <w:tcW w:w="4192" w:type="dxa"/>
          </w:tcPr>
          <w:p w14:paraId="3B524887"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Europa, gran parte de Asia al norte del Himalaya, norte de África y norte y centro de la Península Arábiga.</w:t>
            </w:r>
          </w:p>
        </w:tc>
      </w:tr>
      <w:tr w:rsidR="00272D62" w:rsidRPr="004212EB" w14:paraId="4A9E41F9" w14:textId="77777777" w:rsidTr="0001107C">
        <w:tc>
          <w:tcPr>
            <w:tcW w:w="2992" w:type="dxa"/>
          </w:tcPr>
          <w:p w14:paraId="687D8C53"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Neoártica</w:t>
            </w:r>
          </w:p>
        </w:tc>
        <w:tc>
          <w:tcPr>
            <w:tcW w:w="1794" w:type="dxa"/>
          </w:tcPr>
          <w:p w14:paraId="337D4251"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22 900 000</w:t>
            </w:r>
          </w:p>
        </w:tc>
        <w:tc>
          <w:tcPr>
            <w:tcW w:w="4192" w:type="dxa"/>
          </w:tcPr>
          <w:p w14:paraId="6765E20F"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Gran parte de Norteamérica.</w:t>
            </w:r>
          </w:p>
        </w:tc>
      </w:tr>
      <w:tr w:rsidR="00272D62" w:rsidRPr="004212EB" w14:paraId="4383D86F" w14:textId="77777777" w:rsidTr="0001107C">
        <w:tc>
          <w:tcPr>
            <w:tcW w:w="2992" w:type="dxa"/>
          </w:tcPr>
          <w:p w14:paraId="3455D635" w14:textId="45C20D48" w:rsidR="00272D62" w:rsidRPr="004212EB" w:rsidRDefault="00272D62" w:rsidP="0040244D">
            <w:pPr>
              <w:jc w:val="both"/>
              <w:rPr>
                <w:rFonts w:eastAsia="Times New Roman" w:cs="Times New Roman"/>
                <w:color w:val="000000"/>
                <w:lang w:eastAsia="es-ES_tradnl"/>
              </w:rPr>
            </w:pPr>
            <w:r w:rsidRPr="004212EB">
              <w:rPr>
                <w:rFonts w:eastAsia="Times New Roman" w:cs="Times New Roman"/>
                <w:color w:val="000000"/>
                <w:lang w:eastAsia="es-ES_tradnl"/>
              </w:rPr>
              <w:t xml:space="preserve">Afrotropical o </w:t>
            </w:r>
            <w:ins w:id="266" w:author="TOSHIBA" w:date="2016-02-04T18:31:00Z">
              <w:r w:rsidR="0040244D">
                <w:rPr>
                  <w:rFonts w:eastAsia="Times New Roman" w:cs="Times New Roman"/>
                  <w:color w:val="000000"/>
                  <w:lang w:eastAsia="es-ES_tradnl"/>
                </w:rPr>
                <w:t>e</w:t>
              </w:r>
            </w:ins>
            <w:del w:id="267" w:author="TOSHIBA" w:date="2016-02-04T18:31:00Z">
              <w:r w:rsidRPr="004212EB" w:rsidDel="0040244D">
                <w:rPr>
                  <w:rFonts w:eastAsia="Times New Roman" w:cs="Times New Roman"/>
                  <w:color w:val="000000"/>
                  <w:lang w:eastAsia="es-ES_tradnl"/>
                </w:rPr>
                <w:delText>E</w:delText>
              </w:r>
            </w:del>
            <w:r w:rsidRPr="004212EB">
              <w:rPr>
                <w:rFonts w:eastAsia="Times New Roman" w:cs="Times New Roman"/>
                <w:color w:val="000000"/>
                <w:lang w:eastAsia="es-ES_tradnl"/>
              </w:rPr>
              <w:t>tiópica</w:t>
            </w:r>
          </w:p>
        </w:tc>
        <w:tc>
          <w:tcPr>
            <w:tcW w:w="1794" w:type="dxa"/>
          </w:tcPr>
          <w:p w14:paraId="5C07868B"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22 100 000</w:t>
            </w:r>
          </w:p>
        </w:tc>
        <w:tc>
          <w:tcPr>
            <w:tcW w:w="4192" w:type="dxa"/>
          </w:tcPr>
          <w:p w14:paraId="27C173CA" w14:textId="0E9D483A" w:rsidR="00272D62" w:rsidRPr="004212EB" w:rsidRDefault="00272D62" w:rsidP="0014084A">
            <w:pPr>
              <w:jc w:val="both"/>
              <w:rPr>
                <w:rFonts w:eastAsia="Times New Roman" w:cs="Times New Roman"/>
                <w:color w:val="000000"/>
                <w:lang w:eastAsia="es-ES_tradnl"/>
              </w:rPr>
            </w:pPr>
            <w:r w:rsidRPr="004212EB">
              <w:rPr>
                <w:rFonts w:eastAsia="Times New Roman" w:cs="Times New Roman"/>
                <w:color w:val="000000"/>
                <w:lang w:eastAsia="es-ES_tradnl"/>
              </w:rPr>
              <w:t xml:space="preserve">África subsahariana, Madagascar, las islas del occidente del </w:t>
            </w:r>
            <w:r w:rsidR="00FF3BAD">
              <w:rPr>
                <w:rFonts w:eastAsia="Times New Roman" w:cs="Times New Roman"/>
                <w:color w:val="000000"/>
                <w:lang w:eastAsia="es-ES_tradnl"/>
              </w:rPr>
              <w:t>o</w:t>
            </w:r>
            <w:r w:rsidRPr="004212EB">
              <w:rPr>
                <w:rFonts w:eastAsia="Times New Roman" w:cs="Times New Roman"/>
                <w:color w:val="000000"/>
                <w:lang w:eastAsia="es-ES_tradnl"/>
              </w:rPr>
              <w:t>céano Índi</w:t>
            </w:r>
            <w:del w:id="268" w:author="TOSHIBA" w:date="2016-02-03T15:54:00Z">
              <w:r w:rsidRPr="004212EB" w:rsidDel="0014084A">
                <w:rPr>
                  <w:rFonts w:eastAsia="Times New Roman" w:cs="Times New Roman"/>
                  <w:color w:val="000000"/>
                  <w:lang w:eastAsia="es-ES_tradnl"/>
                </w:rPr>
                <w:delText>g</w:delText>
              </w:r>
            </w:del>
            <w:ins w:id="269" w:author="TOSHIBA" w:date="2016-02-03T15:54:00Z">
              <w:r w:rsidR="0014084A">
                <w:rPr>
                  <w:rFonts w:eastAsia="Times New Roman" w:cs="Times New Roman"/>
                  <w:color w:val="000000"/>
                  <w:lang w:eastAsia="es-ES_tradnl"/>
                </w:rPr>
                <w:t>c</w:t>
              </w:r>
            </w:ins>
            <w:r w:rsidRPr="004212EB">
              <w:rPr>
                <w:rFonts w:eastAsia="Times New Roman" w:cs="Times New Roman"/>
                <w:color w:val="000000"/>
                <w:lang w:eastAsia="es-ES_tradnl"/>
              </w:rPr>
              <w:t>o y el extremo sur de la Península Arábiga.</w:t>
            </w:r>
          </w:p>
        </w:tc>
      </w:tr>
      <w:tr w:rsidR="00272D62" w:rsidRPr="004212EB" w14:paraId="48A96656" w14:textId="77777777" w:rsidTr="0001107C">
        <w:tc>
          <w:tcPr>
            <w:tcW w:w="2992" w:type="dxa"/>
          </w:tcPr>
          <w:p w14:paraId="3413022D"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Neotropical</w:t>
            </w:r>
          </w:p>
        </w:tc>
        <w:tc>
          <w:tcPr>
            <w:tcW w:w="1794" w:type="dxa"/>
          </w:tcPr>
          <w:p w14:paraId="584748BF"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19 000 000</w:t>
            </w:r>
          </w:p>
        </w:tc>
        <w:tc>
          <w:tcPr>
            <w:tcW w:w="4192" w:type="dxa"/>
          </w:tcPr>
          <w:p w14:paraId="41BE9D68"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Sur de Norteamérica, Centroamérica, Suramérica, Antillas.</w:t>
            </w:r>
          </w:p>
        </w:tc>
      </w:tr>
      <w:tr w:rsidR="00272D62" w:rsidRPr="004212EB" w14:paraId="1C4A7B79" w14:textId="77777777" w:rsidTr="0001107C">
        <w:tc>
          <w:tcPr>
            <w:tcW w:w="2992" w:type="dxa"/>
          </w:tcPr>
          <w:p w14:paraId="25C7DCFE"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Australasia o australiana</w:t>
            </w:r>
          </w:p>
        </w:tc>
        <w:tc>
          <w:tcPr>
            <w:tcW w:w="1794" w:type="dxa"/>
          </w:tcPr>
          <w:p w14:paraId="7F75B763"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7 700 000</w:t>
            </w:r>
          </w:p>
        </w:tc>
        <w:tc>
          <w:tcPr>
            <w:tcW w:w="4192" w:type="dxa"/>
          </w:tcPr>
          <w:p w14:paraId="62095D3B"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 xml:space="preserve">Australia, Nueva Guinea, Nueva Zelanda y otras islas del sudeste asiático al sur de la línea de Wallace. </w:t>
            </w:r>
          </w:p>
        </w:tc>
      </w:tr>
      <w:tr w:rsidR="00272D62" w:rsidRPr="004212EB" w14:paraId="1624A1A0" w14:textId="77777777" w:rsidTr="0001107C">
        <w:tc>
          <w:tcPr>
            <w:tcW w:w="2992" w:type="dxa"/>
          </w:tcPr>
          <w:p w14:paraId="706F9F08"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Indomalaya u oriental</w:t>
            </w:r>
          </w:p>
        </w:tc>
        <w:tc>
          <w:tcPr>
            <w:tcW w:w="1794" w:type="dxa"/>
          </w:tcPr>
          <w:p w14:paraId="0534DA17"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7 500 000</w:t>
            </w:r>
          </w:p>
        </w:tc>
        <w:tc>
          <w:tcPr>
            <w:tcW w:w="4192" w:type="dxa"/>
          </w:tcPr>
          <w:p w14:paraId="579F5249"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Sureste de Asia, Filipinas e Indonesia.</w:t>
            </w:r>
          </w:p>
        </w:tc>
      </w:tr>
      <w:tr w:rsidR="00272D62" w:rsidRPr="004212EB" w14:paraId="5A975A31" w14:textId="77777777" w:rsidTr="0001107C">
        <w:tc>
          <w:tcPr>
            <w:tcW w:w="2992" w:type="dxa"/>
          </w:tcPr>
          <w:p w14:paraId="16592835"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Antártica</w:t>
            </w:r>
          </w:p>
        </w:tc>
        <w:tc>
          <w:tcPr>
            <w:tcW w:w="1794" w:type="dxa"/>
          </w:tcPr>
          <w:p w14:paraId="75682BC1"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300 000</w:t>
            </w:r>
          </w:p>
        </w:tc>
        <w:tc>
          <w:tcPr>
            <w:tcW w:w="4192" w:type="dxa"/>
          </w:tcPr>
          <w:p w14:paraId="3863754A"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Antártida y la Patagonia.</w:t>
            </w:r>
          </w:p>
        </w:tc>
      </w:tr>
      <w:tr w:rsidR="00272D62" w:rsidRPr="004212EB" w14:paraId="4F144BD0" w14:textId="77777777" w:rsidTr="0001107C">
        <w:tc>
          <w:tcPr>
            <w:tcW w:w="2992" w:type="dxa"/>
          </w:tcPr>
          <w:p w14:paraId="7B6C007C"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Oceánica</w:t>
            </w:r>
          </w:p>
        </w:tc>
        <w:tc>
          <w:tcPr>
            <w:tcW w:w="1794" w:type="dxa"/>
          </w:tcPr>
          <w:p w14:paraId="795B8A75" w14:textId="77777777" w:rsidR="00272D62" w:rsidRPr="004212EB" w:rsidRDefault="00272D62" w:rsidP="004212EB">
            <w:pPr>
              <w:jc w:val="both"/>
              <w:rPr>
                <w:rFonts w:eastAsia="Times New Roman" w:cs="Times New Roman"/>
                <w:color w:val="000000"/>
                <w:lang w:eastAsia="es-ES_tradnl"/>
              </w:rPr>
            </w:pPr>
            <w:r w:rsidRPr="004212EB">
              <w:rPr>
                <w:rFonts w:cs="Times New Roman"/>
                <w:color w:val="000000"/>
                <w:shd w:val="clear" w:color="auto" w:fill="F9F9F9"/>
              </w:rPr>
              <w:t>1 000 000</w:t>
            </w:r>
          </w:p>
        </w:tc>
        <w:tc>
          <w:tcPr>
            <w:tcW w:w="4192" w:type="dxa"/>
          </w:tcPr>
          <w:p w14:paraId="47DB9C9F" w14:textId="77777777" w:rsidR="00272D62" w:rsidRPr="004212EB" w:rsidRDefault="00272D62" w:rsidP="004212EB">
            <w:pPr>
              <w:jc w:val="both"/>
              <w:rPr>
                <w:rFonts w:eastAsia="Times New Roman" w:cs="Times New Roman"/>
                <w:color w:val="000000"/>
                <w:lang w:eastAsia="es-ES_tradnl"/>
              </w:rPr>
            </w:pPr>
            <w:r w:rsidRPr="004212EB">
              <w:rPr>
                <w:rFonts w:eastAsia="Times New Roman" w:cs="Times New Roman"/>
                <w:color w:val="000000"/>
                <w:lang w:eastAsia="es-ES_tradnl"/>
              </w:rPr>
              <w:t>Islas del Pacífico sur, Polinesia, Fiji y Micronesia.</w:t>
            </w:r>
          </w:p>
        </w:tc>
      </w:tr>
    </w:tbl>
    <w:p w14:paraId="58AD5269" w14:textId="77777777" w:rsidR="00272D62" w:rsidRPr="004212EB" w:rsidRDefault="00272D62" w:rsidP="004212EB">
      <w:pPr>
        <w:jc w:val="both"/>
        <w:rPr>
          <w:rFonts w:eastAsia="Times New Roman" w:cs="Times New Roman"/>
          <w:color w:val="000000"/>
          <w:lang w:eastAsia="es-ES_tradnl"/>
        </w:rPr>
      </w:pPr>
    </w:p>
    <w:p w14:paraId="0C3F7CE9" w14:textId="77777777" w:rsidR="00272D62" w:rsidRPr="004212EB" w:rsidRDefault="00272D62" w:rsidP="004212EB">
      <w:pPr>
        <w:jc w:val="both"/>
        <w:rPr>
          <w:rFonts w:eastAsia="Times New Roman" w:cs="Times New Roman"/>
          <w:color w:val="000000"/>
          <w:lang w:eastAsia="es-ES_tradnl"/>
        </w:rPr>
      </w:pPr>
    </w:p>
    <w:tbl>
      <w:tblPr>
        <w:tblStyle w:val="Tablaconcuadrcula"/>
        <w:tblW w:w="0" w:type="auto"/>
        <w:tblLayout w:type="fixed"/>
        <w:tblLook w:val="04A0" w:firstRow="1" w:lastRow="0" w:firstColumn="1" w:lastColumn="0" w:noHBand="0" w:noVBand="1"/>
      </w:tblPr>
      <w:tblGrid>
        <w:gridCol w:w="2518"/>
        <w:gridCol w:w="6536"/>
      </w:tblGrid>
      <w:tr w:rsidR="00272D62" w:rsidRPr="004212EB" w14:paraId="0CA39F88" w14:textId="77777777" w:rsidTr="0001107C">
        <w:tc>
          <w:tcPr>
            <w:tcW w:w="9054" w:type="dxa"/>
            <w:gridSpan w:val="2"/>
            <w:shd w:val="clear" w:color="auto" w:fill="0D0D0D" w:themeFill="text1" w:themeFillTint="F2"/>
          </w:tcPr>
          <w:p w14:paraId="7AA7A64C" w14:textId="77777777" w:rsidR="00272D62" w:rsidRPr="004212EB" w:rsidRDefault="00272D62" w:rsidP="004212EB">
            <w:pPr>
              <w:jc w:val="both"/>
              <w:rPr>
                <w:rFonts w:cs="Times New Roman"/>
                <w:b/>
              </w:rPr>
            </w:pPr>
            <w:r w:rsidRPr="004212EB">
              <w:rPr>
                <w:rFonts w:cs="Times New Roman"/>
                <w:b/>
              </w:rPr>
              <w:t>Imagen (fotografía, gráfica o ilustración)</w:t>
            </w:r>
          </w:p>
        </w:tc>
      </w:tr>
      <w:tr w:rsidR="00272D62" w:rsidRPr="004212EB" w14:paraId="10442D3B" w14:textId="77777777" w:rsidTr="0001107C">
        <w:tc>
          <w:tcPr>
            <w:tcW w:w="2518" w:type="dxa"/>
          </w:tcPr>
          <w:p w14:paraId="7C2BE9DD" w14:textId="77777777" w:rsidR="00272D62" w:rsidRPr="004212EB" w:rsidRDefault="00272D62" w:rsidP="004212EB">
            <w:pPr>
              <w:jc w:val="both"/>
              <w:rPr>
                <w:rFonts w:cs="Times New Roman"/>
                <w:b/>
              </w:rPr>
            </w:pPr>
            <w:r w:rsidRPr="004212EB">
              <w:rPr>
                <w:rFonts w:cs="Times New Roman"/>
                <w:b/>
              </w:rPr>
              <w:t>Código</w:t>
            </w:r>
          </w:p>
        </w:tc>
        <w:tc>
          <w:tcPr>
            <w:tcW w:w="6536" w:type="dxa"/>
          </w:tcPr>
          <w:p w14:paraId="3BB7ABBC" w14:textId="77777777" w:rsidR="00272D62" w:rsidRPr="004212EB" w:rsidRDefault="005C494D" w:rsidP="004212EB">
            <w:pPr>
              <w:jc w:val="both"/>
              <w:rPr>
                <w:rFonts w:cs="Times New Roman"/>
                <w:b/>
              </w:rPr>
            </w:pPr>
            <w:r w:rsidRPr="004212EB">
              <w:rPr>
                <w:rFonts w:cs="Times New Roman"/>
                <w:lang w:val="en-US"/>
              </w:rPr>
              <w:t>CS_08_10_IMG07</w:t>
            </w:r>
          </w:p>
        </w:tc>
      </w:tr>
      <w:tr w:rsidR="00272D62" w:rsidRPr="004212EB" w14:paraId="08902330" w14:textId="77777777" w:rsidTr="0001107C">
        <w:tc>
          <w:tcPr>
            <w:tcW w:w="2518" w:type="dxa"/>
          </w:tcPr>
          <w:p w14:paraId="2287F36C" w14:textId="77777777" w:rsidR="00272D62" w:rsidRPr="004212EB" w:rsidRDefault="00272D62" w:rsidP="004212EB">
            <w:pPr>
              <w:jc w:val="both"/>
              <w:rPr>
                <w:rFonts w:cs="Times New Roman"/>
              </w:rPr>
            </w:pPr>
            <w:r w:rsidRPr="004212EB">
              <w:rPr>
                <w:rFonts w:cs="Times New Roman"/>
                <w:b/>
              </w:rPr>
              <w:t>Descripción</w:t>
            </w:r>
          </w:p>
        </w:tc>
        <w:tc>
          <w:tcPr>
            <w:tcW w:w="6536" w:type="dxa"/>
          </w:tcPr>
          <w:p w14:paraId="5492388C" w14:textId="77777777" w:rsidR="00272D62" w:rsidRPr="004212EB" w:rsidRDefault="00272D62" w:rsidP="004212EB">
            <w:pPr>
              <w:jc w:val="both"/>
              <w:rPr>
                <w:rFonts w:cs="Times New Roman"/>
                <w:lang w:val="es-ES"/>
              </w:rPr>
            </w:pPr>
            <w:r w:rsidRPr="004212EB">
              <w:rPr>
                <w:rFonts w:eastAsia="Times New Roman" w:cs="Times New Roman"/>
                <w:color w:val="000000"/>
                <w:lang w:eastAsia="es-ES_tradnl"/>
              </w:rPr>
              <w:t>Zonas biogeográficas del mundo</w:t>
            </w:r>
          </w:p>
        </w:tc>
      </w:tr>
      <w:tr w:rsidR="00272D62" w:rsidRPr="004212EB" w14:paraId="1792E8C1" w14:textId="77777777" w:rsidTr="0001107C">
        <w:tc>
          <w:tcPr>
            <w:tcW w:w="2518" w:type="dxa"/>
          </w:tcPr>
          <w:p w14:paraId="1CA29120" w14:textId="77777777" w:rsidR="00272D62" w:rsidRPr="004212EB" w:rsidRDefault="00272D62" w:rsidP="004212EB">
            <w:pPr>
              <w:jc w:val="both"/>
              <w:rPr>
                <w:rFonts w:cs="Times New Roman"/>
              </w:rPr>
            </w:pPr>
            <w:r w:rsidRPr="004212EB">
              <w:rPr>
                <w:rFonts w:cs="Times New Roman"/>
                <w:b/>
              </w:rPr>
              <w:t>Código Shutterstock (o URL o la ruta en AulaPlaneta)</w:t>
            </w:r>
          </w:p>
        </w:tc>
        <w:tc>
          <w:tcPr>
            <w:tcW w:w="6536" w:type="dxa"/>
          </w:tcPr>
          <w:p w14:paraId="23A6444E" w14:textId="77777777" w:rsidR="00B71AE4" w:rsidRPr="004212EB" w:rsidRDefault="0057792C" w:rsidP="004212EB">
            <w:pPr>
              <w:jc w:val="both"/>
              <w:rPr>
                <w:rFonts w:cs="Times New Roman"/>
                <w:noProof/>
                <w:lang w:eastAsia="es-ES_tradnl"/>
              </w:rPr>
            </w:pPr>
            <w:hyperlink r:id="rId24" w:history="1">
              <w:r w:rsidR="00B71AE4" w:rsidRPr="004212EB">
                <w:rPr>
                  <w:rStyle w:val="Hipervnculo"/>
                  <w:rFonts w:cs="Times New Roman"/>
                  <w:noProof/>
                  <w:lang w:eastAsia="es-ES_tradnl"/>
                </w:rPr>
                <w:t>http://biotech.bioetica.org/images/biomes_s.gif</w:t>
              </w:r>
            </w:hyperlink>
          </w:p>
          <w:p w14:paraId="3C972958" w14:textId="77777777" w:rsidR="00B71AE4" w:rsidRPr="004212EB" w:rsidRDefault="00B71AE4" w:rsidP="004212EB">
            <w:pPr>
              <w:jc w:val="both"/>
              <w:rPr>
                <w:rFonts w:cs="Times New Roman"/>
                <w:noProof/>
                <w:lang w:eastAsia="es-ES_tradnl"/>
              </w:rPr>
            </w:pPr>
          </w:p>
          <w:p w14:paraId="0E19F9FA" w14:textId="77777777" w:rsidR="0026380C" w:rsidRPr="004212EB" w:rsidRDefault="0026380C" w:rsidP="004212EB">
            <w:pPr>
              <w:ind w:left="426"/>
              <w:jc w:val="both"/>
              <w:rPr>
                <w:rFonts w:cs="Times New Roman"/>
                <w:lang w:val="es-ES_tradnl"/>
              </w:rPr>
            </w:pPr>
            <w:r w:rsidRPr="004212EB">
              <w:rPr>
                <w:rFonts w:cs="Times New Roman"/>
                <w:noProof/>
                <w:lang w:val="es-CO" w:eastAsia="es-CO"/>
              </w:rPr>
              <w:drawing>
                <wp:inline distT="0" distB="0" distL="0" distR="0" wp14:anchorId="7423B8A8" wp14:editId="19700B61">
                  <wp:extent cx="1610732" cy="990600"/>
                  <wp:effectExtent l="0" t="0" r="0" b="0"/>
                  <wp:docPr id="8" name="Imagen 8" descr="http://biotech.bioetica.org/images/biomes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tech.bioetica.org/images/biomes_s.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4288" cy="992787"/>
                          </a:xfrm>
                          <a:prstGeom prst="rect">
                            <a:avLst/>
                          </a:prstGeom>
                          <a:noFill/>
                          <a:ln>
                            <a:noFill/>
                          </a:ln>
                        </pic:spPr>
                      </pic:pic>
                    </a:graphicData>
                  </a:graphic>
                </wp:inline>
              </w:drawing>
            </w:r>
          </w:p>
          <w:p w14:paraId="1597999B" w14:textId="77777777" w:rsidR="00272D62" w:rsidRPr="004212EB" w:rsidRDefault="00272D62" w:rsidP="004212EB">
            <w:pPr>
              <w:jc w:val="both"/>
              <w:rPr>
                <w:rFonts w:cs="Times New Roman"/>
                <w:noProof/>
                <w:lang w:eastAsia="es-ES_tradnl"/>
              </w:rPr>
            </w:pPr>
          </w:p>
          <w:p w14:paraId="73EC821B" w14:textId="77777777" w:rsidR="00272D62" w:rsidRPr="004212EB" w:rsidRDefault="00272D62" w:rsidP="004212EB">
            <w:pPr>
              <w:jc w:val="both"/>
              <w:rPr>
                <w:rFonts w:cs="Times New Roman"/>
                <w:noProof/>
                <w:lang w:eastAsia="es-ES_tradnl"/>
              </w:rPr>
            </w:pPr>
          </w:p>
          <w:p w14:paraId="2FA96510" w14:textId="006FA18A" w:rsidR="00272D62" w:rsidRPr="004212EB" w:rsidRDefault="00E71615" w:rsidP="004212EB">
            <w:pPr>
              <w:jc w:val="both"/>
              <w:rPr>
                <w:rFonts w:cs="Times New Roman"/>
                <w:noProof/>
                <w:color w:val="FF0000"/>
                <w:lang w:eastAsia="es-ES_tradnl"/>
              </w:rPr>
            </w:pPr>
            <w:r>
              <w:rPr>
                <w:rFonts w:cs="Times New Roman"/>
                <w:noProof/>
                <w:color w:val="FF0000"/>
                <w:lang w:eastAsia="es-ES_tradnl"/>
              </w:rPr>
              <w:t>OK, imagen corregida 30 enero</w:t>
            </w:r>
          </w:p>
          <w:p w14:paraId="53484BDB" w14:textId="77777777" w:rsidR="00617A75" w:rsidRPr="004212EB" w:rsidRDefault="00617A75" w:rsidP="004212EB">
            <w:pPr>
              <w:jc w:val="both"/>
              <w:rPr>
                <w:rFonts w:cs="Times New Roman"/>
                <w:noProof/>
                <w:color w:val="FF0000"/>
                <w:lang w:eastAsia="es-ES_tradnl"/>
              </w:rPr>
            </w:pPr>
          </w:p>
        </w:tc>
      </w:tr>
      <w:tr w:rsidR="00272D62" w:rsidRPr="004212EB" w14:paraId="44AE9B35" w14:textId="77777777" w:rsidTr="0001107C">
        <w:tc>
          <w:tcPr>
            <w:tcW w:w="2518" w:type="dxa"/>
          </w:tcPr>
          <w:p w14:paraId="79F7DF92" w14:textId="77777777" w:rsidR="00272D62" w:rsidRPr="004212EB" w:rsidRDefault="00272D62" w:rsidP="004212EB">
            <w:pPr>
              <w:jc w:val="both"/>
              <w:rPr>
                <w:rFonts w:cs="Times New Roman"/>
              </w:rPr>
            </w:pPr>
            <w:r w:rsidRPr="004212EB">
              <w:rPr>
                <w:rFonts w:cs="Times New Roman"/>
                <w:b/>
              </w:rPr>
              <w:t>Pie de imagen</w:t>
            </w:r>
          </w:p>
        </w:tc>
        <w:tc>
          <w:tcPr>
            <w:tcW w:w="6536" w:type="dxa"/>
          </w:tcPr>
          <w:p w14:paraId="3548CB5E" w14:textId="1301C8A0" w:rsidR="00272D62" w:rsidRPr="004212EB" w:rsidRDefault="00272D62" w:rsidP="0014084A">
            <w:pPr>
              <w:jc w:val="both"/>
              <w:rPr>
                <w:rFonts w:cs="Times New Roman"/>
              </w:rPr>
            </w:pPr>
            <w:r w:rsidRPr="004212EB">
              <w:rPr>
                <w:rFonts w:cs="Times New Roman"/>
              </w:rPr>
              <w:t xml:space="preserve">Mapa </w:t>
            </w:r>
            <w:ins w:id="270" w:author="TOSHIBA" w:date="2016-02-03T15:55:00Z">
              <w:r w:rsidR="0014084A">
                <w:rPr>
                  <w:rFonts w:cs="Times New Roman"/>
                </w:rPr>
                <w:t xml:space="preserve">de </w:t>
              </w:r>
            </w:ins>
            <w:del w:id="271" w:author="TOSHIBA" w:date="2016-02-03T15:55:00Z">
              <w:r w:rsidRPr="004212EB" w:rsidDel="0014084A">
                <w:rPr>
                  <w:rFonts w:cs="Times New Roman"/>
                </w:rPr>
                <w:delText xml:space="preserve">que representa </w:delText>
              </w:r>
            </w:del>
            <w:r w:rsidRPr="004212EB">
              <w:rPr>
                <w:rFonts w:cs="Times New Roman"/>
              </w:rPr>
              <w:t xml:space="preserve">las </w:t>
            </w:r>
            <w:r w:rsidRPr="004212EB">
              <w:rPr>
                <w:rFonts w:cs="Times New Roman"/>
                <w:b/>
              </w:rPr>
              <w:t>regiones biogeográficas</w:t>
            </w:r>
            <w:r w:rsidR="009639AA" w:rsidRPr="004212EB">
              <w:rPr>
                <w:rFonts w:cs="Times New Roman"/>
                <w:b/>
              </w:rPr>
              <w:t xml:space="preserve"> </w:t>
            </w:r>
            <w:r w:rsidR="00190290" w:rsidRPr="004212EB">
              <w:rPr>
                <w:rFonts w:cs="Times New Roman"/>
              </w:rPr>
              <w:t>que se clasifican dentro de los 14 bio</w:t>
            </w:r>
            <w:r w:rsidR="00500C0E" w:rsidRPr="004212EB">
              <w:rPr>
                <w:rFonts w:cs="Times New Roman"/>
              </w:rPr>
              <w:t xml:space="preserve">mas y </w:t>
            </w:r>
            <w:r w:rsidR="00CC6CCB" w:rsidRPr="004212EB">
              <w:rPr>
                <w:rFonts w:cs="Times New Roman"/>
              </w:rPr>
              <w:t>8</w:t>
            </w:r>
            <w:r w:rsidR="00500C0E" w:rsidRPr="004212EB">
              <w:rPr>
                <w:rFonts w:cs="Times New Roman"/>
              </w:rPr>
              <w:t xml:space="preserve"> reinos biogeográfic</w:t>
            </w:r>
            <w:r w:rsidR="00CC6CCB" w:rsidRPr="004212EB">
              <w:rPr>
                <w:rFonts w:cs="Times New Roman"/>
              </w:rPr>
              <w:t>o</w:t>
            </w:r>
            <w:r w:rsidR="00500C0E" w:rsidRPr="004212EB">
              <w:rPr>
                <w:rFonts w:cs="Times New Roman"/>
              </w:rPr>
              <w:t>s del</w:t>
            </w:r>
            <w:r w:rsidR="00192B2D" w:rsidRPr="004212EB">
              <w:rPr>
                <w:rFonts w:cs="Times New Roman"/>
              </w:rPr>
              <w:t xml:space="preserve"> </w:t>
            </w:r>
            <w:r w:rsidRPr="004212EB">
              <w:rPr>
                <w:rFonts w:cs="Times New Roman"/>
              </w:rPr>
              <w:t>mundo</w:t>
            </w:r>
            <w:r w:rsidR="00CC6CCB" w:rsidRPr="004212EB">
              <w:rPr>
                <w:rFonts w:cs="Times New Roman"/>
              </w:rPr>
              <w:t>.</w:t>
            </w:r>
            <w:r w:rsidR="00396016" w:rsidRPr="004212EB">
              <w:rPr>
                <w:rFonts w:cs="Times New Roman"/>
              </w:rPr>
              <w:t xml:space="preserve"> </w:t>
            </w:r>
            <w:r w:rsidR="00CC6CCB" w:rsidRPr="004212EB">
              <w:rPr>
                <w:rFonts w:eastAsia="Times New Roman" w:cs="Times New Roman"/>
                <w:color w:val="000000"/>
                <w:lang w:eastAsia="es-ES_tradnl"/>
              </w:rPr>
              <w:t xml:space="preserve">El Fondo Mundial para la Naturaleza </w:t>
            </w:r>
            <w:r w:rsidR="004D2CAF" w:rsidRPr="004212EB">
              <w:rPr>
                <w:rFonts w:cs="Times New Roman"/>
              </w:rPr>
              <w:t xml:space="preserve">ha ordenado las </w:t>
            </w:r>
            <w:r w:rsidR="009639AA" w:rsidRPr="004212EB">
              <w:rPr>
                <w:rFonts w:cs="Times New Roman"/>
              </w:rPr>
              <w:t>regiones</w:t>
            </w:r>
            <w:r w:rsidR="004D2CAF" w:rsidRPr="004212EB">
              <w:rPr>
                <w:rFonts w:cs="Times New Roman"/>
              </w:rPr>
              <w:t xml:space="preserve"> terrestres según su estado de </w:t>
            </w:r>
            <w:r w:rsidR="00F74B10" w:rsidRPr="004212EB">
              <w:rPr>
                <w:rFonts w:cs="Times New Roman"/>
              </w:rPr>
              <w:t>conservaci</w:t>
            </w:r>
            <w:r w:rsidR="00CC6CCB" w:rsidRPr="004212EB">
              <w:rPr>
                <w:rFonts w:cs="Times New Roman"/>
              </w:rPr>
              <w:t>ón</w:t>
            </w:r>
            <w:ins w:id="272" w:author="TOSHIBA" w:date="2016-02-03T15:56:00Z">
              <w:r w:rsidR="0014084A">
                <w:rPr>
                  <w:rFonts w:cs="Times New Roman"/>
                </w:rPr>
                <w:t>,</w:t>
              </w:r>
            </w:ins>
            <w:r w:rsidR="00F74B10" w:rsidRPr="004212EB">
              <w:rPr>
                <w:rFonts w:cs="Times New Roman"/>
              </w:rPr>
              <w:t xml:space="preserve"> como</w:t>
            </w:r>
            <w:r w:rsidR="00CC6CCB" w:rsidRPr="004212EB">
              <w:rPr>
                <w:rFonts w:cs="Times New Roman"/>
              </w:rPr>
              <w:t xml:space="preserve"> intacta, estable,</w:t>
            </w:r>
            <w:r w:rsidR="00DF3F82" w:rsidRPr="004212EB">
              <w:rPr>
                <w:rFonts w:cs="Times New Roman"/>
              </w:rPr>
              <w:t xml:space="preserve"> </w:t>
            </w:r>
            <w:r w:rsidR="00F74B10" w:rsidRPr="004212EB">
              <w:rPr>
                <w:rFonts w:cs="Times New Roman"/>
                <w:b/>
              </w:rPr>
              <w:t>crítico</w:t>
            </w:r>
            <w:r w:rsidR="00F74B10" w:rsidRPr="004212EB">
              <w:rPr>
                <w:rFonts w:cs="Times New Roman"/>
              </w:rPr>
              <w:t xml:space="preserve">, </w:t>
            </w:r>
            <w:r w:rsidR="00CC6CCB" w:rsidRPr="004212EB">
              <w:rPr>
                <w:rFonts w:cs="Times New Roman"/>
                <w:b/>
              </w:rPr>
              <w:t>amenazada</w:t>
            </w:r>
            <w:r w:rsidR="00F74B10" w:rsidRPr="004212EB">
              <w:rPr>
                <w:rFonts w:cs="Times New Roman"/>
              </w:rPr>
              <w:t xml:space="preserve"> o </w:t>
            </w:r>
            <w:r w:rsidR="00CC6CCB" w:rsidRPr="004212EB">
              <w:rPr>
                <w:rFonts w:cs="Times New Roman"/>
                <w:b/>
              </w:rPr>
              <w:t>vulnerable</w:t>
            </w:r>
            <w:r w:rsidR="00CC6CCB" w:rsidRPr="00FF3BAD">
              <w:rPr>
                <w:rFonts w:cs="Times New Roman"/>
              </w:rPr>
              <w:t>,</w:t>
            </w:r>
            <w:r w:rsidR="004D2CAF" w:rsidRPr="004212EB">
              <w:rPr>
                <w:rFonts w:cs="Times New Roman"/>
              </w:rPr>
              <w:t xml:space="preserve"> como resultado dir</w:t>
            </w:r>
            <w:r w:rsidR="009639AA" w:rsidRPr="004212EB">
              <w:rPr>
                <w:rFonts w:cs="Times New Roman"/>
              </w:rPr>
              <w:t>ecto del impacto humano y los efectos del cambio climático</w:t>
            </w:r>
            <w:r w:rsidR="004D2CAF" w:rsidRPr="004212EB">
              <w:rPr>
                <w:rFonts w:cs="Times New Roman"/>
              </w:rPr>
              <w:t xml:space="preserve">. </w:t>
            </w:r>
          </w:p>
        </w:tc>
      </w:tr>
    </w:tbl>
    <w:p w14:paraId="798513B9" w14:textId="77777777" w:rsidR="00272D62" w:rsidRPr="004212EB" w:rsidRDefault="00272D62" w:rsidP="004212EB">
      <w:pPr>
        <w:jc w:val="both"/>
        <w:rPr>
          <w:rFonts w:eastAsia="Times New Roman" w:cs="Times New Roman"/>
          <w:color w:val="000000"/>
          <w:lang w:eastAsia="es-ES_tradnl"/>
        </w:rPr>
      </w:pPr>
    </w:p>
    <w:p w14:paraId="01528763" w14:textId="77777777" w:rsidR="00762B2E" w:rsidRPr="004212EB" w:rsidRDefault="00762B2E" w:rsidP="004212EB">
      <w:pPr>
        <w:jc w:val="both"/>
        <w:rPr>
          <w:rFonts w:eastAsia="Times New Roman" w:cs="Times New Roman"/>
          <w:color w:val="000000"/>
          <w:lang w:eastAsia="es-ES_tradnl"/>
        </w:rPr>
      </w:pPr>
    </w:p>
    <w:tbl>
      <w:tblPr>
        <w:tblStyle w:val="Tablaconcuadrcula"/>
        <w:tblW w:w="0" w:type="auto"/>
        <w:tblLook w:val="04A0" w:firstRow="1" w:lastRow="0" w:firstColumn="1" w:lastColumn="0" w:noHBand="0" w:noVBand="1"/>
      </w:tblPr>
      <w:tblGrid>
        <w:gridCol w:w="1216"/>
        <w:gridCol w:w="7838"/>
      </w:tblGrid>
      <w:tr w:rsidR="00E14733" w:rsidRPr="004212EB" w14:paraId="3B9DBCB5" w14:textId="77777777" w:rsidTr="00B02009">
        <w:tc>
          <w:tcPr>
            <w:tcW w:w="9054" w:type="dxa"/>
            <w:gridSpan w:val="2"/>
            <w:shd w:val="clear" w:color="auto" w:fill="000000" w:themeFill="text1"/>
          </w:tcPr>
          <w:p w14:paraId="56209916" w14:textId="77777777" w:rsidR="00E14733" w:rsidRPr="004212EB" w:rsidRDefault="00E14733" w:rsidP="004212EB">
            <w:pPr>
              <w:jc w:val="both"/>
              <w:rPr>
                <w:rFonts w:cs="Times New Roman"/>
              </w:rPr>
            </w:pPr>
            <w:r w:rsidRPr="004212EB">
              <w:rPr>
                <w:rFonts w:cs="Times New Roman"/>
              </w:rPr>
              <w:t>Destacado</w:t>
            </w:r>
          </w:p>
        </w:tc>
      </w:tr>
      <w:tr w:rsidR="00E14733" w:rsidRPr="004212EB" w14:paraId="6E506819" w14:textId="77777777" w:rsidTr="00B02009">
        <w:trPr>
          <w:trHeight w:val="318"/>
        </w:trPr>
        <w:tc>
          <w:tcPr>
            <w:tcW w:w="1133" w:type="dxa"/>
            <w:shd w:val="clear" w:color="auto" w:fill="auto"/>
          </w:tcPr>
          <w:p w14:paraId="2D5D3748" w14:textId="77777777" w:rsidR="00E14733" w:rsidRPr="004212EB" w:rsidRDefault="00E14733" w:rsidP="004212EB">
            <w:pPr>
              <w:jc w:val="both"/>
              <w:rPr>
                <w:rFonts w:cs="Times New Roman"/>
                <w:lang w:val="es-ES"/>
              </w:rPr>
            </w:pPr>
            <w:r w:rsidRPr="004212EB">
              <w:rPr>
                <w:rFonts w:cs="Times New Roman"/>
                <w:lang w:val="es-ES"/>
              </w:rPr>
              <w:t>Título</w:t>
            </w:r>
          </w:p>
        </w:tc>
        <w:tc>
          <w:tcPr>
            <w:tcW w:w="7921" w:type="dxa"/>
            <w:shd w:val="clear" w:color="auto" w:fill="auto"/>
          </w:tcPr>
          <w:p w14:paraId="6C1EA297" w14:textId="77777777" w:rsidR="00E14733" w:rsidRPr="004212EB" w:rsidRDefault="00E14733" w:rsidP="004212EB">
            <w:pPr>
              <w:jc w:val="both"/>
              <w:rPr>
                <w:rFonts w:cs="Times New Roman"/>
                <w:color w:val="000000" w:themeColor="text1"/>
              </w:rPr>
            </w:pPr>
            <w:r w:rsidRPr="004212EB">
              <w:rPr>
                <w:rFonts w:eastAsia="Times New Roman" w:cs="Times New Roman"/>
              </w:rPr>
              <w:t>El clima y la vegetación</w:t>
            </w:r>
          </w:p>
        </w:tc>
      </w:tr>
      <w:tr w:rsidR="00E14733" w:rsidRPr="004212EB" w14:paraId="1964CB3F" w14:textId="77777777" w:rsidTr="00B02009">
        <w:trPr>
          <w:trHeight w:val="318"/>
        </w:trPr>
        <w:tc>
          <w:tcPr>
            <w:tcW w:w="1133" w:type="dxa"/>
            <w:shd w:val="clear" w:color="auto" w:fill="auto"/>
          </w:tcPr>
          <w:p w14:paraId="1DB680FE" w14:textId="77777777" w:rsidR="00E14733" w:rsidRPr="004212EB" w:rsidRDefault="00E14733" w:rsidP="004212EB">
            <w:pPr>
              <w:jc w:val="both"/>
              <w:rPr>
                <w:rFonts w:cs="Times New Roman"/>
                <w:lang w:val="es-ES"/>
              </w:rPr>
            </w:pPr>
            <w:r w:rsidRPr="004212EB">
              <w:rPr>
                <w:rFonts w:cs="Times New Roman"/>
                <w:lang w:val="es-ES"/>
              </w:rPr>
              <w:t>Contenido</w:t>
            </w:r>
          </w:p>
        </w:tc>
        <w:tc>
          <w:tcPr>
            <w:tcW w:w="7921" w:type="dxa"/>
            <w:shd w:val="clear" w:color="auto" w:fill="auto"/>
          </w:tcPr>
          <w:p w14:paraId="7D7F5820" w14:textId="40845607" w:rsidR="00E14733" w:rsidRPr="004212EB" w:rsidRDefault="00E14733" w:rsidP="0040244D">
            <w:pPr>
              <w:jc w:val="both"/>
              <w:rPr>
                <w:rFonts w:cs="Times New Roman"/>
              </w:rPr>
            </w:pPr>
            <w:r w:rsidRPr="004212EB">
              <w:rPr>
                <w:rFonts w:eastAsia="Times New Roman" w:cs="Times New Roman"/>
                <w:lang w:val="es-ES" w:eastAsia="es-CO"/>
              </w:rPr>
              <w:t>El clima y la vegetación v</w:t>
            </w:r>
            <w:del w:id="273" w:author="TOSHIBA" w:date="2016-02-03T15:56:00Z">
              <w:r w:rsidRPr="004212EB" w:rsidDel="0014084A">
                <w:rPr>
                  <w:rFonts w:eastAsia="Times New Roman" w:cs="Times New Roman"/>
                  <w:lang w:val="es-ES" w:eastAsia="es-CO"/>
                </w:rPr>
                <w:delText>e</w:delText>
              </w:r>
            </w:del>
            <w:ins w:id="274" w:author="TOSHIBA" w:date="2016-02-03T15:56:00Z">
              <w:r w:rsidR="0014084A">
                <w:rPr>
                  <w:rFonts w:eastAsia="Times New Roman" w:cs="Times New Roman"/>
                  <w:lang w:val="es-ES" w:eastAsia="es-CO"/>
                </w:rPr>
                <w:t>a</w:t>
              </w:r>
            </w:ins>
            <w:r w:rsidRPr="004212EB">
              <w:rPr>
                <w:rFonts w:eastAsia="Times New Roman" w:cs="Times New Roman"/>
                <w:lang w:val="es-ES" w:eastAsia="es-CO"/>
              </w:rPr>
              <w:t xml:space="preserve">rían con la </w:t>
            </w:r>
            <w:r w:rsidRPr="004212EB">
              <w:rPr>
                <w:rFonts w:eastAsia="Times New Roman" w:cs="Times New Roman"/>
                <w:b/>
                <w:lang w:val="es-ES" w:eastAsia="es-CO"/>
              </w:rPr>
              <w:t>latitud</w:t>
            </w:r>
            <w:r w:rsidRPr="004212EB">
              <w:rPr>
                <w:rFonts w:eastAsia="Times New Roman" w:cs="Times New Roman"/>
                <w:lang w:val="es-ES" w:eastAsia="es-CO"/>
              </w:rPr>
              <w:t xml:space="preserve"> (distancia angular desde el </w:t>
            </w:r>
            <w:del w:id="275" w:author="TOSHIBA" w:date="2016-02-03T15:56:00Z">
              <w:r w:rsidRPr="004212EB" w:rsidDel="0014084A">
                <w:rPr>
                  <w:rFonts w:eastAsia="Times New Roman" w:cs="Times New Roman"/>
                  <w:lang w:val="es-ES" w:eastAsia="es-CO"/>
                </w:rPr>
                <w:delText>e</w:delText>
              </w:r>
            </w:del>
            <w:ins w:id="276" w:author="TOSHIBA" w:date="2016-02-03T15:56:00Z">
              <w:r w:rsidR="0014084A">
                <w:rPr>
                  <w:rFonts w:eastAsia="Times New Roman" w:cs="Times New Roman"/>
                  <w:lang w:val="es-ES" w:eastAsia="es-CO"/>
                </w:rPr>
                <w:t>E</w:t>
              </w:r>
            </w:ins>
            <w:r w:rsidRPr="004212EB">
              <w:rPr>
                <w:rFonts w:eastAsia="Times New Roman" w:cs="Times New Roman"/>
                <w:lang w:val="es-ES" w:eastAsia="es-CO"/>
              </w:rPr>
              <w:t xml:space="preserve">cuador) y con la </w:t>
            </w:r>
            <w:r w:rsidRPr="004212EB">
              <w:rPr>
                <w:rFonts w:eastAsia="Times New Roman" w:cs="Times New Roman"/>
                <w:b/>
                <w:lang w:val="es-ES" w:eastAsia="es-CO"/>
              </w:rPr>
              <w:t>altitud</w:t>
            </w:r>
            <w:r w:rsidRPr="004212EB">
              <w:rPr>
                <w:rFonts w:eastAsia="Times New Roman" w:cs="Times New Roman"/>
                <w:lang w:val="es-ES" w:eastAsia="es-CO"/>
              </w:rPr>
              <w:t xml:space="preserve"> (altura sobre el nivel del mar). </w:t>
            </w:r>
            <w:r w:rsidR="00D96C9B" w:rsidRPr="004212EB">
              <w:rPr>
                <w:rFonts w:eastAsia="Times New Roman" w:cs="Times New Roman"/>
                <w:lang w:val="es-ES" w:eastAsia="es-CO"/>
              </w:rPr>
              <w:t xml:space="preserve">Si se escala una montaña alta hacia la cima, se encontrarán cambios en la vida vegetal semejantes a los que se hallan si se viaja desde el </w:t>
            </w:r>
            <w:del w:id="277" w:author="TOSHIBA" w:date="2016-02-03T15:57:00Z">
              <w:r w:rsidR="00D96C9B" w:rsidRPr="004212EB" w:rsidDel="0014084A">
                <w:rPr>
                  <w:rFonts w:eastAsia="Times New Roman" w:cs="Times New Roman"/>
                  <w:lang w:val="es-ES" w:eastAsia="es-CO"/>
                </w:rPr>
                <w:delText>e</w:delText>
              </w:r>
            </w:del>
            <w:ins w:id="278" w:author="TOSHIBA" w:date="2016-02-03T15:57:00Z">
              <w:r w:rsidR="0014084A">
                <w:rPr>
                  <w:rFonts w:eastAsia="Times New Roman" w:cs="Times New Roman"/>
                  <w:lang w:val="es-ES" w:eastAsia="es-CO"/>
                </w:rPr>
                <w:t>E</w:t>
              </w:r>
            </w:ins>
            <w:r w:rsidR="00D96C9B" w:rsidRPr="004212EB">
              <w:rPr>
                <w:rFonts w:eastAsia="Times New Roman" w:cs="Times New Roman"/>
                <w:lang w:val="es-ES" w:eastAsia="es-CO"/>
              </w:rPr>
              <w:t>cuador hacia uno de los polos de la Tierra.</w:t>
            </w:r>
            <w:r w:rsidR="00AC324C" w:rsidRPr="004212EB">
              <w:rPr>
                <w:rFonts w:eastAsia="Times New Roman" w:cs="Times New Roman"/>
                <w:lang w:val="es-ES" w:eastAsia="es-CO"/>
              </w:rPr>
              <w:t xml:space="preserve"> En ambos casos la temperatura baja </w:t>
            </w:r>
            <w:ins w:id="279" w:author="TOSHIBA" w:date="2016-02-03T15:57:00Z">
              <w:r w:rsidR="0014084A">
                <w:rPr>
                  <w:rFonts w:eastAsia="Times New Roman" w:cs="Times New Roman"/>
                  <w:lang w:val="es-ES" w:eastAsia="es-CO"/>
                </w:rPr>
                <w:t xml:space="preserve">da </w:t>
              </w:r>
            </w:ins>
            <w:del w:id="280" w:author="TOSHIBA" w:date="2016-02-03T15:57:00Z">
              <w:r w:rsidR="00AC324C" w:rsidRPr="004212EB" w:rsidDel="0014084A">
                <w:rPr>
                  <w:rFonts w:eastAsia="Times New Roman" w:cs="Times New Roman"/>
                  <w:lang w:val="es-ES" w:eastAsia="es-CO"/>
                </w:rPr>
                <w:delText xml:space="preserve">dando </w:delText>
              </w:r>
            </w:del>
            <w:r w:rsidR="00AC324C" w:rsidRPr="004212EB">
              <w:rPr>
                <w:rFonts w:eastAsia="Times New Roman" w:cs="Times New Roman"/>
                <w:lang w:val="es-ES" w:eastAsia="es-CO"/>
              </w:rPr>
              <w:t xml:space="preserve">lugar a la presencia de ambientes más fríos, húmedos y con vegetación cada vez más </w:t>
            </w:r>
            <w:r w:rsidR="00C40FDD" w:rsidRPr="004212EB">
              <w:rPr>
                <w:rFonts w:eastAsia="Times New Roman" w:cs="Times New Roman"/>
                <w:lang w:val="es-ES" w:eastAsia="es-CO"/>
              </w:rPr>
              <w:t>escasa</w:t>
            </w:r>
            <w:r w:rsidR="00AC324C" w:rsidRPr="004212EB">
              <w:rPr>
                <w:rFonts w:eastAsia="Times New Roman" w:cs="Times New Roman"/>
                <w:lang w:val="es-ES" w:eastAsia="es-CO"/>
              </w:rPr>
              <w:t xml:space="preserve"> y menos diversa, adaptada a cada clima.</w:t>
            </w:r>
          </w:p>
        </w:tc>
      </w:tr>
    </w:tbl>
    <w:p w14:paraId="4AD60109" w14:textId="77777777" w:rsidR="00E14733" w:rsidRPr="004212EB" w:rsidRDefault="00E14733" w:rsidP="004212EB">
      <w:pPr>
        <w:jc w:val="both"/>
        <w:rPr>
          <w:rFonts w:eastAsia="Times New Roman" w:cs="Times New Roman"/>
          <w:color w:val="000000"/>
          <w:lang w:eastAsia="es-ES_tradnl"/>
        </w:rPr>
      </w:pPr>
    </w:p>
    <w:p w14:paraId="0EF2853F" w14:textId="77777777" w:rsidR="00E14733" w:rsidRPr="004212EB" w:rsidRDefault="00E14733" w:rsidP="004212EB">
      <w:pPr>
        <w:jc w:val="both"/>
        <w:rPr>
          <w:rFonts w:eastAsia="Times New Roman" w:cs="Times New Roman"/>
          <w:color w:val="000000"/>
          <w:lang w:eastAsia="es-ES_tradnl"/>
        </w:rPr>
      </w:pPr>
    </w:p>
    <w:p w14:paraId="08EE869A" w14:textId="77777777" w:rsidR="00762B2E" w:rsidRPr="004212EB" w:rsidRDefault="00762B2E"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w:t>
      </w:r>
      <w:r w:rsidR="004E1EB6" w:rsidRPr="004212EB">
        <w:rPr>
          <w:rFonts w:ascii="Times New Roman" w:eastAsia="Times New Roman" w:hAnsi="Times New Roman" w:cs="Times New Roman"/>
          <w:lang w:eastAsia="es-ES_tradnl"/>
        </w:rPr>
        <w:t>7</w:t>
      </w:r>
      <w:r w:rsidRPr="004212EB">
        <w:rPr>
          <w:rFonts w:ascii="Times New Roman" w:eastAsia="Times New Roman" w:hAnsi="Times New Roman" w:cs="Times New Roman"/>
          <w:lang w:eastAsia="es-ES_tradnl"/>
        </w:rPr>
        <w:t>0 Motor F</w:t>
      </w:r>
    </w:p>
    <w:tbl>
      <w:tblPr>
        <w:tblStyle w:val="Tablaconcuadrcula"/>
        <w:tblW w:w="0" w:type="auto"/>
        <w:tblLook w:val="04A0" w:firstRow="1" w:lastRow="0" w:firstColumn="1" w:lastColumn="0" w:noHBand="0" w:noVBand="1"/>
      </w:tblPr>
      <w:tblGrid>
        <w:gridCol w:w="2518"/>
        <w:gridCol w:w="6515"/>
      </w:tblGrid>
      <w:tr w:rsidR="00762B2E" w:rsidRPr="004212EB" w14:paraId="5A5A7EBF" w14:textId="77777777" w:rsidTr="0001107C">
        <w:tc>
          <w:tcPr>
            <w:tcW w:w="9033" w:type="dxa"/>
            <w:gridSpan w:val="2"/>
            <w:shd w:val="clear" w:color="auto" w:fill="000000" w:themeFill="text1"/>
          </w:tcPr>
          <w:p w14:paraId="41AE64B6" w14:textId="77777777" w:rsidR="00762B2E" w:rsidRPr="004212EB" w:rsidRDefault="00762B2E" w:rsidP="004212EB">
            <w:pPr>
              <w:jc w:val="both"/>
              <w:rPr>
                <w:rFonts w:cs="Times New Roman"/>
                <w:b/>
                <w:color w:val="FFFFFF" w:themeColor="background1"/>
              </w:rPr>
            </w:pPr>
            <w:r w:rsidRPr="004212EB">
              <w:rPr>
                <w:rFonts w:cs="Times New Roman"/>
                <w:b/>
                <w:color w:val="FFFFFF" w:themeColor="background1"/>
              </w:rPr>
              <w:t>Profundiza: recurso nuevo</w:t>
            </w:r>
          </w:p>
        </w:tc>
      </w:tr>
      <w:tr w:rsidR="00762B2E" w:rsidRPr="004212EB" w14:paraId="2E650496" w14:textId="77777777" w:rsidTr="0001107C">
        <w:tc>
          <w:tcPr>
            <w:tcW w:w="2518" w:type="dxa"/>
          </w:tcPr>
          <w:p w14:paraId="5CBD3D0D" w14:textId="77777777" w:rsidR="00762B2E" w:rsidRPr="004212EB" w:rsidRDefault="00762B2E" w:rsidP="004212EB">
            <w:pPr>
              <w:jc w:val="both"/>
              <w:rPr>
                <w:rFonts w:cs="Times New Roman"/>
                <w:b/>
                <w:color w:val="000000"/>
              </w:rPr>
            </w:pPr>
            <w:r w:rsidRPr="004212EB">
              <w:rPr>
                <w:rFonts w:cs="Times New Roman"/>
                <w:b/>
                <w:color w:val="000000"/>
              </w:rPr>
              <w:t>Código</w:t>
            </w:r>
          </w:p>
        </w:tc>
        <w:tc>
          <w:tcPr>
            <w:tcW w:w="6515" w:type="dxa"/>
          </w:tcPr>
          <w:p w14:paraId="62DC097E" w14:textId="77777777" w:rsidR="00762B2E" w:rsidRPr="004212EB" w:rsidRDefault="00762B2E" w:rsidP="004212EB">
            <w:pPr>
              <w:jc w:val="both"/>
              <w:rPr>
                <w:rFonts w:cs="Times New Roman"/>
                <w:b/>
                <w:color w:val="000000"/>
              </w:rPr>
            </w:pPr>
            <w:r w:rsidRPr="004212EB">
              <w:rPr>
                <w:rFonts w:cs="Times New Roman"/>
                <w:lang w:val="en-US"/>
              </w:rPr>
              <w:t>CS_08_10_REC</w:t>
            </w:r>
            <w:r w:rsidR="004C3573" w:rsidRPr="004212EB">
              <w:rPr>
                <w:rFonts w:cs="Times New Roman"/>
                <w:lang w:val="en-US"/>
              </w:rPr>
              <w:t>70</w:t>
            </w:r>
          </w:p>
        </w:tc>
      </w:tr>
      <w:tr w:rsidR="00762B2E" w:rsidRPr="004212EB" w14:paraId="32D48190" w14:textId="77777777" w:rsidTr="0001107C">
        <w:tc>
          <w:tcPr>
            <w:tcW w:w="2518" w:type="dxa"/>
          </w:tcPr>
          <w:p w14:paraId="746DB1DA" w14:textId="77777777" w:rsidR="00762B2E" w:rsidRPr="004212EB" w:rsidRDefault="00762B2E" w:rsidP="004212EB">
            <w:pPr>
              <w:jc w:val="both"/>
              <w:rPr>
                <w:rFonts w:cs="Times New Roman"/>
                <w:color w:val="000000"/>
              </w:rPr>
            </w:pPr>
            <w:r w:rsidRPr="004212EB">
              <w:rPr>
                <w:rFonts w:cs="Times New Roman"/>
                <w:b/>
                <w:color w:val="000000"/>
              </w:rPr>
              <w:t>Título</w:t>
            </w:r>
          </w:p>
        </w:tc>
        <w:tc>
          <w:tcPr>
            <w:tcW w:w="6515" w:type="dxa"/>
          </w:tcPr>
          <w:p w14:paraId="2F4CDD5A" w14:textId="77777777" w:rsidR="00762B2E" w:rsidRPr="004212EB" w:rsidRDefault="00A16857" w:rsidP="004212EB">
            <w:pPr>
              <w:jc w:val="both"/>
              <w:rPr>
                <w:rFonts w:cs="Times New Roman"/>
                <w:color w:val="000000"/>
              </w:rPr>
            </w:pPr>
            <w:r w:rsidRPr="004212EB">
              <w:rPr>
                <w:rFonts w:cs="Times New Roman"/>
                <w:color w:val="000000"/>
              </w:rPr>
              <w:t>L</w:t>
            </w:r>
            <w:r w:rsidR="009A62EB" w:rsidRPr="004212EB">
              <w:rPr>
                <w:rFonts w:cs="Times New Roman"/>
                <w:color w:val="000000"/>
              </w:rPr>
              <w:t xml:space="preserve">os factores y los procesos que determinan las </w:t>
            </w:r>
            <w:r w:rsidRPr="004212EB">
              <w:rPr>
                <w:rFonts w:cs="Times New Roman"/>
                <w:color w:val="000000"/>
              </w:rPr>
              <w:t>r</w:t>
            </w:r>
            <w:r w:rsidR="00762B2E" w:rsidRPr="004212EB">
              <w:rPr>
                <w:rFonts w:cs="Times New Roman"/>
                <w:color w:val="000000"/>
              </w:rPr>
              <w:t>egiones biogeográficas</w:t>
            </w:r>
          </w:p>
        </w:tc>
      </w:tr>
      <w:tr w:rsidR="00762B2E" w:rsidRPr="004212EB" w14:paraId="29B1B843" w14:textId="77777777" w:rsidTr="0001107C">
        <w:tc>
          <w:tcPr>
            <w:tcW w:w="2518" w:type="dxa"/>
          </w:tcPr>
          <w:p w14:paraId="1D7B502D" w14:textId="77777777" w:rsidR="00762B2E" w:rsidRPr="004212EB" w:rsidRDefault="00762B2E" w:rsidP="004212EB">
            <w:pPr>
              <w:jc w:val="both"/>
              <w:rPr>
                <w:rFonts w:cs="Times New Roman"/>
                <w:b/>
                <w:color w:val="000000"/>
              </w:rPr>
            </w:pPr>
            <w:r w:rsidRPr="004212EB">
              <w:rPr>
                <w:rFonts w:cs="Times New Roman"/>
                <w:b/>
                <w:color w:val="000000"/>
              </w:rPr>
              <w:t>Descripción</w:t>
            </w:r>
          </w:p>
        </w:tc>
        <w:tc>
          <w:tcPr>
            <w:tcW w:w="6515" w:type="dxa"/>
          </w:tcPr>
          <w:p w14:paraId="5E6A28F2" w14:textId="7AD966D3" w:rsidR="00762B2E" w:rsidRPr="004212EB" w:rsidRDefault="009A62EB" w:rsidP="004212EB">
            <w:pPr>
              <w:jc w:val="both"/>
              <w:rPr>
                <w:rFonts w:cs="Times New Roman"/>
                <w:color w:val="000000"/>
              </w:rPr>
            </w:pPr>
            <w:r w:rsidRPr="004212EB">
              <w:rPr>
                <w:rFonts w:cs="Times New Roman"/>
                <w:color w:val="000000"/>
              </w:rPr>
              <w:t xml:space="preserve">Interactivo </w:t>
            </w:r>
            <w:r w:rsidR="00524177" w:rsidRPr="004212EB">
              <w:rPr>
                <w:rFonts w:cs="Times New Roman"/>
                <w:color w:val="000000"/>
              </w:rPr>
              <w:t>que expone lo</w:t>
            </w:r>
            <w:r w:rsidRPr="004212EB">
              <w:rPr>
                <w:rFonts w:cs="Times New Roman"/>
                <w:color w:val="000000"/>
              </w:rPr>
              <w:t>s</w:t>
            </w:r>
            <w:r w:rsidR="007F744C">
              <w:rPr>
                <w:rFonts w:cs="Times New Roman"/>
                <w:color w:val="000000"/>
              </w:rPr>
              <w:t xml:space="preserve"> </w:t>
            </w:r>
            <w:r w:rsidRPr="004212EB">
              <w:rPr>
                <w:rFonts w:cs="Times New Roman"/>
                <w:color w:val="000000"/>
              </w:rPr>
              <w:t>principales factores ambientales y los procesos evolutivos que dan lugar</w:t>
            </w:r>
            <w:r w:rsidR="00C40FDD" w:rsidRPr="004212EB">
              <w:rPr>
                <w:rFonts w:cs="Times New Roman"/>
                <w:color w:val="000000"/>
              </w:rPr>
              <w:t xml:space="preserve"> a las regiones biogeográficas</w:t>
            </w:r>
          </w:p>
        </w:tc>
      </w:tr>
      <w:tr w:rsidR="00C40FDD" w:rsidRPr="004212EB" w14:paraId="3058A6C2" w14:textId="77777777" w:rsidTr="0001107C">
        <w:tc>
          <w:tcPr>
            <w:tcW w:w="2518" w:type="dxa"/>
          </w:tcPr>
          <w:p w14:paraId="57DD8189" w14:textId="235E081E" w:rsidR="00C40FDD" w:rsidRPr="004212EB" w:rsidRDefault="00C40FDD" w:rsidP="004212EB">
            <w:pPr>
              <w:jc w:val="both"/>
              <w:rPr>
                <w:rFonts w:cs="Times New Roman"/>
                <w:b/>
                <w:color w:val="000000"/>
              </w:rPr>
            </w:pPr>
            <w:r w:rsidRPr="004212EB">
              <w:rPr>
                <w:rFonts w:cs="Times New Roman"/>
                <w:b/>
                <w:color w:val="000000"/>
              </w:rPr>
              <w:t>Ubicación</w:t>
            </w:r>
          </w:p>
        </w:tc>
        <w:tc>
          <w:tcPr>
            <w:tcW w:w="6515" w:type="dxa"/>
          </w:tcPr>
          <w:p w14:paraId="0FA0B89D" w14:textId="77777777" w:rsidR="00C40FDD" w:rsidRPr="004212EB" w:rsidRDefault="00C40FDD" w:rsidP="004212EB">
            <w:pPr>
              <w:jc w:val="both"/>
              <w:rPr>
                <w:rFonts w:cs="Times New Roman"/>
                <w:color w:val="000000"/>
              </w:rPr>
            </w:pPr>
            <w:r w:rsidRPr="004212EB">
              <w:rPr>
                <w:rFonts w:cs="Times New Roman"/>
                <w:color w:val="000000"/>
              </w:rPr>
              <w:t>Motor F10</w:t>
            </w:r>
          </w:p>
          <w:p w14:paraId="610ECFD8" w14:textId="77777777" w:rsidR="00C40FDD" w:rsidRPr="004212EB" w:rsidRDefault="00C40FDD" w:rsidP="004212EB">
            <w:pPr>
              <w:jc w:val="both"/>
              <w:rPr>
                <w:rFonts w:cs="Times New Roman"/>
              </w:rPr>
            </w:pPr>
            <w:r w:rsidRPr="004212EB">
              <w:rPr>
                <w:rFonts w:cs="Times New Roman"/>
              </w:rPr>
              <w:t>Autoría: Miguel</w:t>
            </w:r>
          </w:p>
          <w:p w14:paraId="67BF48CC" w14:textId="6CF8C052" w:rsidR="0095198C" w:rsidRPr="004212EB" w:rsidRDefault="00A92675" w:rsidP="004212EB">
            <w:pPr>
              <w:jc w:val="both"/>
              <w:rPr>
                <w:rFonts w:cs="Times New Roman"/>
                <w:color w:val="000000"/>
              </w:rPr>
            </w:pPr>
            <w:r w:rsidRPr="004212EB">
              <w:rPr>
                <w:rFonts w:cs="Times New Roman"/>
              </w:rPr>
              <w:t xml:space="preserve">Ok, </w:t>
            </w:r>
            <w:r w:rsidR="0095198C" w:rsidRPr="004212EB">
              <w:rPr>
                <w:rFonts w:cs="Times New Roman"/>
              </w:rPr>
              <w:t>editado</w:t>
            </w:r>
            <w:r w:rsidRPr="004212EB">
              <w:rPr>
                <w:rFonts w:cs="Times New Roman"/>
              </w:rPr>
              <w:t xml:space="preserve">. </w:t>
            </w:r>
            <w:r w:rsidR="0095198C" w:rsidRPr="004212EB">
              <w:rPr>
                <w:rFonts w:cs="Times New Roman"/>
              </w:rPr>
              <w:t>SIN imágenes</w:t>
            </w:r>
          </w:p>
        </w:tc>
      </w:tr>
    </w:tbl>
    <w:p w14:paraId="21F6AED8" w14:textId="77777777" w:rsidR="00762B2E" w:rsidRPr="004212EB" w:rsidRDefault="00762B2E" w:rsidP="004212EB">
      <w:pPr>
        <w:jc w:val="both"/>
        <w:rPr>
          <w:rFonts w:eastAsia="Times New Roman" w:cs="Times New Roman"/>
          <w:color w:val="000000"/>
          <w:lang w:eastAsia="es-ES_tradnl"/>
        </w:rPr>
      </w:pPr>
    </w:p>
    <w:p w14:paraId="0F9E5968" w14:textId="77777777" w:rsidR="00762B2E" w:rsidRPr="004212EB" w:rsidRDefault="00DF5ED0" w:rsidP="004212EB">
      <w:pPr>
        <w:jc w:val="both"/>
        <w:rPr>
          <w:rFonts w:eastAsia="Times New Roman" w:cs="Times New Roman"/>
          <w:color w:val="000000"/>
          <w:lang w:eastAsia="es-ES_tradnl"/>
        </w:rPr>
      </w:pPr>
      <w:r w:rsidRPr="004212EB">
        <w:rPr>
          <w:rFonts w:cs="Times New Roman"/>
          <w:highlight w:val="yellow"/>
        </w:rPr>
        <w:t>[SECCIÓN 2]</w:t>
      </w:r>
    </w:p>
    <w:p w14:paraId="48D8A274" w14:textId="40D34245" w:rsidR="005D2B99" w:rsidRPr="004212EB" w:rsidRDefault="00762B2E" w:rsidP="004212EB">
      <w:pPr>
        <w:pStyle w:val="Ttulo2"/>
        <w:jc w:val="both"/>
        <w:rPr>
          <w:rFonts w:ascii="Times New Roman" w:eastAsia="Times New Roman" w:hAnsi="Times New Roman" w:cs="Times New Roman"/>
          <w:sz w:val="24"/>
          <w:szCs w:val="24"/>
          <w:lang w:eastAsia="es-ES_tradnl"/>
        </w:rPr>
      </w:pPr>
      <w:bookmarkStart w:id="281" w:name="_Toc436127652"/>
      <w:r w:rsidRPr="004212EB">
        <w:rPr>
          <w:rFonts w:ascii="Times New Roman" w:eastAsia="Times New Roman" w:hAnsi="Times New Roman" w:cs="Times New Roman"/>
          <w:sz w:val="24"/>
          <w:szCs w:val="24"/>
          <w:lang w:eastAsia="es-ES_tradnl"/>
        </w:rPr>
        <w:t xml:space="preserve">2.1 </w:t>
      </w:r>
      <w:ins w:id="282" w:author="TOSHIBA" w:date="2016-02-03T17:42:00Z">
        <w:r w:rsidR="000B4413">
          <w:rPr>
            <w:rFonts w:ascii="Times New Roman" w:eastAsia="Times New Roman" w:hAnsi="Times New Roman" w:cs="Times New Roman"/>
            <w:sz w:val="24"/>
            <w:szCs w:val="24"/>
            <w:lang w:eastAsia="es-ES_tradnl"/>
          </w:rPr>
          <w:t xml:space="preserve">La </w:t>
        </w:r>
      </w:ins>
      <w:del w:id="283" w:author="TOSHIBA" w:date="2016-02-03T17:42:00Z">
        <w:r w:rsidRPr="004212EB" w:rsidDel="000B4413">
          <w:rPr>
            <w:rFonts w:ascii="Times New Roman" w:eastAsia="Times New Roman" w:hAnsi="Times New Roman" w:cs="Times New Roman"/>
            <w:sz w:val="24"/>
            <w:szCs w:val="24"/>
            <w:lang w:eastAsia="es-ES_tradnl"/>
          </w:rPr>
          <w:delText>A</w:delText>
        </w:r>
      </w:del>
      <w:ins w:id="284" w:author="TOSHIBA" w:date="2016-02-03T17:42:00Z">
        <w:r w:rsidR="000B4413">
          <w:rPr>
            <w:rFonts w:ascii="Times New Roman" w:eastAsia="Times New Roman" w:hAnsi="Times New Roman" w:cs="Times New Roman"/>
            <w:sz w:val="24"/>
            <w:szCs w:val="24"/>
            <w:lang w:eastAsia="es-ES_tradnl"/>
          </w:rPr>
          <w:t>a</w:t>
        </w:r>
      </w:ins>
      <w:r w:rsidRPr="004212EB">
        <w:rPr>
          <w:rFonts w:ascii="Times New Roman" w:eastAsia="Times New Roman" w:hAnsi="Times New Roman" w:cs="Times New Roman"/>
          <w:sz w:val="24"/>
          <w:szCs w:val="24"/>
          <w:lang w:eastAsia="es-ES_tradnl"/>
        </w:rPr>
        <w:t>grupación de regiones</w:t>
      </w:r>
      <w:bookmarkEnd w:id="281"/>
    </w:p>
    <w:p w14:paraId="39DD1468" w14:textId="77777777" w:rsidR="005A5E58" w:rsidRPr="004212EB" w:rsidRDefault="005A5E58" w:rsidP="004212EB">
      <w:pPr>
        <w:jc w:val="both"/>
        <w:rPr>
          <w:rFonts w:cs="Times New Roman"/>
          <w:lang w:eastAsia="es-ES_tradnl"/>
        </w:rPr>
      </w:pPr>
    </w:p>
    <w:p w14:paraId="7164B292" w14:textId="04C3505B" w:rsidR="00A01EEC" w:rsidRPr="004212EB" w:rsidRDefault="005A5E58" w:rsidP="004212EB">
      <w:pPr>
        <w:jc w:val="both"/>
        <w:rPr>
          <w:rFonts w:cs="Times New Roman"/>
          <w:lang w:eastAsia="es-ES_tradnl"/>
        </w:rPr>
      </w:pPr>
      <w:r w:rsidRPr="004212EB">
        <w:rPr>
          <w:rFonts w:cs="Times New Roman"/>
          <w:lang w:eastAsia="es-ES_tradnl"/>
        </w:rPr>
        <w:t>En general</w:t>
      </w:r>
      <w:ins w:id="285" w:author="TOSHIBA" w:date="2016-02-03T15:58:00Z">
        <w:r w:rsidR="0014084A">
          <w:rPr>
            <w:rFonts w:cs="Times New Roman"/>
            <w:lang w:eastAsia="es-ES_tradnl"/>
          </w:rPr>
          <w:t>,</w:t>
        </w:r>
      </w:ins>
      <w:r w:rsidRPr="004212EB">
        <w:rPr>
          <w:rFonts w:cs="Times New Roman"/>
          <w:lang w:eastAsia="es-ES_tradnl"/>
        </w:rPr>
        <w:t xml:space="preserve"> la biogeografía procura definir áreas sobre una fisiografía (relieve) relativamente homogénea y diferente a las vecinas, que se caracteri</w:t>
      </w:r>
      <w:ins w:id="286" w:author="TOSHIBA" w:date="2016-02-03T15:59:00Z">
        <w:r w:rsidR="0014084A">
          <w:rPr>
            <w:rFonts w:cs="Times New Roman"/>
            <w:lang w:eastAsia="es-ES_tradnl"/>
          </w:rPr>
          <w:t xml:space="preserve">zan </w:t>
        </w:r>
      </w:ins>
      <w:del w:id="287" w:author="TOSHIBA" w:date="2016-02-03T15:59:00Z">
        <w:r w:rsidRPr="004212EB" w:rsidDel="0014084A">
          <w:rPr>
            <w:rFonts w:cs="Times New Roman"/>
            <w:lang w:eastAsia="es-ES_tradnl"/>
          </w:rPr>
          <w:delText>cen</w:delText>
        </w:r>
      </w:del>
      <w:r w:rsidRPr="004212EB">
        <w:rPr>
          <w:rFonts w:cs="Times New Roman"/>
          <w:lang w:eastAsia="es-ES_tradnl"/>
        </w:rPr>
        <w:t xml:space="preserve"> por factores biológicos y climáticos más o menos uniformes. Estas áreas deben ser susceptibles de representación cartográfica. </w:t>
      </w:r>
    </w:p>
    <w:p w14:paraId="3F236E3F" w14:textId="7EACCAB8" w:rsidR="00CD61B0" w:rsidRPr="004212EB" w:rsidRDefault="00C861C9" w:rsidP="004212EB">
      <w:pPr>
        <w:jc w:val="both"/>
        <w:rPr>
          <w:rFonts w:cs="Times New Roman"/>
          <w:lang w:eastAsia="es-ES_tradnl"/>
        </w:rPr>
      </w:pPr>
      <w:r w:rsidRPr="004212EB">
        <w:rPr>
          <w:rFonts w:cs="Times New Roman"/>
          <w:lang w:eastAsia="es-ES_tradnl"/>
        </w:rPr>
        <w:t>Se</w:t>
      </w:r>
      <w:r w:rsidR="00CD61B0" w:rsidRPr="004212EB">
        <w:rPr>
          <w:rFonts w:cs="Times New Roman"/>
          <w:lang w:eastAsia="es-ES_tradnl"/>
        </w:rPr>
        <w:t xml:space="preserve"> ha establecido una clasificación jerárquica </w:t>
      </w:r>
      <w:r w:rsidR="009E5EBF" w:rsidRPr="004212EB">
        <w:rPr>
          <w:rFonts w:cs="Times New Roman"/>
          <w:lang w:eastAsia="es-ES_tradnl"/>
        </w:rPr>
        <w:t xml:space="preserve">para agrupar la porción terrestre </w:t>
      </w:r>
      <w:r w:rsidR="009C420A" w:rsidRPr="004212EB">
        <w:rPr>
          <w:rFonts w:cs="Times New Roman"/>
          <w:lang w:eastAsia="es-ES_tradnl"/>
        </w:rPr>
        <w:t>del planeta</w:t>
      </w:r>
      <w:r w:rsidR="009E5EBF" w:rsidRPr="004212EB">
        <w:rPr>
          <w:rFonts w:cs="Times New Roman"/>
          <w:lang w:eastAsia="es-ES_tradnl"/>
        </w:rPr>
        <w:t xml:space="preserve"> para el estudio biogeográfico. Estas</w:t>
      </w:r>
      <w:r w:rsidR="00CD61B0" w:rsidRPr="004212EB">
        <w:rPr>
          <w:rFonts w:cs="Times New Roman"/>
          <w:lang w:eastAsia="es-ES_tradnl"/>
        </w:rPr>
        <w:t xml:space="preserve"> son: reino, región, provincia, sector, distrito y</w:t>
      </w:r>
      <w:ins w:id="288" w:author="TOSHIBA" w:date="2016-02-03T16:00:00Z">
        <w:r w:rsidR="0014084A">
          <w:rPr>
            <w:rFonts w:cs="Times New Roman"/>
            <w:lang w:eastAsia="es-ES_tradnl"/>
          </w:rPr>
          <w:t>,</w:t>
        </w:r>
      </w:ins>
      <w:r w:rsidR="00CD61B0" w:rsidRPr="004212EB">
        <w:rPr>
          <w:rFonts w:cs="Times New Roman"/>
          <w:lang w:eastAsia="es-ES_tradnl"/>
        </w:rPr>
        <w:t xml:space="preserve"> por último</w:t>
      </w:r>
      <w:ins w:id="289" w:author="TOSHIBA" w:date="2016-02-03T16:00:00Z">
        <w:r w:rsidR="0014084A">
          <w:rPr>
            <w:rFonts w:cs="Times New Roman"/>
            <w:lang w:eastAsia="es-ES_tradnl"/>
          </w:rPr>
          <w:t>,</w:t>
        </w:r>
      </w:ins>
      <w:r w:rsidR="00CD61B0" w:rsidRPr="004212EB">
        <w:rPr>
          <w:rFonts w:cs="Times New Roman"/>
          <w:lang w:eastAsia="es-ES_tradnl"/>
        </w:rPr>
        <w:t xml:space="preserve"> la tesela</w:t>
      </w:r>
      <w:ins w:id="290" w:author="TOSHIBA" w:date="2016-02-03T16:00:00Z">
        <w:r w:rsidR="0014084A">
          <w:rPr>
            <w:rFonts w:cs="Times New Roman"/>
            <w:lang w:eastAsia="es-ES_tradnl"/>
          </w:rPr>
          <w:t>,</w:t>
        </w:r>
      </w:ins>
      <w:r w:rsidR="00CD61B0" w:rsidRPr="004212EB">
        <w:rPr>
          <w:rFonts w:cs="Times New Roman"/>
          <w:lang w:eastAsia="es-ES_tradnl"/>
        </w:rPr>
        <w:t xml:space="preserve"> como unidad básica.</w:t>
      </w:r>
    </w:p>
    <w:p w14:paraId="4D492D3E" w14:textId="3E41B56F" w:rsidR="006F5635" w:rsidRPr="004212EB" w:rsidRDefault="00CD61B0"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Reino</w:t>
      </w:r>
      <w:r w:rsidR="008522CB" w:rsidRPr="004212EB">
        <w:rPr>
          <w:rFonts w:eastAsia="Times New Roman" w:cs="Times New Roman"/>
          <w:color w:val="000000"/>
          <w:lang w:eastAsia="es-ES_tradnl"/>
        </w:rPr>
        <w:t xml:space="preserve"> (imperio florístico</w:t>
      </w:r>
      <w:r w:rsidR="00515071" w:rsidRPr="004212EB">
        <w:rPr>
          <w:rFonts w:eastAsia="Times New Roman" w:cs="Times New Roman"/>
          <w:color w:val="000000"/>
          <w:lang w:eastAsia="es-ES_tradnl"/>
        </w:rPr>
        <w:t xml:space="preserve"> o </w:t>
      </w:r>
      <w:r w:rsidR="001B772D" w:rsidRPr="004212EB">
        <w:rPr>
          <w:rFonts w:eastAsia="Times New Roman" w:cs="Times New Roman"/>
          <w:color w:val="000000"/>
          <w:lang w:eastAsia="es-ES_tradnl"/>
        </w:rPr>
        <w:t>fitogeogr</w:t>
      </w:r>
      <w:r w:rsidR="00515071" w:rsidRPr="004212EB">
        <w:rPr>
          <w:rFonts w:eastAsia="Times New Roman" w:cs="Times New Roman"/>
          <w:color w:val="000000"/>
          <w:lang w:eastAsia="es-ES_tradnl"/>
        </w:rPr>
        <w:t>á</w:t>
      </w:r>
      <w:r w:rsidR="001B772D" w:rsidRPr="004212EB">
        <w:rPr>
          <w:rFonts w:eastAsia="Times New Roman" w:cs="Times New Roman"/>
          <w:color w:val="000000"/>
          <w:lang w:eastAsia="es-ES_tradnl"/>
        </w:rPr>
        <w:t>f</w:t>
      </w:r>
      <w:r w:rsidR="00515071" w:rsidRPr="004212EB">
        <w:rPr>
          <w:rFonts w:eastAsia="Times New Roman" w:cs="Times New Roman"/>
          <w:color w:val="000000"/>
          <w:lang w:eastAsia="es-ES_tradnl"/>
        </w:rPr>
        <w:t>ico)</w:t>
      </w:r>
      <w:r w:rsidR="001B772D" w:rsidRPr="004212EB">
        <w:rPr>
          <w:rFonts w:eastAsia="Times New Roman" w:cs="Times New Roman"/>
          <w:color w:val="000000"/>
          <w:lang w:eastAsia="es-ES_tradnl"/>
        </w:rPr>
        <w:t>. R</w:t>
      </w:r>
      <w:r w:rsidR="008522CB" w:rsidRPr="004212EB">
        <w:rPr>
          <w:rFonts w:eastAsia="Times New Roman" w:cs="Times New Roman"/>
          <w:color w:val="000000"/>
          <w:lang w:eastAsia="es-ES_tradnl"/>
        </w:rPr>
        <w:t xml:space="preserve">ango de mayor importancia </w:t>
      </w:r>
      <w:r w:rsidR="00515071" w:rsidRPr="004212EB">
        <w:rPr>
          <w:rFonts w:eastAsia="Times New Roman" w:cs="Times New Roman"/>
          <w:color w:val="000000"/>
          <w:lang w:eastAsia="es-ES_tradnl"/>
        </w:rPr>
        <w:t xml:space="preserve">que </w:t>
      </w:r>
      <w:r w:rsidR="008522CB" w:rsidRPr="004212EB">
        <w:rPr>
          <w:rFonts w:eastAsia="Times New Roman" w:cs="Times New Roman"/>
          <w:color w:val="000000"/>
          <w:lang w:eastAsia="es-ES_tradnl"/>
        </w:rPr>
        <w:t>comprende una extensión continental que representa unidades ecológicas naturales, la evolución geológica de la Tierra y la evolución de la fauna y la flora</w:t>
      </w:r>
      <w:ins w:id="291" w:author="TOSHIBA" w:date="2016-02-03T16:01:00Z">
        <w:r w:rsidR="0014084A">
          <w:rPr>
            <w:rFonts w:eastAsia="Times New Roman" w:cs="Times New Roman"/>
            <w:color w:val="000000"/>
            <w:lang w:eastAsia="es-ES_tradnl"/>
          </w:rPr>
          <w:t>,</w:t>
        </w:r>
      </w:ins>
      <w:r w:rsidR="008522CB" w:rsidRPr="004212EB">
        <w:rPr>
          <w:rFonts w:eastAsia="Times New Roman" w:cs="Times New Roman"/>
          <w:color w:val="000000"/>
          <w:lang w:eastAsia="es-ES_tradnl"/>
        </w:rPr>
        <w:t xml:space="preserve"> principalmente.</w:t>
      </w:r>
      <w:r w:rsidR="00E85754" w:rsidRPr="004212EB">
        <w:rPr>
          <w:rFonts w:eastAsia="Times New Roman" w:cs="Times New Roman"/>
          <w:color w:val="000000"/>
          <w:lang w:eastAsia="es-ES_tradnl"/>
        </w:rPr>
        <w:t xml:space="preserve"> Describe taxas de plantas endémicas </w:t>
      </w:r>
      <w:del w:id="292" w:author="TOSHIBA" w:date="2016-02-03T16:01:00Z">
        <w:r w:rsidR="00E85754" w:rsidRPr="004212EB" w:rsidDel="0014084A">
          <w:rPr>
            <w:rFonts w:eastAsia="Times New Roman" w:cs="Times New Roman"/>
            <w:color w:val="000000"/>
            <w:lang w:eastAsia="es-ES_tradnl"/>
          </w:rPr>
          <w:delText xml:space="preserve">a nivel </w:delText>
        </w:r>
      </w:del>
      <w:del w:id="293" w:author="TOSHIBA" w:date="2016-02-04T18:43:00Z">
        <w:r w:rsidR="00E85754" w:rsidRPr="004212EB" w:rsidDel="00A30D2C">
          <w:rPr>
            <w:rFonts w:eastAsia="Times New Roman" w:cs="Times New Roman"/>
            <w:color w:val="000000"/>
            <w:lang w:eastAsia="es-ES_tradnl"/>
          </w:rPr>
          <w:delText xml:space="preserve">de </w:delText>
        </w:r>
      </w:del>
      <w:ins w:id="294" w:author="TOSHIBA" w:date="2016-02-04T18:43:00Z">
        <w:r w:rsidR="00A30D2C">
          <w:rPr>
            <w:rFonts w:eastAsia="Times New Roman" w:cs="Times New Roman"/>
            <w:color w:val="000000"/>
            <w:lang w:eastAsia="es-ES_tradnl"/>
          </w:rPr>
          <w:t xml:space="preserve"> por </w:t>
        </w:r>
      </w:ins>
      <w:r w:rsidR="00E85754" w:rsidRPr="004212EB">
        <w:rPr>
          <w:rFonts w:eastAsia="Times New Roman" w:cs="Times New Roman"/>
          <w:color w:val="000000"/>
          <w:lang w:eastAsia="es-ES_tradnl"/>
        </w:rPr>
        <w:t>familia</w:t>
      </w:r>
      <w:r w:rsidR="00F93CFC" w:rsidRPr="004212EB">
        <w:rPr>
          <w:rFonts w:eastAsia="Times New Roman" w:cs="Times New Roman"/>
          <w:color w:val="000000"/>
          <w:lang w:eastAsia="es-ES_tradnl"/>
        </w:rPr>
        <w:t>,</w:t>
      </w:r>
      <w:r w:rsidR="00E85754" w:rsidRPr="004212EB">
        <w:rPr>
          <w:rFonts w:eastAsia="Times New Roman" w:cs="Times New Roman"/>
          <w:color w:val="000000"/>
          <w:lang w:eastAsia="es-ES_tradnl"/>
        </w:rPr>
        <w:t xml:space="preserve"> género y especie.</w:t>
      </w:r>
    </w:p>
    <w:p w14:paraId="0B5992DF" w14:textId="07BB9117" w:rsidR="008522CB" w:rsidRPr="004212EB" w:rsidRDefault="008522CB"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Región</w:t>
      </w:r>
      <w:r w:rsidRPr="004212EB">
        <w:rPr>
          <w:rFonts w:eastAsia="Times New Roman" w:cs="Times New Roman"/>
          <w:color w:val="000000"/>
          <w:lang w:eastAsia="es-ES_tradnl"/>
        </w:rPr>
        <w:t xml:space="preserve"> (</w:t>
      </w:r>
      <w:r w:rsidR="0058326C" w:rsidRPr="004212EB">
        <w:rPr>
          <w:rFonts w:eastAsia="Times New Roman" w:cs="Times New Roman"/>
          <w:color w:val="000000"/>
          <w:lang w:eastAsia="es-ES_tradnl"/>
        </w:rPr>
        <w:t xml:space="preserve">círculo o región de vegetación). </w:t>
      </w:r>
      <w:r w:rsidR="00F93CFC" w:rsidRPr="004212EB">
        <w:rPr>
          <w:rFonts w:eastAsia="Times New Roman" w:cs="Times New Roman"/>
          <w:color w:val="000000"/>
          <w:lang w:eastAsia="es-ES_tradnl"/>
        </w:rPr>
        <w:t xml:space="preserve">Territorio con dominios climáticos particulares. </w:t>
      </w:r>
      <w:r w:rsidR="00E85754" w:rsidRPr="004212EB">
        <w:rPr>
          <w:rFonts w:eastAsia="Times New Roman" w:cs="Times New Roman"/>
          <w:color w:val="000000"/>
          <w:lang w:eastAsia="es-ES_tradnl"/>
        </w:rPr>
        <w:t>Se basa en la distribución y</w:t>
      </w:r>
      <w:r w:rsidR="007F744C">
        <w:rPr>
          <w:rFonts w:eastAsia="Times New Roman" w:cs="Times New Roman"/>
          <w:color w:val="000000"/>
          <w:lang w:eastAsia="es-ES_tradnl"/>
        </w:rPr>
        <w:t xml:space="preserve"> </w:t>
      </w:r>
      <w:r w:rsidR="00E85754" w:rsidRPr="004212EB">
        <w:rPr>
          <w:rFonts w:eastAsia="Times New Roman" w:cs="Times New Roman"/>
          <w:color w:val="000000"/>
          <w:lang w:eastAsia="es-ES_tradnl"/>
        </w:rPr>
        <w:t xml:space="preserve">relaciones </w:t>
      </w:r>
      <w:r w:rsidR="00E85754" w:rsidRPr="004212EB">
        <w:rPr>
          <w:rFonts w:eastAsia="Times New Roman" w:cs="Times New Roman"/>
          <w:b/>
          <w:color w:val="000000"/>
          <w:lang w:eastAsia="es-ES_tradnl"/>
        </w:rPr>
        <w:t>filogenéticas</w:t>
      </w:r>
      <w:r w:rsidR="00E85754" w:rsidRPr="004212EB">
        <w:rPr>
          <w:rFonts w:eastAsia="Times New Roman" w:cs="Times New Roman"/>
          <w:color w:val="000000"/>
          <w:lang w:eastAsia="es-ES_tradnl"/>
        </w:rPr>
        <w:t xml:space="preserve"> de</w:t>
      </w:r>
      <w:r w:rsidR="007F744C">
        <w:rPr>
          <w:rFonts w:eastAsia="Times New Roman" w:cs="Times New Roman"/>
          <w:color w:val="000000"/>
          <w:lang w:eastAsia="es-ES_tradnl"/>
        </w:rPr>
        <w:t xml:space="preserve"> </w:t>
      </w:r>
      <w:r w:rsidR="00E85754" w:rsidRPr="004212EB">
        <w:rPr>
          <w:rFonts w:eastAsia="Times New Roman" w:cs="Times New Roman"/>
          <w:color w:val="000000"/>
          <w:lang w:eastAsia="es-ES_tradnl"/>
        </w:rPr>
        <w:t>los tipos de animales que se encuentran juntos ocupando un territorio y que interactúan entre sí. Esta división se sustenta en criterio</w:t>
      </w:r>
      <w:ins w:id="295" w:author="TOSHIBA" w:date="2016-02-03T16:01:00Z">
        <w:r w:rsidR="0014084A">
          <w:rPr>
            <w:rFonts w:eastAsia="Times New Roman" w:cs="Times New Roman"/>
            <w:color w:val="000000"/>
            <w:lang w:eastAsia="es-ES_tradnl"/>
          </w:rPr>
          <w:t>s</w:t>
        </w:r>
      </w:ins>
      <w:r w:rsidR="00E85754" w:rsidRPr="004212EB">
        <w:rPr>
          <w:rFonts w:eastAsia="Times New Roman" w:cs="Times New Roman"/>
          <w:color w:val="000000"/>
          <w:lang w:eastAsia="es-ES_tradnl"/>
        </w:rPr>
        <w:t xml:space="preserve"> de </w:t>
      </w:r>
      <w:r w:rsidR="00F93CFC" w:rsidRPr="004212EB">
        <w:rPr>
          <w:rFonts w:eastAsia="Times New Roman" w:cs="Times New Roman"/>
          <w:b/>
          <w:color w:val="000000"/>
          <w:lang w:eastAsia="es-ES_tradnl"/>
        </w:rPr>
        <w:t>especiación</w:t>
      </w:r>
      <w:r w:rsidR="00F93CFC" w:rsidRPr="004212EB">
        <w:rPr>
          <w:rFonts w:eastAsia="Times New Roman" w:cs="Times New Roman"/>
          <w:color w:val="000000"/>
          <w:lang w:eastAsia="es-ES_tradnl"/>
        </w:rPr>
        <w:t xml:space="preserve"> y </w:t>
      </w:r>
      <w:r w:rsidR="00E85754" w:rsidRPr="004212EB">
        <w:rPr>
          <w:rFonts w:eastAsia="Times New Roman" w:cs="Times New Roman"/>
          <w:b/>
          <w:color w:val="000000"/>
          <w:lang w:eastAsia="es-ES_tradnl"/>
        </w:rPr>
        <w:t>endemismo</w:t>
      </w:r>
      <w:r w:rsidR="00E85754" w:rsidRPr="004212EB">
        <w:rPr>
          <w:rFonts w:eastAsia="Times New Roman" w:cs="Times New Roman"/>
          <w:color w:val="000000"/>
          <w:lang w:eastAsia="es-ES_tradnl"/>
        </w:rPr>
        <w:t xml:space="preserve"> </w:t>
      </w:r>
      <w:del w:id="296" w:author="TOSHIBA" w:date="2016-02-03T16:01:00Z">
        <w:r w:rsidR="00E85754" w:rsidRPr="004212EB" w:rsidDel="0014084A">
          <w:rPr>
            <w:rFonts w:eastAsia="Times New Roman" w:cs="Times New Roman"/>
            <w:color w:val="000000"/>
            <w:lang w:eastAsia="es-ES_tradnl"/>
          </w:rPr>
          <w:delText xml:space="preserve">a nivel </w:delText>
        </w:r>
      </w:del>
      <w:r w:rsidR="00E85754" w:rsidRPr="004212EB">
        <w:rPr>
          <w:rFonts w:eastAsia="Times New Roman" w:cs="Times New Roman"/>
          <w:color w:val="000000"/>
          <w:lang w:eastAsia="es-ES_tradnl"/>
        </w:rPr>
        <w:t>de género y especie</w:t>
      </w:r>
      <w:r w:rsidR="00F93CFC" w:rsidRPr="004212EB">
        <w:rPr>
          <w:rFonts w:eastAsia="Times New Roman" w:cs="Times New Roman"/>
          <w:color w:val="000000"/>
          <w:lang w:eastAsia="es-ES_tradnl"/>
        </w:rPr>
        <w:t>.</w:t>
      </w:r>
    </w:p>
    <w:p w14:paraId="06642558" w14:textId="0E4204EE" w:rsidR="008522CB" w:rsidRPr="004212EB" w:rsidRDefault="008522CB"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Provincia</w:t>
      </w:r>
      <w:r w:rsidRPr="004212EB">
        <w:rPr>
          <w:rFonts w:eastAsia="Times New Roman" w:cs="Times New Roman"/>
          <w:color w:val="000000"/>
          <w:lang w:eastAsia="es-ES_tradnl"/>
        </w:rPr>
        <w:t xml:space="preserve"> (dominio)</w:t>
      </w:r>
      <w:r w:rsidR="0058326C" w:rsidRPr="004212EB">
        <w:rPr>
          <w:rFonts w:eastAsia="Times New Roman" w:cs="Times New Roman"/>
          <w:color w:val="000000"/>
          <w:lang w:eastAsia="es-ES_tradnl"/>
        </w:rPr>
        <w:t>. V</w:t>
      </w:r>
      <w:r w:rsidRPr="004212EB">
        <w:rPr>
          <w:rFonts w:eastAsia="Times New Roman" w:cs="Times New Roman"/>
          <w:color w:val="000000"/>
          <w:lang w:eastAsia="es-ES_tradnl"/>
        </w:rPr>
        <w:t>asto territorio con un gran número de especies endémicas y grupos de comunidades propi</w:t>
      </w:r>
      <w:del w:id="297" w:author="TOSHIBA" w:date="2016-02-03T16:02:00Z">
        <w:r w:rsidRPr="004212EB" w:rsidDel="0014084A">
          <w:rPr>
            <w:rFonts w:eastAsia="Times New Roman" w:cs="Times New Roman"/>
            <w:color w:val="000000"/>
            <w:lang w:eastAsia="es-ES_tradnl"/>
          </w:rPr>
          <w:delText>o</w:delText>
        </w:r>
      </w:del>
      <w:ins w:id="298" w:author="TOSHIBA" w:date="2016-02-03T16:02:00Z">
        <w:r w:rsidR="0014084A">
          <w:rPr>
            <w:rFonts w:eastAsia="Times New Roman" w:cs="Times New Roman"/>
            <w:color w:val="000000"/>
            <w:lang w:eastAsia="es-ES_tradnl"/>
          </w:rPr>
          <w:t>a</w:t>
        </w:r>
      </w:ins>
      <w:r w:rsidRPr="004212EB">
        <w:rPr>
          <w:rFonts w:eastAsia="Times New Roman" w:cs="Times New Roman"/>
          <w:color w:val="000000"/>
          <w:lang w:eastAsia="es-ES_tradnl"/>
        </w:rPr>
        <w:t xml:space="preserve">s. Posee dominios climáticos propios y zonación altitudinal de la vegetación. </w:t>
      </w:r>
    </w:p>
    <w:p w14:paraId="4AF95A83" w14:textId="0371FA60" w:rsidR="008522CB" w:rsidRPr="004212EB" w:rsidRDefault="008522CB"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Sector</w:t>
      </w:r>
      <w:r w:rsidR="0058326C" w:rsidRPr="0014084A">
        <w:rPr>
          <w:rFonts w:eastAsia="Times New Roman" w:cs="Times New Roman"/>
          <w:color w:val="000000"/>
          <w:lang w:eastAsia="es-ES_tradnl"/>
          <w:rPrChange w:id="299" w:author="TOSHIBA" w:date="2016-02-03T16:02:00Z">
            <w:rPr>
              <w:rFonts w:eastAsia="Times New Roman" w:cs="Times New Roman"/>
              <w:b/>
              <w:color w:val="000000"/>
              <w:lang w:eastAsia="es-ES_tradnl"/>
            </w:rPr>
          </w:rPrChange>
        </w:rPr>
        <w:t>.</w:t>
      </w:r>
      <w:r w:rsidRPr="004212EB">
        <w:rPr>
          <w:rFonts w:eastAsia="Times New Roman" w:cs="Times New Roman"/>
          <w:color w:val="000000"/>
          <w:lang w:eastAsia="es-ES_tradnl"/>
        </w:rPr>
        <w:t xml:space="preserve"> </w:t>
      </w:r>
      <w:r w:rsidR="0058326C" w:rsidRPr="004212EB">
        <w:rPr>
          <w:rFonts w:eastAsia="Times New Roman" w:cs="Times New Roman"/>
          <w:color w:val="000000"/>
          <w:lang w:eastAsia="es-ES_tradnl"/>
        </w:rPr>
        <w:t>A</w:t>
      </w:r>
      <w:r w:rsidRPr="004212EB">
        <w:rPr>
          <w:rFonts w:eastAsia="Times New Roman" w:cs="Times New Roman"/>
          <w:color w:val="000000"/>
          <w:lang w:eastAsia="es-ES_tradnl"/>
        </w:rPr>
        <w:t xml:space="preserve">mplio territorio con entidad </w:t>
      </w:r>
      <w:r w:rsidR="001B772D" w:rsidRPr="004212EB">
        <w:rPr>
          <w:rFonts w:eastAsia="Times New Roman" w:cs="Times New Roman"/>
          <w:color w:val="000000"/>
          <w:lang w:eastAsia="es-ES_tradnl"/>
        </w:rPr>
        <w:t>geográfica</w:t>
      </w:r>
      <w:r w:rsidRPr="004212EB">
        <w:rPr>
          <w:rFonts w:eastAsia="Times New Roman" w:cs="Times New Roman"/>
          <w:color w:val="000000"/>
          <w:lang w:eastAsia="es-ES_tradnl"/>
        </w:rPr>
        <w:t xml:space="preserve">, taxones y asociaciones propias. </w:t>
      </w:r>
    </w:p>
    <w:p w14:paraId="5B12409C" w14:textId="6467A8BE" w:rsidR="008522CB" w:rsidRPr="004212EB" w:rsidRDefault="008522CB"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Distrito</w:t>
      </w:r>
      <w:r w:rsidR="0058326C" w:rsidRPr="004212EB">
        <w:rPr>
          <w:rFonts w:eastAsia="Times New Roman" w:cs="Times New Roman"/>
          <w:color w:val="000000"/>
          <w:lang w:eastAsia="es-ES_tradnl"/>
        </w:rPr>
        <w:t>.</w:t>
      </w:r>
      <w:r w:rsidRPr="004212EB">
        <w:rPr>
          <w:rFonts w:eastAsia="Times New Roman" w:cs="Times New Roman"/>
          <w:color w:val="000000"/>
          <w:lang w:eastAsia="es-ES_tradnl"/>
        </w:rPr>
        <w:t xml:space="preserve"> </w:t>
      </w:r>
      <w:r w:rsidR="0058326C" w:rsidRPr="004212EB">
        <w:rPr>
          <w:rFonts w:eastAsia="Times New Roman" w:cs="Times New Roman"/>
          <w:color w:val="000000"/>
          <w:lang w:eastAsia="es-ES_tradnl"/>
        </w:rPr>
        <w:t>T</w:t>
      </w:r>
      <w:r w:rsidRPr="004212EB">
        <w:rPr>
          <w:rFonts w:eastAsia="Times New Roman" w:cs="Times New Roman"/>
          <w:color w:val="000000"/>
          <w:lang w:eastAsia="es-ES_tradnl"/>
        </w:rPr>
        <w:t>erritorio con extensi</w:t>
      </w:r>
      <w:r w:rsidR="00B727E7" w:rsidRPr="004212EB">
        <w:rPr>
          <w:rFonts w:eastAsia="Times New Roman" w:cs="Times New Roman"/>
          <w:color w:val="000000"/>
          <w:lang w:eastAsia="es-ES_tradnl"/>
        </w:rPr>
        <w:t xml:space="preserve">ón moderada, se caracteriza por las asociaciones y especies propias o restringidas a estas áreas. Estas </w:t>
      </w:r>
      <w:ins w:id="300" w:author="TOSHIBA" w:date="2016-02-03T16:03:00Z">
        <w:r w:rsidR="00A214A7">
          <w:rPr>
            <w:rFonts w:eastAsia="Times New Roman" w:cs="Times New Roman"/>
            <w:color w:val="000000"/>
            <w:lang w:eastAsia="es-ES_tradnl"/>
          </w:rPr>
          <w:t xml:space="preserve">zonas </w:t>
        </w:r>
      </w:ins>
      <w:del w:id="301" w:author="TOSHIBA" w:date="2016-02-03T16:03:00Z">
        <w:r w:rsidR="00B727E7" w:rsidRPr="004212EB" w:rsidDel="00A214A7">
          <w:rPr>
            <w:rFonts w:eastAsia="Times New Roman" w:cs="Times New Roman"/>
            <w:color w:val="000000"/>
            <w:lang w:eastAsia="es-ES_tradnl"/>
          </w:rPr>
          <w:delText xml:space="preserve">áreas </w:delText>
        </w:r>
      </w:del>
      <w:r w:rsidR="00B727E7" w:rsidRPr="004212EB">
        <w:rPr>
          <w:rFonts w:eastAsia="Times New Roman" w:cs="Times New Roman"/>
          <w:color w:val="000000"/>
          <w:lang w:eastAsia="es-ES_tradnl"/>
        </w:rPr>
        <w:t>han sido de uso tradicional del ser humano.</w:t>
      </w:r>
    </w:p>
    <w:p w14:paraId="66458586" w14:textId="43D920AD" w:rsidR="00B727E7" w:rsidRPr="004212EB" w:rsidRDefault="00B727E7" w:rsidP="004212EB">
      <w:pPr>
        <w:pStyle w:val="Prrafodelista"/>
        <w:numPr>
          <w:ilvl w:val="0"/>
          <w:numId w:val="24"/>
        </w:numPr>
        <w:jc w:val="both"/>
        <w:rPr>
          <w:rFonts w:eastAsia="Times New Roman" w:cs="Times New Roman"/>
          <w:color w:val="000000"/>
          <w:lang w:eastAsia="es-ES_tradnl"/>
        </w:rPr>
      </w:pPr>
      <w:r w:rsidRPr="004212EB">
        <w:rPr>
          <w:rFonts w:eastAsia="Times New Roman" w:cs="Times New Roman"/>
          <w:b/>
          <w:color w:val="000000"/>
          <w:lang w:eastAsia="es-ES_tradnl"/>
        </w:rPr>
        <w:t>Tesela</w:t>
      </w:r>
      <w:r w:rsidR="0058326C" w:rsidRPr="004212EB">
        <w:rPr>
          <w:rFonts w:eastAsia="Times New Roman" w:cs="Times New Roman"/>
          <w:color w:val="000000"/>
          <w:lang w:eastAsia="es-ES_tradnl"/>
        </w:rPr>
        <w:t>.</w:t>
      </w:r>
      <w:r w:rsidRPr="004212EB">
        <w:rPr>
          <w:rFonts w:eastAsia="Times New Roman" w:cs="Times New Roman"/>
          <w:color w:val="000000"/>
          <w:lang w:eastAsia="es-ES_tradnl"/>
        </w:rPr>
        <w:t xml:space="preserve"> </w:t>
      </w:r>
      <w:r w:rsidR="0058326C" w:rsidRPr="004212EB">
        <w:rPr>
          <w:rFonts w:eastAsia="Times New Roman" w:cs="Times New Roman"/>
          <w:color w:val="000000"/>
          <w:lang w:eastAsia="es-ES_tradnl"/>
        </w:rPr>
        <w:t>U</w:t>
      </w:r>
      <w:r w:rsidRPr="004212EB">
        <w:rPr>
          <w:rFonts w:eastAsia="Times New Roman" w:cs="Times New Roman"/>
          <w:color w:val="000000"/>
          <w:lang w:eastAsia="es-ES_tradnl"/>
        </w:rPr>
        <w:t>nidad biogeográfica elemental, espacio ecológicamente homogéneo en el que existe un tipo de vegetación potencial y comunidades ecológicas caracter</w:t>
      </w:r>
      <w:r w:rsidR="00BF205A" w:rsidRPr="004212EB">
        <w:rPr>
          <w:rFonts w:eastAsia="Times New Roman" w:cs="Times New Roman"/>
          <w:color w:val="000000"/>
          <w:lang w:eastAsia="es-ES_tradnl"/>
        </w:rPr>
        <w:t>ísticas.</w:t>
      </w:r>
    </w:p>
    <w:p w14:paraId="14205241" w14:textId="77777777" w:rsidR="00F93CFC" w:rsidRPr="004212EB" w:rsidRDefault="00F93CFC" w:rsidP="004212EB">
      <w:pPr>
        <w:jc w:val="both"/>
        <w:rPr>
          <w:rFonts w:eastAsia="Times New Roman" w:cs="Times New Roman"/>
          <w:color w:val="000000"/>
          <w:lang w:eastAsia="es-ES_tradnl"/>
        </w:rPr>
      </w:pPr>
    </w:p>
    <w:tbl>
      <w:tblPr>
        <w:tblStyle w:val="Tablaconcuadrcula"/>
        <w:tblW w:w="0" w:type="auto"/>
        <w:tblLook w:val="04A0" w:firstRow="1" w:lastRow="0" w:firstColumn="1" w:lastColumn="0" w:noHBand="0" w:noVBand="1"/>
      </w:tblPr>
      <w:tblGrid>
        <w:gridCol w:w="1216"/>
        <w:gridCol w:w="7838"/>
      </w:tblGrid>
      <w:tr w:rsidR="00B2333F" w:rsidRPr="004212EB" w14:paraId="200A05F8" w14:textId="77777777" w:rsidTr="00CC32C6">
        <w:tc>
          <w:tcPr>
            <w:tcW w:w="9054" w:type="dxa"/>
            <w:gridSpan w:val="2"/>
            <w:shd w:val="clear" w:color="auto" w:fill="000000" w:themeFill="text1"/>
          </w:tcPr>
          <w:p w14:paraId="370042A8" w14:textId="77777777" w:rsidR="00B2333F" w:rsidRPr="004212EB" w:rsidRDefault="00B2333F" w:rsidP="004212EB">
            <w:pPr>
              <w:jc w:val="both"/>
              <w:rPr>
                <w:rFonts w:cs="Times New Roman"/>
              </w:rPr>
            </w:pPr>
            <w:r w:rsidRPr="004212EB">
              <w:rPr>
                <w:rFonts w:cs="Times New Roman"/>
              </w:rPr>
              <w:t>Destacado</w:t>
            </w:r>
          </w:p>
        </w:tc>
      </w:tr>
      <w:tr w:rsidR="00B2333F" w:rsidRPr="004212EB" w14:paraId="531FC5BE" w14:textId="77777777" w:rsidTr="00CC32C6">
        <w:trPr>
          <w:trHeight w:val="318"/>
        </w:trPr>
        <w:tc>
          <w:tcPr>
            <w:tcW w:w="1133" w:type="dxa"/>
            <w:shd w:val="clear" w:color="auto" w:fill="auto"/>
          </w:tcPr>
          <w:p w14:paraId="3B93B3E4" w14:textId="77777777" w:rsidR="00B2333F" w:rsidRPr="004212EB" w:rsidRDefault="00B2333F" w:rsidP="004212EB">
            <w:pPr>
              <w:jc w:val="both"/>
              <w:rPr>
                <w:rFonts w:cs="Times New Roman"/>
                <w:lang w:val="es-ES"/>
              </w:rPr>
            </w:pPr>
            <w:r w:rsidRPr="004212EB">
              <w:rPr>
                <w:rFonts w:cs="Times New Roman"/>
                <w:lang w:val="es-ES"/>
              </w:rPr>
              <w:t>Título</w:t>
            </w:r>
          </w:p>
        </w:tc>
        <w:tc>
          <w:tcPr>
            <w:tcW w:w="7921" w:type="dxa"/>
            <w:shd w:val="clear" w:color="auto" w:fill="auto"/>
          </w:tcPr>
          <w:p w14:paraId="2C68FF88" w14:textId="6284DB87" w:rsidR="00B2333F" w:rsidRPr="004212EB" w:rsidRDefault="007E4BAB" w:rsidP="004212EB">
            <w:pPr>
              <w:jc w:val="both"/>
              <w:rPr>
                <w:rFonts w:cs="Times New Roman"/>
                <w:color w:val="000000" w:themeColor="text1"/>
              </w:rPr>
            </w:pPr>
            <w:r w:rsidRPr="004212EB">
              <w:rPr>
                <w:rFonts w:eastAsia="Times New Roman" w:cs="Times New Roman"/>
              </w:rPr>
              <w:t>“Hot-spots”</w:t>
            </w:r>
            <w:r w:rsidR="0058326C" w:rsidRPr="004212EB">
              <w:rPr>
                <w:rFonts w:eastAsia="Times New Roman" w:cs="Times New Roman"/>
                <w:lang w:val="es-ES" w:eastAsia="es-CO"/>
              </w:rPr>
              <w:t xml:space="preserve"> (puntos calientes)</w:t>
            </w:r>
          </w:p>
        </w:tc>
      </w:tr>
      <w:tr w:rsidR="00B2333F" w:rsidRPr="004212EB" w14:paraId="46E05887" w14:textId="77777777" w:rsidTr="00CC32C6">
        <w:trPr>
          <w:trHeight w:val="318"/>
        </w:trPr>
        <w:tc>
          <w:tcPr>
            <w:tcW w:w="1133" w:type="dxa"/>
            <w:shd w:val="clear" w:color="auto" w:fill="auto"/>
          </w:tcPr>
          <w:p w14:paraId="04F1F2DA" w14:textId="77777777" w:rsidR="00B2333F" w:rsidRPr="004212EB" w:rsidRDefault="00B2333F" w:rsidP="004212EB">
            <w:pPr>
              <w:jc w:val="both"/>
              <w:rPr>
                <w:rFonts w:cs="Times New Roman"/>
                <w:lang w:val="es-ES"/>
              </w:rPr>
            </w:pPr>
            <w:r w:rsidRPr="004212EB">
              <w:rPr>
                <w:rFonts w:cs="Times New Roman"/>
                <w:lang w:val="es-ES"/>
              </w:rPr>
              <w:t>Contenido</w:t>
            </w:r>
          </w:p>
        </w:tc>
        <w:tc>
          <w:tcPr>
            <w:tcW w:w="7921" w:type="dxa"/>
            <w:shd w:val="clear" w:color="auto" w:fill="auto"/>
          </w:tcPr>
          <w:p w14:paraId="50FE4D17" w14:textId="1BA72378" w:rsidR="00B2333F" w:rsidRPr="004212EB" w:rsidRDefault="00890A0B" w:rsidP="00A214A7">
            <w:pPr>
              <w:jc w:val="both"/>
              <w:rPr>
                <w:rFonts w:cs="Times New Roman"/>
              </w:rPr>
            </w:pPr>
            <w:r w:rsidRPr="004212EB">
              <w:rPr>
                <w:rFonts w:eastAsia="Times New Roman" w:cs="Times New Roman"/>
                <w:lang w:val="es-ES" w:eastAsia="es-CO"/>
              </w:rPr>
              <w:t>La mayor diversidad en la Tierra se encuentra en los “hot-spots”</w:t>
            </w:r>
            <w:ins w:id="302" w:author="TOSHIBA" w:date="2016-02-03T16:04:00Z">
              <w:r w:rsidR="00A214A7">
                <w:rPr>
                  <w:rFonts w:eastAsia="Times New Roman" w:cs="Times New Roman"/>
                  <w:lang w:val="es-ES" w:eastAsia="es-CO"/>
                </w:rPr>
                <w:t>,</w:t>
              </w:r>
            </w:ins>
            <w:r w:rsidRPr="004212EB">
              <w:rPr>
                <w:rFonts w:eastAsia="Times New Roman" w:cs="Times New Roman"/>
                <w:lang w:val="es-ES" w:eastAsia="es-CO"/>
              </w:rPr>
              <w:t xml:space="preserve"> </w:t>
            </w:r>
            <w:r w:rsidR="0058326C" w:rsidRPr="004212EB">
              <w:rPr>
                <w:rFonts w:eastAsia="Times New Roman" w:cs="Times New Roman"/>
                <w:lang w:val="es-ES" w:eastAsia="es-CO"/>
              </w:rPr>
              <w:t xml:space="preserve">cuyo </w:t>
            </w:r>
            <w:r w:rsidRPr="004212EB">
              <w:rPr>
                <w:rFonts w:eastAsia="Times New Roman" w:cs="Times New Roman"/>
                <w:lang w:val="es-ES" w:eastAsia="es-CO"/>
              </w:rPr>
              <w:t xml:space="preserve">grado de aislamiento favorece la aparición y evolución de nuevas especies. Algunos </w:t>
            </w:r>
            <w:r w:rsidR="00E14733" w:rsidRPr="004212EB">
              <w:rPr>
                <w:rFonts w:eastAsia="Times New Roman" w:cs="Times New Roman"/>
                <w:lang w:val="es-ES" w:eastAsia="es-CO"/>
              </w:rPr>
              <w:t>“</w:t>
            </w:r>
            <w:r w:rsidRPr="004212EB">
              <w:rPr>
                <w:rFonts w:eastAsia="Times New Roman" w:cs="Times New Roman"/>
                <w:lang w:val="es-ES" w:eastAsia="es-CO"/>
              </w:rPr>
              <w:t>hot-spots</w:t>
            </w:r>
            <w:r w:rsidR="00E14733" w:rsidRPr="004212EB">
              <w:rPr>
                <w:rFonts w:eastAsia="Times New Roman" w:cs="Times New Roman"/>
                <w:lang w:val="es-ES" w:eastAsia="es-CO"/>
              </w:rPr>
              <w:t>”</w:t>
            </w:r>
            <w:r w:rsidRPr="004212EB">
              <w:rPr>
                <w:rFonts w:eastAsia="Times New Roman" w:cs="Times New Roman"/>
                <w:lang w:val="es-ES" w:eastAsia="es-CO"/>
              </w:rPr>
              <w:t xml:space="preserve"> </w:t>
            </w:r>
            <w:r w:rsidR="0058326C" w:rsidRPr="004212EB">
              <w:rPr>
                <w:rFonts w:eastAsia="Times New Roman" w:cs="Times New Roman"/>
                <w:lang w:val="es-ES" w:eastAsia="es-CO"/>
              </w:rPr>
              <w:t>son las islas de</w:t>
            </w:r>
            <w:r w:rsidRPr="004212EB">
              <w:rPr>
                <w:rFonts w:eastAsia="Times New Roman" w:cs="Times New Roman"/>
                <w:lang w:val="es-ES" w:eastAsia="es-CO"/>
              </w:rPr>
              <w:t xml:space="preserve"> Madagascar o Galápagos y continentes como África, Su</w:t>
            </w:r>
            <w:del w:id="303" w:author="TOSHIBA" w:date="2016-02-03T16:04:00Z">
              <w:r w:rsidRPr="004212EB" w:rsidDel="00A214A7">
                <w:rPr>
                  <w:rFonts w:eastAsia="Times New Roman" w:cs="Times New Roman"/>
                  <w:lang w:val="es-ES" w:eastAsia="es-CO"/>
                </w:rPr>
                <w:delText>d</w:delText>
              </w:r>
            </w:del>
            <w:ins w:id="304" w:author="TOSHIBA" w:date="2016-02-03T16:04:00Z">
              <w:r w:rsidR="00A214A7">
                <w:rPr>
                  <w:rFonts w:eastAsia="Times New Roman" w:cs="Times New Roman"/>
                  <w:lang w:val="es-ES" w:eastAsia="es-CO"/>
                </w:rPr>
                <w:t>r</w:t>
              </w:r>
            </w:ins>
            <w:r w:rsidRPr="004212EB">
              <w:rPr>
                <w:rFonts w:eastAsia="Times New Roman" w:cs="Times New Roman"/>
                <w:lang w:val="es-ES" w:eastAsia="es-CO"/>
              </w:rPr>
              <w:t>américa y Australia</w:t>
            </w:r>
            <w:r w:rsidR="0058326C" w:rsidRPr="004212EB">
              <w:rPr>
                <w:rFonts w:eastAsia="Times New Roman" w:cs="Times New Roman"/>
                <w:lang w:val="es-ES" w:eastAsia="es-CO"/>
              </w:rPr>
              <w:t xml:space="preserve">. </w:t>
            </w:r>
            <w:r w:rsidR="007E4BAB" w:rsidRPr="004212EB">
              <w:rPr>
                <w:rFonts w:eastAsia="Times New Roman" w:cs="Times New Roman"/>
                <w:lang w:val="es-ES" w:eastAsia="es-CO"/>
              </w:rPr>
              <w:t xml:space="preserve">Representan las reservas de la diversidad en el planeta, </w:t>
            </w:r>
            <w:r w:rsidR="0058326C" w:rsidRPr="004212EB">
              <w:rPr>
                <w:rFonts w:eastAsia="Times New Roman" w:cs="Times New Roman"/>
                <w:lang w:val="es-ES" w:eastAsia="es-CO"/>
              </w:rPr>
              <w:t>pero</w:t>
            </w:r>
            <w:r w:rsidR="007E4BAB" w:rsidRPr="004212EB">
              <w:rPr>
                <w:rFonts w:eastAsia="Times New Roman" w:cs="Times New Roman"/>
                <w:lang w:val="es-ES" w:eastAsia="es-CO"/>
              </w:rPr>
              <w:t xml:space="preserve"> precisan </w:t>
            </w:r>
            <w:del w:id="305" w:author="TOSHIBA" w:date="2016-02-03T16:04:00Z">
              <w:r w:rsidR="007E4BAB" w:rsidRPr="004212EB" w:rsidDel="00A214A7">
                <w:rPr>
                  <w:rFonts w:eastAsia="Times New Roman" w:cs="Times New Roman"/>
                  <w:lang w:val="es-ES" w:eastAsia="es-CO"/>
                </w:rPr>
                <w:delText xml:space="preserve">de </w:delText>
              </w:r>
            </w:del>
            <w:r w:rsidR="007E4BAB" w:rsidRPr="004212EB">
              <w:rPr>
                <w:rFonts w:eastAsia="Times New Roman" w:cs="Times New Roman"/>
                <w:lang w:val="es-ES" w:eastAsia="es-CO"/>
              </w:rPr>
              <w:t>acciones urgentes de protección.</w:t>
            </w:r>
          </w:p>
        </w:tc>
      </w:tr>
    </w:tbl>
    <w:p w14:paraId="27B0FF79" w14:textId="77777777" w:rsidR="00F93CFC" w:rsidRPr="004212EB" w:rsidRDefault="00F93CFC" w:rsidP="004212EB">
      <w:pPr>
        <w:jc w:val="both"/>
        <w:rPr>
          <w:rFonts w:eastAsia="Times New Roman" w:cs="Times New Roman"/>
          <w:color w:val="000000"/>
          <w:lang w:eastAsia="es-ES_tradnl"/>
        </w:rPr>
      </w:pPr>
    </w:p>
    <w:p w14:paraId="496EB79C" w14:textId="2FEEB19C" w:rsidR="00DA2B8C" w:rsidRPr="004212EB" w:rsidRDefault="002B3DBC" w:rsidP="004212EB">
      <w:pPr>
        <w:jc w:val="both"/>
        <w:rPr>
          <w:rFonts w:cs="Times New Roman"/>
          <w:lang w:eastAsia="es-ES_tradnl"/>
        </w:rPr>
      </w:pPr>
      <w:r w:rsidRPr="004212EB">
        <w:rPr>
          <w:rFonts w:cs="Times New Roman"/>
          <w:lang w:eastAsia="es-ES_tradnl"/>
        </w:rPr>
        <w:t xml:space="preserve">La clasificación en </w:t>
      </w:r>
      <w:del w:id="306" w:author="TOSHIBA" w:date="2016-02-03T16:05:00Z">
        <w:r w:rsidRPr="00A214A7" w:rsidDel="00A214A7">
          <w:rPr>
            <w:rFonts w:cs="Times New Roman"/>
            <w:b/>
            <w:lang w:eastAsia="es-ES_tradnl"/>
            <w:rPrChange w:id="307" w:author="TOSHIBA" w:date="2016-02-03T16:06:00Z">
              <w:rPr>
                <w:rFonts w:cs="Times New Roman"/>
                <w:lang w:eastAsia="es-ES_tradnl"/>
              </w:rPr>
            </w:rPrChange>
          </w:rPr>
          <w:delText>R</w:delText>
        </w:r>
      </w:del>
      <w:ins w:id="308" w:author="TOSHIBA" w:date="2016-02-03T16:05:00Z">
        <w:r w:rsidR="00A214A7" w:rsidRPr="00A214A7">
          <w:rPr>
            <w:rFonts w:cs="Times New Roman"/>
            <w:b/>
            <w:lang w:eastAsia="es-ES_tradnl"/>
            <w:rPrChange w:id="309" w:author="TOSHIBA" w:date="2016-02-03T16:06:00Z">
              <w:rPr>
                <w:rFonts w:cs="Times New Roman"/>
                <w:lang w:eastAsia="es-ES_tradnl"/>
              </w:rPr>
            </w:rPrChange>
          </w:rPr>
          <w:t>r</w:t>
        </w:r>
      </w:ins>
      <w:r w:rsidRPr="00A214A7">
        <w:rPr>
          <w:rFonts w:cs="Times New Roman"/>
          <w:b/>
          <w:lang w:eastAsia="es-ES_tradnl"/>
          <w:rPrChange w:id="310" w:author="TOSHIBA" w:date="2016-02-03T16:06:00Z">
            <w:rPr>
              <w:rFonts w:cs="Times New Roman"/>
              <w:lang w:eastAsia="es-ES_tradnl"/>
            </w:rPr>
          </w:rPrChange>
        </w:rPr>
        <w:t>einos</w:t>
      </w:r>
      <w:r w:rsidRPr="004212EB">
        <w:rPr>
          <w:rFonts w:cs="Times New Roman"/>
          <w:lang w:eastAsia="es-ES_tradnl"/>
        </w:rPr>
        <w:t xml:space="preserve"> se establece a partir de los dos componentes principales de los</w:t>
      </w:r>
      <w:r w:rsidR="00E14733" w:rsidRPr="004212EB">
        <w:rPr>
          <w:rFonts w:cs="Times New Roman"/>
          <w:lang w:eastAsia="es-ES_tradnl"/>
        </w:rPr>
        <w:t xml:space="preserve"> </w:t>
      </w:r>
      <w:r w:rsidRPr="004212EB">
        <w:rPr>
          <w:rFonts w:cs="Times New Roman"/>
          <w:lang w:eastAsia="es-ES_tradnl"/>
        </w:rPr>
        <w:t xml:space="preserve">supercontinentes primitivos: un área </w:t>
      </w:r>
      <w:r w:rsidR="00C11294">
        <w:rPr>
          <w:rFonts w:cs="Times New Roman"/>
          <w:lang w:eastAsia="es-ES_tradnl"/>
        </w:rPr>
        <w:t xml:space="preserve">en relación con </w:t>
      </w:r>
      <w:del w:id="311" w:author="TOSHIBA" w:date="2016-02-03T16:56:00Z">
        <w:r w:rsidR="00C11294" w:rsidDel="00E51A18">
          <w:rPr>
            <w:rFonts w:cs="Times New Roman"/>
            <w:lang w:eastAsia="es-ES_tradnl"/>
          </w:rPr>
          <w:delText>el</w:delText>
        </w:r>
      </w:del>
      <w:del w:id="312" w:author="TOSHIBA" w:date="2016-02-03T12:18:00Z">
        <w:r w:rsidRPr="004212EB" w:rsidDel="00145A67">
          <w:rPr>
            <w:rFonts w:cs="Times New Roman"/>
            <w:lang w:eastAsia="es-ES_tradnl"/>
          </w:rPr>
          <w:delText>l</w:delText>
        </w:r>
      </w:del>
      <w:del w:id="313" w:author="TOSHIBA" w:date="2016-02-03T16:56:00Z">
        <w:r w:rsidRPr="004212EB" w:rsidDel="00E51A18">
          <w:rPr>
            <w:rFonts w:cs="Times New Roman"/>
            <w:lang w:eastAsia="es-ES_tradnl"/>
          </w:rPr>
          <w:delText xml:space="preserve"> </w:delText>
        </w:r>
      </w:del>
      <w:commentRangeStart w:id="314"/>
      <w:r w:rsidRPr="004212EB">
        <w:rPr>
          <w:rFonts w:cs="Times New Roman"/>
          <w:b/>
          <w:lang w:eastAsia="es-ES_tradnl"/>
        </w:rPr>
        <w:t>Laurásico</w:t>
      </w:r>
      <w:commentRangeEnd w:id="314"/>
      <w:r w:rsidR="00E51A18">
        <w:rPr>
          <w:rStyle w:val="Refdecomentario"/>
        </w:rPr>
        <w:commentReference w:id="314"/>
      </w:r>
      <w:ins w:id="315" w:author="TOSHIBA" w:date="2016-02-03T16:07:00Z">
        <w:r w:rsidR="00A214A7">
          <w:rPr>
            <w:rFonts w:cs="Times New Roman"/>
            <w:b/>
            <w:lang w:eastAsia="es-ES_tradnl"/>
          </w:rPr>
          <w:t>,</w:t>
        </w:r>
      </w:ins>
      <w:r w:rsidRPr="004212EB">
        <w:rPr>
          <w:rFonts w:cs="Times New Roman"/>
          <w:lang w:eastAsia="es-ES_tradnl"/>
        </w:rPr>
        <w:t xml:space="preserve"> y otra</w:t>
      </w:r>
      <w:ins w:id="316" w:author="TOSHIBA" w:date="2016-02-03T16:07:00Z">
        <w:r w:rsidR="00A214A7">
          <w:rPr>
            <w:rFonts w:cs="Times New Roman"/>
            <w:lang w:eastAsia="es-ES_tradnl"/>
          </w:rPr>
          <w:t>,</w:t>
        </w:r>
      </w:ins>
      <w:r w:rsidRPr="004212EB">
        <w:rPr>
          <w:rFonts w:cs="Times New Roman"/>
          <w:lang w:eastAsia="es-ES_tradnl"/>
        </w:rPr>
        <w:t xml:space="preserve"> </w:t>
      </w:r>
      <w:r w:rsidR="00C11294">
        <w:rPr>
          <w:rFonts w:cs="Times New Roman"/>
          <w:lang w:eastAsia="es-ES_tradnl"/>
        </w:rPr>
        <w:t>en relación con</w:t>
      </w:r>
      <w:r w:rsidRPr="004212EB">
        <w:rPr>
          <w:rFonts w:cs="Times New Roman"/>
          <w:lang w:eastAsia="es-ES_tradnl"/>
        </w:rPr>
        <w:t xml:space="preserve"> la </w:t>
      </w:r>
      <w:r w:rsidRPr="004212EB">
        <w:rPr>
          <w:rFonts w:cs="Times New Roman"/>
          <w:b/>
          <w:lang w:eastAsia="es-ES_tradnl"/>
        </w:rPr>
        <w:t>Gondwana</w:t>
      </w:r>
      <w:r w:rsidRPr="004212EB">
        <w:rPr>
          <w:rFonts w:cs="Times New Roman"/>
          <w:lang w:eastAsia="es-ES_tradnl"/>
        </w:rPr>
        <w:t xml:space="preserve">. Se establecen </w:t>
      </w:r>
      <w:r w:rsidR="00403D26" w:rsidRPr="004212EB">
        <w:rPr>
          <w:rFonts w:cs="Times New Roman"/>
          <w:lang w:eastAsia="es-ES_tradnl"/>
        </w:rPr>
        <w:t>tres</w:t>
      </w:r>
      <w:r w:rsidRPr="004212EB">
        <w:rPr>
          <w:rFonts w:cs="Times New Roman"/>
          <w:lang w:eastAsia="es-ES_tradnl"/>
        </w:rPr>
        <w:t xml:space="preserve"> </w:t>
      </w:r>
      <w:del w:id="317" w:author="TOSHIBA" w:date="2016-02-03T16:10:00Z">
        <w:r w:rsidRPr="004212EB" w:rsidDel="00A214A7">
          <w:rPr>
            <w:rFonts w:cs="Times New Roman"/>
            <w:lang w:eastAsia="es-ES_tradnl"/>
          </w:rPr>
          <w:delText>R</w:delText>
        </w:r>
      </w:del>
      <w:ins w:id="318" w:author="TOSHIBA" w:date="2016-02-03T16:10:00Z">
        <w:r w:rsidR="00A214A7">
          <w:rPr>
            <w:rFonts w:cs="Times New Roman"/>
            <w:lang w:eastAsia="es-ES_tradnl"/>
          </w:rPr>
          <w:t>r</w:t>
        </w:r>
      </w:ins>
      <w:r w:rsidRPr="004212EB">
        <w:rPr>
          <w:rFonts w:cs="Times New Roman"/>
          <w:lang w:eastAsia="es-ES_tradnl"/>
        </w:rPr>
        <w:t>einos principales</w:t>
      </w:r>
      <w:r w:rsidR="00DA2B8C" w:rsidRPr="004212EB">
        <w:rPr>
          <w:rFonts w:cs="Times New Roman"/>
          <w:lang w:eastAsia="es-ES_tradnl"/>
        </w:rPr>
        <w:t xml:space="preserve"> [VER]</w:t>
      </w:r>
      <w:ins w:id="319" w:author="TOSHIBA" w:date="2016-02-03T16:10:00Z">
        <w:r w:rsidR="00A214A7">
          <w:rPr>
            <w:rFonts w:cs="Times New Roman"/>
            <w:lang w:eastAsia="es-ES_tradnl"/>
          </w:rPr>
          <w:t>.</w:t>
        </w:r>
      </w:ins>
    </w:p>
    <w:p w14:paraId="17645EE2" w14:textId="48D3D2E5" w:rsidR="00DA2B8C" w:rsidRPr="004212EB" w:rsidRDefault="0057792C" w:rsidP="004212EB">
      <w:pPr>
        <w:jc w:val="both"/>
        <w:rPr>
          <w:rFonts w:cs="Times New Roman"/>
          <w:lang w:eastAsia="es-ES_tradnl"/>
        </w:rPr>
      </w:pPr>
      <w:hyperlink r:id="rId26" w:history="1">
        <w:r w:rsidR="00DA2B8C" w:rsidRPr="004212EB">
          <w:rPr>
            <w:rStyle w:val="Hipervnculo"/>
            <w:rFonts w:cs="Times New Roman"/>
            <w:lang w:val="es-CO" w:eastAsia="es-ES_tradnl"/>
          </w:rPr>
          <w:t>http://ocw.unican.es/ciencias-sociales-y-juridicas/biogeografia/materiales/pdfs-temas/1-Introduccion.pdf</w:t>
        </w:r>
      </w:hyperlink>
      <w:r w:rsidR="00192B2D" w:rsidRPr="004212EB">
        <w:rPr>
          <w:rFonts w:cs="Times New Roman"/>
          <w:lang w:eastAsia="es-ES_tradnl"/>
        </w:rPr>
        <w:t xml:space="preserve"> </w:t>
      </w:r>
    </w:p>
    <w:p w14:paraId="56F75DF8" w14:textId="45524146" w:rsidR="00DA2B8C" w:rsidRPr="004212EB" w:rsidRDefault="00FB15F9" w:rsidP="004212EB">
      <w:pPr>
        <w:pStyle w:val="Prrafodelista"/>
        <w:numPr>
          <w:ilvl w:val="0"/>
          <w:numId w:val="41"/>
        </w:numPr>
        <w:jc w:val="both"/>
        <w:rPr>
          <w:rFonts w:cs="Times New Roman"/>
          <w:lang w:eastAsia="es-ES_tradnl"/>
        </w:rPr>
      </w:pPr>
      <w:ins w:id="320" w:author="TOSHIBA" w:date="2016-02-04T19:19:00Z">
        <w:r>
          <w:rPr>
            <w:rFonts w:cs="Times New Roman"/>
            <w:lang w:eastAsia="es-ES_tradnl"/>
          </w:rPr>
          <w:t xml:space="preserve">El </w:t>
        </w:r>
      </w:ins>
      <w:del w:id="321" w:author="TOSHIBA" w:date="2016-02-04T19:19:00Z">
        <w:r w:rsidR="00DA2B8C" w:rsidRPr="004212EB" w:rsidDel="00FB15F9">
          <w:rPr>
            <w:rFonts w:cs="Times New Roman"/>
            <w:lang w:eastAsia="es-ES_tradnl"/>
          </w:rPr>
          <w:delText>H</w:delText>
        </w:r>
      </w:del>
      <w:ins w:id="322" w:author="TOSHIBA" w:date="2016-02-04T19:19:00Z">
        <w:r>
          <w:rPr>
            <w:rFonts w:cs="Times New Roman"/>
            <w:lang w:eastAsia="es-ES_tradnl"/>
          </w:rPr>
          <w:t>h</w:t>
        </w:r>
      </w:ins>
      <w:r w:rsidR="00DA2B8C" w:rsidRPr="004212EB">
        <w:rPr>
          <w:rFonts w:cs="Times New Roman"/>
          <w:lang w:eastAsia="es-ES_tradnl"/>
        </w:rPr>
        <w:t>olártico</w:t>
      </w:r>
    </w:p>
    <w:p w14:paraId="0AE88F3E" w14:textId="521933E9" w:rsidR="00DA2B8C" w:rsidRPr="004212EB" w:rsidRDefault="00FB15F9" w:rsidP="004212EB">
      <w:pPr>
        <w:pStyle w:val="Prrafodelista"/>
        <w:numPr>
          <w:ilvl w:val="0"/>
          <w:numId w:val="41"/>
        </w:numPr>
        <w:jc w:val="both"/>
        <w:rPr>
          <w:rFonts w:cs="Times New Roman"/>
          <w:lang w:eastAsia="es-ES_tradnl"/>
        </w:rPr>
      </w:pPr>
      <w:ins w:id="323" w:author="TOSHIBA" w:date="2016-02-04T19:19:00Z">
        <w:r>
          <w:rPr>
            <w:rFonts w:cs="Times New Roman"/>
            <w:lang w:eastAsia="es-ES_tradnl"/>
          </w:rPr>
          <w:t xml:space="preserve">El </w:t>
        </w:r>
      </w:ins>
      <w:del w:id="324" w:author="TOSHIBA" w:date="2016-02-04T19:19:00Z">
        <w:r w:rsidR="00DA2B8C" w:rsidRPr="004212EB" w:rsidDel="00FB15F9">
          <w:rPr>
            <w:rFonts w:cs="Times New Roman"/>
            <w:lang w:eastAsia="es-ES_tradnl"/>
          </w:rPr>
          <w:delText>P</w:delText>
        </w:r>
      </w:del>
      <w:ins w:id="325" w:author="TOSHIBA" w:date="2016-02-04T19:19:00Z">
        <w:r>
          <w:rPr>
            <w:rFonts w:cs="Times New Roman"/>
            <w:lang w:eastAsia="es-ES_tradnl"/>
          </w:rPr>
          <w:t>p</w:t>
        </w:r>
      </w:ins>
      <w:r w:rsidR="00DA2B8C" w:rsidRPr="004212EB">
        <w:rPr>
          <w:rFonts w:cs="Times New Roman"/>
          <w:lang w:eastAsia="es-ES_tradnl"/>
        </w:rPr>
        <w:t xml:space="preserve">aleotrópico y </w:t>
      </w:r>
      <w:ins w:id="326" w:author="TOSHIBA" w:date="2016-02-04T19:19:00Z">
        <w:r>
          <w:rPr>
            <w:rFonts w:cs="Times New Roman"/>
            <w:lang w:eastAsia="es-ES_tradnl"/>
          </w:rPr>
          <w:t xml:space="preserve">el </w:t>
        </w:r>
      </w:ins>
      <w:del w:id="327" w:author="TOSHIBA" w:date="2016-02-04T19:19:00Z">
        <w:r w:rsidR="00DA2B8C" w:rsidRPr="004212EB" w:rsidDel="00FB15F9">
          <w:rPr>
            <w:rFonts w:cs="Times New Roman"/>
            <w:lang w:eastAsia="es-ES_tradnl"/>
          </w:rPr>
          <w:delText>N</w:delText>
        </w:r>
      </w:del>
      <w:ins w:id="328" w:author="TOSHIBA" w:date="2016-02-04T19:19:00Z">
        <w:r>
          <w:rPr>
            <w:rFonts w:cs="Times New Roman"/>
            <w:lang w:eastAsia="es-ES_tradnl"/>
          </w:rPr>
          <w:t>n</w:t>
        </w:r>
      </w:ins>
      <w:r w:rsidR="00DA2B8C" w:rsidRPr="004212EB">
        <w:rPr>
          <w:rFonts w:cs="Times New Roman"/>
          <w:lang w:eastAsia="es-ES_tradnl"/>
        </w:rPr>
        <w:t>eotrópico</w:t>
      </w:r>
    </w:p>
    <w:p w14:paraId="4C4582EC" w14:textId="1429B306" w:rsidR="00DA2B8C" w:rsidRPr="004212EB" w:rsidRDefault="00FB15F9" w:rsidP="004212EB">
      <w:pPr>
        <w:pStyle w:val="Prrafodelista"/>
        <w:numPr>
          <w:ilvl w:val="0"/>
          <w:numId w:val="41"/>
        </w:numPr>
        <w:jc w:val="both"/>
        <w:rPr>
          <w:rFonts w:cs="Times New Roman"/>
          <w:color w:val="0000FF"/>
          <w:u w:val="single"/>
          <w:lang w:val="es-CO" w:eastAsia="es-ES_tradnl"/>
        </w:rPr>
      </w:pPr>
      <w:ins w:id="329" w:author="TOSHIBA" w:date="2016-02-04T19:19:00Z">
        <w:r>
          <w:rPr>
            <w:rFonts w:cs="Times New Roman"/>
            <w:lang w:eastAsia="es-ES_tradnl"/>
          </w:rPr>
          <w:t xml:space="preserve">El </w:t>
        </w:r>
      </w:ins>
      <w:del w:id="330" w:author="TOSHIBA" w:date="2016-02-04T19:20:00Z">
        <w:r w:rsidR="00192B2D" w:rsidRPr="004212EB" w:rsidDel="00FB15F9">
          <w:rPr>
            <w:rFonts w:cs="Times New Roman"/>
            <w:lang w:eastAsia="es-ES_tradnl"/>
          </w:rPr>
          <w:delText>A</w:delText>
        </w:r>
      </w:del>
      <w:ins w:id="331" w:author="TOSHIBA" w:date="2016-02-04T19:20:00Z">
        <w:r>
          <w:rPr>
            <w:rFonts w:cs="Times New Roman"/>
            <w:lang w:eastAsia="es-ES_tradnl"/>
          </w:rPr>
          <w:t>a</w:t>
        </w:r>
      </w:ins>
      <w:r w:rsidR="00192B2D" w:rsidRPr="004212EB">
        <w:rPr>
          <w:rFonts w:cs="Times New Roman"/>
          <w:lang w:eastAsia="es-ES_tradnl"/>
        </w:rPr>
        <w:t>ustraliano</w:t>
      </w:r>
      <w:r w:rsidR="00DA2B8C" w:rsidRPr="004212EB">
        <w:rPr>
          <w:rFonts w:cs="Times New Roman"/>
          <w:lang w:eastAsia="es-ES_tradnl"/>
        </w:rPr>
        <w:t>,</w:t>
      </w:r>
      <w:r w:rsidR="00192B2D" w:rsidRPr="004212EB">
        <w:rPr>
          <w:rFonts w:cs="Times New Roman"/>
          <w:lang w:eastAsia="es-ES_tradnl"/>
        </w:rPr>
        <w:t xml:space="preserve"> </w:t>
      </w:r>
      <w:del w:id="332" w:author="TOSHIBA" w:date="2016-02-03T17:42:00Z">
        <w:r w:rsidR="00192B2D" w:rsidRPr="004212EB" w:rsidDel="000B4413">
          <w:rPr>
            <w:rFonts w:cs="Times New Roman"/>
            <w:lang w:eastAsia="es-ES_tradnl"/>
          </w:rPr>
          <w:delText>O</w:delText>
        </w:r>
      </w:del>
      <w:ins w:id="333" w:author="TOSHIBA" w:date="2016-02-04T19:20:00Z">
        <w:r>
          <w:rPr>
            <w:rFonts w:cs="Times New Roman"/>
            <w:lang w:eastAsia="es-ES_tradnl"/>
          </w:rPr>
          <w:t xml:space="preserve">el </w:t>
        </w:r>
      </w:ins>
      <w:ins w:id="334" w:author="TOSHIBA" w:date="2016-02-03T17:42:00Z">
        <w:r w:rsidR="000B4413">
          <w:rPr>
            <w:rFonts w:cs="Times New Roman"/>
            <w:lang w:eastAsia="es-ES_tradnl"/>
          </w:rPr>
          <w:t>o</w:t>
        </w:r>
      </w:ins>
      <w:r w:rsidR="00192B2D" w:rsidRPr="004212EB">
        <w:rPr>
          <w:rFonts w:cs="Times New Roman"/>
          <w:lang w:eastAsia="es-ES_tradnl"/>
        </w:rPr>
        <w:t xml:space="preserve">ceánico y </w:t>
      </w:r>
      <w:del w:id="335" w:author="TOSHIBA" w:date="2016-02-03T17:43:00Z">
        <w:r w:rsidR="00192B2D" w:rsidRPr="004212EB" w:rsidDel="000B4413">
          <w:rPr>
            <w:rFonts w:cs="Times New Roman"/>
            <w:lang w:eastAsia="es-ES_tradnl"/>
          </w:rPr>
          <w:delText>A</w:delText>
        </w:r>
      </w:del>
      <w:ins w:id="336" w:author="TOSHIBA" w:date="2016-02-04T19:20:00Z">
        <w:r>
          <w:rPr>
            <w:rFonts w:cs="Times New Roman"/>
            <w:lang w:eastAsia="es-ES_tradnl"/>
          </w:rPr>
          <w:t xml:space="preserve">el </w:t>
        </w:r>
      </w:ins>
      <w:ins w:id="337" w:author="TOSHIBA" w:date="2016-02-03T17:43:00Z">
        <w:r w:rsidR="000B4413">
          <w:rPr>
            <w:rFonts w:cs="Times New Roman"/>
            <w:lang w:eastAsia="es-ES_tradnl"/>
          </w:rPr>
          <w:t>a</w:t>
        </w:r>
      </w:ins>
      <w:r w:rsidR="00192B2D" w:rsidRPr="004212EB">
        <w:rPr>
          <w:rFonts w:cs="Times New Roman"/>
          <w:lang w:eastAsia="es-ES_tradnl"/>
        </w:rPr>
        <w:t xml:space="preserve">ntártico </w:t>
      </w:r>
    </w:p>
    <w:p w14:paraId="7A3087C0" w14:textId="1CA3A145" w:rsidR="00DA2B8C" w:rsidRPr="004212EB" w:rsidRDefault="00DA2B8C" w:rsidP="004212EB">
      <w:pPr>
        <w:jc w:val="both"/>
        <w:rPr>
          <w:rFonts w:cs="Times New Roman"/>
        </w:rPr>
      </w:pPr>
      <w:r w:rsidRPr="004212EB">
        <w:rPr>
          <w:rFonts w:cs="Times New Roman"/>
        </w:rPr>
        <w:t>Cada uno de estos reinos agrupa varias de las regiones biogeográficas:</w:t>
      </w:r>
    </w:p>
    <w:p w14:paraId="0BFE38CA" w14:textId="4619C270" w:rsidR="00192B2D" w:rsidRPr="004212EB" w:rsidRDefault="000D4C39" w:rsidP="004212EB">
      <w:pPr>
        <w:pStyle w:val="Prrafodelista"/>
        <w:numPr>
          <w:ilvl w:val="0"/>
          <w:numId w:val="14"/>
        </w:numPr>
        <w:jc w:val="both"/>
        <w:rPr>
          <w:rFonts w:eastAsia="Times New Roman" w:cs="Times New Roman"/>
          <w:color w:val="000000"/>
          <w:lang w:eastAsia="es-ES_tradnl"/>
        </w:rPr>
      </w:pPr>
      <w:ins w:id="338" w:author="TOSHIBA" w:date="2016-02-04T12:23:00Z">
        <w:r>
          <w:rPr>
            <w:rFonts w:eastAsia="Times New Roman" w:cs="Times New Roman"/>
            <w:color w:val="000000"/>
            <w:lang w:eastAsia="es-ES_tradnl"/>
          </w:rPr>
          <w:t xml:space="preserve">El </w:t>
        </w:r>
      </w:ins>
      <w:del w:id="339" w:author="TOSHIBA" w:date="2016-02-04T12:23:00Z">
        <w:r w:rsidR="00192B2D" w:rsidRPr="004212EB" w:rsidDel="000D4C39">
          <w:rPr>
            <w:rFonts w:eastAsia="Times New Roman" w:cs="Times New Roman"/>
            <w:color w:val="000000"/>
            <w:lang w:eastAsia="es-ES_tradnl"/>
          </w:rPr>
          <w:delText>R</w:delText>
        </w:r>
      </w:del>
      <w:ins w:id="340" w:author="TOSHIBA" w:date="2016-02-04T12:23: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eino </w:t>
      </w:r>
      <w:del w:id="341" w:author="TOSHIBA" w:date="2016-02-03T17:43:00Z">
        <w:r w:rsidR="00192B2D" w:rsidRPr="004212EB" w:rsidDel="000B4413">
          <w:rPr>
            <w:rFonts w:eastAsia="Times New Roman" w:cs="Times New Roman"/>
            <w:color w:val="000000"/>
            <w:lang w:eastAsia="es-ES_tradnl"/>
          </w:rPr>
          <w:delText>H</w:delText>
        </w:r>
      </w:del>
      <w:ins w:id="342" w:author="TOSHIBA" w:date="2016-02-03T17:43:00Z">
        <w:r w:rsidR="000B4413">
          <w:rPr>
            <w:rFonts w:eastAsia="Times New Roman" w:cs="Times New Roman"/>
            <w:color w:val="000000"/>
            <w:lang w:eastAsia="es-ES_tradnl"/>
          </w:rPr>
          <w:t>h</w:t>
        </w:r>
      </w:ins>
      <w:r w:rsidR="00192B2D" w:rsidRPr="004212EB">
        <w:rPr>
          <w:rFonts w:eastAsia="Times New Roman" w:cs="Times New Roman"/>
          <w:color w:val="000000"/>
          <w:lang w:eastAsia="es-ES_tradnl"/>
        </w:rPr>
        <w:t>olártico</w:t>
      </w:r>
    </w:p>
    <w:p w14:paraId="32D55D5F" w14:textId="02AF29FC" w:rsidR="00192B2D" w:rsidRPr="004212EB" w:rsidRDefault="000D4C39" w:rsidP="004212EB">
      <w:pPr>
        <w:pStyle w:val="Prrafodelista"/>
        <w:numPr>
          <w:ilvl w:val="0"/>
          <w:numId w:val="18"/>
        </w:numPr>
        <w:jc w:val="both"/>
        <w:rPr>
          <w:rFonts w:eastAsia="Times New Roman" w:cs="Times New Roman"/>
          <w:color w:val="000000"/>
          <w:lang w:eastAsia="es-ES_tradnl"/>
        </w:rPr>
      </w:pPr>
      <w:ins w:id="343" w:author="TOSHIBA" w:date="2016-02-04T12:23:00Z">
        <w:r>
          <w:rPr>
            <w:rFonts w:eastAsia="Times New Roman" w:cs="Times New Roman"/>
            <w:color w:val="000000"/>
            <w:lang w:eastAsia="es-ES_tradnl"/>
          </w:rPr>
          <w:t>L</w:t>
        </w:r>
      </w:ins>
      <w:ins w:id="344" w:author="TOSHIBA" w:date="2016-02-04T12:24:00Z">
        <w:r>
          <w:rPr>
            <w:rFonts w:eastAsia="Times New Roman" w:cs="Times New Roman"/>
            <w:color w:val="000000"/>
            <w:lang w:eastAsia="es-ES_tradnl"/>
          </w:rPr>
          <w:t>a</w:t>
        </w:r>
      </w:ins>
      <w:ins w:id="345" w:author="TOSHIBA" w:date="2016-02-04T12:23:00Z">
        <w:r>
          <w:rPr>
            <w:rFonts w:eastAsia="Times New Roman" w:cs="Times New Roman"/>
            <w:color w:val="000000"/>
            <w:lang w:eastAsia="es-ES_tradnl"/>
          </w:rPr>
          <w:t xml:space="preserve"> </w:t>
        </w:r>
      </w:ins>
      <w:del w:id="346" w:author="TOSHIBA" w:date="2016-02-04T12:23:00Z">
        <w:r w:rsidR="00192B2D" w:rsidRPr="004212EB" w:rsidDel="000D4C39">
          <w:rPr>
            <w:rFonts w:eastAsia="Times New Roman" w:cs="Times New Roman"/>
            <w:color w:val="000000"/>
            <w:lang w:eastAsia="es-ES_tradnl"/>
          </w:rPr>
          <w:delText>R</w:delText>
        </w:r>
      </w:del>
      <w:ins w:id="347" w:author="TOSHIBA" w:date="2016-02-04T12:23: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48" w:author="TOSHIBA" w:date="2016-02-03T17:43:00Z">
        <w:r w:rsidR="00192B2D" w:rsidRPr="004212EB" w:rsidDel="000B4413">
          <w:rPr>
            <w:rFonts w:eastAsia="Times New Roman" w:cs="Times New Roman"/>
            <w:color w:val="000000"/>
            <w:lang w:eastAsia="es-ES_tradnl"/>
          </w:rPr>
          <w:delText>P</w:delText>
        </w:r>
      </w:del>
      <w:ins w:id="349" w:author="TOSHIBA" w:date="2016-02-03T17:43:00Z">
        <w:r w:rsidR="000B4413">
          <w:rPr>
            <w:rFonts w:eastAsia="Times New Roman" w:cs="Times New Roman"/>
            <w:color w:val="000000"/>
            <w:lang w:eastAsia="es-ES_tradnl"/>
          </w:rPr>
          <w:t>p</w:t>
        </w:r>
      </w:ins>
      <w:r w:rsidR="00192B2D" w:rsidRPr="004212EB">
        <w:rPr>
          <w:rFonts w:eastAsia="Times New Roman" w:cs="Times New Roman"/>
          <w:color w:val="000000"/>
          <w:lang w:eastAsia="es-ES_tradnl"/>
        </w:rPr>
        <w:t>aleártica</w:t>
      </w:r>
    </w:p>
    <w:p w14:paraId="3E6BE3FF" w14:textId="5EAA1F58" w:rsidR="00192B2D" w:rsidRPr="004212EB" w:rsidRDefault="000D4C39" w:rsidP="004212EB">
      <w:pPr>
        <w:pStyle w:val="Prrafodelista"/>
        <w:numPr>
          <w:ilvl w:val="0"/>
          <w:numId w:val="18"/>
        </w:numPr>
        <w:jc w:val="both"/>
        <w:rPr>
          <w:rFonts w:eastAsia="Times New Roman" w:cs="Times New Roman"/>
          <w:color w:val="000000"/>
          <w:lang w:eastAsia="es-ES_tradnl"/>
        </w:rPr>
      </w:pPr>
      <w:ins w:id="350" w:author="TOSHIBA" w:date="2016-02-04T12:24:00Z">
        <w:r>
          <w:rPr>
            <w:rFonts w:eastAsia="Times New Roman" w:cs="Times New Roman"/>
            <w:color w:val="000000"/>
            <w:lang w:eastAsia="es-ES_tradnl"/>
          </w:rPr>
          <w:t xml:space="preserve">La </w:t>
        </w:r>
      </w:ins>
      <w:del w:id="351" w:author="TOSHIBA" w:date="2016-02-04T12:24:00Z">
        <w:r w:rsidR="00192B2D" w:rsidRPr="004212EB" w:rsidDel="000D4C39">
          <w:rPr>
            <w:rFonts w:eastAsia="Times New Roman" w:cs="Times New Roman"/>
            <w:color w:val="000000"/>
            <w:lang w:eastAsia="es-ES_tradnl"/>
          </w:rPr>
          <w:delText>R</w:delText>
        </w:r>
      </w:del>
      <w:ins w:id="352"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53" w:author="TOSHIBA" w:date="2016-02-03T17:43:00Z">
        <w:r w:rsidR="00192B2D" w:rsidRPr="004212EB" w:rsidDel="000B4413">
          <w:rPr>
            <w:rFonts w:eastAsia="Times New Roman" w:cs="Times New Roman"/>
            <w:color w:val="000000"/>
            <w:lang w:eastAsia="es-ES_tradnl"/>
          </w:rPr>
          <w:delText>N</w:delText>
        </w:r>
      </w:del>
      <w:ins w:id="354" w:author="TOSHIBA" w:date="2016-02-03T17:43:00Z">
        <w:r w:rsidR="000B4413">
          <w:rPr>
            <w:rFonts w:eastAsia="Times New Roman" w:cs="Times New Roman"/>
            <w:color w:val="000000"/>
            <w:lang w:eastAsia="es-ES_tradnl"/>
          </w:rPr>
          <w:t>n</w:t>
        </w:r>
      </w:ins>
      <w:r w:rsidR="00192B2D" w:rsidRPr="004212EB">
        <w:rPr>
          <w:rFonts w:eastAsia="Times New Roman" w:cs="Times New Roman"/>
          <w:color w:val="000000"/>
          <w:lang w:eastAsia="es-ES_tradnl"/>
        </w:rPr>
        <w:t>eártica</w:t>
      </w:r>
    </w:p>
    <w:p w14:paraId="4C168959" w14:textId="22CDBC58" w:rsidR="00192B2D" w:rsidRPr="004212EB" w:rsidRDefault="000D4C39" w:rsidP="004212EB">
      <w:pPr>
        <w:pStyle w:val="Prrafodelista"/>
        <w:numPr>
          <w:ilvl w:val="0"/>
          <w:numId w:val="14"/>
        </w:numPr>
        <w:jc w:val="both"/>
        <w:rPr>
          <w:rFonts w:eastAsia="Times New Roman" w:cs="Times New Roman"/>
          <w:color w:val="000000"/>
          <w:lang w:eastAsia="es-ES_tradnl"/>
        </w:rPr>
      </w:pPr>
      <w:ins w:id="355" w:author="TOSHIBA" w:date="2016-02-04T12:24:00Z">
        <w:r>
          <w:rPr>
            <w:rFonts w:eastAsia="Times New Roman" w:cs="Times New Roman"/>
            <w:color w:val="000000"/>
            <w:lang w:eastAsia="es-ES_tradnl"/>
          </w:rPr>
          <w:t xml:space="preserve">El </w:t>
        </w:r>
      </w:ins>
      <w:del w:id="356" w:author="TOSHIBA" w:date="2016-02-04T12:24:00Z">
        <w:r w:rsidR="00192B2D" w:rsidRPr="004212EB" w:rsidDel="000D4C39">
          <w:rPr>
            <w:rFonts w:eastAsia="Times New Roman" w:cs="Times New Roman"/>
            <w:color w:val="000000"/>
            <w:lang w:eastAsia="es-ES_tradnl"/>
          </w:rPr>
          <w:delText>R</w:delText>
        </w:r>
      </w:del>
      <w:ins w:id="357"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eino </w:t>
      </w:r>
      <w:del w:id="358" w:author="TOSHIBA" w:date="2016-02-03T17:43:00Z">
        <w:r w:rsidR="00192B2D" w:rsidRPr="004212EB" w:rsidDel="000B4413">
          <w:rPr>
            <w:rFonts w:eastAsia="Times New Roman" w:cs="Times New Roman"/>
            <w:color w:val="000000"/>
            <w:lang w:eastAsia="es-ES_tradnl"/>
          </w:rPr>
          <w:delText>P</w:delText>
        </w:r>
      </w:del>
      <w:ins w:id="359" w:author="TOSHIBA" w:date="2016-02-03T17:43:00Z">
        <w:r w:rsidR="000B4413">
          <w:rPr>
            <w:rFonts w:eastAsia="Times New Roman" w:cs="Times New Roman"/>
            <w:color w:val="000000"/>
            <w:lang w:eastAsia="es-ES_tradnl"/>
          </w:rPr>
          <w:t>p</w:t>
        </w:r>
      </w:ins>
      <w:r w:rsidR="00192B2D" w:rsidRPr="004212EB">
        <w:rPr>
          <w:rFonts w:eastAsia="Times New Roman" w:cs="Times New Roman"/>
          <w:color w:val="000000"/>
          <w:lang w:eastAsia="es-ES_tradnl"/>
        </w:rPr>
        <w:t>aleotrópico</w:t>
      </w:r>
    </w:p>
    <w:p w14:paraId="17A001C3" w14:textId="64EA2008" w:rsidR="00192B2D" w:rsidRPr="004212EB" w:rsidRDefault="000D4C39" w:rsidP="004212EB">
      <w:pPr>
        <w:pStyle w:val="Prrafodelista"/>
        <w:numPr>
          <w:ilvl w:val="0"/>
          <w:numId w:val="16"/>
        </w:numPr>
        <w:jc w:val="both"/>
        <w:rPr>
          <w:rFonts w:eastAsia="Times New Roman" w:cs="Times New Roman"/>
          <w:color w:val="000000"/>
          <w:lang w:eastAsia="es-ES_tradnl"/>
        </w:rPr>
      </w:pPr>
      <w:ins w:id="360" w:author="TOSHIBA" w:date="2016-02-04T12:24:00Z">
        <w:r>
          <w:rPr>
            <w:rFonts w:eastAsia="Times New Roman" w:cs="Times New Roman"/>
            <w:color w:val="000000"/>
            <w:lang w:eastAsia="es-ES_tradnl"/>
          </w:rPr>
          <w:t xml:space="preserve">La </w:t>
        </w:r>
      </w:ins>
      <w:del w:id="361" w:author="TOSHIBA" w:date="2016-02-04T12:24:00Z">
        <w:r w:rsidR="00192B2D" w:rsidRPr="004212EB" w:rsidDel="000D4C39">
          <w:rPr>
            <w:rFonts w:eastAsia="Times New Roman" w:cs="Times New Roman"/>
            <w:color w:val="000000"/>
            <w:lang w:eastAsia="es-ES_tradnl"/>
          </w:rPr>
          <w:delText>R</w:delText>
        </w:r>
      </w:del>
      <w:ins w:id="362"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63" w:author="TOSHIBA" w:date="2016-02-03T17:43:00Z">
        <w:r w:rsidR="00192B2D" w:rsidRPr="004212EB" w:rsidDel="000B4413">
          <w:rPr>
            <w:rFonts w:eastAsia="Times New Roman" w:cs="Times New Roman"/>
            <w:color w:val="000000"/>
            <w:lang w:eastAsia="es-ES_tradnl"/>
          </w:rPr>
          <w:delText>A</w:delText>
        </w:r>
      </w:del>
      <w:ins w:id="364" w:author="TOSHIBA" w:date="2016-02-03T17:43:00Z">
        <w:r w:rsidR="000B4413">
          <w:rPr>
            <w:rFonts w:eastAsia="Times New Roman" w:cs="Times New Roman"/>
            <w:color w:val="000000"/>
            <w:lang w:eastAsia="es-ES_tradnl"/>
          </w:rPr>
          <w:t>a</w:t>
        </w:r>
      </w:ins>
      <w:r w:rsidR="00192B2D" w:rsidRPr="004212EB">
        <w:rPr>
          <w:rFonts w:eastAsia="Times New Roman" w:cs="Times New Roman"/>
          <w:color w:val="000000"/>
          <w:lang w:eastAsia="es-ES_tradnl"/>
        </w:rPr>
        <w:t>frotropical, con dos sub</w:t>
      </w:r>
      <w:del w:id="365" w:author="TOSHIBA" w:date="2016-02-03T17:10:00Z">
        <w:r w:rsidR="00192B2D" w:rsidRPr="004212EB" w:rsidDel="00190897">
          <w:rPr>
            <w:rFonts w:eastAsia="Times New Roman" w:cs="Times New Roman"/>
            <w:color w:val="000000"/>
            <w:lang w:eastAsia="es-ES_tradnl"/>
          </w:rPr>
          <w:delText>-</w:delText>
        </w:r>
      </w:del>
      <w:r w:rsidR="00192B2D" w:rsidRPr="004212EB">
        <w:rPr>
          <w:rFonts w:eastAsia="Times New Roman" w:cs="Times New Roman"/>
          <w:color w:val="000000"/>
          <w:lang w:eastAsia="es-ES_tradnl"/>
        </w:rPr>
        <w:t>regiones: África subsahariana y Madagascar</w:t>
      </w:r>
    </w:p>
    <w:p w14:paraId="707054ED" w14:textId="7D845001" w:rsidR="00192B2D" w:rsidRPr="004212EB" w:rsidRDefault="000D4C39" w:rsidP="004212EB">
      <w:pPr>
        <w:pStyle w:val="Prrafodelista"/>
        <w:numPr>
          <w:ilvl w:val="0"/>
          <w:numId w:val="16"/>
        </w:numPr>
        <w:jc w:val="both"/>
        <w:rPr>
          <w:rFonts w:eastAsia="Times New Roman" w:cs="Times New Roman"/>
          <w:color w:val="000000"/>
          <w:lang w:eastAsia="es-ES_tradnl"/>
        </w:rPr>
      </w:pPr>
      <w:ins w:id="366" w:author="TOSHIBA" w:date="2016-02-04T12:24:00Z">
        <w:r>
          <w:rPr>
            <w:rFonts w:eastAsia="Times New Roman" w:cs="Times New Roman"/>
            <w:color w:val="000000"/>
            <w:lang w:eastAsia="es-ES_tradnl"/>
          </w:rPr>
          <w:t xml:space="preserve">La </w:t>
        </w:r>
      </w:ins>
      <w:del w:id="367" w:author="TOSHIBA" w:date="2016-02-04T12:24:00Z">
        <w:r w:rsidR="00192B2D" w:rsidRPr="004212EB" w:rsidDel="000D4C39">
          <w:rPr>
            <w:rFonts w:eastAsia="Times New Roman" w:cs="Times New Roman"/>
            <w:color w:val="000000"/>
            <w:lang w:eastAsia="es-ES_tradnl"/>
          </w:rPr>
          <w:delText>R</w:delText>
        </w:r>
      </w:del>
      <w:ins w:id="368"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69" w:author="TOSHIBA" w:date="2016-02-03T17:46:00Z">
        <w:r w:rsidR="00192B2D" w:rsidRPr="004212EB" w:rsidDel="000B4413">
          <w:rPr>
            <w:rFonts w:eastAsia="Times New Roman" w:cs="Times New Roman"/>
            <w:color w:val="000000"/>
            <w:lang w:eastAsia="es-ES_tradnl"/>
          </w:rPr>
          <w:delText>I</w:delText>
        </w:r>
      </w:del>
      <w:ins w:id="370" w:author="TOSHIBA" w:date="2016-02-03T17:46:00Z">
        <w:r w:rsidR="000B4413">
          <w:rPr>
            <w:rFonts w:eastAsia="Times New Roman" w:cs="Times New Roman"/>
            <w:color w:val="000000"/>
            <w:lang w:eastAsia="es-ES_tradnl"/>
          </w:rPr>
          <w:t>i</w:t>
        </w:r>
      </w:ins>
      <w:r w:rsidR="00192B2D" w:rsidRPr="004212EB">
        <w:rPr>
          <w:rFonts w:eastAsia="Times New Roman" w:cs="Times New Roman"/>
          <w:color w:val="000000"/>
          <w:lang w:eastAsia="es-ES_tradnl"/>
        </w:rPr>
        <w:t>ndomalaya</w:t>
      </w:r>
    </w:p>
    <w:p w14:paraId="2077060E" w14:textId="60E8DD38" w:rsidR="00192B2D" w:rsidRPr="004212EB" w:rsidRDefault="000D4C39" w:rsidP="004212EB">
      <w:pPr>
        <w:pStyle w:val="Prrafodelista"/>
        <w:numPr>
          <w:ilvl w:val="0"/>
          <w:numId w:val="16"/>
        </w:numPr>
        <w:jc w:val="both"/>
        <w:rPr>
          <w:rFonts w:eastAsia="Times New Roman" w:cs="Times New Roman"/>
          <w:color w:val="000000"/>
          <w:lang w:eastAsia="es-ES_tradnl"/>
        </w:rPr>
      </w:pPr>
      <w:ins w:id="371" w:author="TOSHIBA" w:date="2016-02-04T12:24:00Z">
        <w:r>
          <w:rPr>
            <w:rFonts w:eastAsia="Times New Roman" w:cs="Times New Roman"/>
            <w:color w:val="000000"/>
            <w:lang w:eastAsia="es-ES_tradnl"/>
          </w:rPr>
          <w:t xml:space="preserve">La </w:t>
        </w:r>
      </w:ins>
      <w:del w:id="372" w:author="TOSHIBA" w:date="2016-02-04T12:24:00Z">
        <w:r w:rsidR="00192B2D" w:rsidRPr="004212EB" w:rsidDel="000D4C39">
          <w:rPr>
            <w:rFonts w:eastAsia="Times New Roman" w:cs="Times New Roman"/>
            <w:color w:val="000000"/>
            <w:lang w:eastAsia="es-ES_tradnl"/>
          </w:rPr>
          <w:delText>R</w:delText>
        </w:r>
      </w:del>
      <w:ins w:id="373"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74" w:author="TOSHIBA" w:date="2016-02-03T17:46:00Z">
        <w:r w:rsidR="00192B2D" w:rsidRPr="004212EB" w:rsidDel="000B4413">
          <w:rPr>
            <w:rFonts w:eastAsia="Times New Roman" w:cs="Times New Roman"/>
            <w:color w:val="000000"/>
            <w:lang w:eastAsia="es-ES_tradnl"/>
          </w:rPr>
          <w:delText>N</w:delText>
        </w:r>
      </w:del>
      <w:ins w:id="375" w:author="TOSHIBA" w:date="2016-02-03T17:46:00Z">
        <w:r w:rsidR="000B4413">
          <w:rPr>
            <w:rFonts w:eastAsia="Times New Roman" w:cs="Times New Roman"/>
            <w:color w:val="000000"/>
            <w:lang w:eastAsia="es-ES_tradnl"/>
          </w:rPr>
          <w:t>n</w:t>
        </w:r>
      </w:ins>
      <w:r w:rsidR="00192B2D" w:rsidRPr="004212EB">
        <w:rPr>
          <w:rFonts w:eastAsia="Times New Roman" w:cs="Times New Roman"/>
          <w:color w:val="000000"/>
          <w:lang w:eastAsia="es-ES_tradnl"/>
        </w:rPr>
        <w:t>eotropical</w:t>
      </w:r>
    </w:p>
    <w:p w14:paraId="1130079A" w14:textId="41F040DF" w:rsidR="00192B2D" w:rsidRPr="004212EB" w:rsidRDefault="000D4C39" w:rsidP="004212EB">
      <w:pPr>
        <w:pStyle w:val="Prrafodelista"/>
        <w:numPr>
          <w:ilvl w:val="0"/>
          <w:numId w:val="14"/>
        </w:numPr>
        <w:jc w:val="both"/>
        <w:rPr>
          <w:rFonts w:eastAsia="Times New Roman" w:cs="Times New Roman"/>
          <w:color w:val="000000"/>
          <w:lang w:eastAsia="es-ES_tradnl"/>
        </w:rPr>
      </w:pPr>
      <w:ins w:id="376" w:author="TOSHIBA" w:date="2016-02-04T12:24:00Z">
        <w:r>
          <w:rPr>
            <w:rFonts w:eastAsia="Times New Roman" w:cs="Times New Roman"/>
            <w:color w:val="000000"/>
            <w:lang w:eastAsia="es-ES_tradnl"/>
          </w:rPr>
          <w:t xml:space="preserve">Los </w:t>
        </w:r>
      </w:ins>
      <w:del w:id="377" w:author="TOSHIBA" w:date="2016-02-04T12:24:00Z">
        <w:r w:rsidR="00192B2D" w:rsidRPr="004212EB" w:rsidDel="000D4C39">
          <w:rPr>
            <w:rFonts w:eastAsia="Times New Roman" w:cs="Times New Roman"/>
            <w:color w:val="000000"/>
            <w:lang w:eastAsia="es-ES_tradnl"/>
          </w:rPr>
          <w:delText>R</w:delText>
        </w:r>
      </w:del>
      <w:ins w:id="378"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eino</w:t>
      </w:r>
      <w:r w:rsidR="0091085A" w:rsidRPr="004212EB">
        <w:rPr>
          <w:rFonts w:eastAsia="Times New Roman" w:cs="Times New Roman"/>
          <w:color w:val="000000"/>
          <w:lang w:eastAsia="es-ES_tradnl"/>
        </w:rPr>
        <w:t>s</w:t>
      </w:r>
      <w:r w:rsidR="00192B2D" w:rsidRPr="004212EB">
        <w:rPr>
          <w:rFonts w:eastAsia="Times New Roman" w:cs="Times New Roman"/>
          <w:color w:val="000000"/>
          <w:lang w:eastAsia="es-ES_tradnl"/>
        </w:rPr>
        <w:t xml:space="preserve"> </w:t>
      </w:r>
      <w:del w:id="379" w:author="TOSHIBA" w:date="2016-02-03T17:46:00Z">
        <w:r w:rsidR="00192B2D" w:rsidRPr="004212EB" w:rsidDel="000B4413">
          <w:rPr>
            <w:rFonts w:eastAsia="Times New Roman" w:cs="Times New Roman"/>
            <w:color w:val="000000"/>
            <w:lang w:eastAsia="es-ES_tradnl"/>
          </w:rPr>
          <w:delText>A</w:delText>
        </w:r>
      </w:del>
      <w:ins w:id="380" w:author="TOSHIBA" w:date="2016-02-03T17:46:00Z">
        <w:r w:rsidR="000B4413">
          <w:rPr>
            <w:rFonts w:eastAsia="Times New Roman" w:cs="Times New Roman"/>
            <w:color w:val="000000"/>
            <w:lang w:eastAsia="es-ES_tradnl"/>
          </w:rPr>
          <w:t>a</w:t>
        </w:r>
      </w:ins>
      <w:r w:rsidR="00192B2D" w:rsidRPr="004212EB">
        <w:rPr>
          <w:rFonts w:eastAsia="Times New Roman" w:cs="Times New Roman"/>
          <w:color w:val="000000"/>
          <w:lang w:eastAsia="es-ES_tradnl"/>
        </w:rPr>
        <w:t>ustraliano</w:t>
      </w:r>
      <w:ins w:id="381" w:author="TOSHIBA" w:date="2016-02-03T17:11:00Z">
        <w:r w:rsidR="00190897">
          <w:rPr>
            <w:rFonts w:eastAsia="Times New Roman" w:cs="Times New Roman"/>
            <w:color w:val="000000"/>
            <w:lang w:eastAsia="es-ES_tradnl"/>
          </w:rPr>
          <w:t>,</w:t>
        </w:r>
      </w:ins>
      <w:r w:rsidR="00192B2D" w:rsidRPr="004212EB">
        <w:rPr>
          <w:rFonts w:eastAsia="Times New Roman" w:cs="Times New Roman"/>
          <w:color w:val="000000"/>
          <w:lang w:eastAsia="es-ES_tradnl"/>
        </w:rPr>
        <w:t xml:space="preserve"> </w:t>
      </w:r>
      <w:del w:id="382" w:author="TOSHIBA" w:date="2016-02-03T17:46:00Z">
        <w:r w:rsidR="00192B2D" w:rsidRPr="004212EB" w:rsidDel="000B4413">
          <w:rPr>
            <w:rFonts w:eastAsia="Times New Roman" w:cs="Times New Roman"/>
            <w:color w:val="000000"/>
            <w:lang w:eastAsia="es-ES_tradnl"/>
          </w:rPr>
          <w:delText>O</w:delText>
        </w:r>
      </w:del>
      <w:ins w:id="383" w:author="TOSHIBA" w:date="2016-02-03T17:46:00Z">
        <w:r w:rsidR="000B4413">
          <w:rPr>
            <w:rFonts w:eastAsia="Times New Roman" w:cs="Times New Roman"/>
            <w:color w:val="000000"/>
            <w:lang w:eastAsia="es-ES_tradnl"/>
          </w:rPr>
          <w:t>o</w:t>
        </w:r>
      </w:ins>
      <w:r w:rsidR="00192B2D" w:rsidRPr="004212EB">
        <w:rPr>
          <w:rFonts w:eastAsia="Times New Roman" w:cs="Times New Roman"/>
          <w:color w:val="000000"/>
          <w:lang w:eastAsia="es-ES_tradnl"/>
        </w:rPr>
        <w:t xml:space="preserve">ceánico y </w:t>
      </w:r>
      <w:del w:id="384" w:author="TOSHIBA" w:date="2016-02-03T17:46:00Z">
        <w:r w:rsidR="00192B2D" w:rsidRPr="004212EB" w:rsidDel="000B4413">
          <w:rPr>
            <w:rFonts w:eastAsia="Times New Roman" w:cs="Times New Roman"/>
            <w:color w:val="000000"/>
            <w:lang w:eastAsia="es-ES_tradnl"/>
          </w:rPr>
          <w:delText>A</w:delText>
        </w:r>
      </w:del>
      <w:ins w:id="385" w:author="TOSHIBA" w:date="2016-02-03T17:46:00Z">
        <w:r w:rsidR="000B4413">
          <w:rPr>
            <w:rFonts w:eastAsia="Times New Roman" w:cs="Times New Roman"/>
            <w:color w:val="000000"/>
            <w:lang w:eastAsia="es-ES_tradnl"/>
          </w:rPr>
          <w:t>a</w:t>
        </w:r>
      </w:ins>
      <w:r w:rsidR="00192B2D" w:rsidRPr="004212EB">
        <w:rPr>
          <w:rFonts w:eastAsia="Times New Roman" w:cs="Times New Roman"/>
          <w:color w:val="000000"/>
          <w:lang w:eastAsia="es-ES_tradnl"/>
        </w:rPr>
        <w:t>ntártico</w:t>
      </w:r>
    </w:p>
    <w:p w14:paraId="7AA0617A" w14:textId="52386C58" w:rsidR="00192B2D" w:rsidRPr="004212EB" w:rsidRDefault="000D4C39" w:rsidP="004212EB">
      <w:pPr>
        <w:pStyle w:val="Prrafodelista"/>
        <w:numPr>
          <w:ilvl w:val="0"/>
          <w:numId w:val="17"/>
        </w:numPr>
        <w:jc w:val="both"/>
        <w:rPr>
          <w:rFonts w:eastAsia="Times New Roman" w:cs="Times New Roman"/>
          <w:color w:val="000000"/>
          <w:lang w:eastAsia="es-ES_tradnl"/>
        </w:rPr>
      </w:pPr>
      <w:ins w:id="386" w:author="TOSHIBA" w:date="2016-02-04T12:24:00Z">
        <w:r>
          <w:rPr>
            <w:rFonts w:eastAsia="Times New Roman" w:cs="Times New Roman"/>
            <w:color w:val="000000"/>
            <w:lang w:eastAsia="es-ES_tradnl"/>
          </w:rPr>
          <w:t xml:space="preserve">La </w:t>
        </w:r>
      </w:ins>
      <w:del w:id="387" w:author="TOSHIBA" w:date="2016-02-04T12:24:00Z">
        <w:r w:rsidR="00192B2D" w:rsidRPr="004212EB" w:rsidDel="000D4C39">
          <w:rPr>
            <w:rFonts w:eastAsia="Times New Roman" w:cs="Times New Roman"/>
            <w:color w:val="000000"/>
            <w:lang w:eastAsia="es-ES_tradnl"/>
          </w:rPr>
          <w:delText>R</w:delText>
        </w:r>
      </w:del>
      <w:ins w:id="388" w:author="TOSHIBA" w:date="2016-02-04T12:24: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89" w:author="TOSHIBA" w:date="2016-02-03T17:46:00Z">
        <w:r w:rsidR="00192B2D" w:rsidRPr="004212EB" w:rsidDel="000B4413">
          <w:rPr>
            <w:rFonts w:eastAsia="Times New Roman" w:cs="Times New Roman"/>
            <w:color w:val="000000"/>
            <w:lang w:eastAsia="es-ES_tradnl"/>
          </w:rPr>
          <w:delText>A</w:delText>
        </w:r>
      </w:del>
      <w:ins w:id="390" w:author="TOSHIBA" w:date="2016-02-03T17:46:00Z">
        <w:r w:rsidR="000B4413">
          <w:rPr>
            <w:rFonts w:eastAsia="Times New Roman" w:cs="Times New Roman"/>
            <w:color w:val="000000"/>
            <w:lang w:eastAsia="es-ES_tradnl"/>
          </w:rPr>
          <w:t>a</w:t>
        </w:r>
      </w:ins>
      <w:r w:rsidR="00192B2D" w:rsidRPr="004212EB">
        <w:rPr>
          <w:rFonts w:eastAsia="Times New Roman" w:cs="Times New Roman"/>
          <w:color w:val="000000"/>
          <w:lang w:eastAsia="es-ES_tradnl"/>
        </w:rPr>
        <w:t>ustralasia</w:t>
      </w:r>
    </w:p>
    <w:p w14:paraId="75C890E9" w14:textId="5AE6B9E9" w:rsidR="00192B2D" w:rsidRPr="004212EB" w:rsidRDefault="000D4C39" w:rsidP="004212EB">
      <w:pPr>
        <w:pStyle w:val="Prrafodelista"/>
        <w:numPr>
          <w:ilvl w:val="0"/>
          <w:numId w:val="17"/>
        </w:numPr>
        <w:jc w:val="both"/>
        <w:rPr>
          <w:rFonts w:eastAsia="Times New Roman" w:cs="Times New Roman"/>
          <w:color w:val="000000"/>
          <w:lang w:eastAsia="es-ES_tradnl"/>
        </w:rPr>
      </w:pPr>
      <w:ins w:id="391" w:author="TOSHIBA" w:date="2016-02-04T12:25:00Z">
        <w:r>
          <w:rPr>
            <w:rFonts w:eastAsia="Times New Roman" w:cs="Times New Roman"/>
            <w:color w:val="000000"/>
            <w:lang w:eastAsia="es-ES_tradnl"/>
          </w:rPr>
          <w:t xml:space="preserve">La </w:t>
        </w:r>
      </w:ins>
      <w:del w:id="392" w:author="TOSHIBA" w:date="2016-02-04T12:25:00Z">
        <w:r w:rsidR="00192B2D" w:rsidRPr="004212EB" w:rsidDel="000D4C39">
          <w:rPr>
            <w:rFonts w:eastAsia="Times New Roman" w:cs="Times New Roman"/>
            <w:color w:val="000000"/>
            <w:lang w:eastAsia="es-ES_tradnl"/>
          </w:rPr>
          <w:delText>R</w:delText>
        </w:r>
      </w:del>
      <w:ins w:id="393" w:author="TOSHIBA" w:date="2016-02-04T12:25: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del w:id="394" w:author="TOSHIBA" w:date="2016-02-03T17:46:00Z">
        <w:r w:rsidR="00192B2D" w:rsidRPr="004212EB" w:rsidDel="000B4413">
          <w:rPr>
            <w:rFonts w:eastAsia="Times New Roman" w:cs="Times New Roman"/>
            <w:color w:val="000000"/>
            <w:lang w:eastAsia="es-ES_tradnl"/>
          </w:rPr>
          <w:delText>O</w:delText>
        </w:r>
      </w:del>
      <w:ins w:id="395" w:author="TOSHIBA" w:date="2016-02-03T17:46:00Z">
        <w:r w:rsidR="000B4413">
          <w:rPr>
            <w:rFonts w:eastAsia="Times New Roman" w:cs="Times New Roman"/>
            <w:color w:val="000000"/>
            <w:lang w:eastAsia="es-ES_tradnl"/>
          </w:rPr>
          <w:t>o</w:t>
        </w:r>
      </w:ins>
      <w:r w:rsidR="00192B2D" w:rsidRPr="004212EB">
        <w:rPr>
          <w:rFonts w:eastAsia="Times New Roman" w:cs="Times New Roman"/>
          <w:color w:val="000000"/>
          <w:lang w:eastAsia="es-ES_tradnl"/>
        </w:rPr>
        <w:t>ceánica</w:t>
      </w:r>
    </w:p>
    <w:p w14:paraId="2A6C23C5" w14:textId="144E22C6" w:rsidR="00192B2D" w:rsidRPr="004212EB" w:rsidRDefault="000D4C39" w:rsidP="004212EB">
      <w:pPr>
        <w:pStyle w:val="Prrafodelista"/>
        <w:numPr>
          <w:ilvl w:val="0"/>
          <w:numId w:val="17"/>
        </w:numPr>
        <w:jc w:val="both"/>
        <w:rPr>
          <w:rFonts w:eastAsia="Times New Roman" w:cs="Times New Roman"/>
          <w:color w:val="000000"/>
          <w:lang w:eastAsia="es-ES_tradnl"/>
        </w:rPr>
      </w:pPr>
      <w:ins w:id="396" w:author="TOSHIBA" w:date="2016-02-04T12:25:00Z">
        <w:r>
          <w:rPr>
            <w:rFonts w:eastAsia="Times New Roman" w:cs="Times New Roman"/>
            <w:color w:val="000000"/>
            <w:lang w:eastAsia="es-ES_tradnl"/>
          </w:rPr>
          <w:t xml:space="preserve">La </w:t>
        </w:r>
      </w:ins>
      <w:del w:id="397" w:author="TOSHIBA" w:date="2016-02-04T12:25:00Z">
        <w:r w:rsidR="00192B2D" w:rsidRPr="004212EB" w:rsidDel="000D4C39">
          <w:rPr>
            <w:rFonts w:eastAsia="Times New Roman" w:cs="Times New Roman"/>
            <w:color w:val="000000"/>
            <w:lang w:eastAsia="es-ES_tradnl"/>
          </w:rPr>
          <w:delText>R</w:delText>
        </w:r>
      </w:del>
      <w:ins w:id="398" w:author="TOSHIBA" w:date="2016-02-04T12:25:00Z">
        <w:r>
          <w:rPr>
            <w:rFonts w:eastAsia="Times New Roman" w:cs="Times New Roman"/>
            <w:color w:val="000000"/>
            <w:lang w:eastAsia="es-ES_tradnl"/>
          </w:rPr>
          <w:t>r</w:t>
        </w:r>
      </w:ins>
      <w:r w:rsidR="00192B2D" w:rsidRPr="004212EB">
        <w:rPr>
          <w:rFonts w:eastAsia="Times New Roman" w:cs="Times New Roman"/>
          <w:color w:val="000000"/>
          <w:lang w:eastAsia="es-ES_tradnl"/>
        </w:rPr>
        <w:t xml:space="preserve">egión </w:t>
      </w:r>
      <w:ins w:id="399" w:author="TOSHIBA" w:date="2016-02-03T17:46:00Z">
        <w:r w:rsidR="000B4413">
          <w:rPr>
            <w:rFonts w:eastAsia="Times New Roman" w:cs="Times New Roman"/>
            <w:color w:val="000000"/>
            <w:lang w:eastAsia="es-ES_tradnl"/>
          </w:rPr>
          <w:t>a</w:t>
        </w:r>
      </w:ins>
      <w:del w:id="400" w:author="TOSHIBA" w:date="2016-02-03T17:46:00Z">
        <w:r w:rsidR="00192B2D" w:rsidRPr="004212EB" w:rsidDel="000B4413">
          <w:rPr>
            <w:rFonts w:eastAsia="Times New Roman" w:cs="Times New Roman"/>
            <w:color w:val="000000"/>
            <w:lang w:eastAsia="es-ES_tradnl"/>
          </w:rPr>
          <w:delText>A</w:delText>
        </w:r>
      </w:del>
      <w:r w:rsidR="00192B2D" w:rsidRPr="004212EB">
        <w:rPr>
          <w:rFonts w:eastAsia="Times New Roman" w:cs="Times New Roman"/>
          <w:color w:val="000000"/>
          <w:lang w:eastAsia="es-ES_tradnl"/>
        </w:rPr>
        <w:t>ntártica</w:t>
      </w:r>
    </w:p>
    <w:p w14:paraId="569CF7B8" w14:textId="77777777" w:rsidR="00E77BC4" w:rsidRPr="004212EB" w:rsidRDefault="00E77BC4" w:rsidP="004212EB">
      <w:pPr>
        <w:jc w:val="both"/>
        <w:rPr>
          <w:rFonts w:cs="Times New Roman"/>
          <w:color w:val="FF0000"/>
          <w:lang w:val="es-CO" w:eastAsia="es-ES_tradnl"/>
        </w:rPr>
      </w:pPr>
    </w:p>
    <w:tbl>
      <w:tblPr>
        <w:tblStyle w:val="Tablaconcuadrcula"/>
        <w:tblW w:w="0" w:type="auto"/>
        <w:tblLayout w:type="fixed"/>
        <w:tblLook w:val="04A0" w:firstRow="1" w:lastRow="0" w:firstColumn="1" w:lastColumn="0" w:noHBand="0" w:noVBand="1"/>
      </w:tblPr>
      <w:tblGrid>
        <w:gridCol w:w="2518"/>
        <w:gridCol w:w="6536"/>
      </w:tblGrid>
      <w:tr w:rsidR="00192B2D" w:rsidRPr="004212EB" w14:paraId="502AAAE2" w14:textId="77777777" w:rsidTr="007E208B">
        <w:tc>
          <w:tcPr>
            <w:tcW w:w="9054" w:type="dxa"/>
            <w:gridSpan w:val="2"/>
            <w:shd w:val="clear" w:color="auto" w:fill="0D0D0D" w:themeFill="text1" w:themeFillTint="F2"/>
          </w:tcPr>
          <w:p w14:paraId="1B0CABE2" w14:textId="77777777" w:rsidR="00192B2D" w:rsidRPr="004212EB" w:rsidRDefault="00192B2D" w:rsidP="004212EB">
            <w:pPr>
              <w:spacing w:before="2" w:after="2"/>
              <w:jc w:val="both"/>
              <w:rPr>
                <w:rFonts w:cs="Times New Roman"/>
                <w:b/>
              </w:rPr>
            </w:pPr>
            <w:r w:rsidRPr="004212EB">
              <w:rPr>
                <w:rFonts w:cs="Times New Roman"/>
                <w:b/>
              </w:rPr>
              <w:t>Imagen (fotografía, gráfica o ilustración)</w:t>
            </w:r>
          </w:p>
        </w:tc>
      </w:tr>
      <w:tr w:rsidR="00192B2D" w:rsidRPr="004212EB" w14:paraId="404A7F15" w14:textId="77777777" w:rsidTr="007E208B">
        <w:tc>
          <w:tcPr>
            <w:tcW w:w="2518" w:type="dxa"/>
          </w:tcPr>
          <w:p w14:paraId="0FEA7945" w14:textId="77777777" w:rsidR="00192B2D" w:rsidRPr="004212EB" w:rsidRDefault="00192B2D" w:rsidP="004212EB">
            <w:pPr>
              <w:jc w:val="both"/>
              <w:rPr>
                <w:rFonts w:cs="Times New Roman"/>
                <w:b/>
              </w:rPr>
            </w:pPr>
            <w:r w:rsidRPr="004212EB">
              <w:rPr>
                <w:rFonts w:cs="Times New Roman"/>
                <w:b/>
              </w:rPr>
              <w:t>Código</w:t>
            </w:r>
          </w:p>
        </w:tc>
        <w:tc>
          <w:tcPr>
            <w:tcW w:w="6536" w:type="dxa"/>
          </w:tcPr>
          <w:p w14:paraId="313B0563" w14:textId="05969A4B" w:rsidR="00192B2D" w:rsidRPr="004212EB" w:rsidRDefault="00192B2D" w:rsidP="004212EB">
            <w:pPr>
              <w:jc w:val="both"/>
              <w:rPr>
                <w:rFonts w:cs="Times New Roman"/>
                <w:b/>
              </w:rPr>
            </w:pPr>
            <w:r w:rsidRPr="004212EB">
              <w:rPr>
                <w:rFonts w:cs="Times New Roman"/>
                <w:lang w:val="en-US"/>
              </w:rPr>
              <w:t>CS_08_10_IMG</w:t>
            </w:r>
            <w:r w:rsidR="00B62A31" w:rsidRPr="004212EB">
              <w:rPr>
                <w:rFonts w:cs="Times New Roman"/>
                <w:lang w:val="en-US"/>
              </w:rPr>
              <w:t>08</w:t>
            </w:r>
          </w:p>
        </w:tc>
      </w:tr>
      <w:tr w:rsidR="00192B2D" w:rsidRPr="004212EB" w14:paraId="52317AF6" w14:textId="77777777" w:rsidTr="007E208B">
        <w:tc>
          <w:tcPr>
            <w:tcW w:w="2518" w:type="dxa"/>
          </w:tcPr>
          <w:p w14:paraId="04FA137C" w14:textId="77777777" w:rsidR="00192B2D" w:rsidRPr="004212EB" w:rsidRDefault="00192B2D" w:rsidP="004212EB">
            <w:pPr>
              <w:jc w:val="both"/>
              <w:rPr>
                <w:rFonts w:cs="Times New Roman"/>
              </w:rPr>
            </w:pPr>
            <w:r w:rsidRPr="004212EB">
              <w:rPr>
                <w:rFonts w:cs="Times New Roman"/>
                <w:b/>
              </w:rPr>
              <w:t>Descripción</w:t>
            </w:r>
          </w:p>
        </w:tc>
        <w:tc>
          <w:tcPr>
            <w:tcW w:w="6536" w:type="dxa"/>
          </w:tcPr>
          <w:p w14:paraId="08CA4122" w14:textId="4BC09A48" w:rsidR="00192B2D" w:rsidRPr="004212EB" w:rsidRDefault="00192B2D" w:rsidP="004212EB">
            <w:pPr>
              <w:jc w:val="both"/>
              <w:rPr>
                <w:rFonts w:cs="Times New Roman"/>
                <w:lang w:val="es-ES"/>
              </w:rPr>
            </w:pPr>
            <w:r w:rsidRPr="004212EB">
              <w:rPr>
                <w:rFonts w:cs="Times New Roman"/>
                <w:lang w:val="es-ES"/>
              </w:rPr>
              <w:t>mapa reinos</w:t>
            </w:r>
          </w:p>
        </w:tc>
      </w:tr>
      <w:tr w:rsidR="00192B2D" w:rsidRPr="004212EB" w14:paraId="4463C739" w14:textId="77777777" w:rsidTr="007E208B">
        <w:tc>
          <w:tcPr>
            <w:tcW w:w="2518" w:type="dxa"/>
          </w:tcPr>
          <w:p w14:paraId="4F46FF64" w14:textId="77777777" w:rsidR="00192B2D" w:rsidRPr="004212EB" w:rsidRDefault="00192B2D" w:rsidP="004212EB">
            <w:pPr>
              <w:jc w:val="both"/>
              <w:rPr>
                <w:rFonts w:cs="Times New Roman"/>
              </w:rPr>
            </w:pPr>
            <w:r w:rsidRPr="004212EB">
              <w:rPr>
                <w:rFonts w:cs="Times New Roman"/>
                <w:b/>
              </w:rPr>
              <w:t>Código Shutterstock (o URL o la ruta en AulaPlaneta)</w:t>
            </w:r>
          </w:p>
        </w:tc>
        <w:tc>
          <w:tcPr>
            <w:tcW w:w="6536" w:type="dxa"/>
          </w:tcPr>
          <w:p w14:paraId="71C078DD" w14:textId="2395C503" w:rsidR="00192B2D" w:rsidRPr="004212EB" w:rsidRDefault="00192B2D" w:rsidP="004212EB">
            <w:pPr>
              <w:jc w:val="both"/>
              <w:rPr>
                <w:rFonts w:eastAsia="Times New Roman" w:cs="Times New Roman"/>
                <w:color w:val="000000"/>
                <w:lang w:val="es-CO" w:eastAsia="es-ES_tradnl"/>
              </w:rPr>
            </w:pPr>
            <w:r w:rsidRPr="004212EB">
              <w:rPr>
                <w:rFonts w:cs="Times New Roman"/>
                <w:noProof/>
                <w:lang w:val="es-CO" w:eastAsia="es-CO"/>
              </w:rPr>
              <w:drawing>
                <wp:inline distT="0" distB="0" distL="0" distR="0" wp14:anchorId="43B3CBF2" wp14:editId="63A3E42B">
                  <wp:extent cx="3641961" cy="1908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2032" b="20091"/>
                          <a:stretch/>
                        </pic:blipFill>
                        <pic:spPr bwMode="auto">
                          <a:xfrm>
                            <a:off x="0" y="0"/>
                            <a:ext cx="3652208" cy="1913519"/>
                          </a:xfrm>
                          <a:prstGeom prst="rect">
                            <a:avLst/>
                          </a:prstGeom>
                          <a:ln>
                            <a:noFill/>
                          </a:ln>
                          <a:extLst>
                            <a:ext uri="{53640926-AAD7-44D8-BBD7-CCE9431645EC}">
                              <a14:shadowObscured xmlns:a14="http://schemas.microsoft.com/office/drawing/2010/main"/>
                            </a:ext>
                          </a:extLst>
                        </pic:spPr>
                      </pic:pic>
                    </a:graphicData>
                  </a:graphic>
                </wp:inline>
              </w:drawing>
            </w:r>
          </w:p>
          <w:p w14:paraId="21753CFC" w14:textId="64C29F06" w:rsidR="00192B2D" w:rsidRPr="004212EB" w:rsidRDefault="00192B2D"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 xml:space="preserve">Crear mapa, ELIMINAR “Capense”. </w:t>
            </w:r>
          </w:p>
          <w:p w14:paraId="6BD0557C" w14:textId="77777777" w:rsidR="00192B2D" w:rsidRPr="004212EB" w:rsidRDefault="00192B2D" w:rsidP="004212EB">
            <w:pPr>
              <w:jc w:val="both"/>
              <w:rPr>
                <w:rFonts w:cs="Times New Roman"/>
                <w:color w:val="FF0000"/>
                <w:lang w:val="es-CO" w:eastAsia="es-ES_tradnl"/>
              </w:rPr>
            </w:pPr>
            <w:r w:rsidRPr="004212EB">
              <w:rPr>
                <w:rFonts w:eastAsia="Times New Roman" w:cs="Times New Roman"/>
                <w:color w:val="000000"/>
                <w:lang w:val="es-CO" w:eastAsia="es-ES_tradnl"/>
              </w:rPr>
              <w:t xml:space="preserve">Tomado de </w:t>
            </w:r>
            <w:hyperlink r:id="rId28" w:history="1">
              <w:r w:rsidRPr="004212EB">
                <w:rPr>
                  <w:rStyle w:val="Hipervnculo"/>
                  <w:rFonts w:cs="Times New Roman"/>
                  <w:lang w:val="es-CO" w:eastAsia="es-ES_tradnl"/>
                </w:rPr>
                <w:t>http://ocw.unican.es/ciencias-sociales-y-juridicas/biogeografia/materiales/pdfs-temas/1-Introduccion.pdf</w:t>
              </w:r>
            </w:hyperlink>
          </w:p>
          <w:p w14:paraId="195B8CE9" w14:textId="326C6C49" w:rsidR="00192B2D" w:rsidRPr="004212EB" w:rsidRDefault="00192B2D"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Colorear así:</w:t>
            </w:r>
          </w:p>
          <w:p w14:paraId="0482F847" w14:textId="4ADEF27F" w:rsidR="00192B2D" w:rsidRPr="004212EB" w:rsidRDefault="00192B2D"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Azul: Holártico</w:t>
            </w:r>
          </w:p>
          <w:p w14:paraId="6B7D5546" w14:textId="7808B9C8" w:rsidR="00192B2D" w:rsidRPr="004212EB" w:rsidRDefault="00192B2D"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 xml:space="preserve">Naranja: Neotropical </w:t>
            </w:r>
            <w:r w:rsidR="009A7AF4" w:rsidRPr="004212EB">
              <w:rPr>
                <w:rFonts w:eastAsia="Times New Roman" w:cs="Times New Roman"/>
                <w:color w:val="000000"/>
                <w:lang w:val="es-CO" w:eastAsia="es-ES_tradnl"/>
              </w:rPr>
              <w:t>y</w:t>
            </w:r>
            <w:r w:rsidRPr="004212EB">
              <w:rPr>
                <w:rFonts w:eastAsia="Times New Roman" w:cs="Times New Roman"/>
                <w:color w:val="000000"/>
                <w:lang w:val="es-CO" w:eastAsia="es-ES_tradnl"/>
              </w:rPr>
              <w:t xml:space="preserve"> Paleotropical</w:t>
            </w:r>
          </w:p>
          <w:p w14:paraId="0BD3DB29" w14:textId="39BECF40" w:rsidR="00192B2D" w:rsidRPr="004212EB" w:rsidRDefault="00192B2D"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Verde: Australiano y Ant</w:t>
            </w:r>
            <w:r w:rsidR="0096332E" w:rsidRPr="004212EB">
              <w:rPr>
                <w:rFonts w:eastAsia="Times New Roman" w:cs="Times New Roman"/>
                <w:color w:val="000000"/>
                <w:lang w:val="es-CO" w:eastAsia="es-ES_tradnl"/>
              </w:rPr>
              <w:t>ártico, debe verse el continente de la Antártida.</w:t>
            </w:r>
          </w:p>
          <w:p w14:paraId="333D7674" w14:textId="77777777" w:rsidR="00192B2D" w:rsidRPr="004212EB" w:rsidRDefault="00192B2D" w:rsidP="004212EB">
            <w:pPr>
              <w:jc w:val="both"/>
              <w:rPr>
                <w:rFonts w:cs="Times New Roman"/>
                <w:noProof/>
                <w:lang w:eastAsia="es-ES_tradnl"/>
              </w:rPr>
            </w:pPr>
          </w:p>
          <w:p w14:paraId="3F37A2AF" w14:textId="77777777" w:rsidR="009A7AF4" w:rsidRDefault="009A7AF4" w:rsidP="004212EB">
            <w:pPr>
              <w:jc w:val="both"/>
              <w:rPr>
                <w:rFonts w:cs="Times New Roman"/>
                <w:noProof/>
                <w:lang w:eastAsia="es-ES_tradnl"/>
              </w:rPr>
            </w:pPr>
            <w:r w:rsidRPr="004212EB">
              <w:rPr>
                <w:rFonts w:cs="Times New Roman"/>
                <w:noProof/>
                <w:highlight w:val="yellow"/>
                <w:lang w:eastAsia="es-ES_tradnl"/>
              </w:rPr>
              <w:t>Para ajuste</w:t>
            </w:r>
          </w:p>
          <w:p w14:paraId="7FE9B8CF" w14:textId="350987D1" w:rsidR="0011782E" w:rsidRPr="004212EB" w:rsidRDefault="0011782E" w:rsidP="004212EB">
            <w:pPr>
              <w:jc w:val="both"/>
              <w:rPr>
                <w:rFonts w:cs="Times New Roman"/>
                <w:noProof/>
                <w:lang w:eastAsia="es-ES_tradnl"/>
              </w:rPr>
            </w:pPr>
            <w:r w:rsidRPr="0011782E">
              <w:rPr>
                <w:rFonts w:cs="Times New Roman"/>
                <w:noProof/>
                <w:color w:val="B2A1C7" w:themeColor="accent4" w:themeTint="99"/>
                <w:lang w:eastAsia="es-ES_tradnl"/>
              </w:rPr>
              <w:t>Ok, ajuste recibido 30 enero</w:t>
            </w:r>
          </w:p>
        </w:tc>
      </w:tr>
      <w:tr w:rsidR="00192B2D" w:rsidRPr="004212EB" w14:paraId="1F07B47C" w14:textId="77777777" w:rsidTr="007E208B">
        <w:tc>
          <w:tcPr>
            <w:tcW w:w="2518" w:type="dxa"/>
          </w:tcPr>
          <w:p w14:paraId="42DEB072" w14:textId="598B608D" w:rsidR="00192B2D" w:rsidRPr="004212EB" w:rsidRDefault="00192B2D" w:rsidP="004212EB">
            <w:pPr>
              <w:jc w:val="both"/>
              <w:rPr>
                <w:rFonts w:cs="Times New Roman"/>
              </w:rPr>
            </w:pPr>
            <w:r w:rsidRPr="004212EB">
              <w:rPr>
                <w:rFonts w:cs="Times New Roman"/>
                <w:b/>
              </w:rPr>
              <w:t>Pie de imagen</w:t>
            </w:r>
          </w:p>
        </w:tc>
        <w:tc>
          <w:tcPr>
            <w:tcW w:w="6536" w:type="dxa"/>
          </w:tcPr>
          <w:p w14:paraId="7423DDFA" w14:textId="1D89429D" w:rsidR="00192B2D" w:rsidRPr="004212EB" w:rsidRDefault="00192B2D" w:rsidP="00B146FB">
            <w:pPr>
              <w:jc w:val="both"/>
              <w:rPr>
                <w:rFonts w:cs="Times New Roman"/>
              </w:rPr>
            </w:pPr>
            <w:r w:rsidRPr="004212EB">
              <w:rPr>
                <w:rFonts w:cs="Times New Roman"/>
              </w:rPr>
              <w:t xml:space="preserve">Cada reino agrupa distintas regiones. Las </w:t>
            </w:r>
            <w:r w:rsidRPr="004212EB">
              <w:rPr>
                <w:rFonts w:cs="Times New Roman"/>
                <w:lang w:eastAsia="es-ES_tradnl"/>
              </w:rPr>
              <w:t xml:space="preserve">regiones </w:t>
            </w:r>
            <w:del w:id="401" w:author="TOSHIBA" w:date="2016-02-03T17:47:00Z">
              <w:r w:rsidRPr="004212EB" w:rsidDel="000B4413">
                <w:rPr>
                  <w:rFonts w:cs="Times New Roman"/>
                  <w:lang w:eastAsia="es-ES_tradnl"/>
                </w:rPr>
                <w:delText>P</w:delText>
              </w:r>
            </w:del>
            <w:ins w:id="402" w:author="TOSHIBA" w:date="2016-02-03T17:47:00Z">
              <w:r w:rsidR="000B4413">
                <w:rPr>
                  <w:rFonts w:cs="Times New Roman"/>
                  <w:lang w:eastAsia="es-ES_tradnl"/>
                </w:rPr>
                <w:t>p</w:t>
              </w:r>
            </w:ins>
            <w:r w:rsidRPr="004212EB">
              <w:rPr>
                <w:rFonts w:cs="Times New Roman"/>
                <w:lang w:eastAsia="es-ES_tradnl"/>
              </w:rPr>
              <w:t xml:space="preserve">aleártica y </w:t>
            </w:r>
            <w:del w:id="403" w:author="TOSHIBA" w:date="2016-02-03T17:47:00Z">
              <w:r w:rsidRPr="004212EB" w:rsidDel="000B4413">
                <w:rPr>
                  <w:rFonts w:cs="Times New Roman"/>
                  <w:lang w:eastAsia="es-ES_tradnl"/>
                </w:rPr>
                <w:delText>N</w:delText>
              </w:r>
            </w:del>
            <w:ins w:id="404" w:author="TOSHIBA" w:date="2016-02-03T17:47:00Z">
              <w:r w:rsidR="000B4413">
                <w:rPr>
                  <w:rFonts w:cs="Times New Roman"/>
                  <w:lang w:eastAsia="es-ES_tradnl"/>
                </w:rPr>
                <w:t>n</w:t>
              </w:r>
            </w:ins>
            <w:r w:rsidRPr="004212EB">
              <w:rPr>
                <w:rFonts w:cs="Times New Roman"/>
                <w:lang w:eastAsia="es-ES_tradnl"/>
              </w:rPr>
              <w:t xml:space="preserve">eártica pertenecen al reino </w:t>
            </w:r>
            <w:ins w:id="405" w:author="TOSHIBA" w:date="2016-02-03T17:47:00Z">
              <w:r w:rsidR="000B4413">
                <w:rPr>
                  <w:rFonts w:cs="Times New Roman"/>
                  <w:lang w:eastAsia="es-ES_tradnl"/>
                </w:rPr>
                <w:t>h</w:t>
              </w:r>
            </w:ins>
            <w:del w:id="406" w:author="TOSHIBA" w:date="2016-02-03T17:47:00Z">
              <w:r w:rsidRPr="004212EB" w:rsidDel="000B4413">
                <w:rPr>
                  <w:rFonts w:cs="Times New Roman"/>
                  <w:lang w:eastAsia="es-ES_tradnl"/>
                </w:rPr>
                <w:delText>H</w:delText>
              </w:r>
            </w:del>
            <w:r w:rsidRPr="004212EB">
              <w:rPr>
                <w:rFonts w:cs="Times New Roman"/>
                <w:lang w:eastAsia="es-ES_tradnl"/>
              </w:rPr>
              <w:t xml:space="preserve">olártico. Las regiones </w:t>
            </w:r>
            <w:del w:id="407" w:author="TOSHIBA" w:date="2016-02-03T17:47:00Z">
              <w:r w:rsidRPr="004212EB" w:rsidDel="000B4413">
                <w:rPr>
                  <w:rFonts w:cs="Times New Roman"/>
                  <w:lang w:eastAsia="es-ES_tradnl"/>
                </w:rPr>
                <w:delText>A</w:delText>
              </w:r>
            </w:del>
            <w:ins w:id="408" w:author="TOSHIBA" w:date="2016-02-03T17:47:00Z">
              <w:r w:rsidR="000B4413">
                <w:rPr>
                  <w:rFonts w:cs="Times New Roman"/>
                  <w:lang w:eastAsia="es-ES_tradnl"/>
                </w:rPr>
                <w:t>a</w:t>
              </w:r>
            </w:ins>
            <w:r w:rsidRPr="004212EB">
              <w:rPr>
                <w:rFonts w:cs="Times New Roman"/>
                <w:lang w:eastAsia="es-ES_tradnl"/>
              </w:rPr>
              <w:t xml:space="preserve">frotropical, </w:t>
            </w:r>
            <w:del w:id="409" w:author="TOSHIBA" w:date="2016-02-03T17:47:00Z">
              <w:r w:rsidRPr="004212EB" w:rsidDel="000B4413">
                <w:rPr>
                  <w:rFonts w:cs="Times New Roman"/>
                  <w:lang w:eastAsia="es-ES_tradnl"/>
                </w:rPr>
                <w:delText>I</w:delText>
              </w:r>
            </w:del>
            <w:ins w:id="410" w:author="TOSHIBA" w:date="2016-02-03T17:47:00Z">
              <w:r w:rsidR="000B4413">
                <w:rPr>
                  <w:rFonts w:cs="Times New Roman"/>
                  <w:lang w:eastAsia="es-ES_tradnl"/>
                </w:rPr>
                <w:t>i</w:t>
              </w:r>
            </w:ins>
            <w:r w:rsidRPr="004212EB">
              <w:rPr>
                <w:rFonts w:cs="Times New Roman"/>
                <w:lang w:eastAsia="es-ES_tradnl"/>
              </w:rPr>
              <w:t xml:space="preserve">ndomalaya y </w:t>
            </w:r>
            <w:del w:id="411" w:author="TOSHIBA" w:date="2016-02-03T17:47:00Z">
              <w:r w:rsidRPr="004212EB" w:rsidDel="000B4413">
                <w:rPr>
                  <w:rFonts w:cs="Times New Roman"/>
                  <w:lang w:eastAsia="es-ES_tradnl"/>
                </w:rPr>
                <w:delText>N</w:delText>
              </w:r>
            </w:del>
            <w:ins w:id="412" w:author="TOSHIBA" w:date="2016-02-03T17:47:00Z">
              <w:r w:rsidR="000B4413">
                <w:rPr>
                  <w:rFonts w:cs="Times New Roman"/>
                  <w:lang w:eastAsia="es-ES_tradnl"/>
                </w:rPr>
                <w:t>n</w:t>
              </w:r>
            </w:ins>
            <w:r w:rsidRPr="004212EB">
              <w:rPr>
                <w:rFonts w:cs="Times New Roman"/>
                <w:lang w:eastAsia="es-ES_tradnl"/>
              </w:rPr>
              <w:t xml:space="preserve">eotropical </w:t>
            </w:r>
            <w:ins w:id="413" w:author="TOSHIBA" w:date="2016-02-05T08:44:00Z">
              <w:r w:rsidR="00B146FB">
                <w:rPr>
                  <w:rFonts w:cs="Times New Roman"/>
                  <w:lang w:eastAsia="es-ES_tradnl"/>
                </w:rPr>
                <w:t xml:space="preserve">forman parte del </w:t>
              </w:r>
            </w:ins>
            <w:del w:id="414" w:author="TOSHIBA" w:date="2016-02-05T08:44:00Z">
              <w:r w:rsidRPr="004212EB" w:rsidDel="00B146FB">
                <w:rPr>
                  <w:rFonts w:cs="Times New Roman"/>
                  <w:lang w:eastAsia="es-ES_tradnl"/>
                </w:rPr>
                <w:delText xml:space="preserve">pertenecen al </w:delText>
              </w:r>
            </w:del>
            <w:r w:rsidRPr="004212EB">
              <w:rPr>
                <w:rFonts w:cs="Times New Roman"/>
                <w:lang w:eastAsia="es-ES_tradnl"/>
              </w:rPr>
              <w:t xml:space="preserve">reino </w:t>
            </w:r>
            <w:del w:id="415" w:author="TOSHIBA" w:date="2016-02-03T17:47:00Z">
              <w:r w:rsidRPr="004212EB" w:rsidDel="000B4413">
                <w:rPr>
                  <w:rFonts w:cs="Times New Roman"/>
                  <w:lang w:eastAsia="es-ES_tradnl"/>
                </w:rPr>
                <w:delText>P</w:delText>
              </w:r>
            </w:del>
            <w:ins w:id="416" w:author="TOSHIBA" w:date="2016-02-03T17:47:00Z">
              <w:r w:rsidR="000B4413">
                <w:rPr>
                  <w:rFonts w:cs="Times New Roman"/>
                  <w:lang w:eastAsia="es-ES_tradnl"/>
                </w:rPr>
                <w:t>p</w:t>
              </w:r>
            </w:ins>
            <w:r w:rsidRPr="004212EB">
              <w:rPr>
                <w:rFonts w:cs="Times New Roman"/>
                <w:lang w:eastAsia="es-ES_tradnl"/>
              </w:rPr>
              <w:t>aleotrópico</w:t>
            </w:r>
            <w:r w:rsidR="009A7AF4" w:rsidRPr="004212EB">
              <w:rPr>
                <w:rFonts w:cs="Times New Roman"/>
                <w:lang w:eastAsia="es-ES_tradnl"/>
              </w:rPr>
              <w:t xml:space="preserve"> y </w:t>
            </w:r>
            <w:del w:id="417" w:author="TOSHIBA" w:date="2016-02-03T17:47:00Z">
              <w:r w:rsidR="009A7AF4" w:rsidRPr="004212EB" w:rsidDel="000B4413">
                <w:rPr>
                  <w:rFonts w:cs="Times New Roman"/>
                  <w:lang w:eastAsia="es-ES_tradnl"/>
                </w:rPr>
                <w:delText>N</w:delText>
              </w:r>
            </w:del>
            <w:ins w:id="418" w:author="TOSHIBA" w:date="2016-02-03T17:47:00Z">
              <w:r w:rsidR="000B4413">
                <w:rPr>
                  <w:rFonts w:cs="Times New Roman"/>
                  <w:lang w:eastAsia="es-ES_tradnl"/>
                </w:rPr>
                <w:t>n</w:t>
              </w:r>
            </w:ins>
            <w:r w:rsidR="009A7AF4" w:rsidRPr="004212EB">
              <w:rPr>
                <w:rFonts w:cs="Times New Roman"/>
                <w:lang w:eastAsia="es-ES_tradnl"/>
              </w:rPr>
              <w:t>eotrópico</w:t>
            </w:r>
            <w:r w:rsidRPr="004212EB">
              <w:rPr>
                <w:rFonts w:cs="Times New Roman"/>
                <w:lang w:eastAsia="es-ES_tradnl"/>
              </w:rPr>
              <w:t xml:space="preserve">. Las regiones </w:t>
            </w:r>
            <w:del w:id="419" w:author="TOSHIBA" w:date="2016-02-04T19:21:00Z">
              <w:r w:rsidRPr="004212EB" w:rsidDel="00FB15F9">
                <w:rPr>
                  <w:rFonts w:cs="Times New Roman"/>
                  <w:lang w:eastAsia="es-ES_tradnl"/>
                </w:rPr>
                <w:delText>A</w:delText>
              </w:r>
            </w:del>
            <w:ins w:id="420" w:author="TOSHIBA" w:date="2016-02-04T19:21:00Z">
              <w:r w:rsidR="00FB15F9">
                <w:rPr>
                  <w:rFonts w:cs="Times New Roman"/>
                  <w:lang w:eastAsia="es-ES_tradnl"/>
                </w:rPr>
                <w:t>a</w:t>
              </w:r>
            </w:ins>
            <w:r w:rsidRPr="004212EB">
              <w:rPr>
                <w:rFonts w:cs="Times New Roman"/>
                <w:lang w:eastAsia="es-ES_tradnl"/>
              </w:rPr>
              <w:t xml:space="preserve">ustralasia, </w:t>
            </w:r>
            <w:del w:id="421" w:author="TOSHIBA" w:date="2016-02-04T19:21:00Z">
              <w:r w:rsidRPr="004212EB" w:rsidDel="00FB15F9">
                <w:rPr>
                  <w:rFonts w:cs="Times New Roman"/>
                  <w:lang w:eastAsia="es-ES_tradnl"/>
                </w:rPr>
                <w:delText>O</w:delText>
              </w:r>
            </w:del>
            <w:ins w:id="422" w:author="TOSHIBA" w:date="2016-02-04T19:21:00Z">
              <w:r w:rsidR="00FB15F9">
                <w:rPr>
                  <w:rFonts w:cs="Times New Roman"/>
                  <w:lang w:eastAsia="es-ES_tradnl"/>
                </w:rPr>
                <w:t>o</w:t>
              </w:r>
            </w:ins>
            <w:r w:rsidRPr="004212EB">
              <w:rPr>
                <w:rFonts w:cs="Times New Roman"/>
                <w:lang w:eastAsia="es-ES_tradnl"/>
              </w:rPr>
              <w:t xml:space="preserve">ceánica y </w:t>
            </w:r>
            <w:del w:id="423" w:author="TOSHIBA" w:date="2016-02-04T19:21:00Z">
              <w:r w:rsidRPr="004212EB" w:rsidDel="00FB15F9">
                <w:rPr>
                  <w:rFonts w:cs="Times New Roman"/>
                  <w:lang w:eastAsia="es-ES_tradnl"/>
                </w:rPr>
                <w:delText>A</w:delText>
              </w:r>
            </w:del>
            <w:ins w:id="424" w:author="TOSHIBA" w:date="2016-02-04T19:21:00Z">
              <w:r w:rsidR="00FB15F9">
                <w:rPr>
                  <w:rFonts w:cs="Times New Roman"/>
                  <w:lang w:eastAsia="es-ES_tradnl"/>
                </w:rPr>
                <w:t>a</w:t>
              </w:r>
            </w:ins>
            <w:r w:rsidRPr="004212EB">
              <w:rPr>
                <w:rFonts w:cs="Times New Roman"/>
                <w:lang w:eastAsia="es-ES_tradnl"/>
              </w:rPr>
              <w:t>ntártica pertenecen a</w:t>
            </w:r>
            <w:r w:rsidR="0091085A" w:rsidRPr="004212EB">
              <w:rPr>
                <w:rFonts w:cs="Times New Roman"/>
                <w:lang w:eastAsia="es-ES_tradnl"/>
              </w:rPr>
              <w:t xml:space="preserve"> </w:t>
            </w:r>
            <w:r w:rsidRPr="004212EB">
              <w:rPr>
                <w:rFonts w:cs="Times New Roman"/>
                <w:lang w:eastAsia="es-ES_tradnl"/>
              </w:rPr>
              <w:t>l</w:t>
            </w:r>
            <w:r w:rsidR="0091085A" w:rsidRPr="004212EB">
              <w:rPr>
                <w:rFonts w:cs="Times New Roman"/>
                <w:lang w:eastAsia="es-ES_tradnl"/>
              </w:rPr>
              <w:t>os</w:t>
            </w:r>
            <w:r w:rsidRPr="004212EB">
              <w:rPr>
                <w:rFonts w:cs="Times New Roman"/>
                <w:lang w:eastAsia="es-ES_tradnl"/>
              </w:rPr>
              <w:t xml:space="preserve"> </w:t>
            </w:r>
            <w:del w:id="425" w:author="TOSHIBA" w:date="2016-02-03T17:11:00Z">
              <w:r w:rsidRPr="004212EB" w:rsidDel="00190897">
                <w:rPr>
                  <w:rFonts w:cs="Times New Roman"/>
                  <w:lang w:eastAsia="es-ES_tradnl"/>
                </w:rPr>
                <w:delText>R</w:delText>
              </w:r>
            </w:del>
            <w:ins w:id="426" w:author="TOSHIBA" w:date="2016-02-03T17:11:00Z">
              <w:r w:rsidR="00190897">
                <w:rPr>
                  <w:rFonts w:cs="Times New Roman"/>
                  <w:lang w:eastAsia="es-ES_tradnl"/>
                </w:rPr>
                <w:t>r</w:t>
              </w:r>
            </w:ins>
            <w:r w:rsidRPr="004212EB">
              <w:rPr>
                <w:rFonts w:cs="Times New Roman"/>
                <w:lang w:eastAsia="es-ES_tradnl"/>
              </w:rPr>
              <w:t>eino</w:t>
            </w:r>
            <w:r w:rsidR="0091085A" w:rsidRPr="004212EB">
              <w:rPr>
                <w:rFonts w:cs="Times New Roman"/>
                <w:lang w:eastAsia="es-ES_tradnl"/>
              </w:rPr>
              <w:t>s</w:t>
            </w:r>
            <w:r w:rsidRPr="004212EB">
              <w:rPr>
                <w:rFonts w:cs="Times New Roman"/>
                <w:lang w:eastAsia="es-ES_tradnl"/>
              </w:rPr>
              <w:t xml:space="preserve"> </w:t>
            </w:r>
            <w:del w:id="427" w:author="TOSHIBA" w:date="2016-02-03T17:48:00Z">
              <w:r w:rsidRPr="004212EB" w:rsidDel="000B4413">
                <w:rPr>
                  <w:rFonts w:cs="Times New Roman"/>
                  <w:lang w:eastAsia="es-ES_tradnl"/>
                </w:rPr>
                <w:delText>A</w:delText>
              </w:r>
            </w:del>
            <w:ins w:id="428" w:author="TOSHIBA" w:date="2016-02-03T17:48:00Z">
              <w:r w:rsidR="000B4413">
                <w:rPr>
                  <w:rFonts w:cs="Times New Roman"/>
                  <w:lang w:eastAsia="es-ES_tradnl"/>
                </w:rPr>
                <w:t>a</w:t>
              </w:r>
            </w:ins>
            <w:r w:rsidRPr="004212EB">
              <w:rPr>
                <w:rFonts w:cs="Times New Roman"/>
                <w:lang w:eastAsia="es-ES_tradnl"/>
              </w:rPr>
              <w:t>ustraliano</w:t>
            </w:r>
            <w:r w:rsidR="0091085A" w:rsidRPr="004212EB">
              <w:rPr>
                <w:rFonts w:cs="Times New Roman"/>
                <w:lang w:eastAsia="es-ES_tradnl"/>
              </w:rPr>
              <w:t>,</w:t>
            </w:r>
            <w:r w:rsidRPr="004212EB">
              <w:rPr>
                <w:rFonts w:cs="Times New Roman"/>
                <w:lang w:eastAsia="es-ES_tradnl"/>
              </w:rPr>
              <w:t xml:space="preserve"> </w:t>
            </w:r>
            <w:del w:id="429" w:author="TOSHIBA" w:date="2016-02-03T17:48:00Z">
              <w:r w:rsidRPr="004212EB" w:rsidDel="000B4413">
                <w:rPr>
                  <w:rFonts w:cs="Times New Roman"/>
                  <w:lang w:eastAsia="es-ES_tradnl"/>
                </w:rPr>
                <w:delText>O</w:delText>
              </w:r>
            </w:del>
            <w:ins w:id="430" w:author="TOSHIBA" w:date="2016-02-03T17:48:00Z">
              <w:r w:rsidR="000B4413">
                <w:rPr>
                  <w:rFonts w:cs="Times New Roman"/>
                  <w:lang w:eastAsia="es-ES_tradnl"/>
                </w:rPr>
                <w:t>o</w:t>
              </w:r>
            </w:ins>
            <w:r w:rsidRPr="004212EB">
              <w:rPr>
                <w:rFonts w:cs="Times New Roman"/>
                <w:lang w:eastAsia="es-ES_tradnl"/>
              </w:rPr>
              <w:t xml:space="preserve">ceánico y </w:t>
            </w:r>
            <w:del w:id="431" w:author="TOSHIBA" w:date="2016-02-03T17:48:00Z">
              <w:r w:rsidRPr="004212EB" w:rsidDel="000B4413">
                <w:rPr>
                  <w:rFonts w:cs="Times New Roman"/>
                  <w:lang w:eastAsia="es-ES_tradnl"/>
                </w:rPr>
                <w:delText>A</w:delText>
              </w:r>
            </w:del>
            <w:ins w:id="432" w:author="TOSHIBA" w:date="2016-02-03T17:48:00Z">
              <w:r w:rsidR="000B4413">
                <w:rPr>
                  <w:rFonts w:cs="Times New Roman"/>
                  <w:lang w:eastAsia="es-ES_tradnl"/>
                </w:rPr>
                <w:t>a</w:t>
              </w:r>
            </w:ins>
            <w:r w:rsidRPr="004212EB">
              <w:rPr>
                <w:rFonts w:cs="Times New Roman"/>
                <w:lang w:eastAsia="es-ES_tradnl"/>
              </w:rPr>
              <w:t>ntártico.</w:t>
            </w:r>
          </w:p>
        </w:tc>
      </w:tr>
    </w:tbl>
    <w:p w14:paraId="4F2F726E" w14:textId="77777777" w:rsidR="00192B2D" w:rsidRPr="000B4413" w:rsidRDefault="00192B2D" w:rsidP="004212EB">
      <w:pPr>
        <w:jc w:val="both"/>
        <w:rPr>
          <w:rFonts w:cs="Times New Roman"/>
          <w:color w:val="FF0000"/>
          <w:lang w:eastAsia="es-ES_tradnl"/>
          <w:rPrChange w:id="433" w:author="TOSHIBA" w:date="2016-02-03T17:48:00Z">
            <w:rPr>
              <w:rFonts w:cs="Times New Roman"/>
              <w:color w:val="FF0000"/>
              <w:lang w:val="es-CO" w:eastAsia="es-ES_tradnl"/>
            </w:rPr>
          </w:rPrChange>
        </w:rPr>
      </w:pPr>
    </w:p>
    <w:p w14:paraId="04C25CA2" w14:textId="77777777" w:rsidR="00192B2D" w:rsidRPr="004212EB" w:rsidRDefault="00192B2D" w:rsidP="004212EB">
      <w:pPr>
        <w:jc w:val="both"/>
        <w:rPr>
          <w:rFonts w:cs="Times New Roman"/>
          <w:highlight w:val="yellow"/>
        </w:rPr>
      </w:pPr>
    </w:p>
    <w:p w14:paraId="0F7B03EB" w14:textId="77777777" w:rsidR="003652E7" w:rsidRPr="004212EB" w:rsidRDefault="00252256" w:rsidP="004212EB">
      <w:pPr>
        <w:jc w:val="both"/>
        <w:rPr>
          <w:rFonts w:cs="Times New Roman"/>
          <w:b/>
        </w:rPr>
      </w:pPr>
      <w:r w:rsidRPr="004212EB">
        <w:rPr>
          <w:rFonts w:cs="Times New Roman"/>
          <w:highlight w:val="yellow"/>
        </w:rPr>
        <w:t>[SECCIÓN 2]</w:t>
      </w:r>
    </w:p>
    <w:p w14:paraId="7D5215B3" w14:textId="77777777" w:rsidR="00332A84" w:rsidRPr="004212EB" w:rsidRDefault="00BA2CDD" w:rsidP="004212EB">
      <w:pPr>
        <w:pStyle w:val="Ttulo2"/>
        <w:jc w:val="both"/>
        <w:rPr>
          <w:rFonts w:ascii="Times New Roman" w:hAnsi="Times New Roman" w:cs="Times New Roman"/>
          <w:sz w:val="24"/>
          <w:szCs w:val="24"/>
        </w:rPr>
      </w:pPr>
      <w:bookmarkStart w:id="434" w:name="_Toc436127653"/>
      <w:r w:rsidRPr="004212EB">
        <w:rPr>
          <w:rFonts w:ascii="Times New Roman" w:hAnsi="Times New Roman" w:cs="Times New Roman"/>
          <w:sz w:val="24"/>
          <w:szCs w:val="24"/>
        </w:rPr>
        <w:t>2</w:t>
      </w:r>
      <w:r w:rsidR="00450A2E" w:rsidRPr="004212EB">
        <w:rPr>
          <w:rFonts w:ascii="Times New Roman" w:hAnsi="Times New Roman" w:cs="Times New Roman"/>
          <w:sz w:val="24"/>
          <w:szCs w:val="24"/>
        </w:rPr>
        <w:t>.</w:t>
      </w:r>
      <w:r w:rsidRPr="004212EB">
        <w:rPr>
          <w:rFonts w:ascii="Times New Roman" w:hAnsi="Times New Roman" w:cs="Times New Roman"/>
          <w:sz w:val="24"/>
          <w:szCs w:val="24"/>
        </w:rPr>
        <w:t>2</w:t>
      </w:r>
      <w:r w:rsidR="00332A84" w:rsidRPr="004212EB">
        <w:rPr>
          <w:rFonts w:ascii="Times New Roman" w:hAnsi="Times New Roman" w:cs="Times New Roman"/>
          <w:sz w:val="24"/>
          <w:szCs w:val="24"/>
        </w:rPr>
        <w:t xml:space="preserve"> Consolidación</w:t>
      </w:r>
      <w:bookmarkEnd w:id="434"/>
    </w:p>
    <w:p w14:paraId="5117713B" w14:textId="77777777" w:rsidR="00332A84" w:rsidRPr="004212EB" w:rsidRDefault="00332A84" w:rsidP="004212EB">
      <w:pPr>
        <w:jc w:val="both"/>
        <w:rPr>
          <w:rFonts w:cs="Times New Roman"/>
        </w:rPr>
      </w:pPr>
      <w:r w:rsidRPr="004212EB">
        <w:rPr>
          <w:rStyle w:val="un"/>
          <w:rFonts w:cs="Times New Roman"/>
        </w:rPr>
        <w:t>Actividades para consolidar lo que has aprendido en esta sección.</w:t>
      </w:r>
    </w:p>
    <w:p w14:paraId="0B5FD25B" w14:textId="77777777" w:rsidR="00332A84" w:rsidRPr="004212EB" w:rsidRDefault="00CD1FD8" w:rsidP="004212EB">
      <w:pPr>
        <w:pStyle w:val="Ttulo5"/>
        <w:jc w:val="both"/>
        <w:rPr>
          <w:rFonts w:ascii="Times New Roman" w:hAnsi="Times New Roman" w:cs="Times New Roman"/>
        </w:rPr>
      </w:pPr>
      <w:r w:rsidRPr="004212EB">
        <w:rPr>
          <w:rFonts w:ascii="Times New Roman" w:hAnsi="Times New Roman" w:cs="Times New Roman"/>
        </w:rPr>
        <w:t>R8</w:t>
      </w:r>
      <w:r w:rsidR="00332A84" w:rsidRPr="004212EB">
        <w:rPr>
          <w:rFonts w:ascii="Times New Roman" w:hAnsi="Times New Roman" w:cs="Times New Roman"/>
        </w:rPr>
        <w:t>0 Consolid</w:t>
      </w:r>
    </w:p>
    <w:tbl>
      <w:tblPr>
        <w:tblStyle w:val="Tablaconcuadrcula"/>
        <w:tblW w:w="0" w:type="auto"/>
        <w:tblLook w:val="04A0" w:firstRow="1" w:lastRow="0" w:firstColumn="1" w:lastColumn="0" w:noHBand="0" w:noVBand="1"/>
      </w:tblPr>
      <w:tblGrid>
        <w:gridCol w:w="2518"/>
        <w:gridCol w:w="6515"/>
      </w:tblGrid>
      <w:tr w:rsidR="00332A84" w:rsidRPr="004212EB" w14:paraId="396B7A89" w14:textId="77777777" w:rsidTr="00361D78">
        <w:tc>
          <w:tcPr>
            <w:tcW w:w="9033" w:type="dxa"/>
            <w:gridSpan w:val="2"/>
            <w:shd w:val="clear" w:color="auto" w:fill="000000" w:themeFill="text1"/>
          </w:tcPr>
          <w:p w14:paraId="7615B270" w14:textId="77777777" w:rsidR="00332A84" w:rsidRPr="004212EB" w:rsidRDefault="00332A84" w:rsidP="004212EB">
            <w:pPr>
              <w:jc w:val="both"/>
              <w:rPr>
                <w:rFonts w:cs="Times New Roman"/>
                <w:b/>
                <w:color w:val="FFFFFF" w:themeColor="background1"/>
              </w:rPr>
            </w:pPr>
            <w:r w:rsidRPr="004212EB">
              <w:rPr>
                <w:rFonts w:cs="Times New Roman"/>
                <w:b/>
                <w:color w:val="FFFFFF" w:themeColor="background1"/>
              </w:rPr>
              <w:t>Practica: recurso nuevo</w:t>
            </w:r>
          </w:p>
        </w:tc>
      </w:tr>
      <w:tr w:rsidR="00332A84" w:rsidRPr="004212EB" w14:paraId="07A2F8A1" w14:textId="77777777" w:rsidTr="00361D78">
        <w:tc>
          <w:tcPr>
            <w:tcW w:w="2518" w:type="dxa"/>
          </w:tcPr>
          <w:p w14:paraId="6B489962" w14:textId="77777777" w:rsidR="00332A84" w:rsidRPr="004212EB" w:rsidRDefault="00332A84" w:rsidP="004212EB">
            <w:pPr>
              <w:jc w:val="both"/>
              <w:rPr>
                <w:rFonts w:cs="Times New Roman"/>
                <w:b/>
                <w:color w:val="000000"/>
              </w:rPr>
            </w:pPr>
            <w:r w:rsidRPr="004212EB">
              <w:rPr>
                <w:rFonts w:cs="Times New Roman"/>
                <w:b/>
                <w:color w:val="000000"/>
              </w:rPr>
              <w:t>Código</w:t>
            </w:r>
          </w:p>
        </w:tc>
        <w:tc>
          <w:tcPr>
            <w:tcW w:w="6515" w:type="dxa"/>
          </w:tcPr>
          <w:p w14:paraId="5B31269B" w14:textId="77777777" w:rsidR="00332A84" w:rsidRPr="004212EB" w:rsidRDefault="004C3573" w:rsidP="004212EB">
            <w:pPr>
              <w:jc w:val="both"/>
              <w:rPr>
                <w:rFonts w:cs="Times New Roman"/>
                <w:b/>
                <w:color w:val="000000"/>
              </w:rPr>
            </w:pPr>
            <w:r w:rsidRPr="004212EB">
              <w:rPr>
                <w:rFonts w:cs="Times New Roman"/>
                <w:lang w:val="es-CO"/>
              </w:rPr>
              <w:t>CS_08_10_REC8</w:t>
            </w:r>
            <w:r w:rsidR="00332A84" w:rsidRPr="004212EB">
              <w:rPr>
                <w:rFonts w:cs="Times New Roman"/>
                <w:lang w:val="es-CO"/>
              </w:rPr>
              <w:t>0</w:t>
            </w:r>
          </w:p>
        </w:tc>
      </w:tr>
      <w:tr w:rsidR="00332A84" w:rsidRPr="004212EB" w14:paraId="47C9532C" w14:textId="77777777" w:rsidTr="00361D78">
        <w:tc>
          <w:tcPr>
            <w:tcW w:w="2518" w:type="dxa"/>
          </w:tcPr>
          <w:p w14:paraId="1228F6AF" w14:textId="77777777" w:rsidR="00332A84" w:rsidRPr="004212EB" w:rsidRDefault="00332A84" w:rsidP="004212EB">
            <w:pPr>
              <w:jc w:val="both"/>
              <w:rPr>
                <w:rFonts w:cs="Times New Roman"/>
                <w:color w:val="000000"/>
              </w:rPr>
            </w:pPr>
            <w:r w:rsidRPr="004212EB">
              <w:rPr>
                <w:rFonts w:cs="Times New Roman"/>
                <w:b/>
                <w:color w:val="000000"/>
              </w:rPr>
              <w:t>Título</w:t>
            </w:r>
          </w:p>
        </w:tc>
        <w:tc>
          <w:tcPr>
            <w:tcW w:w="6515" w:type="dxa"/>
          </w:tcPr>
          <w:p w14:paraId="488C41E9" w14:textId="1D58D742" w:rsidR="00332A84" w:rsidRPr="004212EB" w:rsidRDefault="00524177" w:rsidP="004212EB">
            <w:pPr>
              <w:jc w:val="both"/>
              <w:rPr>
                <w:rFonts w:cs="Times New Roman"/>
                <w:color w:val="000000"/>
              </w:rPr>
            </w:pPr>
            <w:r w:rsidRPr="004212EB">
              <w:rPr>
                <w:rFonts w:cs="Times New Roman"/>
                <w:color w:val="000000"/>
              </w:rPr>
              <w:t xml:space="preserve">Refuerza tu aprendizaje: </w:t>
            </w:r>
            <w:r w:rsidR="00B551EC" w:rsidRPr="004212EB">
              <w:rPr>
                <w:rFonts w:cs="Times New Roman"/>
                <w:color w:val="000000"/>
              </w:rPr>
              <w:t>Las r</w:t>
            </w:r>
            <w:r w:rsidRPr="004212EB">
              <w:rPr>
                <w:rFonts w:cs="Times New Roman"/>
                <w:color w:val="000000"/>
              </w:rPr>
              <w:t>egiones biogeográficas</w:t>
            </w:r>
          </w:p>
        </w:tc>
      </w:tr>
      <w:tr w:rsidR="00332A84" w:rsidRPr="004212EB" w14:paraId="705E59AB" w14:textId="77777777" w:rsidTr="00361D78">
        <w:tc>
          <w:tcPr>
            <w:tcW w:w="2518" w:type="dxa"/>
          </w:tcPr>
          <w:p w14:paraId="11889C6C" w14:textId="77777777" w:rsidR="00332A84" w:rsidRPr="004212EB" w:rsidRDefault="00332A84" w:rsidP="004212EB">
            <w:pPr>
              <w:jc w:val="both"/>
              <w:rPr>
                <w:rFonts w:cs="Times New Roman"/>
                <w:b/>
                <w:color w:val="000000"/>
              </w:rPr>
            </w:pPr>
            <w:r w:rsidRPr="004212EB">
              <w:rPr>
                <w:rFonts w:cs="Times New Roman"/>
                <w:b/>
                <w:color w:val="000000"/>
              </w:rPr>
              <w:t>Descripción</w:t>
            </w:r>
          </w:p>
        </w:tc>
        <w:tc>
          <w:tcPr>
            <w:tcW w:w="6515" w:type="dxa"/>
          </w:tcPr>
          <w:p w14:paraId="5D751974" w14:textId="7704C6F0" w:rsidR="000058D7" w:rsidRPr="004212EB" w:rsidRDefault="00524177" w:rsidP="004212EB">
            <w:pPr>
              <w:jc w:val="both"/>
              <w:rPr>
                <w:rFonts w:cs="Times New Roman"/>
                <w:color w:val="000000"/>
              </w:rPr>
            </w:pPr>
            <w:r w:rsidRPr="004212EB">
              <w:rPr>
                <w:rFonts w:cs="Times New Roman"/>
                <w:color w:val="000000"/>
              </w:rPr>
              <w:t>Actividad</w:t>
            </w:r>
            <w:r w:rsidR="00B551EC" w:rsidRPr="004212EB">
              <w:rPr>
                <w:rFonts w:cs="Times New Roman"/>
                <w:color w:val="000000"/>
              </w:rPr>
              <w:t xml:space="preserve"> sobre Las regiones biogeográficas</w:t>
            </w:r>
          </w:p>
        </w:tc>
      </w:tr>
      <w:tr w:rsidR="00AE77B7" w:rsidRPr="004212EB" w14:paraId="131876BF" w14:textId="77777777" w:rsidTr="00361D78">
        <w:tc>
          <w:tcPr>
            <w:tcW w:w="2518" w:type="dxa"/>
          </w:tcPr>
          <w:p w14:paraId="7A684949" w14:textId="6FE7288E" w:rsidR="00AE77B7" w:rsidRPr="004212EB" w:rsidRDefault="00B14116" w:rsidP="004212EB">
            <w:pPr>
              <w:jc w:val="both"/>
              <w:rPr>
                <w:rFonts w:cs="Times New Roman"/>
                <w:b/>
                <w:color w:val="000000"/>
              </w:rPr>
            </w:pPr>
            <w:r w:rsidRPr="004212EB">
              <w:rPr>
                <w:rFonts w:cs="Times New Roman"/>
                <w:b/>
                <w:color w:val="000000"/>
              </w:rPr>
              <w:t>Ubicación</w:t>
            </w:r>
          </w:p>
        </w:tc>
        <w:tc>
          <w:tcPr>
            <w:tcW w:w="6515" w:type="dxa"/>
          </w:tcPr>
          <w:p w14:paraId="176A5076" w14:textId="77777777" w:rsidR="00AE77B7" w:rsidRPr="004212EB" w:rsidRDefault="00AE77B7" w:rsidP="004212EB">
            <w:pPr>
              <w:jc w:val="both"/>
              <w:rPr>
                <w:rFonts w:cs="Times New Roman"/>
                <w:color w:val="000000"/>
              </w:rPr>
            </w:pPr>
            <w:r w:rsidRPr="004212EB">
              <w:rPr>
                <w:rFonts w:cs="Times New Roman"/>
                <w:color w:val="000000"/>
              </w:rPr>
              <w:t>M101</w:t>
            </w:r>
          </w:p>
          <w:p w14:paraId="7AEB57F3" w14:textId="77777777" w:rsidR="00AE77B7" w:rsidRPr="004212EB" w:rsidRDefault="00AE77B7" w:rsidP="004212EB">
            <w:pPr>
              <w:jc w:val="both"/>
              <w:rPr>
                <w:rFonts w:cs="Times New Roman"/>
              </w:rPr>
            </w:pPr>
            <w:r w:rsidRPr="004212EB">
              <w:rPr>
                <w:rFonts w:cs="Times New Roman"/>
              </w:rPr>
              <w:t>Autoría: Esperanza</w:t>
            </w:r>
          </w:p>
          <w:p w14:paraId="0DD08203" w14:textId="1EBD28C3" w:rsidR="0091085A" w:rsidRPr="004212EB" w:rsidRDefault="0091085A" w:rsidP="004212EB">
            <w:pPr>
              <w:jc w:val="both"/>
              <w:rPr>
                <w:rFonts w:cs="Times New Roman"/>
                <w:color w:val="000000"/>
              </w:rPr>
            </w:pPr>
            <w:r w:rsidRPr="004212EB">
              <w:rPr>
                <w:rFonts w:cs="Times New Roman"/>
              </w:rPr>
              <w:t>Ok, editado, sin imágenes</w:t>
            </w:r>
          </w:p>
        </w:tc>
      </w:tr>
    </w:tbl>
    <w:p w14:paraId="6EA2EFDA" w14:textId="77777777" w:rsidR="00332A84" w:rsidRPr="004212EB" w:rsidRDefault="00332A84" w:rsidP="004212EB">
      <w:pPr>
        <w:jc w:val="both"/>
        <w:rPr>
          <w:rFonts w:eastAsia="Times New Roman" w:cs="Times New Roman"/>
          <w:color w:val="000000"/>
          <w:lang w:eastAsia="es-ES_tradnl"/>
        </w:rPr>
      </w:pPr>
    </w:p>
    <w:p w14:paraId="7BD86C69" w14:textId="77777777" w:rsidR="00332A84" w:rsidRPr="004212EB" w:rsidRDefault="00332A84" w:rsidP="004212EB">
      <w:pPr>
        <w:jc w:val="both"/>
        <w:rPr>
          <w:rFonts w:eastAsia="Times New Roman" w:cs="Times New Roman"/>
          <w:color w:val="000000"/>
          <w:lang w:eastAsia="es-ES_tradnl"/>
        </w:rPr>
      </w:pPr>
    </w:p>
    <w:p w14:paraId="38C3FFD7" w14:textId="77777777" w:rsidR="00DF5ED0" w:rsidRPr="004212EB" w:rsidRDefault="00DF5ED0" w:rsidP="004212EB">
      <w:pPr>
        <w:jc w:val="both"/>
        <w:rPr>
          <w:rFonts w:eastAsia="Times New Roman" w:cs="Times New Roman"/>
          <w:color w:val="000000"/>
          <w:lang w:eastAsia="es-ES_tradnl"/>
        </w:rPr>
      </w:pPr>
      <w:r w:rsidRPr="004212EB">
        <w:rPr>
          <w:rFonts w:cs="Times New Roman"/>
          <w:highlight w:val="yellow"/>
        </w:rPr>
        <w:t>[SECCIÓN 1]</w:t>
      </w:r>
    </w:p>
    <w:p w14:paraId="523AB325" w14:textId="740CB89B" w:rsidR="00B56E5E" w:rsidRPr="004212EB" w:rsidRDefault="00BA2CDD" w:rsidP="004212EB">
      <w:pPr>
        <w:pStyle w:val="Ttulo1"/>
        <w:jc w:val="both"/>
        <w:rPr>
          <w:rFonts w:ascii="Times New Roman" w:eastAsia="Times New Roman" w:hAnsi="Times New Roman" w:cs="Times New Roman"/>
          <w:sz w:val="24"/>
          <w:szCs w:val="24"/>
          <w:lang w:val="es-CO" w:eastAsia="es-ES_tradnl"/>
        </w:rPr>
      </w:pPr>
      <w:bookmarkStart w:id="435" w:name="_Toc436127654"/>
      <w:r w:rsidRPr="004212EB">
        <w:rPr>
          <w:rFonts w:ascii="Times New Roman" w:eastAsia="Times New Roman" w:hAnsi="Times New Roman" w:cs="Times New Roman"/>
          <w:sz w:val="24"/>
          <w:szCs w:val="24"/>
          <w:lang w:val="es-CO" w:eastAsia="es-ES_tradnl"/>
        </w:rPr>
        <w:t>3</w:t>
      </w:r>
      <w:r w:rsidR="002978E5" w:rsidRPr="004212EB">
        <w:rPr>
          <w:rFonts w:ascii="Times New Roman" w:eastAsia="Times New Roman" w:hAnsi="Times New Roman" w:cs="Times New Roman"/>
          <w:sz w:val="24"/>
          <w:szCs w:val="24"/>
          <w:lang w:val="es-CO" w:eastAsia="es-ES_tradnl"/>
        </w:rPr>
        <w:t xml:space="preserve"> </w:t>
      </w:r>
      <w:r w:rsidR="00C249C4" w:rsidRPr="004212EB">
        <w:rPr>
          <w:rFonts w:ascii="Times New Roman" w:eastAsia="Times New Roman" w:hAnsi="Times New Roman" w:cs="Times New Roman"/>
          <w:sz w:val="24"/>
          <w:szCs w:val="24"/>
          <w:lang w:val="es-CO" w:eastAsia="es-ES_tradnl"/>
        </w:rPr>
        <w:t>El r</w:t>
      </w:r>
      <w:r w:rsidR="002978E5" w:rsidRPr="004212EB">
        <w:rPr>
          <w:rFonts w:ascii="Times New Roman" w:eastAsia="Times New Roman" w:hAnsi="Times New Roman" w:cs="Times New Roman"/>
          <w:sz w:val="24"/>
          <w:szCs w:val="24"/>
          <w:lang w:val="es-CO" w:eastAsia="es-ES_tradnl"/>
        </w:rPr>
        <w:t>eino holártico</w:t>
      </w:r>
      <w:bookmarkEnd w:id="435"/>
    </w:p>
    <w:p w14:paraId="30F77CB1" w14:textId="77777777" w:rsidR="00223B4D" w:rsidRPr="004212EB" w:rsidRDefault="00223B4D" w:rsidP="004212EB">
      <w:pPr>
        <w:jc w:val="both"/>
        <w:rPr>
          <w:rFonts w:cs="Times New Roman"/>
          <w:lang w:eastAsia="es-ES_tradnl"/>
        </w:rPr>
      </w:pPr>
    </w:p>
    <w:p w14:paraId="21775B82" w14:textId="3ACE0363" w:rsidR="00223B4D" w:rsidRPr="004212EB" w:rsidRDefault="00223B4D" w:rsidP="004212EB">
      <w:pPr>
        <w:jc w:val="both"/>
        <w:rPr>
          <w:rFonts w:cs="Times New Roman"/>
          <w:lang w:eastAsia="es-ES_tradnl"/>
        </w:rPr>
      </w:pPr>
      <w:r w:rsidRPr="004212EB">
        <w:rPr>
          <w:rFonts w:cs="Times New Roman"/>
          <w:lang w:eastAsia="es-ES_tradnl"/>
        </w:rPr>
        <w:t xml:space="preserve">América del Norte estuvo unida a Eurasia formando el gran continente de </w:t>
      </w:r>
      <w:r w:rsidRPr="004212EB">
        <w:rPr>
          <w:rFonts w:cs="Times New Roman"/>
          <w:b/>
          <w:lang w:eastAsia="es-ES_tradnl"/>
        </w:rPr>
        <w:t>Laurasia</w:t>
      </w:r>
      <w:r w:rsidRPr="004212EB">
        <w:rPr>
          <w:rFonts w:cs="Times New Roman"/>
          <w:lang w:eastAsia="es-ES_tradnl"/>
        </w:rPr>
        <w:t xml:space="preserve">. Más adelante se separaron, pero mantuvieron comunicación a través del </w:t>
      </w:r>
      <w:del w:id="436" w:author="TOSHIBA" w:date="2016-02-05T08:45:00Z">
        <w:r w:rsidRPr="004212EB" w:rsidDel="00B146FB">
          <w:rPr>
            <w:rFonts w:cs="Times New Roman"/>
            <w:b/>
            <w:lang w:eastAsia="es-ES_tradnl"/>
          </w:rPr>
          <w:delText>e</w:delText>
        </w:r>
      </w:del>
      <w:ins w:id="437" w:author="TOSHIBA" w:date="2016-02-05T08:45:00Z">
        <w:r w:rsidR="00B146FB">
          <w:rPr>
            <w:rFonts w:cs="Times New Roman"/>
            <w:b/>
            <w:lang w:eastAsia="es-ES_tradnl"/>
          </w:rPr>
          <w:t>E</w:t>
        </w:r>
      </w:ins>
      <w:r w:rsidRPr="004212EB">
        <w:rPr>
          <w:rFonts w:cs="Times New Roman"/>
          <w:b/>
          <w:lang w:eastAsia="es-ES_tradnl"/>
        </w:rPr>
        <w:t>strecho de Bering,</w:t>
      </w:r>
      <w:r w:rsidRPr="004212EB">
        <w:rPr>
          <w:rFonts w:cs="Times New Roman"/>
          <w:lang w:eastAsia="es-ES_tradnl"/>
        </w:rPr>
        <w:t xml:space="preserve"> lo que produjo intercambio de especies vegetales y animales</w:t>
      </w:r>
      <w:ins w:id="438" w:author="TOSHIBA" w:date="2016-02-05T08:46:00Z">
        <w:r w:rsidR="00B146FB">
          <w:rPr>
            <w:rFonts w:cs="Times New Roman"/>
            <w:lang w:eastAsia="es-ES_tradnl"/>
          </w:rPr>
          <w:t>,</w:t>
        </w:r>
      </w:ins>
      <w:r w:rsidR="008F7FE7" w:rsidRPr="004212EB">
        <w:rPr>
          <w:rFonts w:cs="Times New Roman"/>
          <w:lang w:eastAsia="es-ES_tradnl"/>
        </w:rPr>
        <w:t xml:space="preserve"> de las cuales aún persisten las que se adaptaron a la</w:t>
      </w:r>
      <w:r w:rsidR="003A69AC" w:rsidRPr="004212EB">
        <w:rPr>
          <w:rFonts w:cs="Times New Roman"/>
          <w:lang w:eastAsia="es-ES_tradnl"/>
        </w:rPr>
        <w:t>s estaciones</w:t>
      </w:r>
      <w:r w:rsidR="008F7FE7" w:rsidRPr="004212EB">
        <w:rPr>
          <w:rFonts w:cs="Times New Roman"/>
          <w:lang w:eastAsia="es-ES_tradnl"/>
        </w:rPr>
        <w:t xml:space="preserve"> y a las bajas temperaturas</w:t>
      </w:r>
      <w:r w:rsidRPr="004212EB">
        <w:rPr>
          <w:rFonts w:cs="Times New Roman"/>
          <w:lang w:eastAsia="es-ES_tradnl"/>
        </w:rPr>
        <w:t xml:space="preserve">. </w:t>
      </w:r>
      <w:r w:rsidR="005F3C39" w:rsidRPr="004212EB">
        <w:rPr>
          <w:rFonts w:cs="Times New Roman"/>
          <w:lang w:eastAsia="es-ES_tradnl"/>
        </w:rPr>
        <w:t>[VER]</w:t>
      </w:r>
    </w:p>
    <w:p w14:paraId="2C6150D1" w14:textId="6B1670ED" w:rsidR="005F3C39" w:rsidRPr="004212EB" w:rsidRDefault="0057792C" w:rsidP="004212EB">
      <w:pPr>
        <w:jc w:val="both"/>
        <w:rPr>
          <w:rFonts w:cs="Times New Roman"/>
          <w:lang w:eastAsia="es-ES_tradnl"/>
        </w:rPr>
      </w:pPr>
      <w:hyperlink r:id="rId29" w:history="1">
        <w:r w:rsidR="00150BDE" w:rsidRPr="004212EB">
          <w:rPr>
            <w:rStyle w:val="Hipervnculo"/>
            <w:rFonts w:cs="Times New Roman"/>
            <w:lang w:eastAsia="es-ES_tradnl"/>
          </w:rPr>
          <w:t>http://hispanicasaber.planetasaber.com/encyclopedia/default.asp?idreg=167630&amp;ruta=Buscador</w:t>
        </w:r>
      </w:hyperlink>
    </w:p>
    <w:p w14:paraId="104CF16C" w14:textId="77777777" w:rsidR="00150BDE" w:rsidRPr="004212EB" w:rsidRDefault="00150BDE" w:rsidP="004212EB">
      <w:pPr>
        <w:jc w:val="both"/>
        <w:rPr>
          <w:rFonts w:cs="Times New Roman"/>
          <w:lang w:eastAsia="es-ES_tradnl"/>
        </w:rPr>
      </w:pPr>
    </w:p>
    <w:p w14:paraId="7AFE4F75" w14:textId="1EEBD38E" w:rsidR="006B0CBB" w:rsidRPr="004212EB" w:rsidRDefault="006B0D6A" w:rsidP="004212EB">
      <w:pPr>
        <w:jc w:val="both"/>
        <w:rPr>
          <w:rFonts w:cs="Times New Roman"/>
          <w:lang w:eastAsia="es-ES_tradnl"/>
        </w:rPr>
      </w:pPr>
      <w:r w:rsidRPr="004212EB">
        <w:rPr>
          <w:rFonts w:cs="Times New Roman"/>
          <w:lang w:eastAsia="es-ES_tradnl"/>
        </w:rPr>
        <w:t xml:space="preserve">El reino </w:t>
      </w:r>
      <w:del w:id="439" w:author="TOSHIBA" w:date="2016-02-03T17:49:00Z">
        <w:r w:rsidRPr="004212EB" w:rsidDel="000B4413">
          <w:rPr>
            <w:rFonts w:cs="Times New Roman"/>
            <w:lang w:eastAsia="es-ES_tradnl"/>
          </w:rPr>
          <w:delText>H</w:delText>
        </w:r>
      </w:del>
      <w:ins w:id="440" w:author="TOSHIBA" w:date="2016-02-03T17:49:00Z">
        <w:r w:rsidR="000B4413">
          <w:rPr>
            <w:rFonts w:cs="Times New Roman"/>
            <w:lang w:eastAsia="es-ES_tradnl"/>
          </w:rPr>
          <w:t>h</w:t>
        </w:r>
      </w:ins>
      <w:r w:rsidRPr="004212EB">
        <w:rPr>
          <w:rFonts w:cs="Times New Roman"/>
          <w:lang w:eastAsia="es-ES_tradnl"/>
        </w:rPr>
        <w:t xml:space="preserve">olártico corresponde a la </w:t>
      </w:r>
      <w:r w:rsidRPr="004212EB">
        <w:rPr>
          <w:rFonts w:cs="Times New Roman"/>
          <w:b/>
          <w:lang w:eastAsia="es-ES_tradnl"/>
        </w:rPr>
        <w:t>zona templada</w:t>
      </w:r>
      <w:r w:rsidR="006B0CBB" w:rsidRPr="004212EB">
        <w:rPr>
          <w:rFonts w:cs="Times New Roman"/>
          <w:lang w:eastAsia="es-ES_tradnl"/>
        </w:rPr>
        <w:t xml:space="preserve">, </w:t>
      </w:r>
      <w:r w:rsidR="006B0CBB" w:rsidRPr="004212EB">
        <w:rPr>
          <w:rFonts w:cs="Times New Roman"/>
          <w:b/>
          <w:lang w:eastAsia="es-ES_tradnl"/>
        </w:rPr>
        <w:t>subtropica</w:t>
      </w:r>
      <w:r w:rsidR="006B0CBB" w:rsidRPr="004212EB">
        <w:rPr>
          <w:rFonts w:cs="Times New Roman"/>
          <w:lang w:eastAsia="es-ES_tradnl"/>
        </w:rPr>
        <w:t xml:space="preserve">l </w:t>
      </w:r>
      <w:r w:rsidR="00DC4DEE" w:rsidRPr="004212EB">
        <w:rPr>
          <w:rFonts w:cs="Times New Roman"/>
          <w:lang w:eastAsia="es-ES_tradnl"/>
        </w:rPr>
        <w:t xml:space="preserve">y </w:t>
      </w:r>
      <w:r w:rsidR="00DC4DEE" w:rsidRPr="004212EB">
        <w:rPr>
          <w:rFonts w:cs="Times New Roman"/>
          <w:b/>
          <w:lang w:eastAsia="es-ES_tradnl"/>
        </w:rPr>
        <w:t>ártica</w:t>
      </w:r>
      <w:r w:rsidR="009D78C3" w:rsidRPr="004212EB">
        <w:rPr>
          <w:rFonts w:cs="Times New Roman"/>
          <w:lang w:eastAsia="es-ES_tradnl"/>
        </w:rPr>
        <w:t>,</w:t>
      </w:r>
      <w:r w:rsidR="007F744C">
        <w:rPr>
          <w:rFonts w:cs="Times New Roman"/>
          <w:lang w:eastAsia="es-ES_tradnl"/>
        </w:rPr>
        <w:t xml:space="preserve"> </w:t>
      </w:r>
      <w:r w:rsidR="00DC4DEE" w:rsidRPr="004212EB">
        <w:rPr>
          <w:rFonts w:cs="Times New Roman"/>
          <w:lang w:eastAsia="es-ES_tradnl"/>
        </w:rPr>
        <w:t>por encima de los 30º de latitud norte</w:t>
      </w:r>
      <w:r w:rsidR="006B0CBB" w:rsidRPr="004212EB">
        <w:rPr>
          <w:rFonts w:cs="Times New Roman"/>
          <w:lang w:eastAsia="es-ES_tradnl"/>
        </w:rPr>
        <w:t xml:space="preserve"> y</w:t>
      </w:r>
      <w:r w:rsidR="006F4460" w:rsidRPr="004212EB">
        <w:rPr>
          <w:rFonts w:cs="Times New Roman"/>
          <w:lang w:eastAsia="es-ES_tradnl"/>
        </w:rPr>
        <w:t xml:space="preserve"> del Trópico de Cáncer</w:t>
      </w:r>
      <w:r w:rsidR="00DC4DEE" w:rsidRPr="004212EB">
        <w:rPr>
          <w:rFonts w:cs="Times New Roman"/>
          <w:lang w:eastAsia="es-ES_tradnl"/>
        </w:rPr>
        <w:t xml:space="preserve">. </w:t>
      </w:r>
    </w:p>
    <w:p w14:paraId="093B356A" w14:textId="4634534E" w:rsidR="00DC4DEE" w:rsidRPr="004212EB" w:rsidRDefault="00DC4DEE" w:rsidP="004212EB">
      <w:pPr>
        <w:jc w:val="both"/>
        <w:rPr>
          <w:rFonts w:cs="Times New Roman"/>
          <w:lang w:eastAsia="es-ES_tradnl"/>
        </w:rPr>
      </w:pPr>
      <w:r w:rsidRPr="004212EB">
        <w:rPr>
          <w:rFonts w:cs="Times New Roman"/>
          <w:lang w:eastAsia="es-ES_tradnl"/>
        </w:rPr>
        <w:t>El clima se caracteriza por presentar</w:t>
      </w:r>
      <w:r w:rsidR="007F744C">
        <w:rPr>
          <w:rFonts w:cs="Times New Roman"/>
          <w:lang w:eastAsia="es-ES_tradnl"/>
        </w:rPr>
        <w:t xml:space="preserve"> </w:t>
      </w:r>
      <w:r w:rsidR="009D78C3" w:rsidRPr="004212EB">
        <w:rPr>
          <w:rFonts w:cs="Times New Roman"/>
          <w:lang w:eastAsia="es-ES_tradnl"/>
        </w:rPr>
        <w:t xml:space="preserve">estaciones con </w:t>
      </w:r>
      <w:r w:rsidRPr="004212EB">
        <w:rPr>
          <w:rFonts w:cs="Times New Roman"/>
          <w:b/>
          <w:lang w:eastAsia="es-ES_tradnl"/>
        </w:rPr>
        <w:t>isotermas</w:t>
      </w:r>
      <w:r w:rsidRPr="004212EB">
        <w:rPr>
          <w:rFonts w:cs="Times New Roman"/>
          <w:lang w:eastAsia="es-ES_tradnl"/>
        </w:rPr>
        <w:t xml:space="preserve"> </w:t>
      </w:r>
      <w:del w:id="441" w:author="TOSHIBA" w:date="2016-02-03T17:49:00Z">
        <w:r w:rsidR="00F25439" w:rsidRPr="004212EB" w:rsidDel="000B4413">
          <w:rPr>
            <w:rFonts w:cs="Times New Roman"/>
            <w:lang w:eastAsia="es-ES_tradnl"/>
          </w:rPr>
          <w:delText>P</w:delText>
        </w:r>
      </w:del>
      <w:ins w:id="442" w:author="TOSHIBA" w:date="2016-02-03T17:49:00Z">
        <w:r w:rsidR="000B4413">
          <w:rPr>
            <w:rFonts w:cs="Times New Roman"/>
            <w:lang w:eastAsia="es-ES_tradnl"/>
          </w:rPr>
          <w:t>p</w:t>
        </w:r>
      </w:ins>
      <w:r w:rsidRPr="004212EB">
        <w:rPr>
          <w:rFonts w:cs="Times New Roman"/>
          <w:lang w:eastAsia="es-ES_tradnl"/>
        </w:rPr>
        <w:t>olar</w:t>
      </w:r>
      <w:r w:rsidR="00F25439" w:rsidRPr="004212EB">
        <w:rPr>
          <w:rFonts w:cs="Times New Roman"/>
          <w:lang w:eastAsia="es-ES_tradnl"/>
        </w:rPr>
        <w:t xml:space="preserve"> (seca)</w:t>
      </w:r>
      <w:r w:rsidRPr="004212EB">
        <w:rPr>
          <w:rFonts w:cs="Times New Roman"/>
          <w:lang w:eastAsia="es-ES_tradnl"/>
        </w:rPr>
        <w:t xml:space="preserve">, </w:t>
      </w:r>
      <w:del w:id="443" w:author="TOSHIBA" w:date="2016-02-03T17:49:00Z">
        <w:r w:rsidR="00F25439" w:rsidRPr="004212EB" w:rsidDel="000B4413">
          <w:rPr>
            <w:rFonts w:cs="Times New Roman"/>
            <w:lang w:eastAsia="es-ES_tradnl"/>
          </w:rPr>
          <w:delText>F</w:delText>
        </w:r>
      </w:del>
      <w:ins w:id="444" w:author="TOSHIBA" w:date="2016-02-03T17:49:00Z">
        <w:r w:rsidR="000B4413">
          <w:rPr>
            <w:rFonts w:cs="Times New Roman"/>
            <w:lang w:eastAsia="es-ES_tradnl"/>
          </w:rPr>
          <w:t>f</w:t>
        </w:r>
      </w:ins>
      <w:r w:rsidR="009D78C3" w:rsidRPr="004212EB">
        <w:rPr>
          <w:rFonts w:cs="Times New Roman"/>
          <w:lang w:eastAsia="es-ES_tradnl"/>
        </w:rPr>
        <w:t>r</w:t>
      </w:r>
      <w:r w:rsidR="00F25439" w:rsidRPr="004212EB">
        <w:rPr>
          <w:rFonts w:cs="Times New Roman"/>
          <w:lang w:eastAsia="es-ES_tradnl"/>
        </w:rPr>
        <w:t>ía</w:t>
      </w:r>
      <w:r w:rsidR="0061565D" w:rsidRPr="004212EB">
        <w:rPr>
          <w:rFonts w:cs="Times New Roman"/>
          <w:lang w:eastAsia="es-ES_tradnl"/>
        </w:rPr>
        <w:t>-</w:t>
      </w:r>
      <w:del w:id="445" w:author="TOSHIBA" w:date="2016-02-03T17:49:00Z">
        <w:r w:rsidR="0061565D" w:rsidRPr="004212EB" w:rsidDel="000B4413">
          <w:rPr>
            <w:rFonts w:cs="Times New Roman"/>
            <w:lang w:eastAsia="es-ES_tradnl"/>
          </w:rPr>
          <w:delText>B</w:delText>
        </w:r>
      </w:del>
      <w:ins w:id="446" w:author="TOSHIBA" w:date="2016-02-03T17:49:00Z">
        <w:r w:rsidR="000B4413">
          <w:rPr>
            <w:rFonts w:cs="Times New Roman"/>
            <w:lang w:eastAsia="es-ES_tradnl"/>
          </w:rPr>
          <w:t>b</w:t>
        </w:r>
      </w:ins>
      <w:r w:rsidR="0061565D" w:rsidRPr="004212EB">
        <w:rPr>
          <w:rFonts w:cs="Times New Roman"/>
          <w:lang w:eastAsia="es-ES_tradnl"/>
        </w:rPr>
        <w:t>oreal</w:t>
      </w:r>
      <w:r w:rsidR="00F25439" w:rsidRPr="004212EB">
        <w:rPr>
          <w:rFonts w:cs="Times New Roman"/>
          <w:lang w:eastAsia="es-ES_tradnl"/>
        </w:rPr>
        <w:t>,</w:t>
      </w:r>
      <w:r w:rsidR="007F744C">
        <w:rPr>
          <w:rFonts w:cs="Times New Roman"/>
          <w:lang w:eastAsia="es-ES_tradnl"/>
        </w:rPr>
        <w:t xml:space="preserve"> </w:t>
      </w:r>
      <w:del w:id="447" w:author="TOSHIBA" w:date="2016-02-03T17:49:00Z">
        <w:r w:rsidR="00F25439" w:rsidRPr="004212EB" w:rsidDel="000B4413">
          <w:rPr>
            <w:rFonts w:cs="Times New Roman"/>
            <w:lang w:eastAsia="es-ES_tradnl"/>
          </w:rPr>
          <w:delText>T</w:delText>
        </w:r>
      </w:del>
      <w:ins w:id="448" w:author="TOSHIBA" w:date="2016-02-03T17:49:00Z">
        <w:r w:rsidR="000B4413">
          <w:rPr>
            <w:rFonts w:cs="Times New Roman"/>
            <w:lang w:eastAsia="es-ES_tradnl"/>
          </w:rPr>
          <w:t>t</w:t>
        </w:r>
      </w:ins>
      <w:r w:rsidR="009D78C3" w:rsidRPr="004212EB">
        <w:rPr>
          <w:rFonts w:cs="Times New Roman"/>
          <w:lang w:eastAsia="es-ES_tradnl"/>
        </w:rPr>
        <w:t>emplada fría</w:t>
      </w:r>
      <w:r w:rsidR="0061565D" w:rsidRPr="004212EB">
        <w:rPr>
          <w:rFonts w:cs="Times New Roman"/>
          <w:lang w:eastAsia="es-ES_tradnl"/>
        </w:rPr>
        <w:t xml:space="preserve">, </w:t>
      </w:r>
      <w:del w:id="449" w:author="TOSHIBA" w:date="2016-02-03T17:49:00Z">
        <w:r w:rsidR="00F25439" w:rsidRPr="004212EB" w:rsidDel="000B4413">
          <w:rPr>
            <w:rFonts w:cs="Times New Roman"/>
            <w:lang w:eastAsia="es-ES_tradnl"/>
          </w:rPr>
          <w:delText>M</w:delText>
        </w:r>
      </w:del>
      <w:ins w:id="450" w:author="TOSHIBA" w:date="2016-02-03T17:49:00Z">
        <w:r w:rsidR="000B4413">
          <w:rPr>
            <w:rFonts w:cs="Times New Roman"/>
            <w:lang w:eastAsia="es-ES_tradnl"/>
          </w:rPr>
          <w:t>m</w:t>
        </w:r>
      </w:ins>
      <w:r w:rsidR="00F25439" w:rsidRPr="004212EB">
        <w:rPr>
          <w:rFonts w:cs="Times New Roman"/>
          <w:lang w:eastAsia="es-ES_tradnl"/>
        </w:rPr>
        <w:t>editerráneo o subtropical seco</w:t>
      </w:r>
      <w:r w:rsidR="0061565D" w:rsidRPr="004212EB">
        <w:rPr>
          <w:rFonts w:cs="Times New Roman"/>
          <w:lang w:eastAsia="es-ES_tradnl"/>
        </w:rPr>
        <w:t xml:space="preserve"> y desértico</w:t>
      </w:r>
      <w:r w:rsidR="009D78C3" w:rsidRPr="004212EB">
        <w:rPr>
          <w:rFonts w:cs="Times New Roman"/>
          <w:lang w:eastAsia="es-ES_tradnl"/>
        </w:rPr>
        <w:t xml:space="preserve">. </w:t>
      </w:r>
      <w:r w:rsidR="003F6087" w:rsidRPr="004212EB">
        <w:rPr>
          <w:rFonts w:cs="Times New Roman"/>
          <w:lang w:eastAsia="es-ES_tradnl"/>
        </w:rPr>
        <w:t>La v</w:t>
      </w:r>
      <w:r w:rsidR="009D78C3" w:rsidRPr="004212EB">
        <w:rPr>
          <w:rFonts w:cs="Times New Roman"/>
          <w:lang w:eastAsia="es-ES_tradnl"/>
        </w:rPr>
        <w:t xml:space="preserve">egetación </w:t>
      </w:r>
      <w:r w:rsidR="003F6087" w:rsidRPr="004212EB">
        <w:rPr>
          <w:rFonts w:cs="Times New Roman"/>
          <w:lang w:eastAsia="es-ES_tradnl"/>
        </w:rPr>
        <w:t>representativa es la</w:t>
      </w:r>
      <w:r w:rsidR="00350909" w:rsidRPr="004212EB">
        <w:rPr>
          <w:rFonts w:cs="Times New Roman"/>
          <w:lang w:eastAsia="es-ES_tradnl"/>
        </w:rPr>
        <w:t xml:space="preserve"> </w:t>
      </w:r>
      <w:del w:id="451" w:author="TOSHIBA" w:date="2016-02-03T17:50:00Z">
        <w:r w:rsidR="00350909" w:rsidRPr="004212EB" w:rsidDel="000B4413">
          <w:rPr>
            <w:rFonts w:cs="Times New Roman"/>
            <w:lang w:eastAsia="es-ES_tradnl"/>
          </w:rPr>
          <w:delText>T</w:delText>
        </w:r>
      </w:del>
      <w:ins w:id="452" w:author="TOSHIBA" w:date="2016-02-03T17:50:00Z">
        <w:r w:rsidR="000B4413">
          <w:rPr>
            <w:rFonts w:cs="Times New Roman"/>
            <w:lang w:eastAsia="es-ES_tradnl"/>
          </w:rPr>
          <w:t>t</w:t>
        </w:r>
      </w:ins>
      <w:r w:rsidR="00350909" w:rsidRPr="004212EB">
        <w:rPr>
          <w:rFonts w:cs="Times New Roman"/>
          <w:lang w:eastAsia="es-ES_tradnl"/>
        </w:rPr>
        <w:t xml:space="preserve">undra, bosque de coníferas, </w:t>
      </w:r>
      <w:r w:rsidR="009D78C3" w:rsidRPr="004212EB">
        <w:rPr>
          <w:rFonts w:cs="Times New Roman"/>
          <w:lang w:eastAsia="es-ES_tradnl"/>
        </w:rPr>
        <w:t>taiga, bosque templado caducifolio y bosque y matorral mediterráneos.</w:t>
      </w:r>
    </w:p>
    <w:p w14:paraId="3F7CEB5D" w14:textId="269F2806" w:rsidR="008F7FE7" w:rsidRPr="004212EB" w:rsidRDefault="008F7FE7" w:rsidP="004212EB">
      <w:pPr>
        <w:jc w:val="both"/>
        <w:rPr>
          <w:rFonts w:cs="Times New Roman"/>
          <w:lang w:eastAsia="es-ES_tradnl"/>
        </w:rPr>
      </w:pPr>
      <w:r w:rsidRPr="004212EB">
        <w:rPr>
          <w:rFonts w:cs="Times New Roman"/>
          <w:lang w:eastAsia="es-ES_tradnl"/>
        </w:rPr>
        <w:t xml:space="preserve">Comprende dos regiones: </w:t>
      </w:r>
      <w:r w:rsidR="00171549" w:rsidRPr="004212EB">
        <w:rPr>
          <w:rFonts w:cs="Times New Roman"/>
          <w:b/>
          <w:lang w:eastAsia="es-ES_tradnl"/>
        </w:rPr>
        <w:t>r</w:t>
      </w:r>
      <w:r w:rsidRPr="004212EB">
        <w:rPr>
          <w:rFonts w:cs="Times New Roman"/>
          <w:b/>
          <w:lang w:eastAsia="es-ES_tradnl"/>
        </w:rPr>
        <w:t xml:space="preserve">egión </w:t>
      </w:r>
      <w:del w:id="453" w:author="TOSHIBA" w:date="2016-02-03T17:50:00Z">
        <w:r w:rsidRPr="004212EB" w:rsidDel="000B4413">
          <w:rPr>
            <w:rFonts w:cs="Times New Roman"/>
            <w:b/>
            <w:lang w:eastAsia="es-ES_tradnl"/>
          </w:rPr>
          <w:delText>P</w:delText>
        </w:r>
      </w:del>
      <w:ins w:id="454" w:author="TOSHIBA" w:date="2016-02-03T17:50:00Z">
        <w:r w:rsidR="000B4413">
          <w:rPr>
            <w:rFonts w:cs="Times New Roman"/>
            <w:b/>
            <w:lang w:eastAsia="es-ES_tradnl"/>
          </w:rPr>
          <w:t>p</w:t>
        </w:r>
      </w:ins>
      <w:r w:rsidRPr="004212EB">
        <w:rPr>
          <w:rFonts w:cs="Times New Roman"/>
          <w:b/>
          <w:lang w:eastAsia="es-ES_tradnl"/>
        </w:rPr>
        <w:t>aleártica</w:t>
      </w:r>
      <w:r w:rsidRPr="004212EB">
        <w:rPr>
          <w:rFonts w:cs="Times New Roman"/>
          <w:lang w:eastAsia="es-ES_tradnl"/>
        </w:rPr>
        <w:t xml:space="preserve"> y </w:t>
      </w:r>
      <w:r w:rsidR="00171549" w:rsidRPr="004212EB">
        <w:rPr>
          <w:rFonts w:cs="Times New Roman"/>
          <w:b/>
          <w:lang w:eastAsia="es-ES_tradnl"/>
        </w:rPr>
        <w:t>r</w:t>
      </w:r>
      <w:r w:rsidRPr="004212EB">
        <w:rPr>
          <w:rFonts w:cs="Times New Roman"/>
          <w:b/>
          <w:lang w:eastAsia="es-ES_tradnl"/>
        </w:rPr>
        <w:t xml:space="preserve">egión </w:t>
      </w:r>
      <w:del w:id="455" w:author="TOSHIBA" w:date="2016-02-03T17:50:00Z">
        <w:r w:rsidRPr="004212EB" w:rsidDel="000B4413">
          <w:rPr>
            <w:rFonts w:cs="Times New Roman"/>
            <w:b/>
            <w:lang w:eastAsia="es-ES_tradnl"/>
          </w:rPr>
          <w:delText>N</w:delText>
        </w:r>
      </w:del>
      <w:ins w:id="456" w:author="TOSHIBA" w:date="2016-02-03T17:50:00Z">
        <w:r w:rsidR="000B4413">
          <w:rPr>
            <w:rFonts w:cs="Times New Roman"/>
            <w:b/>
            <w:lang w:eastAsia="es-ES_tradnl"/>
          </w:rPr>
          <w:t>n</w:t>
        </w:r>
      </w:ins>
      <w:r w:rsidRPr="004212EB">
        <w:rPr>
          <w:rFonts w:cs="Times New Roman"/>
          <w:b/>
          <w:lang w:eastAsia="es-ES_tradnl"/>
        </w:rPr>
        <w:t>eártica</w:t>
      </w:r>
      <w:r w:rsidRPr="004212EB">
        <w:rPr>
          <w:rFonts w:cs="Times New Roman"/>
          <w:lang w:eastAsia="es-ES_tradnl"/>
        </w:rPr>
        <w:t>.</w:t>
      </w:r>
    </w:p>
    <w:p w14:paraId="365E300B" w14:textId="77777777" w:rsidR="00223B4D" w:rsidRPr="004212EB" w:rsidRDefault="00223B4D" w:rsidP="004212EB">
      <w:pPr>
        <w:jc w:val="both"/>
        <w:rPr>
          <w:rFonts w:cs="Times New Roman"/>
        </w:rPr>
      </w:pPr>
    </w:p>
    <w:p w14:paraId="5665E6FE" w14:textId="6AEC8CA8" w:rsidR="00223B4D" w:rsidRPr="004212EB" w:rsidRDefault="00EF46F8" w:rsidP="004212EB">
      <w:pPr>
        <w:pStyle w:val="Ttulo5"/>
        <w:jc w:val="both"/>
        <w:rPr>
          <w:rFonts w:ascii="Times New Roman" w:hAnsi="Times New Roman" w:cs="Times New Roman"/>
        </w:rPr>
      </w:pPr>
      <w:r w:rsidRPr="004212EB">
        <w:rPr>
          <w:rFonts w:ascii="Times New Roman" w:hAnsi="Times New Roman" w:cs="Times New Roman"/>
        </w:rPr>
        <w:t>R90 Motor F</w:t>
      </w:r>
    </w:p>
    <w:p w14:paraId="1E5B85AD" w14:textId="77777777" w:rsidR="00223B4D" w:rsidRPr="004212EB" w:rsidRDefault="00223B4D" w:rsidP="004212EB">
      <w:pPr>
        <w:jc w:val="both"/>
        <w:rPr>
          <w:rFonts w:cs="Times New Roman"/>
          <w:lang w:eastAsia="es-ES_tradnl"/>
        </w:rPr>
      </w:pPr>
    </w:p>
    <w:tbl>
      <w:tblPr>
        <w:tblStyle w:val="Tablaconcuadrcula"/>
        <w:tblW w:w="0" w:type="auto"/>
        <w:tblLayout w:type="fixed"/>
        <w:tblLook w:val="04A0" w:firstRow="1" w:lastRow="0" w:firstColumn="1" w:lastColumn="0" w:noHBand="0" w:noVBand="1"/>
      </w:tblPr>
      <w:tblGrid>
        <w:gridCol w:w="1668"/>
        <w:gridCol w:w="7386"/>
      </w:tblGrid>
      <w:tr w:rsidR="00223B4D" w:rsidRPr="004212EB" w14:paraId="59BF22DA" w14:textId="77777777" w:rsidTr="00AF5F08">
        <w:tc>
          <w:tcPr>
            <w:tcW w:w="9054" w:type="dxa"/>
            <w:gridSpan w:val="2"/>
            <w:shd w:val="clear" w:color="auto" w:fill="000000" w:themeFill="text1"/>
          </w:tcPr>
          <w:p w14:paraId="38240ACD" w14:textId="24A15B97" w:rsidR="00223B4D" w:rsidRPr="004212EB" w:rsidRDefault="00223B4D" w:rsidP="004212EB">
            <w:pPr>
              <w:jc w:val="both"/>
              <w:rPr>
                <w:rFonts w:cs="Times New Roman"/>
                <w:b/>
                <w:color w:val="FF0000"/>
              </w:rPr>
            </w:pPr>
            <w:r w:rsidRPr="004212EB">
              <w:rPr>
                <w:rFonts w:cs="Times New Roman"/>
                <w:b/>
                <w:color w:val="FF0000"/>
              </w:rPr>
              <w:t>Profundiza: recurso nuevo</w:t>
            </w:r>
            <w:r w:rsidR="007F744C">
              <w:rPr>
                <w:rFonts w:cs="Times New Roman"/>
                <w:b/>
                <w:color w:val="FF0000"/>
              </w:rPr>
              <w:t xml:space="preserve"> </w:t>
            </w:r>
            <w:r w:rsidR="00AD4670" w:rsidRPr="004212EB">
              <w:rPr>
                <w:rFonts w:cs="Times New Roman"/>
                <w:b/>
                <w:color w:val="FF0000"/>
              </w:rPr>
              <w:t>YA NO</w:t>
            </w:r>
          </w:p>
        </w:tc>
      </w:tr>
      <w:tr w:rsidR="00223B4D" w:rsidRPr="004212EB" w14:paraId="5542C1EB" w14:textId="77777777" w:rsidTr="00AF5F08">
        <w:tc>
          <w:tcPr>
            <w:tcW w:w="1668" w:type="dxa"/>
          </w:tcPr>
          <w:p w14:paraId="14A8F0DF" w14:textId="77777777" w:rsidR="00223B4D" w:rsidRPr="004212EB" w:rsidRDefault="00223B4D" w:rsidP="004212EB">
            <w:pPr>
              <w:jc w:val="both"/>
              <w:rPr>
                <w:rFonts w:cs="Times New Roman"/>
                <w:b/>
                <w:color w:val="000000"/>
              </w:rPr>
            </w:pPr>
            <w:r w:rsidRPr="004212EB">
              <w:rPr>
                <w:rFonts w:cs="Times New Roman"/>
                <w:b/>
                <w:color w:val="000000"/>
              </w:rPr>
              <w:t>Código</w:t>
            </w:r>
          </w:p>
        </w:tc>
        <w:tc>
          <w:tcPr>
            <w:tcW w:w="7386" w:type="dxa"/>
          </w:tcPr>
          <w:p w14:paraId="302D4F2A" w14:textId="3FAEBEE4" w:rsidR="00223B4D" w:rsidRPr="004212EB" w:rsidRDefault="00AD4670" w:rsidP="004212EB">
            <w:pPr>
              <w:jc w:val="both"/>
              <w:rPr>
                <w:rFonts w:cs="Times New Roman"/>
                <w:b/>
                <w:color w:val="000000"/>
              </w:rPr>
            </w:pPr>
            <w:r w:rsidRPr="004212EB">
              <w:rPr>
                <w:rFonts w:cs="Times New Roman"/>
                <w:lang w:val="en-US"/>
              </w:rPr>
              <w:t>CS_08_10_REC</w:t>
            </w:r>
          </w:p>
        </w:tc>
      </w:tr>
      <w:tr w:rsidR="00223B4D" w:rsidRPr="004212EB" w14:paraId="5E82A4C1" w14:textId="77777777" w:rsidTr="00AF5F08">
        <w:tc>
          <w:tcPr>
            <w:tcW w:w="1668" w:type="dxa"/>
          </w:tcPr>
          <w:p w14:paraId="7D162F08" w14:textId="77777777" w:rsidR="00223B4D" w:rsidRPr="004212EB" w:rsidRDefault="00223B4D" w:rsidP="004212EB">
            <w:pPr>
              <w:jc w:val="both"/>
              <w:rPr>
                <w:rFonts w:cs="Times New Roman"/>
                <w:strike/>
                <w:color w:val="000000"/>
              </w:rPr>
            </w:pPr>
            <w:r w:rsidRPr="004212EB">
              <w:rPr>
                <w:rFonts w:cs="Times New Roman"/>
                <w:b/>
                <w:strike/>
                <w:color w:val="000000"/>
              </w:rPr>
              <w:t>Título</w:t>
            </w:r>
          </w:p>
        </w:tc>
        <w:tc>
          <w:tcPr>
            <w:tcW w:w="7386" w:type="dxa"/>
          </w:tcPr>
          <w:p w14:paraId="31AD4025" w14:textId="10A67E25" w:rsidR="009D5B87" w:rsidRPr="004212EB" w:rsidRDefault="00C06C5F" w:rsidP="004212EB">
            <w:pPr>
              <w:jc w:val="both"/>
              <w:rPr>
                <w:rFonts w:cs="Times New Roman"/>
                <w:strike/>
                <w:color w:val="000000"/>
              </w:rPr>
            </w:pPr>
            <w:r w:rsidRPr="004212EB">
              <w:rPr>
                <w:rFonts w:cs="Times New Roman"/>
                <w:strike/>
                <w:color w:val="000000"/>
              </w:rPr>
              <w:t>Deriva continental</w:t>
            </w:r>
          </w:p>
        </w:tc>
      </w:tr>
      <w:tr w:rsidR="00223B4D" w:rsidRPr="004212EB" w14:paraId="538E557E" w14:textId="77777777" w:rsidTr="00AF5F08">
        <w:tc>
          <w:tcPr>
            <w:tcW w:w="1668" w:type="dxa"/>
          </w:tcPr>
          <w:p w14:paraId="54F76DBB" w14:textId="77777777" w:rsidR="00223B4D" w:rsidRPr="004212EB" w:rsidRDefault="00223B4D" w:rsidP="004212EB">
            <w:pPr>
              <w:jc w:val="both"/>
              <w:rPr>
                <w:rFonts w:cs="Times New Roman"/>
                <w:strike/>
                <w:color w:val="000000"/>
              </w:rPr>
            </w:pPr>
            <w:r w:rsidRPr="004212EB">
              <w:rPr>
                <w:rFonts w:cs="Times New Roman"/>
                <w:b/>
                <w:strike/>
                <w:color w:val="000000"/>
              </w:rPr>
              <w:t>Descripción</w:t>
            </w:r>
          </w:p>
        </w:tc>
        <w:tc>
          <w:tcPr>
            <w:tcW w:w="7386" w:type="dxa"/>
          </w:tcPr>
          <w:p w14:paraId="47A9AE3E" w14:textId="3109E1C6" w:rsidR="00223B4D" w:rsidRPr="004212EB" w:rsidRDefault="006C0CD7" w:rsidP="004212EB">
            <w:pPr>
              <w:jc w:val="both"/>
              <w:rPr>
                <w:rFonts w:cs="Times New Roman"/>
                <w:strike/>
                <w:color w:val="000000"/>
              </w:rPr>
            </w:pPr>
            <w:r w:rsidRPr="004212EB">
              <w:rPr>
                <w:rFonts w:cs="Times New Roman"/>
                <w:strike/>
                <w:color w:val="000000"/>
              </w:rPr>
              <w:t>Video que expone el funcionamiento de la deriva continental</w:t>
            </w:r>
          </w:p>
        </w:tc>
      </w:tr>
      <w:tr w:rsidR="00C06C5F" w:rsidRPr="004212EB" w14:paraId="5D396C95" w14:textId="77777777" w:rsidTr="00AF5F08">
        <w:tc>
          <w:tcPr>
            <w:tcW w:w="1668" w:type="dxa"/>
          </w:tcPr>
          <w:p w14:paraId="481E47E2" w14:textId="5EF6ED09" w:rsidR="00C06C5F" w:rsidRPr="004212EB" w:rsidRDefault="00C06C5F" w:rsidP="004212EB">
            <w:pPr>
              <w:jc w:val="both"/>
              <w:rPr>
                <w:rFonts w:cs="Times New Roman"/>
                <w:b/>
                <w:color w:val="000000"/>
              </w:rPr>
            </w:pPr>
            <w:r w:rsidRPr="004212EB">
              <w:rPr>
                <w:rFonts w:cs="Times New Roman"/>
                <w:b/>
                <w:color w:val="000000"/>
              </w:rPr>
              <w:t>Ubicación</w:t>
            </w:r>
          </w:p>
        </w:tc>
        <w:tc>
          <w:tcPr>
            <w:tcW w:w="7386" w:type="dxa"/>
          </w:tcPr>
          <w:p w14:paraId="754817FD" w14:textId="4D033CAC" w:rsidR="00C06C5F" w:rsidRPr="004212EB" w:rsidRDefault="00C06C5F" w:rsidP="004212EB">
            <w:pPr>
              <w:jc w:val="both"/>
              <w:rPr>
                <w:rFonts w:cs="Times New Roman"/>
                <w:color w:val="000000"/>
              </w:rPr>
            </w:pPr>
            <w:r w:rsidRPr="004212EB">
              <w:rPr>
                <w:rFonts w:cs="Times New Roman"/>
                <w:color w:val="000000"/>
              </w:rPr>
              <w:t>Archivo Word</w:t>
            </w:r>
            <w:r w:rsidR="002A42E6" w:rsidRPr="004212EB">
              <w:rPr>
                <w:rFonts w:cs="Times New Roman"/>
                <w:color w:val="000000"/>
              </w:rPr>
              <w:t xml:space="preserve"> </w:t>
            </w:r>
            <w:r w:rsidRPr="004212EB">
              <w:rPr>
                <w:rFonts w:cs="Times New Roman"/>
                <w:color w:val="000000"/>
              </w:rPr>
              <w:t>Motor F12</w:t>
            </w:r>
          </w:p>
          <w:p w14:paraId="69CD42B6" w14:textId="77777777" w:rsidR="00C06C5F" w:rsidRPr="004212EB" w:rsidRDefault="00C06C5F" w:rsidP="004212EB">
            <w:pPr>
              <w:jc w:val="both"/>
              <w:rPr>
                <w:rFonts w:cs="Times New Roman"/>
                <w:color w:val="000000"/>
              </w:rPr>
            </w:pPr>
            <w:r w:rsidRPr="004212EB">
              <w:rPr>
                <w:rFonts w:cs="Times New Roman"/>
                <w:color w:val="000000"/>
              </w:rPr>
              <w:t>Autoría: Esperanza</w:t>
            </w:r>
          </w:p>
          <w:p w14:paraId="02853F6D" w14:textId="2E89B933" w:rsidR="00C06C5F" w:rsidRPr="004212EB" w:rsidRDefault="00C06C5F" w:rsidP="004212EB">
            <w:pPr>
              <w:jc w:val="both"/>
              <w:rPr>
                <w:rFonts w:cs="Times New Roman"/>
                <w:color w:val="000000"/>
              </w:rPr>
            </w:pPr>
            <w:r w:rsidRPr="004212EB">
              <w:rPr>
                <w:rFonts w:cs="Times New Roman"/>
                <w:color w:val="000000"/>
              </w:rPr>
              <w:t>Editado</w:t>
            </w:r>
            <w:r w:rsidR="003D66DD" w:rsidRPr="004212EB">
              <w:rPr>
                <w:rFonts w:cs="Times New Roman"/>
                <w:color w:val="000000"/>
              </w:rPr>
              <w:t>…..</w:t>
            </w:r>
          </w:p>
          <w:p w14:paraId="577F9897" w14:textId="0D70FFA7" w:rsidR="00C06C5F" w:rsidRPr="004212EB" w:rsidRDefault="00C06C5F" w:rsidP="004212EB">
            <w:pPr>
              <w:jc w:val="both"/>
              <w:rPr>
                <w:rFonts w:cs="Times New Roman"/>
                <w:color w:val="000000"/>
              </w:rPr>
            </w:pPr>
            <w:r w:rsidRPr="004212EB">
              <w:rPr>
                <w:rFonts w:cs="Times New Roman"/>
                <w:color w:val="000000"/>
              </w:rPr>
              <w:t xml:space="preserve">Video </w:t>
            </w:r>
            <w:r w:rsidR="00095490" w:rsidRPr="004212EB">
              <w:rPr>
                <w:rFonts w:cs="Times New Roman"/>
                <w:color w:val="000000"/>
              </w:rPr>
              <w:t>en lista de la solicitud</w:t>
            </w:r>
          </w:p>
          <w:p w14:paraId="0D58BCA1" w14:textId="77777777" w:rsidR="0001338A" w:rsidRPr="004212EB" w:rsidRDefault="0001338A" w:rsidP="004212EB">
            <w:pPr>
              <w:jc w:val="both"/>
              <w:rPr>
                <w:rFonts w:cs="Times New Roman"/>
                <w:color w:val="000000"/>
              </w:rPr>
            </w:pPr>
            <w:r w:rsidRPr="004212EB">
              <w:rPr>
                <w:rFonts w:cs="Times New Roman"/>
                <w:color w:val="000000"/>
              </w:rPr>
              <w:t>Devolución para ajustes: 12 enero</w:t>
            </w:r>
          </w:p>
          <w:p w14:paraId="7EA77A35" w14:textId="7A0836F1" w:rsidR="00095490" w:rsidRPr="004212EB" w:rsidRDefault="00444B39" w:rsidP="004212EB">
            <w:pPr>
              <w:jc w:val="both"/>
              <w:rPr>
                <w:rFonts w:cs="Times New Roman"/>
                <w:color w:val="000000"/>
              </w:rPr>
            </w:pPr>
            <w:r w:rsidRPr="004212EB">
              <w:rPr>
                <w:rFonts w:cs="Times New Roman"/>
                <w:color w:val="000000"/>
              </w:rPr>
              <w:t>Se espera recibir cambios: 18 enero</w:t>
            </w:r>
          </w:p>
          <w:p w14:paraId="2830A6C6" w14:textId="1BB382E6" w:rsidR="00AD4670" w:rsidRPr="004212EB" w:rsidRDefault="00AD4670" w:rsidP="004212EB">
            <w:pPr>
              <w:jc w:val="both"/>
              <w:rPr>
                <w:rFonts w:cs="Times New Roman"/>
                <w:color w:val="000000"/>
              </w:rPr>
            </w:pPr>
            <w:r w:rsidRPr="004212EB">
              <w:rPr>
                <w:rFonts w:cs="Times New Roman"/>
                <w:color w:val="FF0000"/>
              </w:rPr>
              <w:t>21 ENERO</w:t>
            </w:r>
            <w:r w:rsidRPr="004212EB">
              <w:rPr>
                <w:rFonts w:cs="Times New Roman"/>
                <w:color w:val="000000"/>
              </w:rPr>
              <w:t>: La autora cambió la actividad por una aprovechada:</w:t>
            </w:r>
          </w:p>
          <w:p w14:paraId="4CB880FE" w14:textId="06565A8E" w:rsidR="00AD4670" w:rsidRPr="004212EB" w:rsidRDefault="00AD4670" w:rsidP="004212EB">
            <w:pPr>
              <w:jc w:val="both"/>
              <w:rPr>
                <w:rFonts w:cs="Times New Roman"/>
                <w:color w:val="000000"/>
              </w:rPr>
            </w:pPr>
          </w:p>
        </w:tc>
      </w:tr>
    </w:tbl>
    <w:p w14:paraId="16729BDE" w14:textId="204913AE" w:rsidR="00FF3617" w:rsidRPr="004212EB" w:rsidRDefault="00FF3617" w:rsidP="004212EB">
      <w:pPr>
        <w:jc w:val="both"/>
        <w:rPr>
          <w:rFonts w:cs="Times New Roman"/>
          <w:highlight w:val="yellow"/>
        </w:rPr>
      </w:pPr>
    </w:p>
    <w:tbl>
      <w:tblPr>
        <w:tblStyle w:val="Tablaconcuadrcula"/>
        <w:tblW w:w="0" w:type="auto"/>
        <w:tblLayout w:type="fixed"/>
        <w:tblLook w:val="04A0" w:firstRow="1" w:lastRow="0" w:firstColumn="1" w:lastColumn="0" w:noHBand="0" w:noVBand="1"/>
      </w:tblPr>
      <w:tblGrid>
        <w:gridCol w:w="1668"/>
        <w:gridCol w:w="7386"/>
      </w:tblGrid>
      <w:tr w:rsidR="00AD4670" w:rsidRPr="004212EB" w14:paraId="6E6558C8" w14:textId="77777777" w:rsidTr="006979F9">
        <w:tc>
          <w:tcPr>
            <w:tcW w:w="9054" w:type="dxa"/>
            <w:gridSpan w:val="2"/>
            <w:shd w:val="clear" w:color="auto" w:fill="000000" w:themeFill="text1"/>
          </w:tcPr>
          <w:p w14:paraId="036C577F" w14:textId="77777777" w:rsidR="00AD4670" w:rsidRPr="004212EB" w:rsidRDefault="00AD4670" w:rsidP="004212EB">
            <w:pPr>
              <w:jc w:val="both"/>
              <w:rPr>
                <w:rFonts w:cs="Times New Roman"/>
                <w:b/>
                <w:color w:val="FFFFFF" w:themeColor="background1"/>
              </w:rPr>
            </w:pPr>
            <w:r w:rsidRPr="004212EB">
              <w:rPr>
                <w:rFonts w:cs="Times New Roman"/>
                <w:b/>
                <w:color w:val="FFFFFF" w:themeColor="background1"/>
              </w:rPr>
              <w:t>Profundiza: recurso nuevo</w:t>
            </w:r>
          </w:p>
        </w:tc>
      </w:tr>
      <w:tr w:rsidR="00AD4670" w:rsidRPr="004212EB" w14:paraId="48E18A6B" w14:textId="77777777" w:rsidTr="006979F9">
        <w:tc>
          <w:tcPr>
            <w:tcW w:w="1668" w:type="dxa"/>
          </w:tcPr>
          <w:p w14:paraId="410BF2F5" w14:textId="77777777" w:rsidR="00AD4670" w:rsidRPr="004212EB" w:rsidRDefault="00AD4670" w:rsidP="004212EB">
            <w:pPr>
              <w:jc w:val="both"/>
              <w:rPr>
                <w:rFonts w:cs="Times New Roman"/>
                <w:b/>
                <w:color w:val="000000"/>
              </w:rPr>
            </w:pPr>
            <w:r w:rsidRPr="004212EB">
              <w:rPr>
                <w:rFonts w:cs="Times New Roman"/>
                <w:b/>
                <w:color w:val="000000"/>
              </w:rPr>
              <w:t>Código</w:t>
            </w:r>
          </w:p>
        </w:tc>
        <w:tc>
          <w:tcPr>
            <w:tcW w:w="7386" w:type="dxa"/>
          </w:tcPr>
          <w:p w14:paraId="0274760D" w14:textId="77777777" w:rsidR="00AD4670" w:rsidRPr="004212EB" w:rsidRDefault="00AD4670" w:rsidP="004212EB">
            <w:pPr>
              <w:jc w:val="both"/>
              <w:rPr>
                <w:rFonts w:cs="Times New Roman"/>
                <w:b/>
                <w:color w:val="000000"/>
              </w:rPr>
            </w:pPr>
            <w:r w:rsidRPr="004212EB">
              <w:rPr>
                <w:rFonts w:cs="Times New Roman"/>
                <w:lang w:val="en-US"/>
              </w:rPr>
              <w:t>CS_08_10_REC90</w:t>
            </w:r>
          </w:p>
        </w:tc>
      </w:tr>
      <w:tr w:rsidR="00AD4670" w:rsidRPr="004212EB" w14:paraId="611621B9" w14:textId="77777777" w:rsidTr="006979F9">
        <w:tc>
          <w:tcPr>
            <w:tcW w:w="1668" w:type="dxa"/>
          </w:tcPr>
          <w:p w14:paraId="0F87FF79" w14:textId="77777777" w:rsidR="00AD4670" w:rsidRPr="004212EB" w:rsidRDefault="00AD4670" w:rsidP="004212EB">
            <w:pPr>
              <w:jc w:val="both"/>
              <w:rPr>
                <w:rFonts w:cs="Times New Roman"/>
                <w:color w:val="000000"/>
              </w:rPr>
            </w:pPr>
            <w:r w:rsidRPr="004212EB">
              <w:rPr>
                <w:rFonts w:cs="Times New Roman"/>
                <w:b/>
                <w:color w:val="000000"/>
              </w:rPr>
              <w:t>Título</w:t>
            </w:r>
          </w:p>
        </w:tc>
        <w:tc>
          <w:tcPr>
            <w:tcW w:w="7386" w:type="dxa"/>
          </w:tcPr>
          <w:p w14:paraId="6F606BD8" w14:textId="08AD92F4" w:rsidR="00AD4670" w:rsidRPr="004212EB" w:rsidRDefault="00AD4670" w:rsidP="004212EB">
            <w:pPr>
              <w:jc w:val="both"/>
              <w:rPr>
                <w:rFonts w:cs="Times New Roman"/>
                <w:color w:val="000000"/>
              </w:rPr>
            </w:pPr>
            <w:r w:rsidRPr="004212EB">
              <w:rPr>
                <w:rFonts w:cs="Times New Roman"/>
                <w:color w:val="000000"/>
              </w:rPr>
              <w:t>La ruptura de la Pangea</w:t>
            </w:r>
          </w:p>
        </w:tc>
      </w:tr>
      <w:tr w:rsidR="00AD4670" w:rsidRPr="004212EB" w14:paraId="0EEAC81D" w14:textId="77777777" w:rsidTr="006979F9">
        <w:tc>
          <w:tcPr>
            <w:tcW w:w="1668" w:type="dxa"/>
          </w:tcPr>
          <w:p w14:paraId="2918918C" w14:textId="77777777" w:rsidR="00AD4670" w:rsidRPr="004212EB" w:rsidRDefault="00AD4670" w:rsidP="004212EB">
            <w:pPr>
              <w:jc w:val="both"/>
              <w:rPr>
                <w:rFonts w:cs="Times New Roman"/>
                <w:color w:val="000000"/>
              </w:rPr>
            </w:pPr>
            <w:r w:rsidRPr="004212EB">
              <w:rPr>
                <w:rFonts w:cs="Times New Roman"/>
                <w:b/>
                <w:color w:val="000000"/>
              </w:rPr>
              <w:t>Descripción</w:t>
            </w:r>
          </w:p>
        </w:tc>
        <w:tc>
          <w:tcPr>
            <w:tcW w:w="7386" w:type="dxa"/>
          </w:tcPr>
          <w:p w14:paraId="2E946B72" w14:textId="05EB3D1D" w:rsidR="00AD4670" w:rsidRPr="004212EB" w:rsidRDefault="00AD4670" w:rsidP="004212EB">
            <w:pPr>
              <w:jc w:val="both"/>
              <w:rPr>
                <w:rFonts w:cs="Times New Roman"/>
                <w:color w:val="000000"/>
              </w:rPr>
            </w:pPr>
            <w:r w:rsidRPr="004212EB">
              <w:rPr>
                <w:rFonts w:cs="Times New Roman"/>
                <w:color w:val="000000"/>
              </w:rPr>
              <w:t>Interactivo que facilita conocer la evolución de la Pangea hasta los continentes actuales</w:t>
            </w:r>
          </w:p>
        </w:tc>
      </w:tr>
      <w:tr w:rsidR="00AD4670" w:rsidRPr="004212EB" w14:paraId="3394B808" w14:textId="77777777" w:rsidTr="006979F9">
        <w:tc>
          <w:tcPr>
            <w:tcW w:w="1668" w:type="dxa"/>
          </w:tcPr>
          <w:p w14:paraId="600BAFE3" w14:textId="77777777" w:rsidR="00AD4670" w:rsidRPr="004212EB" w:rsidRDefault="00AD4670" w:rsidP="004212EB">
            <w:pPr>
              <w:jc w:val="both"/>
              <w:rPr>
                <w:rFonts w:cs="Times New Roman"/>
                <w:b/>
                <w:color w:val="000000"/>
              </w:rPr>
            </w:pPr>
            <w:r w:rsidRPr="004212EB">
              <w:rPr>
                <w:rFonts w:cs="Times New Roman"/>
                <w:b/>
                <w:color w:val="000000"/>
              </w:rPr>
              <w:t>Ubicación</w:t>
            </w:r>
          </w:p>
        </w:tc>
        <w:tc>
          <w:tcPr>
            <w:tcW w:w="7386" w:type="dxa"/>
          </w:tcPr>
          <w:p w14:paraId="564C5178" w14:textId="77777777" w:rsidR="00AD4670" w:rsidRPr="004212EB" w:rsidRDefault="00AD4670" w:rsidP="004212EB">
            <w:pPr>
              <w:jc w:val="both"/>
              <w:rPr>
                <w:rFonts w:cs="Times New Roman"/>
                <w:color w:val="000000"/>
              </w:rPr>
            </w:pPr>
          </w:p>
          <w:p w14:paraId="48DE3D43" w14:textId="77777777" w:rsidR="00AD4670" w:rsidRPr="004212EB" w:rsidRDefault="00AD4670" w:rsidP="004212EB">
            <w:pPr>
              <w:jc w:val="both"/>
              <w:rPr>
                <w:rFonts w:cs="Times New Roman"/>
                <w:color w:val="000000"/>
              </w:rPr>
            </w:pPr>
            <w:r w:rsidRPr="004212EB">
              <w:rPr>
                <w:rFonts w:cs="Times New Roman"/>
                <w:color w:val="000000"/>
              </w:rPr>
              <w:t>fuente:</w:t>
            </w:r>
          </w:p>
          <w:p w14:paraId="10E116EC" w14:textId="77777777" w:rsidR="00AD4670" w:rsidRPr="004212EB" w:rsidRDefault="00AD4670" w:rsidP="004212EB">
            <w:pPr>
              <w:jc w:val="both"/>
              <w:rPr>
                <w:rFonts w:cs="Times New Roman"/>
                <w:color w:val="000000"/>
              </w:rPr>
            </w:pPr>
            <w:r w:rsidRPr="004212EB">
              <w:rPr>
                <w:rFonts w:cs="Times New Roman"/>
                <w:color w:val="000000"/>
              </w:rPr>
              <w:t>http://profesores.aulaplaneta.com/#/buscador?q=la ruptura de la pangea</w:t>
            </w:r>
          </w:p>
          <w:p w14:paraId="26391E93" w14:textId="77777777" w:rsidR="00AD4670" w:rsidRPr="004212EB" w:rsidRDefault="00AD4670" w:rsidP="004212EB">
            <w:pPr>
              <w:jc w:val="both"/>
              <w:rPr>
                <w:rFonts w:cs="Times New Roman"/>
                <w:color w:val="000000"/>
              </w:rPr>
            </w:pPr>
          </w:p>
          <w:p w14:paraId="7856A1C6" w14:textId="77777777" w:rsidR="00AD4670" w:rsidRPr="004212EB" w:rsidRDefault="00AD4670" w:rsidP="004212EB">
            <w:pPr>
              <w:jc w:val="both"/>
              <w:rPr>
                <w:rFonts w:cs="Times New Roman"/>
                <w:color w:val="000000"/>
              </w:rPr>
            </w:pPr>
            <w:r w:rsidRPr="004212EB">
              <w:rPr>
                <w:rFonts w:cs="Times New Roman"/>
                <w:color w:val="000000"/>
              </w:rPr>
              <w:t>Fuente según lista de recursos Planeta</w:t>
            </w:r>
          </w:p>
          <w:p w14:paraId="2E8927DC" w14:textId="77777777" w:rsidR="00AD4670" w:rsidRPr="004212EB" w:rsidRDefault="00AD4670" w:rsidP="004212EB">
            <w:pPr>
              <w:jc w:val="both"/>
              <w:rPr>
                <w:rFonts w:cs="Times New Roman"/>
                <w:color w:val="000000"/>
              </w:rPr>
            </w:pPr>
            <w:r w:rsidRPr="004212EB">
              <w:rPr>
                <w:rFonts w:cs="Times New Roman"/>
                <w:color w:val="000000"/>
              </w:rPr>
              <w:t>10BG / La historia de la Tierra / La ruptura de Pangea / BG_10_02</w:t>
            </w:r>
          </w:p>
          <w:p w14:paraId="2947FB05" w14:textId="77777777" w:rsidR="00AD4670" w:rsidRPr="004212EB" w:rsidRDefault="00AD4670" w:rsidP="004212EB">
            <w:pPr>
              <w:jc w:val="both"/>
              <w:rPr>
                <w:rFonts w:cs="Times New Roman"/>
                <w:color w:val="000000"/>
              </w:rPr>
            </w:pPr>
          </w:p>
          <w:p w14:paraId="0753C40C" w14:textId="4975A61D" w:rsidR="00DB63FD" w:rsidRPr="004212EB" w:rsidRDefault="00DB63FD" w:rsidP="004212EB">
            <w:pPr>
              <w:jc w:val="both"/>
              <w:rPr>
                <w:rFonts w:cs="Times New Roman"/>
                <w:color w:val="000000"/>
              </w:rPr>
            </w:pPr>
            <w:r w:rsidRPr="004212EB">
              <w:rPr>
                <w:rFonts w:cs="Times New Roman"/>
                <w:color w:val="000000"/>
              </w:rPr>
              <w:t>21 enero: Cambio solicitado a Oliver</w:t>
            </w:r>
          </w:p>
        </w:tc>
      </w:tr>
    </w:tbl>
    <w:p w14:paraId="05CC98D9" w14:textId="77777777" w:rsidR="00AD4670" w:rsidRPr="004212EB" w:rsidRDefault="00AD4670" w:rsidP="004212EB">
      <w:pPr>
        <w:jc w:val="both"/>
        <w:rPr>
          <w:rFonts w:cs="Times New Roman"/>
          <w:highlight w:val="yellow"/>
        </w:rPr>
      </w:pPr>
    </w:p>
    <w:p w14:paraId="650FCE7E" w14:textId="77777777" w:rsidR="00ED7565" w:rsidRPr="004212EB" w:rsidRDefault="00ED7565" w:rsidP="004212EB">
      <w:pPr>
        <w:jc w:val="both"/>
        <w:rPr>
          <w:rFonts w:cs="Times New Roman"/>
          <w:highlight w:val="yellow"/>
        </w:rPr>
      </w:pPr>
    </w:p>
    <w:p w14:paraId="45D24600" w14:textId="77777777" w:rsidR="00DF5ED0" w:rsidRPr="004212EB" w:rsidRDefault="00DF5ED0" w:rsidP="004212EB">
      <w:pPr>
        <w:jc w:val="both"/>
        <w:rPr>
          <w:rFonts w:cs="Times New Roman"/>
          <w:lang w:eastAsia="es-ES_tradnl"/>
        </w:rPr>
      </w:pPr>
      <w:r w:rsidRPr="004212EB">
        <w:rPr>
          <w:rFonts w:cs="Times New Roman"/>
          <w:highlight w:val="yellow"/>
        </w:rPr>
        <w:t>[SECCIÓN 2]</w:t>
      </w:r>
    </w:p>
    <w:p w14:paraId="2ED44A3D" w14:textId="7A660C27" w:rsidR="008D3054" w:rsidRPr="004212EB" w:rsidRDefault="00BA2CDD" w:rsidP="004212EB">
      <w:pPr>
        <w:pStyle w:val="Ttulo2"/>
        <w:jc w:val="both"/>
        <w:rPr>
          <w:rFonts w:ascii="Times New Roman" w:hAnsi="Times New Roman" w:cs="Times New Roman"/>
          <w:sz w:val="24"/>
          <w:szCs w:val="24"/>
        </w:rPr>
      </w:pPr>
      <w:bookmarkStart w:id="457" w:name="_Toc436127655"/>
      <w:r w:rsidRPr="004212EB">
        <w:rPr>
          <w:rFonts w:ascii="Times New Roman" w:hAnsi="Times New Roman" w:cs="Times New Roman"/>
          <w:sz w:val="24"/>
          <w:szCs w:val="24"/>
        </w:rPr>
        <w:t>3</w:t>
      </w:r>
      <w:r w:rsidR="008A6F0C" w:rsidRPr="004212EB">
        <w:rPr>
          <w:rFonts w:ascii="Times New Roman" w:hAnsi="Times New Roman" w:cs="Times New Roman"/>
          <w:sz w:val="24"/>
          <w:szCs w:val="24"/>
        </w:rPr>
        <w:t>.</w:t>
      </w:r>
      <w:r w:rsidR="00F26BDE" w:rsidRPr="004212EB">
        <w:rPr>
          <w:rFonts w:ascii="Times New Roman" w:hAnsi="Times New Roman" w:cs="Times New Roman"/>
          <w:sz w:val="24"/>
          <w:szCs w:val="24"/>
        </w:rPr>
        <w:t>1</w:t>
      </w:r>
      <w:r w:rsidR="00C2149D" w:rsidRPr="004212EB">
        <w:rPr>
          <w:rFonts w:ascii="Times New Roman" w:hAnsi="Times New Roman" w:cs="Times New Roman"/>
          <w:sz w:val="24"/>
          <w:szCs w:val="24"/>
        </w:rPr>
        <w:t xml:space="preserve"> </w:t>
      </w:r>
      <w:ins w:id="458" w:author="TOSHIBA" w:date="2016-02-03T17:50:00Z">
        <w:r w:rsidR="000B4413">
          <w:rPr>
            <w:rFonts w:ascii="Times New Roman" w:hAnsi="Times New Roman" w:cs="Times New Roman"/>
            <w:sz w:val="24"/>
            <w:szCs w:val="24"/>
          </w:rPr>
          <w:t xml:space="preserve">La </w:t>
        </w:r>
      </w:ins>
      <w:del w:id="459" w:author="TOSHIBA" w:date="2016-02-03T17:50:00Z">
        <w:r w:rsidR="00C2149D" w:rsidRPr="004212EB" w:rsidDel="000B4413">
          <w:rPr>
            <w:rFonts w:ascii="Times New Roman" w:hAnsi="Times New Roman" w:cs="Times New Roman"/>
            <w:sz w:val="24"/>
            <w:szCs w:val="24"/>
          </w:rPr>
          <w:delText>R</w:delText>
        </w:r>
      </w:del>
      <w:ins w:id="460" w:author="TOSHIBA" w:date="2016-02-03T17:50:00Z">
        <w:r w:rsidR="000B4413">
          <w:rPr>
            <w:rFonts w:ascii="Times New Roman" w:hAnsi="Times New Roman" w:cs="Times New Roman"/>
            <w:sz w:val="24"/>
            <w:szCs w:val="24"/>
          </w:rPr>
          <w:t>r</w:t>
        </w:r>
      </w:ins>
      <w:r w:rsidR="00C2149D" w:rsidRPr="004212EB">
        <w:rPr>
          <w:rFonts w:ascii="Times New Roman" w:hAnsi="Times New Roman" w:cs="Times New Roman"/>
          <w:sz w:val="24"/>
          <w:szCs w:val="24"/>
        </w:rPr>
        <w:t xml:space="preserve">egión biogeográfica </w:t>
      </w:r>
      <w:r w:rsidR="00421670" w:rsidRPr="004212EB">
        <w:rPr>
          <w:rFonts w:ascii="Times New Roman" w:hAnsi="Times New Roman" w:cs="Times New Roman"/>
          <w:sz w:val="24"/>
          <w:szCs w:val="24"/>
        </w:rPr>
        <w:t>p</w:t>
      </w:r>
      <w:r w:rsidR="00C2149D" w:rsidRPr="004212EB">
        <w:rPr>
          <w:rFonts w:ascii="Times New Roman" w:hAnsi="Times New Roman" w:cs="Times New Roman"/>
          <w:sz w:val="24"/>
          <w:szCs w:val="24"/>
        </w:rPr>
        <w:t>aleártica</w:t>
      </w:r>
      <w:bookmarkEnd w:id="457"/>
    </w:p>
    <w:p w14:paraId="6873989C" w14:textId="77777777" w:rsidR="004B6218" w:rsidRPr="004212EB" w:rsidRDefault="004B6218" w:rsidP="004212EB">
      <w:pPr>
        <w:jc w:val="both"/>
        <w:rPr>
          <w:rFonts w:cs="Times New Roman"/>
          <w:lang w:eastAsia="es-ES_tradnl"/>
        </w:rPr>
      </w:pPr>
    </w:p>
    <w:p w14:paraId="10BBCCC0" w14:textId="0FAA89FD" w:rsidR="00002AB9" w:rsidRPr="004212EB" w:rsidRDefault="00002AB9" w:rsidP="004212EB">
      <w:pPr>
        <w:jc w:val="both"/>
        <w:rPr>
          <w:rFonts w:cs="Times New Roman"/>
          <w:lang w:eastAsia="es-ES_tradnl"/>
        </w:rPr>
      </w:pPr>
      <w:r w:rsidRPr="004212EB">
        <w:rPr>
          <w:rFonts w:cs="Times New Roman"/>
        </w:rPr>
        <w:t xml:space="preserve">La </w:t>
      </w:r>
      <w:r w:rsidRPr="004212EB">
        <w:rPr>
          <w:rFonts w:cs="Times New Roman"/>
          <w:b/>
        </w:rPr>
        <w:t>región paleártica</w:t>
      </w:r>
      <w:r w:rsidRPr="004212EB">
        <w:rPr>
          <w:rFonts w:cs="Times New Roman"/>
        </w:rPr>
        <w:t xml:space="preserve"> comprende la parte de Europa, África septentrional, Asia al norte del Himalaya y las zonas norte y central de la Península Arábiga.</w:t>
      </w:r>
    </w:p>
    <w:p w14:paraId="6308703C" w14:textId="77777777" w:rsidR="00002AB9" w:rsidRPr="004212EB" w:rsidRDefault="00002AB9" w:rsidP="004212EB">
      <w:pPr>
        <w:jc w:val="both"/>
        <w:rPr>
          <w:rFonts w:cs="Times New Roman"/>
        </w:rPr>
      </w:pPr>
    </w:p>
    <w:tbl>
      <w:tblPr>
        <w:tblStyle w:val="Tablaconcuadrcula"/>
        <w:tblW w:w="0" w:type="auto"/>
        <w:tblLook w:val="04A0" w:firstRow="1" w:lastRow="0" w:firstColumn="1" w:lastColumn="0" w:noHBand="0" w:noVBand="1"/>
      </w:tblPr>
      <w:tblGrid>
        <w:gridCol w:w="3013"/>
        <w:gridCol w:w="6041"/>
      </w:tblGrid>
      <w:tr w:rsidR="00A722DA" w:rsidRPr="004212EB" w14:paraId="4C31A14A" w14:textId="77777777" w:rsidTr="00734352">
        <w:tc>
          <w:tcPr>
            <w:tcW w:w="9054" w:type="dxa"/>
            <w:gridSpan w:val="2"/>
            <w:shd w:val="clear" w:color="auto" w:fill="0D0D0D" w:themeFill="text1" w:themeFillTint="F2"/>
          </w:tcPr>
          <w:p w14:paraId="68C0EC2E" w14:textId="77777777" w:rsidR="00A722DA" w:rsidRPr="004212EB" w:rsidRDefault="00A722DA" w:rsidP="004212EB">
            <w:pPr>
              <w:jc w:val="both"/>
              <w:rPr>
                <w:rFonts w:cs="Times New Roman"/>
                <w:b/>
              </w:rPr>
            </w:pPr>
            <w:r w:rsidRPr="004212EB">
              <w:rPr>
                <w:rFonts w:cs="Times New Roman"/>
                <w:b/>
              </w:rPr>
              <w:t>Imagen (fotografía, gráfica o ilustración)</w:t>
            </w:r>
          </w:p>
        </w:tc>
      </w:tr>
      <w:tr w:rsidR="00A722DA" w:rsidRPr="004212EB" w14:paraId="4237C12F" w14:textId="77777777" w:rsidTr="00734352">
        <w:tc>
          <w:tcPr>
            <w:tcW w:w="3013" w:type="dxa"/>
          </w:tcPr>
          <w:p w14:paraId="27056209" w14:textId="77777777" w:rsidR="00A722DA" w:rsidRPr="004212EB" w:rsidRDefault="00A722DA" w:rsidP="004212EB">
            <w:pPr>
              <w:jc w:val="both"/>
              <w:rPr>
                <w:rFonts w:cs="Times New Roman"/>
                <w:b/>
              </w:rPr>
            </w:pPr>
            <w:r w:rsidRPr="004212EB">
              <w:rPr>
                <w:rFonts w:cs="Times New Roman"/>
                <w:b/>
              </w:rPr>
              <w:t>Código</w:t>
            </w:r>
          </w:p>
        </w:tc>
        <w:tc>
          <w:tcPr>
            <w:tcW w:w="6041" w:type="dxa"/>
          </w:tcPr>
          <w:p w14:paraId="148EB80F" w14:textId="783252F9" w:rsidR="00A722DA" w:rsidRPr="004212EB" w:rsidRDefault="00A722DA" w:rsidP="004212EB">
            <w:pPr>
              <w:jc w:val="both"/>
              <w:rPr>
                <w:rFonts w:cs="Times New Roman"/>
                <w:b/>
              </w:rPr>
            </w:pPr>
            <w:r w:rsidRPr="004212EB">
              <w:rPr>
                <w:rFonts w:cs="Times New Roman"/>
                <w:lang w:val="en-US"/>
              </w:rPr>
              <w:t>CS_08_10_IMG0</w:t>
            </w:r>
            <w:r w:rsidR="00B62A31" w:rsidRPr="004212EB">
              <w:rPr>
                <w:rFonts w:cs="Times New Roman"/>
                <w:lang w:val="en-US"/>
              </w:rPr>
              <w:t>9</w:t>
            </w:r>
          </w:p>
        </w:tc>
      </w:tr>
      <w:tr w:rsidR="00A722DA" w:rsidRPr="004212EB" w14:paraId="68639FF1" w14:textId="77777777" w:rsidTr="00734352">
        <w:tc>
          <w:tcPr>
            <w:tcW w:w="3013" w:type="dxa"/>
          </w:tcPr>
          <w:p w14:paraId="6FFB0894" w14:textId="77777777" w:rsidR="00A722DA" w:rsidRPr="004212EB" w:rsidRDefault="00A722DA" w:rsidP="004212EB">
            <w:pPr>
              <w:jc w:val="both"/>
              <w:rPr>
                <w:rFonts w:cs="Times New Roman"/>
              </w:rPr>
            </w:pPr>
            <w:r w:rsidRPr="004212EB">
              <w:rPr>
                <w:rFonts w:cs="Times New Roman"/>
                <w:b/>
              </w:rPr>
              <w:t>Descripción</w:t>
            </w:r>
          </w:p>
        </w:tc>
        <w:tc>
          <w:tcPr>
            <w:tcW w:w="6041" w:type="dxa"/>
          </w:tcPr>
          <w:p w14:paraId="0C85142C" w14:textId="77777777" w:rsidR="00A722DA" w:rsidRPr="004212EB" w:rsidRDefault="00A722DA" w:rsidP="004212EB">
            <w:pPr>
              <w:jc w:val="both"/>
              <w:rPr>
                <w:rFonts w:cs="Times New Roman"/>
                <w:lang w:val="es-ES"/>
              </w:rPr>
            </w:pPr>
            <w:r w:rsidRPr="004212EB">
              <w:rPr>
                <w:rFonts w:cs="Times New Roman"/>
                <w:lang w:val="es-ES"/>
              </w:rPr>
              <w:t>Región biogeográfica paleártica</w:t>
            </w:r>
          </w:p>
        </w:tc>
      </w:tr>
      <w:tr w:rsidR="00A722DA" w:rsidRPr="004212EB" w14:paraId="45D8F72B" w14:textId="77777777" w:rsidTr="00734352">
        <w:tc>
          <w:tcPr>
            <w:tcW w:w="3013" w:type="dxa"/>
          </w:tcPr>
          <w:p w14:paraId="50FBD716" w14:textId="77777777" w:rsidR="00A722DA" w:rsidRPr="004212EB" w:rsidRDefault="00A722DA" w:rsidP="004212EB">
            <w:pPr>
              <w:jc w:val="both"/>
              <w:rPr>
                <w:rFonts w:cs="Times New Roman"/>
              </w:rPr>
            </w:pPr>
            <w:r w:rsidRPr="004212EB">
              <w:rPr>
                <w:rFonts w:cs="Times New Roman"/>
                <w:b/>
              </w:rPr>
              <w:t>Código Shutterstock (o URL o la ruta en AulaPlaneta)</w:t>
            </w:r>
          </w:p>
        </w:tc>
        <w:tc>
          <w:tcPr>
            <w:tcW w:w="6041" w:type="dxa"/>
          </w:tcPr>
          <w:p w14:paraId="68774E77" w14:textId="77777777" w:rsidR="00A722DA" w:rsidRPr="004212EB" w:rsidRDefault="0057792C" w:rsidP="004212EB">
            <w:pPr>
              <w:jc w:val="both"/>
              <w:rPr>
                <w:rFonts w:cs="Times New Roman"/>
                <w:noProof/>
                <w:color w:val="4F81BD" w:themeColor="accent1"/>
                <w:lang w:eastAsia="es-ES_tradnl"/>
              </w:rPr>
            </w:pPr>
            <w:hyperlink r:id="rId30" w:history="1">
              <w:r w:rsidR="00593229" w:rsidRPr="004212EB">
                <w:rPr>
                  <w:rStyle w:val="Hipervnculo"/>
                  <w:rFonts w:cs="Times New Roman"/>
                  <w:noProof/>
                  <w:lang w:eastAsia="es-ES_tradnl"/>
                </w:rPr>
                <w:t>https://es.wikipedia.org/wiki/Pale%C3%A1rtico</w:t>
              </w:r>
            </w:hyperlink>
          </w:p>
          <w:p w14:paraId="440A2583" w14:textId="77777777" w:rsidR="00593229" w:rsidRPr="004212EB" w:rsidRDefault="00593229" w:rsidP="004212EB">
            <w:pPr>
              <w:jc w:val="both"/>
              <w:rPr>
                <w:rFonts w:cs="Times New Roman"/>
                <w:noProof/>
                <w:color w:val="4F81BD" w:themeColor="accent1"/>
                <w:lang w:eastAsia="es-ES_tradnl"/>
              </w:rPr>
            </w:pPr>
          </w:p>
          <w:p w14:paraId="544DFD36" w14:textId="77777777" w:rsidR="00A722DA" w:rsidRPr="004212EB" w:rsidRDefault="00593229" w:rsidP="004212EB">
            <w:pPr>
              <w:jc w:val="both"/>
              <w:rPr>
                <w:rFonts w:cs="Times New Roman"/>
                <w:noProof/>
                <w:color w:val="4F81BD" w:themeColor="accent1"/>
                <w:lang w:eastAsia="es-ES_tradnl"/>
              </w:rPr>
            </w:pPr>
            <w:r w:rsidRPr="004212EB">
              <w:rPr>
                <w:rFonts w:cs="Times New Roman"/>
                <w:noProof/>
                <w:lang w:val="es-CO" w:eastAsia="es-CO"/>
              </w:rPr>
              <w:drawing>
                <wp:inline distT="0" distB="0" distL="0" distR="0" wp14:anchorId="7A7155F0" wp14:editId="68FABFE3">
                  <wp:extent cx="1685925" cy="743790"/>
                  <wp:effectExtent l="19050" t="0" r="9525" b="0"/>
                  <wp:docPr id="2" name="Imagen 1" descr="https://upload.wikimedia.org/wikipedia/commons/thumb/4/46/Ecozone_Palearctic.svg/340px-Ecozone_Palearc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Ecozone_Palearctic.svg/340px-Ecozone_Palearctic.svg.png"/>
                          <pic:cNvPicPr>
                            <a:picLocks noChangeAspect="1" noChangeArrowheads="1"/>
                          </pic:cNvPicPr>
                        </pic:nvPicPr>
                        <pic:blipFill>
                          <a:blip r:embed="rId31"/>
                          <a:srcRect/>
                          <a:stretch>
                            <a:fillRect/>
                          </a:stretch>
                        </pic:blipFill>
                        <pic:spPr bwMode="auto">
                          <a:xfrm>
                            <a:off x="0" y="0"/>
                            <a:ext cx="1685925" cy="743790"/>
                          </a:xfrm>
                          <a:prstGeom prst="rect">
                            <a:avLst/>
                          </a:prstGeom>
                          <a:noFill/>
                          <a:ln w="9525">
                            <a:noFill/>
                            <a:miter lim="800000"/>
                            <a:headEnd/>
                            <a:tailEnd/>
                          </a:ln>
                        </pic:spPr>
                      </pic:pic>
                    </a:graphicData>
                  </a:graphic>
                </wp:inline>
              </w:drawing>
            </w:r>
          </w:p>
          <w:p w14:paraId="4EF7ECAA" w14:textId="77777777" w:rsidR="00A722DA" w:rsidRPr="004212EB" w:rsidRDefault="00A722DA" w:rsidP="004212EB">
            <w:pPr>
              <w:jc w:val="both"/>
              <w:rPr>
                <w:rFonts w:cs="Times New Roman"/>
                <w:noProof/>
                <w:lang w:eastAsia="es-ES_tradnl"/>
              </w:rPr>
            </w:pPr>
          </w:p>
          <w:p w14:paraId="5C6CB65A" w14:textId="77777777" w:rsidR="00A722DA" w:rsidRPr="004212EB" w:rsidRDefault="00A722DA" w:rsidP="004212EB">
            <w:pPr>
              <w:jc w:val="both"/>
              <w:rPr>
                <w:rFonts w:cs="Times New Roman"/>
                <w:noProof/>
                <w:color w:val="FF0000"/>
                <w:lang w:eastAsia="es-ES_tradnl"/>
              </w:rPr>
            </w:pPr>
            <w:r w:rsidRPr="004212EB">
              <w:rPr>
                <w:rFonts w:cs="Times New Roman"/>
                <w:noProof/>
                <w:color w:val="FF0000"/>
                <w:lang w:eastAsia="es-ES_tradnl"/>
              </w:rPr>
              <w:t xml:space="preserve">Solicito que esta </w:t>
            </w:r>
            <w:commentRangeStart w:id="461"/>
            <w:r w:rsidRPr="004212EB">
              <w:rPr>
                <w:rFonts w:cs="Times New Roman"/>
                <w:noProof/>
                <w:color w:val="FF0000"/>
                <w:lang w:eastAsia="es-ES_tradnl"/>
              </w:rPr>
              <w:t>imagen</w:t>
            </w:r>
            <w:commentRangeEnd w:id="461"/>
            <w:r w:rsidRPr="004212EB">
              <w:rPr>
                <w:rStyle w:val="Refdecomentario"/>
                <w:rFonts w:cs="Times New Roman"/>
                <w:sz w:val="24"/>
                <w:szCs w:val="24"/>
                <w:lang w:val="es-ES_tradnl"/>
              </w:rPr>
              <w:commentReference w:id="461"/>
            </w:r>
            <w:r w:rsidRPr="004212EB">
              <w:rPr>
                <w:rFonts w:cs="Times New Roman"/>
                <w:noProof/>
                <w:color w:val="FF0000"/>
                <w:lang w:eastAsia="es-ES_tradnl"/>
              </w:rPr>
              <w:t xml:space="preserve"> la tomen como referencia para ilustrar el mapa. </w:t>
            </w:r>
          </w:p>
          <w:p w14:paraId="519C7CDA" w14:textId="77777777" w:rsidR="009A7AF4" w:rsidRPr="004212EB" w:rsidRDefault="009A7AF4" w:rsidP="004212EB">
            <w:pPr>
              <w:jc w:val="both"/>
              <w:rPr>
                <w:rFonts w:cs="Times New Roman"/>
                <w:noProof/>
                <w:color w:val="FF0000"/>
                <w:lang w:eastAsia="es-ES_tradnl"/>
              </w:rPr>
            </w:pPr>
          </w:p>
          <w:p w14:paraId="183F0CC1" w14:textId="414FF381" w:rsidR="009A7AF4" w:rsidRPr="004212EB" w:rsidRDefault="009A7AF4"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A722DA" w:rsidRPr="004212EB" w14:paraId="66D6A196" w14:textId="77777777" w:rsidTr="00734352">
        <w:tc>
          <w:tcPr>
            <w:tcW w:w="3013" w:type="dxa"/>
          </w:tcPr>
          <w:p w14:paraId="2F8F0929" w14:textId="77777777" w:rsidR="00A722DA" w:rsidRPr="004212EB" w:rsidRDefault="00A722DA" w:rsidP="004212EB">
            <w:pPr>
              <w:jc w:val="both"/>
              <w:rPr>
                <w:rFonts w:cs="Times New Roman"/>
              </w:rPr>
            </w:pPr>
            <w:r w:rsidRPr="004212EB">
              <w:rPr>
                <w:rFonts w:cs="Times New Roman"/>
                <w:b/>
              </w:rPr>
              <w:t>Pie de imagen</w:t>
            </w:r>
          </w:p>
        </w:tc>
        <w:tc>
          <w:tcPr>
            <w:tcW w:w="6041" w:type="dxa"/>
          </w:tcPr>
          <w:p w14:paraId="1D5F29E3" w14:textId="4A3850C4" w:rsidR="00A722DA" w:rsidRPr="004212EB" w:rsidRDefault="00002AB9" w:rsidP="004212EB">
            <w:pPr>
              <w:jc w:val="both"/>
              <w:rPr>
                <w:rFonts w:cs="Times New Roman"/>
              </w:rPr>
            </w:pPr>
            <w:r w:rsidRPr="004212EB">
              <w:rPr>
                <w:rFonts w:cs="Times New Roman"/>
                <w:lang w:eastAsia="es-ES_tradnl"/>
              </w:rPr>
              <w:t>La región paleártica presenta grandes diferencias fisiográficas, de fauna y flora en la parte sur y en las cadenas montañosas.</w:t>
            </w:r>
          </w:p>
        </w:tc>
      </w:tr>
    </w:tbl>
    <w:p w14:paraId="5301D334" w14:textId="77777777" w:rsidR="00C2149D" w:rsidRPr="004212EB" w:rsidRDefault="00C2149D" w:rsidP="004212EB">
      <w:pPr>
        <w:jc w:val="both"/>
        <w:rPr>
          <w:rFonts w:cs="Times New Roman"/>
        </w:rPr>
      </w:pPr>
    </w:p>
    <w:p w14:paraId="5507D302" w14:textId="0F17D670" w:rsidR="004B6218" w:rsidRPr="004212EB" w:rsidRDefault="004B6218" w:rsidP="004212EB">
      <w:pPr>
        <w:jc w:val="both"/>
        <w:rPr>
          <w:rFonts w:cs="Times New Roman"/>
          <w:lang w:eastAsia="es-ES_tradnl"/>
        </w:rPr>
      </w:pPr>
      <w:r w:rsidRPr="004212EB">
        <w:rPr>
          <w:rFonts w:cs="Times New Roman"/>
          <w:lang w:eastAsia="es-ES_tradnl"/>
        </w:rPr>
        <w:t xml:space="preserve">En la zona circumpolar, hacia los 70° de latitud norte, la región cubre una gran extensión del bioma de </w:t>
      </w:r>
      <w:del w:id="462" w:author="TOSHIBA" w:date="2016-02-03T17:53:00Z">
        <w:r w:rsidRPr="004212EB" w:rsidDel="00A27778">
          <w:rPr>
            <w:rFonts w:cs="Times New Roman"/>
            <w:b/>
            <w:lang w:eastAsia="es-ES_tradnl"/>
          </w:rPr>
          <w:delText>T</w:delText>
        </w:r>
      </w:del>
      <w:ins w:id="463" w:author="TOSHIBA" w:date="2016-02-03T17:53:00Z">
        <w:r w:rsidR="00A27778">
          <w:rPr>
            <w:rFonts w:cs="Times New Roman"/>
            <w:b/>
            <w:lang w:eastAsia="es-ES_tradnl"/>
          </w:rPr>
          <w:t>t</w:t>
        </w:r>
      </w:ins>
      <w:r w:rsidRPr="004212EB">
        <w:rPr>
          <w:rFonts w:cs="Times New Roman"/>
          <w:b/>
          <w:lang w:eastAsia="es-ES_tradnl"/>
        </w:rPr>
        <w:t>undra</w:t>
      </w:r>
      <w:r w:rsidR="006169C1" w:rsidRPr="004212EB">
        <w:rPr>
          <w:rFonts w:cs="Times New Roman"/>
          <w:lang w:eastAsia="es-ES_tradnl"/>
        </w:rPr>
        <w:t xml:space="preserve">. </w:t>
      </w:r>
      <w:r w:rsidRPr="004212EB">
        <w:rPr>
          <w:rFonts w:cs="Times New Roman"/>
          <w:lang w:eastAsia="es-ES_tradnl"/>
        </w:rPr>
        <w:t>Se caracteriza por b</w:t>
      </w:r>
      <w:r w:rsidR="008334B5" w:rsidRPr="004212EB">
        <w:rPr>
          <w:rFonts w:cs="Times New Roman"/>
          <w:lang w:eastAsia="es-ES_tradnl"/>
        </w:rPr>
        <w:t>ajas temperaturas, inviernos largos y oscuros,</w:t>
      </w:r>
      <w:r w:rsidR="007F744C">
        <w:rPr>
          <w:rFonts w:cs="Times New Roman"/>
          <w:lang w:eastAsia="es-ES_tradnl"/>
        </w:rPr>
        <w:t xml:space="preserve"> </w:t>
      </w:r>
      <w:r w:rsidR="008334B5" w:rsidRPr="004212EB">
        <w:rPr>
          <w:rFonts w:cs="Times New Roman"/>
          <w:lang w:eastAsia="es-ES_tradnl"/>
        </w:rPr>
        <w:t>precipitación media anual baja y principalmente se presenta como</w:t>
      </w:r>
      <w:r w:rsidR="007F744C">
        <w:rPr>
          <w:rFonts w:cs="Times New Roman"/>
          <w:lang w:eastAsia="es-ES_tradnl"/>
        </w:rPr>
        <w:t xml:space="preserve"> </w:t>
      </w:r>
      <w:r w:rsidR="008334B5" w:rsidRPr="004212EB">
        <w:rPr>
          <w:rFonts w:cs="Times New Roman"/>
          <w:lang w:eastAsia="es-ES_tradnl"/>
        </w:rPr>
        <w:t>nieve.</w:t>
      </w:r>
      <w:r w:rsidR="007F744C">
        <w:rPr>
          <w:rFonts w:cs="Times New Roman"/>
          <w:lang w:eastAsia="es-ES_tradnl"/>
        </w:rPr>
        <w:t xml:space="preserve"> </w:t>
      </w:r>
      <w:r w:rsidRPr="004212EB">
        <w:rPr>
          <w:rFonts w:cs="Times New Roman"/>
          <w:lang w:eastAsia="es-ES_tradnl"/>
        </w:rPr>
        <w:t xml:space="preserve">El subsuelo </w:t>
      </w:r>
      <w:ins w:id="464" w:author="TOSHIBA" w:date="2016-02-05T08:52:00Z">
        <w:r w:rsidR="00B146FB">
          <w:rPr>
            <w:rFonts w:cs="Times New Roman"/>
            <w:lang w:eastAsia="es-ES_tradnl"/>
          </w:rPr>
          <w:t xml:space="preserve">posee </w:t>
        </w:r>
      </w:ins>
      <w:del w:id="465" w:author="TOSHIBA" w:date="2016-02-05T08:52:00Z">
        <w:r w:rsidRPr="004212EB" w:rsidDel="00B146FB">
          <w:rPr>
            <w:rFonts w:cs="Times New Roman"/>
            <w:lang w:eastAsia="es-ES_tradnl"/>
          </w:rPr>
          <w:delText xml:space="preserve">presenta </w:delText>
        </w:r>
      </w:del>
      <w:r w:rsidRPr="004212EB">
        <w:rPr>
          <w:rFonts w:cs="Times New Roman"/>
          <w:lang w:eastAsia="es-ES_tradnl"/>
        </w:rPr>
        <w:t>una capa gruesa de hielo (</w:t>
      </w:r>
      <w:r w:rsidRPr="004212EB">
        <w:rPr>
          <w:rFonts w:cs="Times New Roman"/>
          <w:b/>
          <w:lang w:eastAsia="es-ES_tradnl"/>
        </w:rPr>
        <w:t>permafrost</w:t>
      </w:r>
      <w:r w:rsidRPr="004212EB">
        <w:rPr>
          <w:rFonts w:cs="Times New Roman"/>
          <w:lang w:eastAsia="es-ES_tradnl"/>
        </w:rPr>
        <w:t xml:space="preserve"> o </w:t>
      </w:r>
      <w:r w:rsidRPr="004212EB">
        <w:rPr>
          <w:rFonts w:cs="Times New Roman"/>
          <w:b/>
          <w:lang w:eastAsia="es-ES_tradnl"/>
        </w:rPr>
        <w:t>hielo permanente</w:t>
      </w:r>
      <w:r w:rsidRPr="004212EB">
        <w:rPr>
          <w:rFonts w:cs="Times New Roman"/>
          <w:lang w:eastAsia="es-ES_tradnl"/>
        </w:rPr>
        <w:t>) que permanece congelada todo el año.</w:t>
      </w:r>
    </w:p>
    <w:p w14:paraId="5080C29B" w14:textId="208A34D8" w:rsidR="004B6218" w:rsidRPr="004212EB" w:rsidRDefault="004B6218" w:rsidP="004212EB">
      <w:pPr>
        <w:jc w:val="both"/>
        <w:rPr>
          <w:rFonts w:eastAsia="Times New Roman" w:cs="Times New Roman"/>
          <w:color w:val="000000"/>
          <w:lang w:eastAsia="es-ES_tradnl"/>
        </w:rPr>
      </w:pPr>
      <w:r w:rsidRPr="004212EB">
        <w:rPr>
          <w:rFonts w:cs="Times New Roman"/>
        </w:rPr>
        <w:t xml:space="preserve">La tundra de la Eurasia cubre el norte de Rusia y Siberia hasta el mar de Bering. Está pobremente desarrollada en Europa, se encuentra solamente en la parte más </w:t>
      </w:r>
      <w:ins w:id="466" w:author="TOSHIBA" w:date="2016-02-05T08:53:00Z">
        <w:r w:rsidR="00B146FB">
          <w:rPr>
            <w:rFonts w:cs="Times New Roman"/>
          </w:rPr>
          <w:t xml:space="preserve">al </w:t>
        </w:r>
      </w:ins>
      <w:r w:rsidRPr="004212EB">
        <w:rPr>
          <w:rFonts w:cs="Times New Roman"/>
        </w:rPr>
        <w:t xml:space="preserve">norte de la </w:t>
      </w:r>
      <w:del w:id="467" w:author="TOSHIBA" w:date="2016-02-04T09:03:00Z">
        <w:r w:rsidRPr="004212EB" w:rsidDel="00821219">
          <w:rPr>
            <w:rFonts w:cs="Times New Roman"/>
          </w:rPr>
          <w:delText>p</w:delText>
        </w:r>
      </w:del>
      <w:ins w:id="468" w:author="TOSHIBA" w:date="2016-02-04T09:03:00Z">
        <w:r w:rsidR="00821219">
          <w:rPr>
            <w:rFonts w:cs="Times New Roman"/>
          </w:rPr>
          <w:t>P</w:t>
        </w:r>
      </w:ins>
      <w:r w:rsidRPr="004212EB">
        <w:rPr>
          <w:rFonts w:cs="Times New Roman"/>
        </w:rPr>
        <w:t xml:space="preserve">enínsula </w:t>
      </w:r>
      <w:r w:rsidRPr="00821219">
        <w:rPr>
          <w:rFonts w:cs="Times New Roman"/>
        </w:rPr>
        <w:t>Escandinava</w:t>
      </w:r>
      <w:r w:rsidRPr="004212EB">
        <w:rPr>
          <w:rFonts w:cs="Times New Roman"/>
        </w:rPr>
        <w:t>. Se caracteriza por vegetación de líquenes, musgos, hierbas y arbustos pequeños como el brezo</w:t>
      </w:r>
      <w:r w:rsidRPr="004212EB">
        <w:rPr>
          <w:rFonts w:eastAsia="Times New Roman" w:cs="Times New Roman"/>
          <w:color w:val="000000"/>
          <w:lang w:eastAsia="es-ES_tradnl"/>
        </w:rPr>
        <w:t>.</w:t>
      </w:r>
    </w:p>
    <w:p w14:paraId="761900E0" w14:textId="0B257F71" w:rsidR="002E1D16" w:rsidRPr="004212EB" w:rsidRDefault="002E1D16" w:rsidP="004212EB">
      <w:pPr>
        <w:jc w:val="both"/>
        <w:rPr>
          <w:rFonts w:eastAsia="Times New Roman" w:cs="Times New Roman"/>
          <w:color w:val="000000"/>
          <w:lang w:eastAsia="es-ES_tradnl"/>
        </w:rPr>
      </w:pPr>
    </w:p>
    <w:tbl>
      <w:tblPr>
        <w:tblStyle w:val="Tablaconcuadrcula"/>
        <w:tblW w:w="0" w:type="auto"/>
        <w:tblLook w:val="04A0" w:firstRow="1" w:lastRow="0" w:firstColumn="1" w:lastColumn="0" w:noHBand="0" w:noVBand="1"/>
      </w:tblPr>
      <w:tblGrid>
        <w:gridCol w:w="3013"/>
        <w:gridCol w:w="6041"/>
      </w:tblGrid>
      <w:tr w:rsidR="00A722DA" w:rsidRPr="004212EB" w14:paraId="12DE7065" w14:textId="77777777" w:rsidTr="00734352">
        <w:tc>
          <w:tcPr>
            <w:tcW w:w="9054" w:type="dxa"/>
            <w:gridSpan w:val="2"/>
            <w:shd w:val="clear" w:color="auto" w:fill="0D0D0D" w:themeFill="text1" w:themeFillTint="F2"/>
          </w:tcPr>
          <w:p w14:paraId="38438F55" w14:textId="77777777" w:rsidR="00A722DA" w:rsidRPr="004212EB" w:rsidRDefault="00A722DA" w:rsidP="004212EB">
            <w:pPr>
              <w:jc w:val="both"/>
              <w:rPr>
                <w:rFonts w:cs="Times New Roman"/>
                <w:b/>
              </w:rPr>
            </w:pPr>
            <w:r w:rsidRPr="004212EB">
              <w:rPr>
                <w:rFonts w:cs="Times New Roman"/>
                <w:b/>
              </w:rPr>
              <w:t>Imagen (fotografía, gráfica o ilustración)</w:t>
            </w:r>
          </w:p>
        </w:tc>
      </w:tr>
      <w:tr w:rsidR="00A722DA" w:rsidRPr="004212EB" w14:paraId="5803C7BC" w14:textId="77777777" w:rsidTr="00734352">
        <w:tc>
          <w:tcPr>
            <w:tcW w:w="3013" w:type="dxa"/>
          </w:tcPr>
          <w:p w14:paraId="7A8A9539" w14:textId="77777777" w:rsidR="00A722DA" w:rsidRPr="004212EB" w:rsidRDefault="00A722DA" w:rsidP="004212EB">
            <w:pPr>
              <w:jc w:val="both"/>
              <w:rPr>
                <w:rFonts w:cs="Times New Roman"/>
                <w:b/>
              </w:rPr>
            </w:pPr>
            <w:r w:rsidRPr="004212EB">
              <w:rPr>
                <w:rFonts w:cs="Times New Roman"/>
                <w:b/>
              </w:rPr>
              <w:t>Código</w:t>
            </w:r>
          </w:p>
        </w:tc>
        <w:tc>
          <w:tcPr>
            <w:tcW w:w="6041" w:type="dxa"/>
          </w:tcPr>
          <w:p w14:paraId="318BB74D" w14:textId="39AC6D46" w:rsidR="00A722DA" w:rsidRPr="004212EB" w:rsidRDefault="00B62A31" w:rsidP="004212EB">
            <w:pPr>
              <w:jc w:val="both"/>
              <w:rPr>
                <w:rFonts w:cs="Times New Roman"/>
                <w:b/>
              </w:rPr>
            </w:pPr>
            <w:r w:rsidRPr="004212EB">
              <w:rPr>
                <w:rFonts w:cs="Times New Roman"/>
                <w:lang w:val="en-US"/>
              </w:rPr>
              <w:t>CS_08_10_IMG10</w:t>
            </w:r>
          </w:p>
        </w:tc>
      </w:tr>
      <w:tr w:rsidR="00A722DA" w:rsidRPr="004212EB" w14:paraId="01F29737" w14:textId="77777777" w:rsidTr="00734352">
        <w:tc>
          <w:tcPr>
            <w:tcW w:w="3013" w:type="dxa"/>
          </w:tcPr>
          <w:p w14:paraId="24124B12" w14:textId="77777777" w:rsidR="00A722DA" w:rsidRPr="004212EB" w:rsidRDefault="00A722DA" w:rsidP="004212EB">
            <w:pPr>
              <w:jc w:val="both"/>
              <w:rPr>
                <w:rFonts w:cs="Times New Roman"/>
              </w:rPr>
            </w:pPr>
            <w:r w:rsidRPr="004212EB">
              <w:rPr>
                <w:rFonts w:cs="Times New Roman"/>
                <w:b/>
              </w:rPr>
              <w:t>Descripción</w:t>
            </w:r>
          </w:p>
        </w:tc>
        <w:tc>
          <w:tcPr>
            <w:tcW w:w="6041" w:type="dxa"/>
          </w:tcPr>
          <w:p w14:paraId="6CD6A7DC" w14:textId="0853F79A" w:rsidR="00A722DA" w:rsidRPr="004212EB" w:rsidRDefault="00B62A31" w:rsidP="004212EB">
            <w:pPr>
              <w:jc w:val="both"/>
              <w:rPr>
                <w:rFonts w:cs="Times New Roman"/>
                <w:lang w:val="es-ES"/>
              </w:rPr>
            </w:pPr>
            <w:r w:rsidRPr="004212EB">
              <w:rPr>
                <w:rFonts w:cs="Times New Roman"/>
                <w:lang w:val="es-ES"/>
              </w:rPr>
              <w:t>Paisaje con hielo</w:t>
            </w:r>
          </w:p>
        </w:tc>
      </w:tr>
      <w:tr w:rsidR="00A722DA" w:rsidRPr="004212EB" w14:paraId="434FCC10" w14:textId="77777777" w:rsidTr="00734352">
        <w:tc>
          <w:tcPr>
            <w:tcW w:w="3013" w:type="dxa"/>
          </w:tcPr>
          <w:p w14:paraId="529FC8DC" w14:textId="77777777" w:rsidR="00A722DA" w:rsidRPr="004212EB" w:rsidRDefault="00A722DA" w:rsidP="004212EB">
            <w:pPr>
              <w:jc w:val="both"/>
              <w:rPr>
                <w:rFonts w:cs="Times New Roman"/>
              </w:rPr>
            </w:pPr>
            <w:r w:rsidRPr="004212EB">
              <w:rPr>
                <w:rFonts w:cs="Times New Roman"/>
                <w:b/>
              </w:rPr>
              <w:t>Código Shutterstock (o URL o la ruta en AulaPlaneta)</w:t>
            </w:r>
          </w:p>
        </w:tc>
        <w:tc>
          <w:tcPr>
            <w:tcW w:w="6041" w:type="dxa"/>
          </w:tcPr>
          <w:p w14:paraId="32924753" w14:textId="77777777" w:rsidR="00B62A31" w:rsidRPr="004212EB" w:rsidRDefault="00B62A31" w:rsidP="004212EB">
            <w:pPr>
              <w:jc w:val="both"/>
              <w:rPr>
                <w:rFonts w:cs="Times New Roman"/>
                <w:noProof/>
                <w:lang w:eastAsia="es-ES_tradnl"/>
              </w:rPr>
            </w:pPr>
            <w:r w:rsidRPr="004212EB">
              <w:rPr>
                <w:rFonts w:cs="Times New Roman"/>
                <w:noProof/>
                <w:lang w:eastAsia="es-ES_tradnl"/>
              </w:rPr>
              <w:t>Permafrost</w:t>
            </w:r>
          </w:p>
          <w:p w14:paraId="30C7045C" w14:textId="77777777" w:rsidR="00B62A31" w:rsidRPr="004212EB" w:rsidRDefault="00B62A31" w:rsidP="004212EB">
            <w:pPr>
              <w:jc w:val="both"/>
              <w:rPr>
                <w:rFonts w:cs="Times New Roman"/>
                <w:noProof/>
                <w:lang w:eastAsia="es-ES_tradnl"/>
              </w:rPr>
            </w:pPr>
            <w:r w:rsidRPr="004212EB">
              <w:rPr>
                <w:rFonts w:cs="Times New Roman"/>
                <w:noProof/>
                <w:lang w:eastAsia="es-ES_tradnl"/>
              </w:rPr>
              <w:t>Número de la imagen 210511195</w:t>
            </w:r>
          </w:p>
          <w:p w14:paraId="01CC283E" w14:textId="77777777" w:rsidR="00A722DA" w:rsidRPr="004212EB" w:rsidRDefault="00B62A31" w:rsidP="004212EB">
            <w:pPr>
              <w:jc w:val="both"/>
              <w:rPr>
                <w:rFonts w:cs="Times New Roman"/>
                <w:noProof/>
                <w:lang w:eastAsia="es-ES_tradnl"/>
              </w:rPr>
            </w:pPr>
            <w:r w:rsidRPr="004212EB">
              <w:rPr>
                <w:rFonts w:cs="Times New Roman"/>
                <w:noProof/>
                <w:lang w:eastAsia="es-ES_tradnl"/>
              </w:rPr>
              <w:t>Derecho de autor: Adwo</w:t>
            </w:r>
          </w:p>
          <w:p w14:paraId="10308C4C" w14:textId="77777777" w:rsidR="009A7AF4" w:rsidRPr="004212EB" w:rsidRDefault="009A7AF4" w:rsidP="004212EB">
            <w:pPr>
              <w:jc w:val="both"/>
              <w:rPr>
                <w:rFonts w:cs="Times New Roman"/>
                <w:noProof/>
                <w:lang w:eastAsia="es-ES_tradnl"/>
              </w:rPr>
            </w:pPr>
          </w:p>
          <w:p w14:paraId="2175E7F1" w14:textId="09135C21" w:rsidR="009A7AF4" w:rsidRPr="004212EB" w:rsidRDefault="009A7AF4" w:rsidP="004212EB">
            <w:pPr>
              <w:jc w:val="both"/>
              <w:rPr>
                <w:rFonts w:cs="Times New Roman"/>
                <w:noProof/>
                <w:color w:val="FF0000"/>
                <w:lang w:eastAsia="es-ES_tradnl"/>
              </w:rPr>
            </w:pPr>
            <w:r w:rsidRPr="004212EB">
              <w:rPr>
                <w:rFonts w:cs="Times New Roman"/>
                <w:noProof/>
                <w:lang w:eastAsia="es-ES_tradnl"/>
              </w:rPr>
              <w:t>Ok, revisada</w:t>
            </w:r>
          </w:p>
        </w:tc>
      </w:tr>
      <w:tr w:rsidR="00A722DA" w:rsidRPr="004212EB" w14:paraId="01316B22" w14:textId="77777777" w:rsidTr="00734352">
        <w:tc>
          <w:tcPr>
            <w:tcW w:w="3013" w:type="dxa"/>
          </w:tcPr>
          <w:p w14:paraId="67544E89" w14:textId="77777777" w:rsidR="00A722DA" w:rsidRPr="004212EB" w:rsidRDefault="00A722DA" w:rsidP="004212EB">
            <w:pPr>
              <w:jc w:val="both"/>
              <w:rPr>
                <w:rFonts w:cs="Times New Roman"/>
              </w:rPr>
            </w:pPr>
            <w:r w:rsidRPr="004212EB">
              <w:rPr>
                <w:rFonts w:cs="Times New Roman"/>
              </w:rPr>
              <w:t>Pie de imagen</w:t>
            </w:r>
          </w:p>
        </w:tc>
        <w:tc>
          <w:tcPr>
            <w:tcW w:w="6041" w:type="dxa"/>
          </w:tcPr>
          <w:p w14:paraId="2855DDF9" w14:textId="51CF2E77" w:rsidR="00A722DA" w:rsidRPr="004212EB" w:rsidRDefault="004B6218" w:rsidP="004212EB">
            <w:pPr>
              <w:jc w:val="both"/>
              <w:rPr>
                <w:rFonts w:cs="Times New Roman"/>
              </w:rPr>
            </w:pPr>
            <w:r w:rsidRPr="004212EB">
              <w:rPr>
                <w:rFonts w:cs="Times New Roman"/>
                <w:lang w:eastAsia="es-ES_tradnl"/>
              </w:rPr>
              <w:t xml:space="preserve">El derretimiento del permafrost puede acelerar el cambio climático, porque contiene grandes cantidades de carbono. Al derretirse, el carbono </w:t>
            </w:r>
            <w:commentRangeStart w:id="469"/>
            <w:r w:rsidRPr="004212EB">
              <w:rPr>
                <w:rFonts w:cs="Times New Roman"/>
                <w:lang w:eastAsia="es-ES_tradnl"/>
              </w:rPr>
              <w:t xml:space="preserve">puede </w:t>
            </w:r>
            <w:commentRangeEnd w:id="469"/>
            <w:r w:rsidR="00114A54">
              <w:rPr>
                <w:rStyle w:val="Refdecomentario"/>
                <w:lang w:val="es-ES_tradnl"/>
              </w:rPr>
              <w:commentReference w:id="469"/>
            </w:r>
            <w:r w:rsidRPr="004212EB">
              <w:rPr>
                <w:rFonts w:cs="Times New Roman"/>
                <w:lang w:eastAsia="es-ES_tradnl"/>
              </w:rPr>
              <w:t>liberarse en el aire en forma de dióxido de carbono o metano; ambos gases son de efecto invernadero.</w:t>
            </w:r>
          </w:p>
        </w:tc>
      </w:tr>
    </w:tbl>
    <w:p w14:paraId="5FE7AA60" w14:textId="77777777" w:rsidR="00A722DA" w:rsidRPr="004212EB" w:rsidRDefault="00A722DA" w:rsidP="004212EB">
      <w:pPr>
        <w:jc w:val="both"/>
        <w:rPr>
          <w:rFonts w:eastAsia="Times New Roman" w:cs="Times New Roman"/>
          <w:color w:val="000000"/>
          <w:lang w:eastAsia="es-ES_tradnl"/>
        </w:rPr>
      </w:pPr>
    </w:p>
    <w:p w14:paraId="55801977" w14:textId="7AA28288" w:rsidR="00281FE4" w:rsidRPr="004212EB" w:rsidRDefault="00FA5271" w:rsidP="004212EB">
      <w:pPr>
        <w:jc w:val="both"/>
        <w:rPr>
          <w:rFonts w:cs="Times New Roman"/>
          <w:lang w:eastAsia="es-ES_tradnl"/>
        </w:rPr>
      </w:pPr>
      <w:r w:rsidRPr="004212EB">
        <w:rPr>
          <w:rFonts w:cs="Times New Roman"/>
          <w:lang w:eastAsia="es-ES_tradnl"/>
        </w:rPr>
        <w:t>Al sur</w:t>
      </w:r>
      <w:r w:rsidR="004B6218" w:rsidRPr="004212EB">
        <w:rPr>
          <w:rFonts w:cs="Times New Roman"/>
          <w:lang w:eastAsia="es-ES_tradnl"/>
        </w:rPr>
        <w:t xml:space="preserve"> de la </w:t>
      </w:r>
      <w:del w:id="470" w:author="TOSHIBA" w:date="2016-02-04T09:03:00Z">
        <w:r w:rsidR="004B6218" w:rsidRPr="004212EB" w:rsidDel="00821219">
          <w:rPr>
            <w:rFonts w:cs="Times New Roman"/>
            <w:lang w:eastAsia="es-ES_tradnl"/>
          </w:rPr>
          <w:delText>T</w:delText>
        </w:r>
      </w:del>
      <w:ins w:id="471" w:author="TOSHIBA" w:date="2016-02-04T09:03:00Z">
        <w:r w:rsidR="00821219">
          <w:rPr>
            <w:rFonts w:cs="Times New Roman"/>
            <w:lang w:eastAsia="es-ES_tradnl"/>
          </w:rPr>
          <w:t>t</w:t>
        </w:r>
      </w:ins>
      <w:r w:rsidR="004B6218" w:rsidRPr="004212EB">
        <w:rPr>
          <w:rFonts w:cs="Times New Roman"/>
          <w:lang w:eastAsia="es-ES_tradnl"/>
        </w:rPr>
        <w:t>undra,</w:t>
      </w:r>
      <w:r w:rsidRPr="004212EB">
        <w:rPr>
          <w:rFonts w:cs="Times New Roman"/>
          <w:lang w:eastAsia="es-ES_tradnl"/>
        </w:rPr>
        <w:t xml:space="preserve"> </w:t>
      </w:r>
      <w:r w:rsidR="004B6218" w:rsidRPr="004212EB">
        <w:rPr>
          <w:rFonts w:cs="Times New Roman"/>
          <w:lang w:eastAsia="es-ES_tradnl"/>
        </w:rPr>
        <w:t xml:space="preserve">entre los 45º y 58º de latitud </w:t>
      </w:r>
      <w:del w:id="472" w:author="TOSHIBA" w:date="2016-02-04T09:03:00Z">
        <w:r w:rsidR="004B6218" w:rsidRPr="004212EB" w:rsidDel="00821219">
          <w:rPr>
            <w:rFonts w:cs="Times New Roman"/>
            <w:lang w:eastAsia="es-ES_tradnl"/>
          </w:rPr>
          <w:delText>N</w:delText>
        </w:r>
      </w:del>
      <w:ins w:id="473" w:author="TOSHIBA" w:date="2016-02-04T09:03:00Z">
        <w:r w:rsidR="00821219">
          <w:rPr>
            <w:rFonts w:cs="Times New Roman"/>
            <w:lang w:eastAsia="es-ES_tradnl"/>
          </w:rPr>
          <w:t>n</w:t>
        </w:r>
      </w:ins>
      <w:r w:rsidR="004B6218" w:rsidRPr="004212EB">
        <w:rPr>
          <w:rFonts w:cs="Times New Roman"/>
          <w:lang w:eastAsia="es-ES_tradnl"/>
        </w:rPr>
        <w:t xml:space="preserve">orte, </w:t>
      </w:r>
      <w:r w:rsidRPr="004212EB">
        <w:rPr>
          <w:rFonts w:cs="Times New Roman"/>
          <w:lang w:eastAsia="es-ES_tradnl"/>
        </w:rPr>
        <w:t xml:space="preserve">se encuentra </w:t>
      </w:r>
      <w:r w:rsidR="004B6218" w:rsidRPr="004212EB">
        <w:rPr>
          <w:rFonts w:cs="Times New Roman"/>
          <w:lang w:eastAsia="es-ES_tradnl"/>
        </w:rPr>
        <w:t xml:space="preserve">el </w:t>
      </w:r>
      <w:r w:rsidRPr="004212EB">
        <w:rPr>
          <w:rFonts w:cs="Times New Roman"/>
          <w:lang w:eastAsia="es-ES_tradnl"/>
        </w:rPr>
        <w:t xml:space="preserve">bioma de </w:t>
      </w:r>
      <w:del w:id="474" w:author="TOSHIBA" w:date="2016-02-04T09:04:00Z">
        <w:r w:rsidR="00552D72" w:rsidRPr="004212EB" w:rsidDel="00821219">
          <w:rPr>
            <w:rFonts w:cs="Times New Roman"/>
            <w:b/>
            <w:lang w:eastAsia="es-ES_tradnl"/>
          </w:rPr>
          <w:delText>B</w:delText>
        </w:r>
      </w:del>
      <w:ins w:id="475" w:author="TOSHIBA" w:date="2016-02-04T09:04:00Z">
        <w:r w:rsidR="00821219">
          <w:rPr>
            <w:rFonts w:cs="Times New Roman"/>
            <w:b/>
            <w:lang w:eastAsia="es-ES_tradnl"/>
          </w:rPr>
          <w:t>b</w:t>
        </w:r>
      </w:ins>
      <w:r w:rsidRPr="004212EB">
        <w:rPr>
          <w:rFonts w:cs="Times New Roman"/>
          <w:b/>
          <w:lang w:eastAsia="es-ES_tradnl"/>
        </w:rPr>
        <w:t xml:space="preserve">osque </w:t>
      </w:r>
      <w:r w:rsidR="00552D72" w:rsidRPr="004212EB">
        <w:rPr>
          <w:rFonts w:cs="Times New Roman"/>
          <w:b/>
          <w:lang w:eastAsia="es-ES_tradnl"/>
        </w:rPr>
        <w:t>de</w:t>
      </w:r>
      <w:r w:rsidR="00552D72" w:rsidRPr="004212EB">
        <w:rPr>
          <w:rFonts w:cs="Times New Roman"/>
          <w:lang w:eastAsia="es-ES_tradnl"/>
        </w:rPr>
        <w:t xml:space="preserve"> </w:t>
      </w:r>
      <w:r w:rsidR="00552D72" w:rsidRPr="004212EB">
        <w:rPr>
          <w:rFonts w:cs="Times New Roman"/>
          <w:b/>
          <w:lang w:eastAsia="es-ES_tradnl"/>
        </w:rPr>
        <w:t>coníferas</w:t>
      </w:r>
      <w:r w:rsidR="00552D72" w:rsidRPr="004212EB">
        <w:rPr>
          <w:rFonts w:cs="Times New Roman"/>
          <w:lang w:eastAsia="es-ES_tradnl"/>
        </w:rPr>
        <w:t xml:space="preserve"> </w:t>
      </w:r>
      <w:r w:rsidR="004B6218" w:rsidRPr="004212EB">
        <w:rPr>
          <w:rFonts w:cs="Times New Roman"/>
          <w:lang w:eastAsia="es-ES_tradnl"/>
        </w:rPr>
        <w:t xml:space="preserve">o </w:t>
      </w:r>
      <w:del w:id="476" w:author="TOSHIBA" w:date="2016-02-04T09:04:00Z">
        <w:r w:rsidR="004B6218" w:rsidRPr="004212EB" w:rsidDel="00821219">
          <w:rPr>
            <w:rFonts w:cs="Times New Roman"/>
            <w:b/>
            <w:lang w:eastAsia="es-ES_tradnl"/>
          </w:rPr>
          <w:delText>T</w:delText>
        </w:r>
      </w:del>
      <w:ins w:id="477" w:author="TOSHIBA" w:date="2016-02-04T09:04:00Z">
        <w:r w:rsidR="00821219">
          <w:rPr>
            <w:rFonts w:cs="Times New Roman"/>
            <w:b/>
            <w:lang w:eastAsia="es-ES_tradnl"/>
          </w:rPr>
          <w:t>t</w:t>
        </w:r>
      </w:ins>
      <w:r w:rsidR="00552D72" w:rsidRPr="004212EB">
        <w:rPr>
          <w:rFonts w:cs="Times New Roman"/>
          <w:b/>
          <w:lang w:eastAsia="es-ES_tradnl"/>
        </w:rPr>
        <w:t>aiga</w:t>
      </w:r>
      <w:r w:rsidR="00552D72" w:rsidRPr="004212EB">
        <w:rPr>
          <w:rFonts w:cs="Times New Roman"/>
          <w:lang w:eastAsia="es-ES_tradnl"/>
        </w:rPr>
        <w:t xml:space="preserve">. </w:t>
      </w:r>
      <w:r w:rsidR="006E2609" w:rsidRPr="004212EB">
        <w:rPr>
          <w:rFonts w:cs="Times New Roman"/>
          <w:lang w:eastAsia="es-ES_tradnl"/>
        </w:rPr>
        <w:t xml:space="preserve">El clima es frío, de veranos cortos e inviernos largos con temperaturas de hasta -50 </w:t>
      </w:r>
      <w:r w:rsidR="006E2609" w:rsidRPr="004212EB">
        <w:rPr>
          <w:rFonts w:cs="Times New Roman"/>
          <w:vertAlign w:val="superscript"/>
          <w:lang w:eastAsia="es-ES_tradnl"/>
        </w:rPr>
        <w:t>o</w:t>
      </w:r>
      <w:r w:rsidR="006E2609" w:rsidRPr="004212EB">
        <w:rPr>
          <w:rFonts w:cs="Times New Roman"/>
          <w:lang w:eastAsia="es-ES_tradnl"/>
        </w:rPr>
        <w:t xml:space="preserve">C; la capa de nieve puede durar más de seis meses. </w:t>
      </w:r>
      <w:r w:rsidR="00552D72" w:rsidRPr="004212EB">
        <w:rPr>
          <w:rFonts w:cs="Times New Roman"/>
          <w:lang w:eastAsia="es-ES_tradnl"/>
        </w:rPr>
        <w:t xml:space="preserve">Se caracteriza por la </w:t>
      </w:r>
      <w:r w:rsidR="00262466" w:rsidRPr="004212EB">
        <w:rPr>
          <w:rFonts w:cs="Times New Roman"/>
          <w:lang w:eastAsia="es-ES_tradnl"/>
        </w:rPr>
        <w:t>vegetación, casi</w:t>
      </w:r>
      <w:r w:rsidR="00552D72" w:rsidRPr="004212EB">
        <w:rPr>
          <w:rFonts w:cs="Times New Roman"/>
          <w:lang w:eastAsia="es-ES_tradnl"/>
        </w:rPr>
        <w:t xml:space="preserve"> exclusiva, de coníferas</w:t>
      </w:r>
      <w:r w:rsidR="004B6218" w:rsidRPr="004212EB">
        <w:rPr>
          <w:rFonts w:cs="Times New Roman"/>
          <w:lang w:eastAsia="es-ES_tradnl"/>
        </w:rPr>
        <w:t>, como pinos, abetos y alerces</w:t>
      </w:r>
      <w:r w:rsidR="00552D72" w:rsidRPr="004212EB">
        <w:rPr>
          <w:rFonts w:cs="Times New Roman"/>
          <w:lang w:eastAsia="es-ES_tradnl"/>
        </w:rPr>
        <w:t>.</w:t>
      </w:r>
      <w:r w:rsidR="004B6218" w:rsidRPr="004212EB">
        <w:rPr>
          <w:rFonts w:cs="Times New Roman"/>
          <w:lang w:eastAsia="es-ES_tradnl"/>
        </w:rPr>
        <w:t xml:space="preserve"> </w:t>
      </w:r>
      <w:r w:rsidR="006E2609" w:rsidRPr="004212EB">
        <w:rPr>
          <w:rFonts w:cs="Times New Roman"/>
        </w:rPr>
        <w:t>Las semillas de las coníferas proporcionan alimento a muchos animales</w:t>
      </w:r>
      <w:ins w:id="478" w:author="TOSHIBA" w:date="2016-02-04T09:05:00Z">
        <w:r w:rsidR="00821219">
          <w:rPr>
            <w:rFonts w:cs="Times New Roman"/>
          </w:rPr>
          <w:t>,</w:t>
        </w:r>
      </w:ins>
      <w:r w:rsidR="006E2609" w:rsidRPr="004212EB">
        <w:rPr>
          <w:rFonts w:cs="Times New Roman"/>
        </w:rPr>
        <w:t xml:space="preserve"> como las ardillas, los verderones y los piquituertos.</w:t>
      </w:r>
      <w:r w:rsidR="00262466" w:rsidRPr="004212EB">
        <w:rPr>
          <w:rFonts w:cs="Times New Roman"/>
          <w:lang w:eastAsia="es-ES_tradnl"/>
        </w:rPr>
        <w:t xml:space="preserve"> </w:t>
      </w:r>
    </w:p>
    <w:p w14:paraId="75A6E64B" w14:textId="77777777" w:rsidR="004B6218" w:rsidRPr="004212EB" w:rsidRDefault="004B6218" w:rsidP="004212EB">
      <w:pPr>
        <w:jc w:val="both"/>
        <w:rPr>
          <w:rFonts w:cs="Times New Roman"/>
          <w:lang w:eastAsia="es-ES_tradnl"/>
        </w:rPr>
      </w:pPr>
    </w:p>
    <w:tbl>
      <w:tblPr>
        <w:tblStyle w:val="Tablaconcuadrcula"/>
        <w:tblW w:w="9054" w:type="dxa"/>
        <w:tblLayout w:type="fixed"/>
        <w:tblLook w:val="04A0" w:firstRow="1" w:lastRow="0" w:firstColumn="1" w:lastColumn="0" w:noHBand="0" w:noVBand="1"/>
      </w:tblPr>
      <w:tblGrid>
        <w:gridCol w:w="2547"/>
        <w:gridCol w:w="6507"/>
      </w:tblGrid>
      <w:tr w:rsidR="00281FE4" w:rsidRPr="004212EB" w14:paraId="5DD31CBC" w14:textId="77777777" w:rsidTr="00B62A31">
        <w:tc>
          <w:tcPr>
            <w:tcW w:w="9054" w:type="dxa"/>
            <w:gridSpan w:val="2"/>
            <w:shd w:val="clear" w:color="auto" w:fill="0D0D0D" w:themeFill="text1" w:themeFillTint="F2"/>
          </w:tcPr>
          <w:p w14:paraId="2E5DC173" w14:textId="77777777" w:rsidR="00281FE4" w:rsidRPr="004212EB" w:rsidRDefault="00281FE4" w:rsidP="004212EB">
            <w:pPr>
              <w:jc w:val="both"/>
              <w:rPr>
                <w:rFonts w:cs="Times New Roman"/>
                <w:b/>
              </w:rPr>
            </w:pPr>
            <w:r w:rsidRPr="004212EB">
              <w:rPr>
                <w:rFonts w:cs="Times New Roman"/>
                <w:b/>
              </w:rPr>
              <w:t>Imagen (fotografía, gráfica o ilustración)</w:t>
            </w:r>
          </w:p>
        </w:tc>
      </w:tr>
      <w:tr w:rsidR="00281FE4" w:rsidRPr="004212EB" w14:paraId="08072D7B" w14:textId="77777777" w:rsidTr="00B62A31">
        <w:tc>
          <w:tcPr>
            <w:tcW w:w="2547" w:type="dxa"/>
          </w:tcPr>
          <w:p w14:paraId="07024ED6" w14:textId="77777777" w:rsidR="00281FE4" w:rsidRPr="004212EB" w:rsidRDefault="00281FE4" w:rsidP="004212EB">
            <w:pPr>
              <w:jc w:val="both"/>
              <w:rPr>
                <w:rFonts w:cs="Times New Roman"/>
                <w:b/>
              </w:rPr>
            </w:pPr>
            <w:r w:rsidRPr="004212EB">
              <w:rPr>
                <w:rFonts w:cs="Times New Roman"/>
                <w:b/>
              </w:rPr>
              <w:t>Código</w:t>
            </w:r>
          </w:p>
        </w:tc>
        <w:tc>
          <w:tcPr>
            <w:tcW w:w="6507" w:type="dxa"/>
          </w:tcPr>
          <w:p w14:paraId="7E9728DA" w14:textId="51D4D30C" w:rsidR="00281FE4" w:rsidRPr="004212EB" w:rsidRDefault="00281FE4" w:rsidP="004212EB">
            <w:pPr>
              <w:jc w:val="both"/>
              <w:rPr>
                <w:rFonts w:cs="Times New Roman"/>
                <w:b/>
              </w:rPr>
            </w:pPr>
            <w:r w:rsidRPr="004212EB">
              <w:rPr>
                <w:rFonts w:cs="Times New Roman"/>
                <w:lang w:val="en-US"/>
              </w:rPr>
              <w:t>CS_08_10</w:t>
            </w:r>
            <w:r w:rsidR="00B62A31" w:rsidRPr="004212EB">
              <w:rPr>
                <w:rFonts w:cs="Times New Roman"/>
                <w:lang w:val="en-US"/>
              </w:rPr>
              <w:t>_IMG11</w:t>
            </w:r>
          </w:p>
        </w:tc>
      </w:tr>
      <w:tr w:rsidR="00281FE4" w:rsidRPr="004212EB" w14:paraId="3EFE2C93" w14:textId="77777777" w:rsidTr="00B62A31">
        <w:tc>
          <w:tcPr>
            <w:tcW w:w="2547" w:type="dxa"/>
          </w:tcPr>
          <w:p w14:paraId="16688BF2" w14:textId="77777777" w:rsidR="00281FE4" w:rsidRPr="004212EB" w:rsidRDefault="00281FE4" w:rsidP="004212EB">
            <w:pPr>
              <w:jc w:val="both"/>
              <w:rPr>
                <w:rFonts w:cs="Times New Roman"/>
              </w:rPr>
            </w:pPr>
            <w:r w:rsidRPr="004212EB">
              <w:rPr>
                <w:rFonts w:cs="Times New Roman"/>
                <w:b/>
              </w:rPr>
              <w:t>Descripción</w:t>
            </w:r>
          </w:p>
        </w:tc>
        <w:tc>
          <w:tcPr>
            <w:tcW w:w="6507" w:type="dxa"/>
          </w:tcPr>
          <w:p w14:paraId="43CD8899" w14:textId="4F995FC9" w:rsidR="00281FE4" w:rsidRPr="004212EB" w:rsidRDefault="00B62A31" w:rsidP="004212EB">
            <w:pPr>
              <w:jc w:val="both"/>
              <w:rPr>
                <w:rFonts w:cs="Times New Roman"/>
                <w:lang w:val="es-ES"/>
              </w:rPr>
            </w:pPr>
            <w:r w:rsidRPr="004212EB">
              <w:rPr>
                <w:rFonts w:eastAsia="Times New Roman" w:cs="Times New Roman"/>
                <w:lang w:eastAsia="es-ES_tradnl"/>
              </w:rPr>
              <w:t xml:space="preserve">Camión en zona de bosque </w:t>
            </w:r>
            <w:r w:rsidR="00CA016A" w:rsidRPr="004212EB">
              <w:rPr>
                <w:rFonts w:eastAsia="Times New Roman" w:cs="Times New Roman"/>
                <w:lang w:eastAsia="es-ES_tradnl"/>
              </w:rPr>
              <w:t xml:space="preserve">de </w:t>
            </w:r>
            <w:r w:rsidR="00493DA2" w:rsidRPr="004212EB">
              <w:rPr>
                <w:rFonts w:eastAsia="Times New Roman" w:cs="Times New Roman"/>
                <w:lang w:eastAsia="es-ES_tradnl"/>
              </w:rPr>
              <w:t>coníferas</w:t>
            </w:r>
          </w:p>
        </w:tc>
      </w:tr>
      <w:tr w:rsidR="00281FE4" w:rsidRPr="004212EB" w14:paraId="4734E3EC" w14:textId="77777777" w:rsidTr="00B62A31">
        <w:tc>
          <w:tcPr>
            <w:tcW w:w="2547" w:type="dxa"/>
          </w:tcPr>
          <w:p w14:paraId="3800D8D2" w14:textId="77777777" w:rsidR="00281FE4" w:rsidRPr="004212EB" w:rsidRDefault="00281FE4" w:rsidP="004212EB">
            <w:pPr>
              <w:jc w:val="both"/>
              <w:rPr>
                <w:rFonts w:cs="Times New Roman"/>
              </w:rPr>
            </w:pPr>
            <w:r w:rsidRPr="004212EB">
              <w:rPr>
                <w:rFonts w:cs="Times New Roman"/>
                <w:b/>
              </w:rPr>
              <w:t>Código Shutterstock (o URL o la ruta en AulaPlaneta)</w:t>
            </w:r>
          </w:p>
        </w:tc>
        <w:tc>
          <w:tcPr>
            <w:tcW w:w="6507" w:type="dxa"/>
          </w:tcPr>
          <w:p w14:paraId="441CAAB5" w14:textId="77777777" w:rsidR="00B62A31" w:rsidRPr="004212EB" w:rsidRDefault="00B62A31" w:rsidP="004212EB">
            <w:pPr>
              <w:jc w:val="both"/>
              <w:rPr>
                <w:rFonts w:cs="Times New Roman"/>
                <w:noProof/>
                <w:lang w:eastAsia="es-ES_tradnl"/>
              </w:rPr>
            </w:pPr>
            <w:r w:rsidRPr="004212EB">
              <w:rPr>
                <w:rFonts w:cs="Times New Roman"/>
                <w:noProof/>
                <w:lang w:eastAsia="es-ES_tradnl"/>
              </w:rPr>
              <w:t>Número de la imagen 163308059</w:t>
            </w:r>
          </w:p>
          <w:p w14:paraId="65678A10" w14:textId="1ACDB84C" w:rsidR="00B62A31" w:rsidRPr="004212EB" w:rsidRDefault="00B62A31" w:rsidP="004212EB">
            <w:pPr>
              <w:jc w:val="both"/>
              <w:rPr>
                <w:rFonts w:cs="Times New Roman"/>
                <w:noProof/>
                <w:lang w:eastAsia="es-ES_tradnl"/>
              </w:rPr>
            </w:pPr>
            <w:r w:rsidRPr="004212EB">
              <w:rPr>
                <w:rFonts w:cs="Times New Roman"/>
                <w:noProof/>
                <w:lang w:eastAsia="es-ES_tradnl"/>
              </w:rPr>
              <w:t>Derecho de autor: Kletr</w:t>
            </w:r>
          </w:p>
          <w:p w14:paraId="41BB3D8B" w14:textId="3BFCE0DC" w:rsidR="00B62A31" w:rsidRPr="004212EB" w:rsidRDefault="009A7AF4" w:rsidP="004212EB">
            <w:pPr>
              <w:jc w:val="both"/>
              <w:rPr>
                <w:rFonts w:cs="Times New Roman"/>
                <w:noProof/>
                <w:lang w:eastAsia="es-ES_tradnl"/>
              </w:rPr>
            </w:pPr>
            <w:r w:rsidRPr="004212EB">
              <w:rPr>
                <w:rFonts w:cs="Times New Roman"/>
                <w:noProof/>
                <w:lang w:eastAsia="es-ES_tradnl"/>
              </w:rPr>
              <w:t>Ok, revisada</w:t>
            </w:r>
          </w:p>
        </w:tc>
      </w:tr>
      <w:tr w:rsidR="00281FE4" w:rsidRPr="004212EB" w14:paraId="30674259" w14:textId="77777777" w:rsidTr="00B62A31">
        <w:tc>
          <w:tcPr>
            <w:tcW w:w="2547" w:type="dxa"/>
          </w:tcPr>
          <w:p w14:paraId="5318BA30" w14:textId="77777777" w:rsidR="00281FE4" w:rsidRPr="004212EB" w:rsidRDefault="00281FE4" w:rsidP="004212EB">
            <w:pPr>
              <w:jc w:val="both"/>
              <w:rPr>
                <w:rFonts w:cs="Times New Roman"/>
              </w:rPr>
            </w:pPr>
            <w:r w:rsidRPr="004212EB">
              <w:rPr>
                <w:rFonts w:cs="Times New Roman"/>
                <w:b/>
              </w:rPr>
              <w:t>Pie de imagen</w:t>
            </w:r>
          </w:p>
        </w:tc>
        <w:tc>
          <w:tcPr>
            <w:tcW w:w="6507" w:type="dxa"/>
          </w:tcPr>
          <w:p w14:paraId="76AB9B07" w14:textId="2537DF43" w:rsidR="004873F2" w:rsidRPr="004212EB" w:rsidRDefault="00281FE4" w:rsidP="004212EB">
            <w:pPr>
              <w:jc w:val="both"/>
              <w:rPr>
                <w:rFonts w:cs="Times New Roman"/>
              </w:rPr>
            </w:pPr>
            <w:r w:rsidRPr="004212EB">
              <w:rPr>
                <w:rFonts w:cs="Times New Roman"/>
              </w:rPr>
              <w:t>Los bosques de coníferas figuran entre las regiones productoras de madera más importantes del mundo.</w:t>
            </w:r>
            <w:r w:rsidR="006E2609" w:rsidRPr="004212EB">
              <w:rPr>
                <w:rFonts w:cs="Times New Roman"/>
              </w:rPr>
              <w:t xml:space="preserve"> Sin embargo, la tala excesiva destruye la estabilidad del bosque y es una amenaza para el bienestar social y económico de las personas.</w:t>
            </w:r>
          </w:p>
        </w:tc>
      </w:tr>
    </w:tbl>
    <w:p w14:paraId="04690BE7" w14:textId="77777777" w:rsidR="00281FE4" w:rsidRPr="004212EB" w:rsidRDefault="00281FE4" w:rsidP="004212EB">
      <w:pPr>
        <w:jc w:val="both"/>
        <w:rPr>
          <w:rFonts w:eastAsia="Times New Roman" w:cs="Times New Roman"/>
          <w:color w:val="000000"/>
          <w:lang w:eastAsia="es-ES_tradnl"/>
        </w:rPr>
      </w:pPr>
    </w:p>
    <w:p w14:paraId="5DF71565" w14:textId="2A9E940B" w:rsidR="004B6218" w:rsidRPr="004212EB" w:rsidRDefault="004B6218" w:rsidP="004212EB">
      <w:pPr>
        <w:jc w:val="both"/>
        <w:rPr>
          <w:rFonts w:eastAsia="Times New Roman" w:cs="Times New Roman"/>
          <w:color w:val="000000"/>
          <w:lang w:eastAsia="es-ES_tradnl"/>
        </w:rPr>
      </w:pPr>
      <w:r w:rsidRPr="004212EB">
        <w:rPr>
          <w:rFonts w:eastAsia="Times New Roman" w:cs="Times New Roman"/>
          <w:color w:val="000000"/>
          <w:lang w:eastAsia="es-ES_tradnl"/>
        </w:rPr>
        <w:t xml:space="preserve">Por debajo de los 45° </w:t>
      </w:r>
      <w:del w:id="479" w:author="TOSHIBA" w:date="2016-02-04T09:05:00Z">
        <w:r w:rsidRPr="004212EB" w:rsidDel="00821219">
          <w:rPr>
            <w:rFonts w:eastAsia="Times New Roman" w:cs="Times New Roman"/>
            <w:color w:val="000000"/>
            <w:lang w:eastAsia="es-ES_tradnl"/>
          </w:rPr>
          <w:delText>N</w:delText>
        </w:r>
      </w:del>
      <w:ins w:id="480" w:author="TOSHIBA" w:date="2016-02-04T09:05:00Z">
        <w:r w:rsidR="00821219">
          <w:rPr>
            <w:rFonts w:eastAsia="Times New Roman" w:cs="Times New Roman"/>
            <w:color w:val="000000"/>
            <w:lang w:eastAsia="es-ES_tradnl"/>
          </w:rPr>
          <w:t>n</w:t>
        </w:r>
      </w:ins>
      <w:r w:rsidRPr="004212EB">
        <w:rPr>
          <w:rFonts w:eastAsia="Times New Roman" w:cs="Times New Roman"/>
          <w:color w:val="000000"/>
          <w:lang w:eastAsia="es-ES_tradnl"/>
        </w:rPr>
        <w:t>orte, hay una diversidad de ambientes en esta región:</w:t>
      </w:r>
    </w:p>
    <w:p w14:paraId="382D5419" w14:textId="1BAA87E5" w:rsidR="004B6218" w:rsidRPr="004212EB" w:rsidRDefault="004B6218" w:rsidP="004212EB">
      <w:pPr>
        <w:pStyle w:val="Prrafodelista"/>
        <w:numPr>
          <w:ilvl w:val="0"/>
          <w:numId w:val="39"/>
        </w:numPr>
        <w:jc w:val="both"/>
        <w:rPr>
          <w:rFonts w:eastAsia="Times New Roman" w:cs="Times New Roman"/>
          <w:color w:val="000000"/>
          <w:lang w:eastAsia="es-ES_tradnl"/>
        </w:rPr>
      </w:pPr>
      <w:r w:rsidRPr="004212EB">
        <w:rPr>
          <w:rFonts w:eastAsia="Times New Roman" w:cs="Times New Roman"/>
          <w:color w:val="000000"/>
          <w:lang w:eastAsia="es-ES_tradnl"/>
        </w:rPr>
        <w:t>S</w:t>
      </w:r>
      <w:r w:rsidR="00653A37" w:rsidRPr="004212EB">
        <w:rPr>
          <w:rFonts w:eastAsia="Times New Roman" w:cs="Times New Roman"/>
          <w:color w:val="000000"/>
          <w:lang w:eastAsia="es-ES_tradnl"/>
        </w:rPr>
        <w:t xml:space="preserve">e encuentra </w:t>
      </w:r>
      <w:ins w:id="481" w:author="TOSHIBA" w:date="2016-02-05T08:55:00Z">
        <w:r w:rsidR="00A703C4">
          <w:rPr>
            <w:rFonts w:eastAsia="Times New Roman" w:cs="Times New Roman"/>
            <w:color w:val="000000"/>
            <w:lang w:eastAsia="es-ES_tradnl"/>
          </w:rPr>
          <w:t xml:space="preserve">el </w:t>
        </w:r>
      </w:ins>
      <w:del w:id="482" w:author="TOSHIBA" w:date="2016-02-04T09:05:00Z">
        <w:r w:rsidR="00653A37" w:rsidRPr="004212EB" w:rsidDel="00821219">
          <w:rPr>
            <w:rFonts w:eastAsia="Times New Roman" w:cs="Times New Roman"/>
            <w:b/>
            <w:color w:val="000000"/>
            <w:lang w:eastAsia="es-ES_tradnl"/>
          </w:rPr>
          <w:delText>B</w:delText>
        </w:r>
      </w:del>
      <w:ins w:id="483" w:author="TOSHIBA" w:date="2016-02-04T09:05:00Z">
        <w:r w:rsidR="00821219">
          <w:rPr>
            <w:rFonts w:eastAsia="Times New Roman" w:cs="Times New Roman"/>
            <w:b/>
            <w:color w:val="000000"/>
            <w:lang w:eastAsia="es-ES_tradnl"/>
          </w:rPr>
          <w:t>b</w:t>
        </w:r>
      </w:ins>
      <w:r w:rsidR="00653A37" w:rsidRPr="004212EB">
        <w:rPr>
          <w:rFonts w:eastAsia="Times New Roman" w:cs="Times New Roman"/>
          <w:b/>
          <w:color w:val="000000"/>
          <w:lang w:eastAsia="es-ES_tradnl"/>
        </w:rPr>
        <w:t>osque de matorral de abedul</w:t>
      </w:r>
      <w:r w:rsidRPr="004212EB">
        <w:rPr>
          <w:rFonts w:eastAsia="Times New Roman" w:cs="Times New Roman"/>
          <w:color w:val="000000"/>
          <w:lang w:eastAsia="es-ES_tradnl"/>
        </w:rPr>
        <w:t xml:space="preserve"> en la zona subalpina </w:t>
      </w:r>
      <w:ins w:id="484" w:author="TOSHIBA" w:date="2016-02-05T08:55:00Z">
        <w:r w:rsidR="00A703C4">
          <w:rPr>
            <w:rFonts w:eastAsia="Times New Roman" w:cs="Times New Roman"/>
            <w:color w:val="000000"/>
            <w:lang w:eastAsia="es-ES_tradnl"/>
          </w:rPr>
          <w:t>de</w:t>
        </w:r>
      </w:ins>
      <w:del w:id="485" w:author="TOSHIBA" w:date="2016-02-05T08:55:00Z">
        <w:r w:rsidRPr="004212EB" w:rsidDel="00A703C4">
          <w:rPr>
            <w:rFonts w:eastAsia="Times New Roman" w:cs="Times New Roman"/>
            <w:color w:val="000000"/>
            <w:lang w:eastAsia="es-ES_tradnl"/>
          </w:rPr>
          <w:delText>en</w:delText>
        </w:r>
      </w:del>
      <w:r w:rsidRPr="004212EB">
        <w:rPr>
          <w:rFonts w:eastAsia="Times New Roman" w:cs="Times New Roman"/>
          <w:color w:val="000000"/>
          <w:lang w:eastAsia="es-ES_tradnl"/>
        </w:rPr>
        <w:t xml:space="preserve"> las montañas escandinavas.</w:t>
      </w:r>
    </w:p>
    <w:p w14:paraId="4CFA5FE7" w14:textId="5B184820" w:rsidR="00653A37" w:rsidRPr="004212EB" w:rsidRDefault="004B6218" w:rsidP="004212EB">
      <w:pPr>
        <w:pStyle w:val="Prrafodelista"/>
        <w:numPr>
          <w:ilvl w:val="0"/>
          <w:numId w:val="39"/>
        </w:numPr>
        <w:jc w:val="both"/>
        <w:rPr>
          <w:rFonts w:eastAsia="Times New Roman" w:cs="Times New Roman"/>
          <w:color w:val="000000"/>
          <w:lang w:eastAsia="es-ES_tradnl"/>
        </w:rPr>
      </w:pPr>
      <w:r w:rsidRPr="004212EB">
        <w:rPr>
          <w:rFonts w:eastAsia="Times New Roman" w:cs="Times New Roman"/>
          <w:color w:val="000000"/>
          <w:lang w:eastAsia="es-ES_tradnl"/>
        </w:rPr>
        <w:t>Hay u</w:t>
      </w:r>
      <w:r w:rsidR="00653A37" w:rsidRPr="004212EB">
        <w:rPr>
          <w:rFonts w:eastAsia="Times New Roman" w:cs="Times New Roman"/>
          <w:color w:val="000000"/>
          <w:lang w:eastAsia="es-ES_tradnl"/>
        </w:rPr>
        <w:t xml:space="preserve">n cinturón de </w:t>
      </w:r>
      <w:ins w:id="486" w:author="TOSHIBA" w:date="2016-02-04T09:05:00Z">
        <w:r w:rsidR="00821219">
          <w:rPr>
            <w:rFonts w:eastAsia="Times New Roman" w:cs="Times New Roman"/>
            <w:b/>
            <w:color w:val="000000"/>
            <w:lang w:eastAsia="es-ES_tradnl"/>
          </w:rPr>
          <w:t>b</w:t>
        </w:r>
      </w:ins>
      <w:del w:id="487" w:author="TOSHIBA" w:date="2016-02-04T09:05:00Z">
        <w:r w:rsidRPr="004212EB" w:rsidDel="00821219">
          <w:rPr>
            <w:rFonts w:eastAsia="Times New Roman" w:cs="Times New Roman"/>
            <w:b/>
            <w:color w:val="000000"/>
            <w:lang w:eastAsia="es-ES_tradnl"/>
          </w:rPr>
          <w:delText>B</w:delText>
        </w:r>
      </w:del>
      <w:r w:rsidR="00653A37" w:rsidRPr="004212EB">
        <w:rPr>
          <w:rFonts w:eastAsia="Times New Roman" w:cs="Times New Roman"/>
          <w:b/>
          <w:color w:val="000000"/>
          <w:lang w:eastAsia="es-ES_tradnl"/>
        </w:rPr>
        <w:t>osque de estepa</w:t>
      </w:r>
      <w:r w:rsidR="006169C1" w:rsidRPr="004212EB">
        <w:rPr>
          <w:rFonts w:eastAsia="Times New Roman" w:cs="Times New Roman"/>
          <w:color w:val="000000"/>
          <w:lang w:eastAsia="es-ES_tradnl"/>
        </w:rPr>
        <w:t xml:space="preserve"> desde</w:t>
      </w:r>
      <w:r w:rsidR="00653A37" w:rsidRPr="004212EB">
        <w:rPr>
          <w:rFonts w:eastAsia="Times New Roman" w:cs="Times New Roman"/>
          <w:color w:val="000000"/>
          <w:lang w:eastAsia="es-ES_tradnl"/>
        </w:rPr>
        <w:t xml:space="preserve"> Ucrania</w:t>
      </w:r>
      <w:r w:rsidR="00BE0BC3" w:rsidRPr="004212EB">
        <w:rPr>
          <w:rFonts w:eastAsia="Times New Roman" w:cs="Times New Roman"/>
          <w:color w:val="000000"/>
          <w:lang w:eastAsia="es-ES_tradnl"/>
        </w:rPr>
        <w:t xml:space="preserve"> hasta Mongolia.</w:t>
      </w:r>
    </w:p>
    <w:p w14:paraId="3C3E0998" w14:textId="06F8AB93" w:rsidR="002E0D54" w:rsidRPr="004212EB" w:rsidRDefault="006169C1" w:rsidP="004212EB">
      <w:pPr>
        <w:pStyle w:val="Prrafodelista"/>
        <w:numPr>
          <w:ilvl w:val="0"/>
          <w:numId w:val="39"/>
        </w:numPr>
        <w:jc w:val="both"/>
        <w:rPr>
          <w:rFonts w:eastAsia="Times New Roman" w:cs="Times New Roman"/>
          <w:color w:val="000000"/>
          <w:lang w:eastAsia="es-ES_tradnl"/>
        </w:rPr>
      </w:pPr>
      <w:r w:rsidRPr="004212EB">
        <w:rPr>
          <w:rFonts w:eastAsia="Times New Roman" w:cs="Times New Roman"/>
          <w:color w:val="000000"/>
          <w:lang w:eastAsia="es-ES_tradnl"/>
        </w:rPr>
        <w:t>En</w:t>
      </w:r>
      <w:r w:rsidR="007F744C">
        <w:rPr>
          <w:rFonts w:eastAsia="Times New Roman" w:cs="Times New Roman"/>
          <w:color w:val="000000"/>
          <w:lang w:eastAsia="es-ES_tradnl"/>
        </w:rPr>
        <w:t xml:space="preserve"> </w:t>
      </w:r>
      <w:r w:rsidRPr="004212EB">
        <w:rPr>
          <w:rFonts w:eastAsia="Times New Roman" w:cs="Times New Roman"/>
          <w:color w:val="000000"/>
          <w:lang w:eastAsia="es-ES_tradnl"/>
        </w:rPr>
        <w:t>los Cárpatos y el Danubio c</w:t>
      </w:r>
      <w:r w:rsidR="002E0D54" w:rsidRPr="004212EB">
        <w:rPr>
          <w:rFonts w:eastAsia="Times New Roman" w:cs="Times New Roman"/>
          <w:color w:val="000000"/>
          <w:lang w:eastAsia="es-ES_tradnl"/>
        </w:rPr>
        <w:t>entral</w:t>
      </w:r>
      <w:r w:rsidR="004B6218" w:rsidRPr="004212EB">
        <w:rPr>
          <w:rFonts w:eastAsia="Times New Roman" w:cs="Times New Roman"/>
          <w:color w:val="000000"/>
          <w:lang w:eastAsia="es-ES_tradnl"/>
        </w:rPr>
        <w:t>,</w:t>
      </w:r>
      <w:r w:rsidR="002E0D54" w:rsidRPr="004212EB">
        <w:rPr>
          <w:rFonts w:eastAsia="Times New Roman" w:cs="Times New Roman"/>
          <w:color w:val="000000"/>
          <w:lang w:eastAsia="es-ES_tradnl"/>
        </w:rPr>
        <w:t xml:space="preserve"> además del bosque de estepa</w:t>
      </w:r>
      <w:r w:rsidR="004B6218" w:rsidRPr="004212EB">
        <w:rPr>
          <w:rFonts w:eastAsia="Times New Roman" w:cs="Times New Roman"/>
          <w:color w:val="000000"/>
          <w:lang w:eastAsia="es-ES_tradnl"/>
        </w:rPr>
        <w:t xml:space="preserve">, hay presencia de </w:t>
      </w:r>
      <w:del w:id="488" w:author="TOSHIBA" w:date="2016-02-04T09:05:00Z">
        <w:r w:rsidR="004B6218" w:rsidRPr="004212EB" w:rsidDel="00821219">
          <w:rPr>
            <w:rFonts w:eastAsia="Times New Roman" w:cs="Times New Roman"/>
            <w:b/>
            <w:color w:val="000000"/>
            <w:lang w:eastAsia="es-ES_tradnl"/>
          </w:rPr>
          <w:delText>B</w:delText>
        </w:r>
      </w:del>
      <w:ins w:id="489" w:author="TOSHIBA" w:date="2016-02-04T09:05:00Z">
        <w:r w:rsidR="00821219">
          <w:rPr>
            <w:rFonts w:eastAsia="Times New Roman" w:cs="Times New Roman"/>
            <w:b/>
            <w:color w:val="000000"/>
            <w:lang w:eastAsia="es-ES_tradnl"/>
          </w:rPr>
          <w:t>b</w:t>
        </w:r>
      </w:ins>
      <w:r w:rsidR="002E0D54" w:rsidRPr="004212EB">
        <w:rPr>
          <w:rFonts w:eastAsia="Times New Roman" w:cs="Times New Roman"/>
          <w:b/>
          <w:color w:val="000000"/>
          <w:lang w:eastAsia="es-ES_tradnl"/>
        </w:rPr>
        <w:t>osque ripario de roble</w:t>
      </w:r>
      <w:r w:rsidR="002E0D54" w:rsidRPr="004212EB">
        <w:rPr>
          <w:rFonts w:eastAsia="Times New Roman" w:cs="Times New Roman"/>
          <w:color w:val="000000"/>
          <w:lang w:eastAsia="es-ES_tradnl"/>
        </w:rPr>
        <w:t xml:space="preserve"> y </w:t>
      </w:r>
      <w:del w:id="490" w:author="TOSHIBA" w:date="2016-02-04T09:05:00Z">
        <w:r w:rsidR="004B6218" w:rsidRPr="004212EB" w:rsidDel="00821219">
          <w:rPr>
            <w:rFonts w:eastAsia="Times New Roman" w:cs="Times New Roman"/>
            <w:b/>
            <w:color w:val="000000"/>
            <w:lang w:eastAsia="es-ES_tradnl"/>
          </w:rPr>
          <w:delText>B</w:delText>
        </w:r>
      </w:del>
      <w:ins w:id="491" w:author="TOSHIBA" w:date="2016-02-04T09:06:00Z">
        <w:r w:rsidR="00821219">
          <w:rPr>
            <w:rFonts w:eastAsia="Times New Roman" w:cs="Times New Roman"/>
            <w:b/>
            <w:color w:val="000000"/>
            <w:lang w:eastAsia="es-ES_tradnl"/>
          </w:rPr>
          <w:t>b</w:t>
        </w:r>
      </w:ins>
      <w:r w:rsidR="002E0D54" w:rsidRPr="004212EB">
        <w:rPr>
          <w:rFonts w:eastAsia="Times New Roman" w:cs="Times New Roman"/>
          <w:b/>
          <w:color w:val="000000"/>
          <w:lang w:eastAsia="es-ES_tradnl"/>
        </w:rPr>
        <w:t>osque deciduo templado</w:t>
      </w:r>
      <w:r w:rsidR="009C6B0F" w:rsidRPr="004212EB">
        <w:rPr>
          <w:rFonts w:eastAsia="Times New Roman" w:cs="Times New Roman"/>
          <w:color w:val="000000"/>
          <w:lang w:eastAsia="es-ES_tradnl"/>
        </w:rPr>
        <w:t>.</w:t>
      </w:r>
    </w:p>
    <w:p w14:paraId="3302DC8B" w14:textId="0CDAD131" w:rsidR="009C6B0F" w:rsidRPr="004212EB" w:rsidRDefault="004B6218" w:rsidP="004212EB">
      <w:pPr>
        <w:pStyle w:val="Prrafodelista"/>
        <w:numPr>
          <w:ilvl w:val="0"/>
          <w:numId w:val="39"/>
        </w:numPr>
        <w:jc w:val="both"/>
        <w:rPr>
          <w:rFonts w:eastAsia="Times New Roman" w:cs="Times New Roman"/>
          <w:color w:val="000000"/>
          <w:lang w:eastAsia="es-ES_tradnl"/>
        </w:rPr>
      </w:pPr>
      <w:r w:rsidRPr="004212EB">
        <w:rPr>
          <w:rFonts w:eastAsia="Times New Roman" w:cs="Times New Roman"/>
          <w:color w:val="000000"/>
          <w:lang w:eastAsia="es-ES_tradnl"/>
        </w:rPr>
        <w:t>En las</w:t>
      </w:r>
      <w:r w:rsidR="00653A37" w:rsidRPr="004212EB">
        <w:rPr>
          <w:rFonts w:eastAsia="Times New Roman" w:cs="Times New Roman"/>
          <w:color w:val="000000"/>
          <w:lang w:eastAsia="es-ES_tradnl"/>
        </w:rPr>
        <w:t xml:space="preserve"> tierras ribereñas del mar Mediterráneo de Europa, Asia y África</w:t>
      </w:r>
      <w:r w:rsidRPr="004212EB">
        <w:rPr>
          <w:rFonts w:eastAsia="Times New Roman" w:cs="Times New Roman"/>
          <w:color w:val="000000"/>
          <w:lang w:eastAsia="es-ES_tradnl"/>
        </w:rPr>
        <w:t>, e</w:t>
      </w:r>
      <w:r w:rsidR="00653A37" w:rsidRPr="004212EB">
        <w:rPr>
          <w:rFonts w:eastAsia="Times New Roman" w:cs="Times New Roman"/>
          <w:color w:val="000000"/>
          <w:lang w:eastAsia="es-ES_tradnl"/>
        </w:rPr>
        <w:t>l clima se caracteriza por inviernos suaves y lluviosos</w:t>
      </w:r>
      <w:ins w:id="492" w:author="TOSHIBA" w:date="2016-02-04T09:06:00Z">
        <w:r w:rsidR="00821219">
          <w:rPr>
            <w:rFonts w:eastAsia="Times New Roman" w:cs="Times New Roman"/>
            <w:color w:val="000000"/>
            <w:lang w:eastAsia="es-ES_tradnl"/>
          </w:rPr>
          <w:t>,</w:t>
        </w:r>
      </w:ins>
      <w:r w:rsidR="00653A37" w:rsidRPr="004212EB">
        <w:rPr>
          <w:rFonts w:eastAsia="Times New Roman" w:cs="Times New Roman"/>
          <w:color w:val="000000"/>
          <w:lang w:eastAsia="es-ES_tradnl"/>
        </w:rPr>
        <w:t xml:space="preserve"> y veranos calurosos y secos. Es una de las regiones biogeográficas más amenazadas </w:t>
      </w:r>
      <w:r w:rsidR="002535E8" w:rsidRPr="004212EB">
        <w:rPr>
          <w:rFonts w:eastAsia="Times New Roman" w:cs="Times New Roman"/>
          <w:color w:val="000000"/>
          <w:lang w:eastAsia="es-ES_tradnl"/>
        </w:rPr>
        <w:t xml:space="preserve">de mundo </w:t>
      </w:r>
      <w:r w:rsidR="00653A37" w:rsidRPr="004212EB">
        <w:rPr>
          <w:rFonts w:eastAsia="Times New Roman" w:cs="Times New Roman"/>
          <w:color w:val="000000"/>
          <w:lang w:eastAsia="es-ES_tradnl"/>
        </w:rPr>
        <w:t>por la intensiva actividad humana.</w:t>
      </w:r>
    </w:p>
    <w:p w14:paraId="0FD38F8C" w14:textId="6776BC19" w:rsidR="00653A37" w:rsidRPr="004212EB" w:rsidRDefault="00653A37" w:rsidP="004212EB">
      <w:pPr>
        <w:pStyle w:val="Prrafodelista"/>
        <w:numPr>
          <w:ilvl w:val="0"/>
          <w:numId w:val="39"/>
        </w:numPr>
        <w:jc w:val="both"/>
        <w:rPr>
          <w:rFonts w:eastAsia="Times New Roman" w:cs="Times New Roman"/>
          <w:color w:val="000000"/>
          <w:lang w:eastAsia="es-ES_tradnl"/>
        </w:rPr>
      </w:pPr>
      <w:r w:rsidRPr="004212EB">
        <w:rPr>
          <w:rFonts w:eastAsia="Times New Roman" w:cs="Times New Roman"/>
          <w:color w:val="000000"/>
          <w:lang w:eastAsia="es-ES_tradnl"/>
        </w:rPr>
        <w:t xml:space="preserve">Los </w:t>
      </w:r>
      <w:r w:rsidRPr="004212EB">
        <w:rPr>
          <w:rFonts w:eastAsia="Times New Roman" w:cs="Times New Roman"/>
          <w:b/>
          <w:color w:val="000000"/>
          <w:lang w:eastAsia="es-ES_tradnl"/>
        </w:rPr>
        <w:t>montes Atlas</w:t>
      </w:r>
      <w:r w:rsidRPr="004212EB">
        <w:rPr>
          <w:rFonts w:eastAsia="Times New Roman" w:cs="Times New Roman"/>
          <w:color w:val="000000"/>
          <w:lang w:eastAsia="es-ES_tradnl"/>
        </w:rPr>
        <w:t xml:space="preserve"> en África separa</w:t>
      </w:r>
      <w:r w:rsidR="004B6218" w:rsidRPr="004212EB">
        <w:rPr>
          <w:rFonts w:eastAsia="Times New Roman" w:cs="Times New Roman"/>
          <w:color w:val="000000"/>
          <w:lang w:eastAsia="es-ES_tradnl"/>
        </w:rPr>
        <w:t>n</w:t>
      </w:r>
      <w:r w:rsidRPr="004212EB">
        <w:rPr>
          <w:rFonts w:eastAsia="Times New Roman" w:cs="Times New Roman"/>
          <w:color w:val="000000"/>
          <w:lang w:eastAsia="es-ES_tradnl"/>
        </w:rPr>
        <w:t xml:space="preserve"> la cuenca mediterránea del desierto del Sahara</w:t>
      </w:r>
      <w:r w:rsidR="002535E8" w:rsidRPr="004212EB">
        <w:rPr>
          <w:rFonts w:eastAsia="Times New Roman" w:cs="Times New Roman"/>
          <w:color w:val="000000"/>
          <w:lang w:eastAsia="es-ES_tradnl"/>
        </w:rPr>
        <w:t>.</w:t>
      </w:r>
    </w:p>
    <w:p w14:paraId="511B08E3" w14:textId="77777777" w:rsidR="004B6218" w:rsidRPr="004212EB" w:rsidRDefault="004B6218" w:rsidP="004212EB">
      <w:pPr>
        <w:jc w:val="both"/>
        <w:rPr>
          <w:rFonts w:eastAsia="Times New Roman" w:cs="Times New Roman"/>
          <w:color w:val="000000"/>
          <w:lang w:eastAsia="es-ES_tradnl"/>
        </w:rPr>
      </w:pPr>
    </w:p>
    <w:tbl>
      <w:tblPr>
        <w:tblStyle w:val="Tablaconcuadrcula"/>
        <w:tblW w:w="9054" w:type="dxa"/>
        <w:tblLayout w:type="fixed"/>
        <w:tblLook w:val="04A0" w:firstRow="1" w:lastRow="0" w:firstColumn="1" w:lastColumn="0" w:noHBand="0" w:noVBand="1"/>
      </w:tblPr>
      <w:tblGrid>
        <w:gridCol w:w="2263"/>
        <w:gridCol w:w="6791"/>
      </w:tblGrid>
      <w:tr w:rsidR="00ED0C2F" w:rsidRPr="004212EB" w14:paraId="4878A824" w14:textId="77777777" w:rsidTr="00B62A31">
        <w:tc>
          <w:tcPr>
            <w:tcW w:w="9054" w:type="dxa"/>
            <w:gridSpan w:val="2"/>
            <w:shd w:val="clear" w:color="auto" w:fill="0D0D0D" w:themeFill="text1" w:themeFillTint="F2"/>
          </w:tcPr>
          <w:p w14:paraId="4236B98A" w14:textId="77777777" w:rsidR="00ED0C2F" w:rsidRPr="004212EB" w:rsidRDefault="00ED0C2F" w:rsidP="004212EB">
            <w:pPr>
              <w:jc w:val="both"/>
              <w:rPr>
                <w:rFonts w:cs="Times New Roman"/>
                <w:b/>
              </w:rPr>
            </w:pPr>
            <w:r w:rsidRPr="004212EB">
              <w:rPr>
                <w:rFonts w:cs="Times New Roman"/>
                <w:b/>
              </w:rPr>
              <w:t>Imagen (fotografía, gráfica o ilustración)</w:t>
            </w:r>
          </w:p>
        </w:tc>
      </w:tr>
      <w:tr w:rsidR="00ED0C2F" w:rsidRPr="004212EB" w14:paraId="6C875C18" w14:textId="77777777" w:rsidTr="00B62A31">
        <w:tc>
          <w:tcPr>
            <w:tcW w:w="2263" w:type="dxa"/>
          </w:tcPr>
          <w:p w14:paraId="57D75215" w14:textId="77777777" w:rsidR="00ED0C2F" w:rsidRPr="004212EB" w:rsidRDefault="00ED0C2F" w:rsidP="004212EB">
            <w:pPr>
              <w:jc w:val="both"/>
              <w:rPr>
                <w:rFonts w:cs="Times New Roman"/>
                <w:b/>
              </w:rPr>
            </w:pPr>
            <w:r w:rsidRPr="004212EB">
              <w:rPr>
                <w:rFonts w:cs="Times New Roman"/>
                <w:b/>
              </w:rPr>
              <w:t>Código</w:t>
            </w:r>
          </w:p>
        </w:tc>
        <w:tc>
          <w:tcPr>
            <w:tcW w:w="6791" w:type="dxa"/>
          </w:tcPr>
          <w:p w14:paraId="7A74C3C5" w14:textId="6A6C9DDE" w:rsidR="00ED0C2F" w:rsidRPr="004212EB" w:rsidRDefault="00ED0C2F" w:rsidP="004212EB">
            <w:pPr>
              <w:jc w:val="both"/>
              <w:rPr>
                <w:rFonts w:cs="Times New Roman"/>
                <w:b/>
              </w:rPr>
            </w:pPr>
            <w:r w:rsidRPr="004212EB">
              <w:rPr>
                <w:rFonts w:cs="Times New Roman"/>
                <w:lang w:val="en-US"/>
              </w:rPr>
              <w:t>CS_08_10</w:t>
            </w:r>
            <w:r w:rsidR="00B62A31" w:rsidRPr="004212EB">
              <w:rPr>
                <w:rFonts w:cs="Times New Roman"/>
                <w:lang w:val="en-US"/>
              </w:rPr>
              <w:t>_IMG12</w:t>
            </w:r>
          </w:p>
        </w:tc>
      </w:tr>
      <w:tr w:rsidR="00ED0C2F" w:rsidRPr="004212EB" w14:paraId="268BD547" w14:textId="77777777" w:rsidTr="00B62A31">
        <w:tc>
          <w:tcPr>
            <w:tcW w:w="2263" w:type="dxa"/>
          </w:tcPr>
          <w:p w14:paraId="1FE4E48E" w14:textId="77777777" w:rsidR="00ED0C2F" w:rsidRPr="004212EB" w:rsidRDefault="00ED0C2F" w:rsidP="004212EB">
            <w:pPr>
              <w:jc w:val="both"/>
              <w:rPr>
                <w:rFonts w:cs="Times New Roman"/>
              </w:rPr>
            </w:pPr>
            <w:r w:rsidRPr="004212EB">
              <w:rPr>
                <w:rFonts w:cs="Times New Roman"/>
                <w:b/>
              </w:rPr>
              <w:t>Descripción</w:t>
            </w:r>
          </w:p>
        </w:tc>
        <w:tc>
          <w:tcPr>
            <w:tcW w:w="6791" w:type="dxa"/>
          </w:tcPr>
          <w:p w14:paraId="2B20DB5A" w14:textId="5CDA8322" w:rsidR="00ED0C2F" w:rsidRPr="004212EB" w:rsidRDefault="00B62A31" w:rsidP="004212EB">
            <w:pPr>
              <w:jc w:val="both"/>
              <w:rPr>
                <w:rFonts w:cs="Times New Roman"/>
                <w:lang w:val="es-ES"/>
              </w:rPr>
            </w:pPr>
            <w:r w:rsidRPr="004212EB">
              <w:rPr>
                <w:rFonts w:eastAsia="Times New Roman" w:cs="Times New Roman"/>
                <w:color w:val="000000"/>
                <w:lang w:eastAsia="es-ES_tradnl"/>
              </w:rPr>
              <w:t>Camellos en desierto</w:t>
            </w:r>
          </w:p>
        </w:tc>
      </w:tr>
      <w:tr w:rsidR="00ED0C2F" w:rsidRPr="004212EB" w14:paraId="4475B455" w14:textId="77777777" w:rsidTr="00B62A31">
        <w:tc>
          <w:tcPr>
            <w:tcW w:w="2263" w:type="dxa"/>
          </w:tcPr>
          <w:p w14:paraId="5D81C681" w14:textId="77777777" w:rsidR="00ED0C2F" w:rsidRPr="004212EB" w:rsidRDefault="00ED0C2F" w:rsidP="004212EB">
            <w:pPr>
              <w:jc w:val="both"/>
              <w:rPr>
                <w:rFonts w:cs="Times New Roman"/>
              </w:rPr>
            </w:pPr>
            <w:r w:rsidRPr="004212EB">
              <w:rPr>
                <w:rFonts w:cs="Times New Roman"/>
                <w:b/>
              </w:rPr>
              <w:t>Código Shutterstock (o URL o la ruta en AulaPlaneta)</w:t>
            </w:r>
          </w:p>
        </w:tc>
        <w:tc>
          <w:tcPr>
            <w:tcW w:w="6791" w:type="dxa"/>
          </w:tcPr>
          <w:p w14:paraId="0BB65EF9" w14:textId="77777777" w:rsidR="00B62A31" w:rsidRPr="004212EB" w:rsidRDefault="00B62A31" w:rsidP="004212EB">
            <w:pPr>
              <w:jc w:val="both"/>
              <w:rPr>
                <w:rFonts w:cs="Times New Roman"/>
                <w:noProof/>
                <w:lang w:val="en-US" w:eastAsia="es-ES_tradnl"/>
              </w:rPr>
            </w:pPr>
            <w:r w:rsidRPr="004212EB">
              <w:rPr>
                <w:rFonts w:cs="Times New Roman"/>
                <w:noProof/>
                <w:lang w:val="en-US" w:eastAsia="es-ES_tradnl"/>
              </w:rPr>
              <w:t>Herd of Bactrian camels in the Altai Mountains on the border with Mongolia</w:t>
            </w:r>
          </w:p>
          <w:p w14:paraId="6E66370B" w14:textId="7639F182" w:rsidR="00B62A31" w:rsidRPr="004212EB" w:rsidRDefault="00B62A31" w:rsidP="004212EB">
            <w:pPr>
              <w:jc w:val="both"/>
              <w:rPr>
                <w:rFonts w:cs="Times New Roman"/>
                <w:noProof/>
                <w:lang w:eastAsia="es-ES_tradnl"/>
              </w:rPr>
            </w:pPr>
            <w:r w:rsidRPr="004212EB">
              <w:rPr>
                <w:rFonts w:cs="Times New Roman"/>
                <w:noProof/>
                <w:lang w:eastAsia="es-ES_tradnl"/>
              </w:rPr>
              <w:t>Número de la imagen 48057493</w:t>
            </w:r>
          </w:p>
          <w:p w14:paraId="6F4B3A00" w14:textId="77777777" w:rsidR="00B62A31" w:rsidRPr="004212EB" w:rsidRDefault="00B62A31" w:rsidP="004212EB">
            <w:pPr>
              <w:jc w:val="both"/>
              <w:rPr>
                <w:rFonts w:cs="Times New Roman"/>
                <w:noProof/>
                <w:lang w:eastAsia="es-ES_tradnl"/>
              </w:rPr>
            </w:pPr>
            <w:r w:rsidRPr="004212EB">
              <w:rPr>
                <w:rFonts w:cs="Times New Roman"/>
                <w:noProof/>
                <w:lang w:eastAsia="es-ES_tradnl"/>
              </w:rPr>
              <w:t>Derecho de autor: aleksandr hunta</w:t>
            </w:r>
          </w:p>
          <w:p w14:paraId="33FD0949" w14:textId="77777777" w:rsidR="009A7AF4" w:rsidRPr="004212EB" w:rsidRDefault="009A7AF4" w:rsidP="004212EB">
            <w:pPr>
              <w:jc w:val="both"/>
              <w:rPr>
                <w:rFonts w:cs="Times New Roman"/>
                <w:noProof/>
                <w:lang w:eastAsia="es-ES_tradnl"/>
              </w:rPr>
            </w:pPr>
          </w:p>
          <w:p w14:paraId="3191E11C" w14:textId="0FFEFA3E" w:rsidR="009A7AF4" w:rsidRPr="004212EB" w:rsidRDefault="009A7AF4" w:rsidP="004212EB">
            <w:pPr>
              <w:jc w:val="both"/>
              <w:rPr>
                <w:rFonts w:cs="Times New Roman"/>
                <w:noProof/>
                <w:color w:val="FF0000"/>
                <w:lang w:eastAsia="es-ES_tradnl"/>
              </w:rPr>
            </w:pPr>
            <w:r w:rsidRPr="004212EB">
              <w:rPr>
                <w:rFonts w:cs="Times New Roman"/>
                <w:noProof/>
                <w:lang w:eastAsia="es-ES_tradnl"/>
              </w:rPr>
              <w:t>Ok, revisada</w:t>
            </w:r>
          </w:p>
        </w:tc>
      </w:tr>
      <w:tr w:rsidR="00ED0C2F" w:rsidRPr="004212EB" w14:paraId="2CD84D2D" w14:textId="77777777" w:rsidTr="00B62A31">
        <w:tc>
          <w:tcPr>
            <w:tcW w:w="2263" w:type="dxa"/>
          </w:tcPr>
          <w:p w14:paraId="7293ED74" w14:textId="77777777" w:rsidR="00ED0C2F" w:rsidRPr="004212EB" w:rsidRDefault="00ED0C2F" w:rsidP="004212EB">
            <w:pPr>
              <w:jc w:val="both"/>
              <w:rPr>
                <w:rFonts w:cs="Times New Roman"/>
              </w:rPr>
            </w:pPr>
            <w:r w:rsidRPr="004212EB">
              <w:rPr>
                <w:rFonts w:cs="Times New Roman"/>
                <w:b/>
              </w:rPr>
              <w:t>Pie de imagen</w:t>
            </w:r>
          </w:p>
        </w:tc>
        <w:tc>
          <w:tcPr>
            <w:tcW w:w="6791" w:type="dxa"/>
          </w:tcPr>
          <w:p w14:paraId="74B708C4" w14:textId="7C7BC037" w:rsidR="00AA2B00" w:rsidRPr="004212EB" w:rsidRDefault="004B6218" w:rsidP="004212EB">
            <w:pPr>
              <w:jc w:val="both"/>
              <w:rPr>
                <w:rFonts w:cs="Times New Roman"/>
              </w:rPr>
            </w:pPr>
            <w:r w:rsidRPr="004212EB">
              <w:rPr>
                <w:rFonts w:cs="Times New Roman"/>
              </w:rPr>
              <w:t xml:space="preserve">Grandes zonas de praderas y otros biomas </w:t>
            </w:r>
            <w:ins w:id="493" w:author="TOSHIBA" w:date="2016-02-04T09:07:00Z">
              <w:r w:rsidR="00821219">
                <w:rPr>
                  <w:rFonts w:cs="Times New Roman"/>
                </w:rPr>
                <w:t xml:space="preserve">están </w:t>
              </w:r>
            </w:ins>
            <w:r w:rsidR="00E62D35" w:rsidRPr="004212EB">
              <w:rPr>
                <w:rFonts w:cs="Times New Roman"/>
              </w:rPr>
              <w:t xml:space="preserve">desertificándose </w:t>
            </w:r>
            <w:r w:rsidR="00AA2B00" w:rsidRPr="004212EB">
              <w:rPr>
                <w:rFonts w:cs="Times New Roman"/>
              </w:rPr>
              <w:t>debido a una combinación de sequía pro</w:t>
            </w:r>
            <w:r w:rsidR="00E62D35" w:rsidRPr="004212EB">
              <w:rPr>
                <w:rFonts w:cs="Times New Roman"/>
              </w:rPr>
              <w:t>longada por el cambio climático</w:t>
            </w:r>
            <w:r w:rsidRPr="004212EB">
              <w:rPr>
                <w:rFonts w:cs="Times New Roman"/>
              </w:rPr>
              <w:t>. U</w:t>
            </w:r>
            <w:r w:rsidR="00E62D35" w:rsidRPr="004212EB">
              <w:rPr>
                <w:rFonts w:cs="Times New Roman"/>
              </w:rPr>
              <w:t>na de las causas</w:t>
            </w:r>
            <w:r w:rsidR="00AA2B00" w:rsidRPr="004212EB">
              <w:rPr>
                <w:rFonts w:cs="Times New Roman"/>
              </w:rPr>
              <w:t xml:space="preserve"> principal</w:t>
            </w:r>
            <w:r w:rsidR="00E62D35" w:rsidRPr="004212EB">
              <w:rPr>
                <w:rFonts w:cs="Times New Roman"/>
              </w:rPr>
              <w:t xml:space="preserve">es es </w:t>
            </w:r>
            <w:r w:rsidR="00AA2B00" w:rsidRPr="004212EB">
              <w:rPr>
                <w:rFonts w:cs="Times New Roman"/>
              </w:rPr>
              <w:t>el sobrepastoreo del ganado doméstico y la deficiente irrigación.</w:t>
            </w:r>
          </w:p>
        </w:tc>
      </w:tr>
    </w:tbl>
    <w:p w14:paraId="01158880" w14:textId="77777777" w:rsidR="00ED0C2F" w:rsidRPr="004212EB" w:rsidRDefault="00ED0C2F" w:rsidP="004212EB">
      <w:pPr>
        <w:jc w:val="both"/>
        <w:rPr>
          <w:rFonts w:eastAsia="Times New Roman" w:cs="Times New Roman"/>
          <w:color w:val="000000"/>
          <w:lang w:eastAsia="es-ES_tradnl"/>
        </w:rPr>
      </w:pPr>
    </w:p>
    <w:p w14:paraId="32223F1D" w14:textId="50DCFCB4" w:rsidR="005A00D5" w:rsidRPr="004212EB" w:rsidRDefault="004B6218" w:rsidP="004212EB">
      <w:pPr>
        <w:jc w:val="both"/>
        <w:rPr>
          <w:rFonts w:cs="Times New Roman"/>
          <w:lang w:eastAsia="es-ES_tradnl"/>
        </w:rPr>
      </w:pPr>
      <w:r w:rsidRPr="004212EB">
        <w:rPr>
          <w:rFonts w:cs="Times New Roman"/>
          <w:lang w:eastAsia="es-ES_tradnl"/>
        </w:rPr>
        <w:t xml:space="preserve">La región </w:t>
      </w:r>
      <w:ins w:id="494" w:author="TOSHIBA" w:date="2016-02-04T09:07:00Z">
        <w:r w:rsidR="00821219">
          <w:rPr>
            <w:rFonts w:cs="Times New Roman"/>
            <w:lang w:eastAsia="es-ES_tradnl"/>
          </w:rPr>
          <w:t>p</w:t>
        </w:r>
      </w:ins>
      <w:del w:id="495" w:author="TOSHIBA" w:date="2016-02-04T09:07:00Z">
        <w:r w:rsidRPr="004212EB" w:rsidDel="00821219">
          <w:rPr>
            <w:rFonts w:cs="Times New Roman"/>
            <w:lang w:eastAsia="es-ES_tradnl"/>
          </w:rPr>
          <w:delText>P</w:delText>
        </w:r>
      </w:del>
      <w:r w:rsidRPr="004212EB">
        <w:rPr>
          <w:rFonts w:cs="Times New Roman"/>
          <w:lang w:eastAsia="es-ES_tradnl"/>
        </w:rPr>
        <w:t xml:space="preserve">aleártica se extiende hasta </w:t>
      </w:r>
      <w:r w:rsidR="005A00D5" w:rsidRPr="004212EB">
        <w:rPr>
          <w:rFonts w:cs="Times New Roman"/>
          <w:lang w:eastAsia="es-ES_tradnl"/>
        </w:rPr>
        <w:t>China y Japón</w:t>
      </w:r>
      <w:r w:rsidRPr="004212EB">
        <w:rPr>
          <w:rFonts w:cs="Times New Roman"/>
          <w:lang w:eastAsia="es-ES_tradnl"/>
        </w:rPr>
        <w:t>. Allí</w:t>
      </w:r>
      <w:r w:rsidR="005A00D5" w:rsidRPr="004212EB">
        <w:rPr>
          <w:rFonts w:cs="Times New Roman"/>
          <w:lang w:eastAsia="es-ES_tradnl"/>
        </w:rPr>
        <w:t xml:space="preserve"> se</w:t>
      </w:r>
      <w:r w:rsidRPr="004212EB">
        <w:rPr>
          <w:rFonts w:cs="Times New Roman"/>
          <w:lang w:eastAsia="es-ES_tradnl"/>
        </w:rPr>
        <w:t xml:space="preserve"> caracteriza por ser más húmedo y templado</w:t>
      </w:r>
      <w:r w:rsidR="005A00D5" w:rsidRPr="004212EB">
        <w:rPr>
          <w:rFonts w:cs="Times New Roman"/>
          <w:lang w:eastAsia="es-ES_tradnl"/>
        </w:rPr>
        <w:t xml:space="preserve"> que las regiones adyacentes de Siberia y Asia Central. </w:t>
      </w:r>
      <w:r w:rsidRPr="004212EB">
        <w:rPr>
          <w:rFonts w:cs="Times New Roman"/>
          <w:lang w:eastAsia="es-ES_tradnl"/>
        </w:rPr>
        <w:t xml:space="preserve">Hay </w:t>
      </w:r>
      <w:r w:rsidR="005A00D5" w:rsidRPr="004212EB">
        <w:rPr>
          <w:rFonts w:cs="Times New Roman"/>
          <w:lang w:eastAsia="es-ES_tradnl"/>
        </w:rPr>
        <w:t xml:space="preserve">ricos </w:t>
      </w:r>
      <w:r w:rsidR="005A00D5" w:rsidRPr="004212EB">
        <w:rPr>
          <w:rFonts w:cs="Times New Roman"/>
          <w:b/>
          <w:lang w:eastAsia="es-ES_tradnl"/>
        </w:rPr>
        <w:t>bosques de coníferas</w:t>
      </w:r>
      <w:r w:rsidR="005A00D5" w:rsidRPr="004212EB">
        <w:rPr>
          <w:rFonts w:cs="Times New Roman"/>
          <w:lang w:eastAsia="es-ES_tradnl"/>
        </w:rPr>
        <w:t xml:space="preserve">, </w:t>
      </w:r>
      <w:r w:rsidR="005A00D5" w:rsidRPr="004212EB">
        <w:rPr>
          <w:rFonts w:cs="Times New Roman"/>
          <w:b/>
          <w:lang w:eastAsia="es-ES_tradnl"/>
        </w:rPr>
        <w:t>caducifolios</w:t>
      </w:r>
      <w:r w:rsidR="005A00D5" w:rsidRPr="004212EB">
        <w:rPr>
          <w:rFonts w:cs="Times New Roman"/>
          <w:lang w:eastAsia="es-ES_tradnl"/>
        </w:rPr>
        <w:t xml:space="preserve"> y </w:t>
      </w:r>
      <w:r w:rsidR="005A00D5" w:rsidRPr="004212EB">
        <w:rPr>
          <w:rFonts w:cs="Times New Roman"/>
          <w:b/>
          <w:lang w:eastAsia="es-ES_tradnl"/>
        </w:rPr>
        <w:t>mixtos</w:t>
      </w:r>
      <w:r w:rsidR="005A00D5" w:rsidRPr="004212EB">
        <w:rPr>
          <w:rFonts w:cs="Times New Roman"/>
          <w:lang w:eastAsia="es-ES_tradnl"/>
        </w:rPr>
        <w:t>.</w:t>
      </w:r>
      <w:r w:rsidR="007F744C">
        <w:rPr>
          <w:rFonts w:cs="Times New Roman"/>
          <w:lang w:eastAsia="es-ES_tradnl"/>
        </w:rPr>
        <w:t xml:space="preserve"> </w:t>
      </w:r>
      <w:r w:rsidR="005A00D5" w:rsidRPr="004212EB">
        <w:rPr>
          <w:rFonts w:cs="Times New Roman"/>
          <w:lang w:eastAsia="es-ES_tradnl"/>
        </w:rPr>
        <w:t>En la actualidad se encuentran restringidos a las zonas montañosas, debido a que las l</w:t>
      </w:r>
      <w:r w:rsidRPr="004212EB">
        <w:rPr>
          <w:rFonts w:cs="Times New Roman"/>
          <w:lang w:eastAsia="es-ES_tradnl"/>
        </w:rPr>
        <w:t>lanuras y las cuencas fluviales</w:t>
      </w:r>
      <w:r w:rsidR="005A00D5" w:rsidRPr="004212EB">
        <w:rPr>
          <w:rFonts w:cs="Times New Roman"/>
          <w:lang w:eastAsia="es-ES_tradnl"/>
        </w:rPr>
        <w:t xml:space="preserve"> se han transformado en terrenos agrícolas y urbanos </w:t>
      </w:r>
      <w:ins w:id="496" w:author="TOSHIBA" w:date="2016-02-05T08:57:00Z">
        <w:r w:rsidR="00A703C4">
          <w:rPr>
            <w:rFonts w:cs="Times New Roman"/>
            <w:lang w:eastAsia="es-ES_tradnl"/>
          </w:rPr>
          <w:t xml:space="preserve">producto de </w:t>
        </w:r>
      </w:ins>
      <w:del w:id="497" w:author="TOSHIBA" w:date="2016-02-05T08:57:00Z">
        <w:r w:rsidR="005A00D5" w:rsidRPr="004212EB" w:rsidDel="00A703C4">
          <w:rPr>
            <w:rFonts w:cs="Times New Roman"/>
            <w:lang w:eastAsia="es-ES_tradnl"/>
          </w:rPr>
          <w:delText xml:space="preserve">debido a </w:delText>
        </w:r>
      </w:del>
      <w:r w:rsidR="005A00D5" w:rsidRPr="004212EB">
        <w:rPr>
          <w:rFonts w:cs="Times New Roman"/>
          <w:lang w:eastAsia="es-ES_tradnl"/>
        </w:rPr>
        <w:t>la gran densidad de población humana.</w:t>
      </w:r>
    </w:p>
    <w:p w14:paraId="13DDEDB9" w14:textId="77777777" w:rsidR="00A722DA" w:rsidRPr="004212EB" w:rsidRDefault="00A722DA" w:rsidP="004212EB">
      <w:pPr>
        <w:jc w:val="both"/>
        <w:rPr>
          <w:rFonts w:eastAsia="Times New Roman" w:cs="Times New Roman"/>
          <w:color w:val="000000"/>
          <w:lang w:eastAsia="es-ES_tradnl"/>
        </w:rPr>
      </w:pPr>
    </w:p>
    <w:p w14:paraId="43F58B3A" w14:textId="77777777" w:rsidR="00997911" w:rsidRPr="004212EB" w:rsidRDefault="002D21D5" w:rsidP="004212EB">
      <w:pPr>
        <w:jc w:val="both"/>
        <w:rPr>
          <w:rFonts w:cs="Times New Roman"/>
        </w:rPr>
      </w:pPr>
      <w:r w:rsidRPr="004212EB">
        <w:rPr>
          <w:rFonts w:cs="Times New Roman"/>
          <w:highlight w:val="yellow"/>
        </w:rPr>
        <w:t>[SECCIÓN 2]</w:t>
      </w:r>
    </w:p>
    <w:p w14:paraId="3DEB12AD" w14:textId="1FA48262" w:rsidR="004E6C52" w:rsidRPr="004212EB" w:rsidRDefault="00BA2CDD" w:rsidP="004212EB">
      <w:pPr>
        <w:pStyle w:val="Ttulo2"/>
        <w:jc w:val="both"/>
        <w:rPr>
          <w:rFonts w:ascii="Times New Roman" w:eastAsia="Times New Roman" w:hAnsi="Times New Roman" w:cs="Times New Roman"/>
          <w:sz w:val="24"/>
          <w:szCs w:val="24"/>
          <w:lang w:eastAsia="es-ES_tradnl"/>
        </w:rPr>
      </w:pPr>
      <w:bookmarkStart w:id="498" w:name="_Toc436127656"/>
      <w:r w:rsidRPr="004212EB">
        <w:rPr>
          <w:rFonts w:ascii="Times New Roman" w:hAnsi="Times New Roman" w:cs="Times New Roman"/>
          <w:sz w:val="24"/>
          <w:szCs w:val="24"/>
        </w:rPr>
        <w:t>3</w:t>
      </w:r>
      <w:r w:rsidR="002D21D5" w:rsidRPr="004212EB">
        <w:rPr>
          <w:rFonts w:ascii="Times New Roman" w:hAnsi="Times New Roman" w:cs="Times New Roman"/>
          <w:sz w:val="24"/>
          <w:szCs w:val="24"/>
        </w:rPr>
        <w:t>.</w:t>
      </w:r>
      <w:r w:rsidR="004E6C52" w:rsidRPr="004212EB">
        <w:rPr>
          <w:rFonts w:ascii="Times New Roman" w:eastAsia="Times New Roman" w:hAnsi="Times New Roman" w:cs="Times New Roman"/>
          <w:sz w:val="24"/>
          <w:szCs w:val="24"/>
          <w:lang w:eastAsia="es-ES_tradnl"/>
        </w:rPr>
        <w:t xml:space="preserve">2 </w:t>
      </w:r>
      <w:ins w:id="499" w:author="TOSHIBA" w:date="2016-02-04T09:09:00Z">
        <w:r w:rsidR="00821219">
          <w:rPr>
            <w:rFonts w:ascii="Times New Roman" w:eastAsia="Times New Roman" w:hAnsi="Times New Roman" w:cs="Times New Roman"/>
            <w:sz w:val="24"/>
            <w:szCs w:val="24"/>
            <w:lang w:eastAsia="es-ES_tradnl"/>
          </w:rPr>
          <w:t xml:space="preserve">La </w:t>
        </w:r>
      </w:ins>
      <w:del w:id="500" w:author="TOSHIBA" w:date="2016-02-04T09:09:00Z">
        <w:r w:rsidR="004E6C52" w:rsidRPr="004212EB" w:rsidDel="00821219">
          <w:rPr>
            <w:rFonts w:ascii="Times New Roman" w:eastAsia="Times New Roman" w:hAnsi="Times New Roman" w:cs="Times New Roman"/>
            <w:sz w:val="24"/>
            <w:szCs w:val="24"/>
            <w:lang w:eastAsia="es-ES_tradnl"/>
          </w:rPr>
          <w:delText>R</w:delText>
        </w:r>
      </w:del>
      <w:ins w:id="501" w:author="TOSHIBA" w:date="2016-02-04T09:09:00Z">
        <w:r w:rsidR="00821219">
          <w:rPr>
            <w:rFonts w:ascii="Times New Roman" w:eastAsia="Times New Roman" w:hAnsi="Times New Roman" w:cs="Times New Roman"/>
            <w:sz w:val="24"/>
            <w:szCs w:val="24"/>
            <w:lang w:eastAsia="es-ES_tradnl"/>
          </w:rPr>
          <w:t>r</w:t>
        </w:r>
      </w:ins>
      <w:r w:rsidR="004E6C52" w:rsidRPr="004212EB">
        <w:rPr>
          <w:rFonts w:ascii="Times New Roman" w:eastAsia="Times New Roman" w:hAnsi="Times New Roman" w:cs="Times New Roman"/>
          <w:sz w:val="24"/>
          <w:szCs w:val="24"/>
          <w:lang w:eastAsia="es-ES_tradnl"/>
        </w:rPr>
        <w:t xml:space="preserve">egión biogeográfica </w:t>
      </w:r>
      <w:r w:rsidR="00C609E5" w:rsidRPr="004212EB">
        <w:rPr>
          <w:rFonts w:ascii="Times New Roman" w:eastAsia="Times New Roman" w:hAnsi="Times New Roman" w:cs="Times New Roman"/>
          <w:sz w:val="24"/>
          <w:szCs w:val="24"/>
          <w:lang w:eastAsia="es-ES_tradnl"/>
        </w:rPr>
        <w:t>n</w:t>
      </w:r>
      <w:r w:rsidR="004E6C52" w:rsidRPr="004212EB">
        <w:rPr>
          <w:rFonts w:ascii="Times New Roman" w:eastAsia="Times New Roman" w:hAnsi="Times New Roman" w:cs="Times New Roman"/>
          <w:sz w:val="24"/>
          <w:szCs w:val="24"/>
          <w:lang w:eastAsia="es-ES_tradnl"/>
        </w:rPr>
        <w:t>eoártic</w:t>
      </w:r>
      <w:r w:rsidR="00C609E5" w:rsidRPr="004212EB">
        <w:rPr>
          <w:rFonts w:ascii="Times New Roman" w:eastAsia="Times New Roman" w:hAnsi="Times New Roman" w:cs="Times New Roman"/>
          <w:sz w:val="24"/>
          <w:szCs w:val="24"/>
          <w:lang w:eastAsia="es-ES_tradnl"/>
        </w:rPr>
        <w:t>a</w:t>
      </w:r>
      <w:bookmarkEnd w:id="498"/>
    </w:p>
    <w:p w14:paraId="7E38522F" w14:textId="77777777" w:rsidR="008D3054" w:rsidRPr="004212EB" w:rsidRDefault="008D3054" w:rsidP="004212EB">
      <w:pPr>
        <w:jc w:val="both"/>
        <w:rPr>
          <w:rFonts w:cs="Times New Roman"/>
          <w:lang w:eastAsia="es-ES_tradnl"/>
        </w:rPr>
      </w:pPr>
    </w:p>
    <w:p w14:paraId="446E1D06" w14:textId="14393B9D" w:rsidR="00223B4D" w:rsidRPr="004212EB" w:rsidRDefault="00881697" w:rsidP="004212EB">
      <w:pPr>
        <w:jc w:val="both"/>
        <w:rPr>
          <w:rFonts w:cs="Times New Roman"/>
          <w:lang w:eastAsia="es-ES_tradnl"/>
        </w:rPr>
      </w:pPr>
      <w:r w:rsidRPr="004212EB">
        <w:rPr>
          <w:rFonts w:cs="Times New Roman"/>
          <w:lang w:eastAsia="es-ES_tradnl"/>
        </w:rPr>
        <w:t>La región neoártica c</w:t>
      </w:r>
      <w:r w:rsidR="000147EA" w:rsidRPr="004212EB">
        <w:rPr>
          <w:rFonts w:cs="Times New Roman"/>
          <w:lang w:eastAsia="es-ES_tradnl"/>
        </w:rPr>
        <w:t>ompren</w:t>
      </w:r>
      <w:r w:rsidR="003F74F7" w:rsidRPr="004212EB">
        <w:rPr>
          <w:rFonts w:cs="Times New Roman"/>
          <w:lang w:eastAsia="es-ES_tradnl"/>
        </w:rPr>
        <w:t>de Groenlandia y Norte</w:t>
      </w:r>
      <w:del w:id="502" w:author="TOSHIBA" w:date="2016-02-04T09:09:00Z">
        <w:r w:rsidR="003F74F7" w:rsidRPr="004212EB" w:rsidDel="00821219">
          <w:rPr>
            <w:rFonts w:cs="Times New Roman"/>
            <w:lang w:eastAsia="es-ES_tradnl"/>
          </w:rPr>
          <w:delText xml:space="preserve"> A</w:delText>
        </w:r>
      </w:del>
      <w:ins w:id="503" w:author="TOSHIBA" w:date="2016-02-04T09:09:00Z">
        <w:r w:rsidR="00821219">
          <w:rPr>
            <w:rFonts w:cs="Times New Roman"/>
            <w:lang w:eastAsia="es-ES_tradnl"/>
          </w:rPr>
          <w:t>a</w:t>
        </w:r>
      </w:ins>
      <w:r w:rsidR="003F74F7" w:rsidRPr="004212EB">
        <w:rPr>
          <w:rFonts w:cs="Times New Roman"/>
          <w:lang w:eastAsia="es-ES_tradnl"/>
        </w:rPr>
        <w:t>mérica</w:t>
      </w:r>
      <w:ins w:id="504" w:author="TOSHIBA" w:date="2016-02-04T09:09:00Z">
        <w:r w:rsidR="00821219">
          <w:rPr>
            <w:rFonts w:cs="Times New Roman"/>
            <w:lang w:eastAsia="es-ES_tradnl"/>
          </w:rPr>
          <w:t>,</w:t>
        </w:r>
      </w:ins>
      <w:r w:rsidR="003F74F7" w:rsidRPr="004212EB">
        <w:rPr>
          <w:rFonts w:cs="Times New Roman"/>
          <w:lang w:eastAsia="es-ES_tradnl"/>
        </w:rPr>
        <w:t xml:space="preserve"> e</w:t>
      </w:r>
      <w:r w:rsidR="000147EA" w:rsidRPr="004212EB">
        <w:rPr>
          <w:rFonts w:cs="Times New Roman"/>
          <w:lang w:eastAsia="es-ES_tradnl"/>
        </w:rPr>
        <w:t>xceptuando el sur de</w:t>
      </w:r>
      <w:r w:rsidR="007F744C">
        <w:rPr>
          <w:rFonts w:cs="Times New Roman"/>
          <w:lang w:eastAsia="es-ES_tradnl"/>
        </w:rPr>
        <w:t xml:space="preserve"> </w:t>
      </w:r>
      <w:r w:rsidR="000147EA" w:rsidRPr="004212EB">
        <w:rPr>
          <w:rFonts w:cs="Times New Roman"/>
          <w:lang w:eastAsia="es-ES_tradnl"/>
        </w:rPr>
        <w:t xml:space="preserve">Florida, y se extiende al sur incluyendo </w:t>
      </w:r>
      <w:r w:rsidR="008F7FE7" w:rsidRPr="004212EB">
        <w:rPr>
          <w:rFonts w:cs="Times New Roman"/>
          <w:lang w:eastAsia="es-ES_tradnl"/>
        </w:rPr>
        <w:t xml:space="preserve">las montañas </w:t>
      </w:r>
      <w:r w:rsidR="000147EA" w:rsidRPr="004212EB">
        <w:rPr>
          <w:rFonts w:cs="Times New Roman"/>
          <w:lang w:eastAsia="es-ES_tradnl"/>
        </w:rPr>
        <w:t>de M</w:t>
      </w:r>
      <w:r w:rsidR="003F74F7" w:rsidRPr="004212EB">
        <w:rPr>
          <w:rFonts w:cs="Times New Roman"/>
          <w:lang w:eastAsia="es-ES_tradnl"/>
        </w:rPr>
        <w:t xml:space="preserve">éxico. </w:t>
      </w:r>
      <w:r w:rsidRPr="004212EB">
        <w:rPr>
          <w:rFonts w:cs="Times New Roman"/>
          <w:lang w:eastAsia="es-ES_tradnl"/>
        </w:rPr>
        <w:t>S</w:t>
      </w:r>
      <w:r w:rsidR="003F74F7" w:rsidRPr="004212EB">
        <w:rPr>
          <w:rFonts w:cs="Times New Roman"/>
          <w:lang w:eastAsia="es-ES_tradnl"/>
        </w:rPr>
        <w:t>e encuentra en la misma franja latitudinal de la región paleártica.</w:t>
      </w:r>
    </w:p>
    <w:p w14:paraId="4AB059A1" w14:textId="77777777" w:rsidR="0096332E" w:rsidRPr="004212EB" w:rsidRDefault="0096332E" w:rsidP="004212EB">
      <w:pPr>
        <w:jc w:val="both"/>
        <w:rPr>
          <w:rFonts w:cs="Times New Roman"/>
          <w:lang w:eastAsia="es-ES_tradnl"/>
        </w:rPr>
      </w:pPr>
    </w:p>
    <w:tbl>
      <w:tblPr>
        <w:tblStyle w:val="Tablaconcuadrcula"/>
        <w:tblW w:w="0" w:type="auto"/>
        <w:tblLook w:val="04A0" w:firstRow="1" w:lastRow="0" w:firstColumn="1" w:lastColumn="0" w:noHBand="0" w:noVBand="1"/>
      </w:tblPr>
      <w:tblGrid>
        <w:gridCol w:w="1529"/>
        <w:gridCol w:w="7525"/>
      </w:tblGrid>
      <w:tr w:rsidR="0096332E" w:rsidRPr="004212EB" w14:paraId="33280BAB" w14:textId="77777777" w:rsidTr="007E208B">
        <w:tc>
          <w:tcPr>
            <w:tcW w:w="9054" w:type="dxa"/>
            <w:gridSpan w:val="2"/>
            <w:shd w:val="clear" w:color="auto" w:fill="0D0D0D" w:themeFill="text1" w:themeFillTint="F2"/>
          </w:tcPr>
          <w:p w14:paraId="6A6B5851" w14:textId="77777777" w:rsidR="0096332E" w:rsidRPr="004212EB" w:rsidRDefault="0096332E" w:rsidP="004212EB">
            <w:pPr>
              <w:jc w:val="both"/>
              <w:rPr>
                <w:rFonts w:cs="Times New Roman"/>
                <w:b/>
              </w:rPr>
            </w:pPr>
            <w:r w:rsidRPr="004212EB">
              <w:rPr>
                <w:rFonts w:cs="Times New Roman"/>
                <w:b/>
              </w:rPr>
              <w:t>Imagen (fotografía, gráfica o ilustración)</w:t>
            </w:r>
          </w:p>
        </w:tc>
      </w:tr>
      <w:tr w:rsidR="0096332E" w:rsidRPr="004212EB" w14:paraId="3EBFD28E" w14:textId="77777777" w:rsidTr="007E208B">
        <w:tc>
          <w:tcPr>
            <w:tcW w:w="2518" w:type="dxa"/>
          </w:tcPr>
          <w:p w14:paraId="22547CB5" w14:textId="77777777" w:rsidR="0096332E" w:rsidRPr="004212EB" w:rsidRDefault="0096332E" w:rsidP="004212EB">
            <w:pPr>
              <w:jc w:val="both"/>
              <w:rPr>
                <w:rFonts w:cs="Times New Roman"/>
                <w:b/>
              </w:rPr>
            </w:pPr>
            <w:r w:rsidRPr="004212EB">
              <w:rPr>
                <w:rFonts w:cs="Times New Roman"/>
                <w:b/>
              </w:rPr>
              <w:t>Código</w:t>
            </w:r>
          </w:p>
        </w:tc>
        <w:tc>
          <w:tcPr>
            <w:tcW w:w="6536" w:type="dxa"/>
          </w:tcPr>
          <w:p w14:paraId="1E410093" w14:textId="77777777" w:rsidR="0096332E" w:rsidRPr="004212EB" w:rsidRDefault="0096332E" w:rsidP="004212EB">
            <w:pPr>
              <w:jc w:val="both"/>
              <w:rPr>
                <w:rFonts w:cs="Times New Roman"/>
                <w:b/>
              </w:rPr>
            </w:pPr>
            <w:r w:rsidRPr="004212EB">
              <w:rPr>
                <w:rFonts w:cs="Times New Roman"/>
                <w:lang w:val="en-US"/>
              </w:rPr>
              <w:t>CS_08_10_IMG13</w:t>
            </w:r>
          </w:p>
        </w:tc>
      </w:tr>
      <w:tr w:rsidR="0096332E" w:rsidRPr="004212EB" w14:paraId="7F91AA11" w14:textId="77777777" w:rsidTr="007E208B">
        <w:tc>
          <w:tcPr>
            <w:tcW w:w="2518" w:type="dxa"/>
          </w:tcPr>
          <w:p w14:paraId="5FFD728B" w14:textId="77777777" w:rsidR="0096332E" w:rsidRPr="004212EB" w:rsidRDefault="0096332E" w:rsidP="004212EB">
            <w:pPr>
              <w:jc w:val="both"/>
              <w:rPr>
                <w:rFonts w:cs="Times New Roman"/>
              </w:rPr>
            </w:pPr>
            <w:r w:rsidRPr="004212EB">
              <w:rPr>
                <w:rFonts w:cs="Times New Roman"/>
                <w:b/>
              </w:rPr>
              <w:t>Descripción</w:t>
            </w:r>
          </w:p>
        </w:tc>
        <w:tc>
          <w:tcPr>
            <w:tcW w:w="6536" w:type="dxa"/>
          </w:tcPr>
          <w:p w14:paraId="192019FC" w14:textId="77777777" w:rsidR="0096332E" w:rsidRPr="004212EB" w:rsidRDefault="0096332E" w:rsidP="004212EB">
            <w:pPr>
              <w:jc w:val="both"/>
              <w:rPr>
                <w:rFonts w:cs="Times New Roman"/>
                <w:lang w:val="es-ES"/>
              </w:rPr>
            </w:pPr>
            <w:r w:rsidRPr="004212EB">
              <w:rPr>
                <w:rFonts w:cs="Times New Roman"/>
                <w:lang w:val="es-ES"/>
              </w:rPr>
              <w:t>Región biogeográfica neoártica</w:t>
            </w:r>
          </w:p>
        </w:tc>
      </w:tr>
      <w:tr w:rsidR="0096332E" w:rsidRPr="004212EB" w14:paraId="3C0E6A23" w14:textId="77777777" w:rsidTr="007E208B">
        <w:tc>
          <w:tcPr>
            <w:tcW w:w="2518" w:type="dxa"/>
          </w:tcPr>
          <w:p w14:paraId="12363FFF" w14:textId="77777777" w:rsidR="0096332E" w:rsidRPr="004212EB" w:rsidRDefault="0096332E" w:rsidP="004212EB">
            <w:pPr>
              <w:jc w:val="both"/>
              <w:rPr>
                <w:rFonts w:cs="Times New Roman"/>
              </w:rPr>
            </w:pPr>
            <w:r w:rsidRPr="004212EB">
              <w:rPr>
                <w:rFonts w:cs="Times New Roman"/>
                <w:b/>
              </w:rPr>
              <w:t>Código Shutterstock (o URL o la ruta en AulaPlaneta)</w:t>
            </w:r>
          </w:p>
        </w:tc>
        <w:tc>
          <w:tcPr>
            <w:tcW w:w="6536" w:type="dxa"/>
          </w:tcPr>
          <w:p w14:paraId="4641C9D1" w14:textId="77777777" w:rsidR="0096332E" w:rsidRPr="004212EB" w:rsidRDefault="0057792C" w:rsidP="004212EB">
            <w:pPr>
              <w:jc w:val="both"/>
              <w:rPr>
                <w:rFonts w:cs="Times New Roman"/>
                <w:noProof/>
                <w:color w:val="4F81BD" w:themeColor="accent1"/>
                <w:lang w:eastAsia="es-ES_tradnl"/>
              </w:rPr>
            </w:pPr>
            <w:hyperlink r:id="rId32" w:history="1">
              <w:r w:rsidR="0096332E" w:rsidRPr="004212EB">
                <w:rPr>
                  <w:rStyle w:val="Hipervnculo"/>
                  <w:rFonts w:cs="Times New Roman"/>
                  <w:noProof/>
                  <w:lang w:eastAsia="es-ES_tradnl"/>
                </w:rPr>
                <w:t>https://upload.wikimedia.org/wikipedia/commons/6/6d/Ecozone_Nearctic.svg</w:t>
              </w:r>
            </w:hyperlink>
          </w:p>
          <w:p w14:paraId="64E828E5" w14:textId="77777777" w:rsidR="0096332E" w:rsidRPr="004212EB" w:rsidRDefault="0096332E" w:rsidP="004212EB">
            <w:pPr>
              <w:jc w:val="both"/>
              <w:rPr>
                <w:rFonts w:cs="Times New Roman"/>
                <w:noProof/>
                <w:color w:val="4F81BD" w:themeColor="accent1"/>
                <w:lang w:eastAsia="es-ES_tradnl"/>
              </w:rPr>
            </w:pPr>
          </w:p>
          <w:p w14:paraId="3975CE74" w14:textId="77777777" w:rsidR="0096332E" w:rsidRPr="004212EB" w:rsidRDefault="0096332E" w:rsidP="004212EB">
            <w:pPr>
              <w:jc w:val="both"/>
              <w:rPr>
                <w:rFonts w:cs="Times New Roman"/>
                <w:noProof/>
                <w:lang w:eastAsia="es-ES_tradnl"/>
              </w:rPr>
            </w:pPr>
            <w:r w:rsidRPr="004212EB">
              <w:rPr>
                <w:rFonts w:cs="Times New Roman"/>
                <w:noProof/>
                <w:lang w:val="es-CO" w:eastAsia="es-CO"/>
              </w:rPr>
              <w:drawing>
                <wp:inline distT="0" distB="0" distL="0" distR="0" wp14:anchorId="47E70CC3" wp14:editId="05E1664A">
                  <wp:extent cx="2028825" cy="895219"/>
                  <wp:effectExtent l="0" t="0" r="0" b="0"/>
                  <wp:docPr id="25" name="Imagen 25" descr="File:Ecozone Nearcti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Ecozone Nearctic.svg"/>
                          <pic:cNvPicPr>
                            <a:picLocks noChangeAspect="1" noChangeArrowheads="1"/>
                          </pic:cNvPicPr>
                        </pic:nvPicPr>
                        <pic:blipFill>
                          <a:blip r:embed="rId33" cstate="print"/>
                          <a:srcRect/>
                          <a:stretch>
                            <a:fillRect/>
                          </a:stretch>
                        </pic:blipFill>
                        <pic:spPr bwMode="auto">
                          <a:xfrm>
                            <a:off x="0" y="0"/>
                            <a:ext cx="2034638" cy="897784"/>
                          </a:xfrm>
                          <a:prstGeom prst="rect">
                            <a:avLst/>
                          </a:prstGeom>
                          <a:noFill/>
                          <a:ln w="9525">
                            <a:noFill/>
                            <a:miter lim="800000"/>
                            <a:headEnd/>
                            <a:tailEnd/>
                          </a:ln>
                        </pic:spPr>
                      </pic:pic>
                    </a:graphicData>
                  </a:graphic>
                </wp:inline>
              </w:drawing>
            </w:r>
          </w:p>
          <w:p w14:paraId="777E1C3E" w14:textId="2B8F0B7F" w:rsidR="0096332E" w:rsidRPr="004212EB" w:rsidRDefault="009A7AF4"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96332E" w:rsidRPr="004212EB" w14:paraId="26B6A510" w14:textId="77777777" w:rsidTr="007E208B">
        <w:tc>
          <w:tcPr>
            <w:tcW w:w="2518" w:type="dxa"/>
          </w:tcPr>
          <w:p w14:paraId="100AA50C" w14:textId="77777777" w:rsidR="0096332E" w:rsidRPr="004212EB" w:rsidRDefault="0096332E" w:rsidP="004212EB">
            <w:pPr>
              <w:jc w:val="both"/>
              <w:rPr>
                <w:rFonts w:cs="Times New Roman"/>
              </w:rPr>
            </w:pPr>
            <w:r w:rsidRPr="004212EB">
              <w:rPr>
                <w:rFonts w:cs="Times New Roman"/>
                <w:b/>
              </w:rPr>
              <w:t>Pie de imagen</w:t>
            </w:r>
          </w:p>
        </w:tc>
        <w:tc>
          <w:tcPr>
            <w:tcW w:w="6536" w:type="dxa"/>
          </w:tcPr>
          <w:p w14:paraId="036A7928" w14:textId="35486424" w:rsidR="0096332E" w:rsidRPr="004212EB" w:rsidRDefault="00E977EF" w:rsidP="004212EB">
            <w:pPr>
              <w:pStyle w:val="Sinespaciado"/>
              <w:jc w:val="both"/>
              <w:rPr>
                <w:rFonts w:ascii="Times New Roman" w:eastAsia="Times New Roman" w:hAnsi="Times New Roman" w:cs="Times New Roman"/>
                <w:color w:val="000000" w:themeColor="text1"/>
                <w:sz w:val="24"/>
                <w:szCs w:val="24"/>
              </w:rPr>
            </w:pPr>
            <w:r w:rsidRPr="004212EB">
              <w:rPr>
                <w:rFonts w:ascii="Times New Roman" w:eastAsia="Times New Roman" w:hAnsi="Times New Roman" w:cs="Times New Roman"/>
                <w:color w:val="000000" w:themeColor="text1"/>
                <w:sz w:val="24"/>
                <w:szCs w:val="24"/>
              </w:rPr>
              <w:t>Esta región comprende una variedad de biomas que van desde la tundra hasta el desierto, incluyendo bosques de coníferas, bosques boreales y praderas.</w:t>
            </w:r>
          </w:p>
        </w:tc>
      </w:tr>
    </w:tbl>
    <w:p w14:paraId="6230A93B" w14:textId="77777777" w:rsidR="0096332E" w:rsidRPr="004212EB" w:rsidRDefault="0096332E" w:rsidP="004212EB">
      <w:pPr>
        <w:jc w:val="both"/>
        <w:rPr>
          <w:rFonts w:cs="Times New Roman"/>
          <w:lang w:eastAsia="es-ES_tradnl"/>
        </w:rPr>
      </w:pPr>
    </w:p>
    <w:p w14:paraId="70E17728" w14:textId="07A140CD" w:rsidR="00E977EF" w:rsidRPr="004212EB" w:rsidRDefault="00881697" w:rsidP="004212EB">
      <w:pPr>
        <w:jc w:val="both"/>
        <w:rPr>
          <w:rFonts w:cs="Times New Roman"/>
          <w:lang w:eastAsia="es-ES_tradnl"/>
        </w:rPr>
      </w:pPr>
      <w:r w:rsidRPr="004212EB">
        <w:rPr>
          <w:rFonts w:cs="Times New Roman"/>
          <w:b/>
          <w:lang w:eastAsia="es-ES_tradnl"/>
        </w:rPr>
        <w:t>Al norte</w:t>
      </w:r>
      <w:del w:id="505" w:author="TOSHIBA" w:date="2016-02-04T09:10:00Z">
        <w:r w:rsidRPr="004212EB" w:rsidDel="00821219">
          <w:rPr>
            <w:rFonts w:cs="Times New Roman"/>
            <w:lang w:eastAsia="es-ES_tradnl"/>
          </w:rPr>
          <w:delText>,</w:delText>
        </w:r>
      </w:del>
      <w:r w:rsidRPr="004212EB">
        <w:rPr>
          <w:rFonts w:cs="Times New Roman"/>
          <w:lang w:eastAsia="es-ES_tradnl"/>
        </w:rPr>
        <w:t xml:space="preserve"> está la zona polar</w:t>
      </w:r>
      <w:ins w:id="506" w:author="TOSHIBA" w:date="2016-02-04T09:10:00Z">
        <w:r w:rsidR="00821219">
          <w:rPr>
            <w:rFonts w:cs="Times New Roman"/>
            <w:lang w:eastAsia="es-ES_tradnl"/>
          </w:rPr>
          <w:t>,</w:t>
        </w:r>
      </w:ins>
      <w:r w:rsidRPr="004212EB">
        <w:rPr>
          <w:rFonts w:cs="Times New Roman"/>
          <w:lang w:eastAsia="es-ES_tradnl"/>
        </w:rPr>
        <w:t xml:space="preserve"> que corresponde al bioma de</w:t>
      </w:r>
      <w:r w:rsidRPr="004212EB">
        <w:rPr>
          <w:rFonts w:cs="Times New Roman"/>
          <w:b/>
          <w:lang w:eastAsia="es-ES_tradnl"/>
        </w:rPr>
        <w:t xml:space="preserve"> tundra</w:t>
      </w:r>
      <w:r w:rsidRPr="004212EB">
        <w:rPr>
          <w:rFonts w:cs="Times New Roman"/>
          <w:lang w:eastAsia="es-ES_tradnl"/>
        </w:rPr>
        <w:t xml:space="preserve"> con las mismas características climáticas de la Eurasia (temperaturas </w:t>
      </w:r>
      <w:r w:rsidR="00E977EF" w:rsidRPr="004212EB">
        <w:rPr>
          <w:rFonts w:cs="Times New Roman"/>
          <w:lang w:eastAsia="es-ES_tradnl"/>
        </w:rPr>
        <w:t>inferiores a</w:t>
      </w:r>
      <w:r w:rsidRPr="004212EB">
        <w:rPr>
          <w:rFonts w:cs="Times New Roman"/>
          <w:lang w:eastAsia="es-ES_tradnl"/>
        </w:rPr>
        <w:t xml:space="preserve"> 0º</w:t>
      </w:r>
      <w:r w:rsidR="00E977EF" w:rsidRPr="004212EB">
        <w:rPr>
          <w:rFonts w:cs="Times New Roman"/>
          <w:lang w:eastAsia="es-ES_tradnl"/>
        </w:rPr>
        <w:t xml:space="preserve"> </w:t>
      </w:r>
      <w:r w:rsidRPr="004212EB">
        <w:rPr>
          <w:rFonts w:cs="Times New Roman"/>
          <w:lang w:eastAsia="es-ES_tradnl"/>
        </w:rPr>
        <w:t xml:space="preserve">C y precipitaciones escasas), pero a diferencia de la región paleártica, comprende una franja continua </w:t>
      </w:r>
      <w:ins w:id="507" w:author="TOSHIBA" w:date="2016-02-05T08:59:00Z">
        <w:r w:rsidR="00A703C4">
          <w:rPr>
            <w:rFonts w:cs="Times New Roman"/>
            <w:lang w:eastAsia="es-ES_tradnl"/>
          </w:rPr>
          <w:t xml:space="preserve">que </w:t>
        </w:r>
      </w:ins>
      <w:r w:rsidRPr="004212EB">
        <w:rPr>
          <w:rFonts w:cs="Times New Roman"/>
          <w:lang w:eastAsia="es-ES_tradnl"/>
        </w:rPr>
        <w:t>incluye</w:t>
      </w:r>
      <w:del w:id="508" w:author="TOSHIBA" w:date="2016-02-05T08:59:00Z">
        <w:r w:rsidRPr="004212EB" w:rsidDel="00A703C4">
          <w:rPr>
            <w:rFonts w:cs="Times New Roman"/>
            <w:lang w:eastAsia="es-ES_tradnl"/>
          </w:rPr>
          <w:delText>ndo</w:delText>
        </w:r>
      </w:del>
      <w:r w:rsidRPr="004212EB">
        <w:rPr>
          <w:rFonts w:cs="Times New Roman"/>
          <w:lang w:eastAsia="es-ES_tradnl"/>
        </w:rPr>
        <w:t xml:space="preserve"> Groenlandia y Yukón. </w:t>
      </w:r>
      <w:r w:rsidR="00E977EF" w:rsidRPr="004212EB">
        <w:rPr>
          <w:rFonts w:cs="Times New Roman"/>
          <w:lang w:eastAsia="es-ES_tradnl"/>
        </w:rPr>
        <w:t>Crecen hierbas y líquenes escasos que sirve</w:t>
      </w:r>
      <w:ins w:id="509" w:author="TOSHIBA" w:date="2016-02-04T09:11:00Z">
        <w:r w:rsidR="00821219">
          <w:rPr>
            <w:rFonts w:cs="Times New Roman"/>
            <w:lang w:eastAsia="es-ES_tradnl"/>
          </w:rPr>
          <w:t>n</w:t>
        </w:r>
      </w:ins>
      <w:r w:rsidR="00E977EF" w:rsidRPr="004212EB">
        <w:rPr>
          <w:rFonts w:cs="Times New Roman"/>
          <w:lang w:eastAsia="es-ES_tradnl"/>
        </w:rPr>
        <w:t xml:space="preserve"> de alimento a muchos animales de sangre caliente que permanecen activos durante todo el año</w:t>
      </w:r>
      <w:ins w:id="510" w:author="TOSHIBA" w:date="2016-02-04T09:11:00Z">
        <w:r w:rsidR="00821219">
          <w:rPr>
            <w:rFonts w:cs="Times New Roman"/>
            <w:lang w:eastAsia="es-ES_tradnl"/>
          </w:rPr>
          <w:t>,</w:t>
        </w:r>
      </w:ins>
      <w:del w:id="511" w:author="TOSHIBA" w:date="2016-02-04T09:11:00Z">
        <w:r w:rsidR="00E977EF" w:rsidRPr="004212EB" w:rsidDel="00821219">
          <w:rPr>
            <w:rFonts w:cs="Times New Roman"/>
            <w:lang w:eastAsia="es-ES_tradnl"/>
          </w:rPr>
          <w:delText>.</w:delText>
        </w:r>
      </w:del>
      <w:r w:rsidR="00E977EF" w:rsidRPr="004212EB">
        <w:rPr>
          <w:rFonts w:cs="Times New Roman"/>
          <w:lang w:eastAsia="es-ES_tradnl"/>
        </w:rPr>
        <w:t xml:space="preserve"> </w:t>
      </w:r>
      <w:ins w:id="512" w:author="TOSHIBA" w:date="2016-02-04T09:12:00Z">
        <w:r w:rsidR="00821219">
          <w:rPr>
            <w:rFonts w:cs="Times New Roman"/>
            <w:lang w:eastAsia="es-ES_tradnl"/>
          </w:rPr>
          <w:t>c</w:t>
        </w:r>
      </w:ins>
      <w:ins w:id="513" w:author="TOSHIBA" w:date="2016-02-04T09:11:00Z">
        <w:r w:rsidR="00821219">
          <w:rPr>
            <w:rFonts w:cs="Times New Roman"/>
            <w:lang w:eastAsia="es-ES_tradnl"/>
          </w:rPr>
          <w:t xml:space="preserve">omo </w:t>
        </w:r>
      </w:ins>
      <w:del w:id="514" w:author="TOSHIBA" w:date="2016-02-04T09:12:00Z">
        <w:r w:rsidR="00E977EF" w:rsidRPr="004212EB" w:rsidDel="00821219">
          <w:rPr>
            <w:rFonts w:cs="Times New Roman"/>
            <w:lang w:eastAsia="es-ES_tradnl"/>
          </w:rPr>
          <w:delText xml:space="preserve">Comprende </w:delText>
        </w:r>
      </w:del>
      <w:r w:rsidR="00E977EF" w:rsidRPr="004212EB">
        <w:rPr>
          <w:rFonts w:cs="Times New Roman"/>
          <w:lang w:eastAsia="es-ES_tradnl"/>
        </w:rPr>
        <w:t>el caribú, el oso almizclero, la liebre ártica, el lemmings, etc.</w:t>
      </w:r>
    </w:p>
    <w:p w14:paraId="48F5C27A" w14:textId="625E3297" w:rsidR="00906EC3" w:rsidRPr="004212EB" w:rsidRDefault="00E977EF" w:rsidP="004212EB">
      <w:pPr>
        <w:jc w:val="both"/>
        <w:rPr>
          <w:rFonts w:cs="Times New Roman"/>
          <w:lang w:eastAsia="es-ES_tradnl"/>
        </w:rPr>
      </w:pPr>
      <w:r w:rsidRPr="004212EB">
        <w:rPr>
          <w:rFonts w:cs="Times New Roman"/>
          <w:lang w:eastAsia="es-ES_tradnl"/>
        </w:rPr>
        <w:t xml:space="preserve">Continúa hacia el sur </w:t>
      </w:r>
      <w:r w:rsidR="0000473C" w:rsidRPr="004212EB">
        <w:rPr>
          <w:rFonts w:cs="Times New Roman"/>
          <w:lang w:eastAsia="es-ES_tradnl"/>
        </w:rPr>
        <w:t>un</w:t>
      </w:r>
      <w:r w:rsidR="00F50EFB" w:rsidRPr="004212EB">
        <w:rPr>
          <w:rFonts w:cs="Times New Roman"/>
          <w:lang w:eastAsia="es-ES_tradnl"/>
        </w:rPr>
        <w:t>a</w:t>
      </w:r>
      <w:r w:rsidR="0000473C" w:rsidRPr="004212EB">
        <w:rPr>
          <w:rFonts w:cs="Times New Roman"/>
          <w:lang w:eastAsia="es-ES_tradnl"/>
        </w:rPr>
        <w:t xml:space="preserve"> franja mixta de </w:t>
      </w:r>
      <w:r w:rsidR="0000473C" w:rsidRPr="004212EB">
        <w:rPr>
          <w:rFonts w:cs="Times New Roman"/>
          <w:b/>
          <w:lang w:eastAsia="es-ES_tradnl"/>
        </w:rPr>
        <w:t>tundra</w:t>
      </w:r>
      <w:r w:rsidR="0000473C" w:rsidRPr="004212EB">
        <w:rPr>
          <w:rFonts w:cs="Times New Roman"/>
          <w:lang w:eastAsia="es-ES_tradnl"/>
        </w:rPr>
        <w:t xml:space="preserve"> y </w:t>
      </w:r>
      <w:r w:rsidR="0000473C" w:rsidRPr="004212EB">
        <w:rPr>
          <w:rFonts w:cs="Times New Roman"/>
          <w:b/>
          <w:lang w:eastAsia="es-ES_tradnl"/>
        </w:rPr>
        <w:t>bosque de coníferas</w:t>
      </w:r>
      <w:ins w:id="515" w:author="TOSHIBA" w:date="2016-02-04T09:12:00Z">
        <w:r w:rsidR="00821219">
          <w:rPr>
            <w:rFonts w:cs="Times New Roman"/>
            <w:b/>
            <w:lang w:eastAsia="es-ES_tradnl"/>
          </w:rPr>
          <w:t>,</w:t>
        </w:r>
      </w:ins>
      <w:r w:rsidR="0000473C" w:rsidRPr="004212EB">
        <w:rPr>
          <w:rFonts w:cs="Times New Roman"/>
          <w:lang w:eastAsia="es-ES_tradnl"/>
        </w:rPr>
        <w:t xml:space="preserve"> como el abeto y el pino</w:t>
      </w:r>
      <w:r w:rsidR="00F50EFB" w:rsidRPr="004212EB">
        <w:rPr>
          <w:rFonts w:cs="Times New Roman"/>
          <w:lang w:eastAsia="es-ES_tradnl"/>
        </w:rPr>
        <w:t>.</w:t>
      </w:r>
      <w:r w:rsidR="007F744C">
        <w:rPr>
          <w:rFonts w:cs="Times New Roman"/>
          <w:lang w:eastAsia="es-ES_tradnl"/>
        </w:rPr>
        <w:t xml:space="preserve"> </w:t>
      </w:r>
      <w:r w:rsidR="00F50EFB" w:rsidRPr="004212EB">
        <w:rPr>
          <w:rFonts w:cs="Times New Roman"/>
          <w:lang w:eastAsia="es-ES_tradnl"/>
        </w:rPr>
        <w:t>El bosque de coníferas</w:t>
      </w:r>
      <w:ins w:id="516" w:author="TOSHIBA" w:date="2016-02-04T09:12:00Z">
        <w:r w:rsidR="00821219">
          <w:rPr>
            <w:rFonts w:cs="Times New Roman"/>
            <w:lang w:eastAsia="es-ES_tradnl"/>
          </w:rPr>
          <w:t>,</w:t>
        </w:r>
      </w:ins>
      <w:r w:rsidR="00F50EFB" w:rsidRPr="004212EB">
        <w:rPr>
          <w:rFonts w:cs="Times New Roman"/>
          <w:lang w:eastAsia="es-ES_tradnl"/>
        </w:rPr>
        <w:t xml:space="preserve"> muy desarrollado</w:t>
      </w:r>
      <w:r w:rsidR="00344CC0" w:rsidRPr="004212EB">
        <w:rPr>
          <w:rFonts w:cs="Times New Roman"/>
          <w:lang w:eastAsia="es-ES_tradnl"/>
        </w:rPr>
        <w:t xml:space="preserve"> en Canadá, Alaska</w:t>
      </w:r>
      <w:r w:rsidR="007F744C">
        <w:rPr>
          <w:rFonts w:cs="Times New Roman"/>
          <w:lang w:eastAsia="es-ES_tradnl"/>
        </w:rPr>
        <w:t xml:space="preserve"> </w:t>
      </w:r>
      <w:r w:rsidR="00344CC0" w:rsidRPr="004212EB">
        <w:rPr>
          <w:rFonts w:cs="Times New Roman"/>
          <w:lang w:eastAsia="es-ES_tradnl"/>
        </w:rPr>
        <w:t xml:space="preserve">y la costa norte del pacífico de </w:t>
      </w:r>
      <w:r w:rsidR="00B022A3" w:rsidRPr="004212EB">
        <w:rPr>
          <w:rFonts w:cs="Times New Roman"/>
          <w:lang w:eastAsia="es-ES_tradnl"/>
        </w:rPr>
        <w:t>E</w:t>
      </w:r>
      <w:r w:rsidR="00344CC0" w:rsidRPr="004212EB">
        <w:rPr>
          <w:rFonts w:cs="Times New Roman"/>
          <w:lang w:eastAsia="es-ES_tradnl"/>
        </w:rPr>
        <w:t>stados Unidos, cuenta con un abanico de vida silvestre adaptada a los largos y duros inviernos y a los cortos veranos.</w:t>
      </w:r>
    </w:p>
    <w:tbl>
      <w:tblPr>
        <w:tblStyle w:val="Tablaconcuadrcula"/>
        <w:tblpPr w:leftFromText="141" w:rightFromText="141" w:vertAnchor="text" w:horzAnchor="margin" w:tblpY="20"/>
        <w:tblW w:w="0" w:type="auto"/>
        <w:tblLook w:val="04A0" w:firstRow="1" w:lastRow="0" w:firstColumn="1" w:lastColumn="0" w:noHBand="0" w:noVBand="1"/>
      </w:tblPr>
      <w:tblGrid>
        <w:gridCol w:w="8828"/>
      </w:tblGrid>
      <w:tr w:rsidR="00CB5E82" w:rsidRPr="004212EB" w14:paraId="16C3B5A5" w14:textId="77777777" w:rsidTr="00CB5E82">
        <w:tc>
          <w:tcPr>
            <w:tcW w:w="8828" w:type="dxa"/>
            <w:shd w:val="clear" w:color="auto" w:fill="000000" w:themeFill="text1"/>
          </w:tcPr>
          <w:p w14:paraId="60B18EE4" w14:textId="77777777" w:rsidR="00CB5E82" w:rsidRPr="004212EB" w:rsidRDefault="00CB5E82" w:rsidP="004212EB">
            <w:pPr>
              <w:spacing w:line="360" w:lineRule="auto"/>
              <w:jc w:val="both"/>
              <w:rPr>
                <w:rFonts w:cs="Times New Roman"/>
                <w:b/>
                <w:color w:val="FFFFFF" w:themeColor="background1"/>
              </w:rPr>
            </w:pPr>
            <w:r w:rsidRPr="004212EB">
              <w:rPr>
                <w:rFonts w:cs="Times New Roman"/>
                <w:b/>
                <w:color w:val="FFFFFF" w:themeColor="background1"/>
              </w:rPr>
              <w:t>Recuerda</w:t>
            </w:r>
          </w:p>
        </w:tc>
      </w:tr>
      <w:tr w:rsidR="00CB5E82" w:rsidRPr="004212EB" w14:paraId="6E3324C6" w14:textId="77777777" w:rsidTr="00CB5E82">
        <w:tc>
          <w:tcPr>
            <w:tcW w:w="8828" w:type="dxa"/>
            <w:shd w:val="clear" w:color="auto" w:fill="auto"/>
          </w:tcPr>
          <w:p w14:paraId="6D1C353C" w14:textId="6A496187" w:rsidR="00CB5E82" w:rsidRPr="004212EB" w:rsidRDefault="00CB5E82" w:rsidP="004212EB">
            <w:pPr>
              <w:jc w:val="both"/>
              <w:rPr>
                <w:rFonts w:cs="Times New Roman"/>
                <w:lang w:eastAsia="es-ES_tradnl"/>
              </w:rPr>
            </w:pPr>
            <w:r w:rsidRPr="004212EB">
              <w:rPr>
                <w:rFonts w:cs="Times New Roman"/>
                <w:lang w:eastAsia="es-ES_tradnl"/>
              </w:rPr>
              <w:t>Los suelos de los bosques de coníferas son pobres, ácidos y con frecuencia cubiertos de una capa espesa de hojas del pino</w:t>
            </w:r>
            <w:r w:rsidR="00E977EF" w:rsidRPr="004212EB">
              <w:rPr>
                <w:rFonts w:cs="Times New Roman"/>
                <w:lang w:eastAsia="es-ES_tradnl"/>
              </w:rPr>
              <w:t>, en forma de aguja</w:t>
            </w:r>
            <w:r w:rsidRPr="004212EB">
              <w:rPr>
                <w:rFonts w:cs="Times New Roman"/>
                <w:lang w:eastAsia="es-ES_tradnl"/>
              </w:rPr>
              <w:t>. Estos suelos son favorecidos por el crecimiento de hongos que descomponen las agujas y proporcionan nutrientes a los árboles.</w:t>
            </w:r>
          </w:p>
        </w:tc>
      </w:tr>
    </w:tbl>
    <w:p w14:paraId="11F864CB" w14:textId="77777777" w:rsidR="00CB5E82" w:rsidRPr="004212EB" w:rsidRDefault="00CB5E82" w:rsidP="004212EB">
      <w:pPr>
        <w:jc w:val="both"/>
        <w:rPr>
          <w:rFonts w:cs="Times New Roman"/>
          <w:lang w:eastAsia="es-ES_tradnl"/>
        </w:rPr>
      </w:pPr>
    </w:p>
    <w:p w14:paraId="7C2E3ED9" w14:textId="77777777" w:rsidR="00881697" w:rsidRPr="004212EB" w:rsidRDefault="00881697" w:rsidP="004212EB">
      <w:pPr>
        <w:jc w:val="both"/>
        <w:rPr>
          <w:rFonts w:cs="Times New Roman"/>
          <w:lang w:eastAsia="es-ES_tradnl"/>
        </w:rPr>
      </w:pPr>
    </w:p>
    <w:tbl>
      <w:tblPr>
        <w:tblStyle w:val="Tablaconcuadrcula"/>
        <w:tblW w:w="0" w:type="auto"/>
        <w:tblLayout w:type="fixed"/>
        <w:tblLook w:val="04A0" w:firstRow="1" w:lastRow="0" w:firstColumn="1" w:lastColumn="0" w:noHBand="0" w:noVBand="1"/>
      </w:tblPr>
      <w:tblGrid>
        <w:gridCol w:w="2518"/>
        <w:gridCol w:w="6536"/>
      </w:tblGrid>
      <w:tr w:rsidR="0096332E" w:rsidRPr="004212EB" w14:paraId="1E11C71F" w14:textId="77777777" w:rsidTr="007E208B">
        <w:tc>
          <w:tcPr>
            <w:tcW w:w="9054" w:type="dxa"/>
            <w:gridSpan w:val="2"/>
            <w:shd w:val="clear" w:color="auto" w:fill="0D0D0D" w:themeFill="text1" w:themeFillTint="F2"/>
          </w:tcPr>
          <w:p w14:paraId="0D2D4DE3" w14:textId="77777777" w:rsidR="0096332E" w:rsidRPr="004212EB" w:rsidRDefault="0096332E" w:rsidP="004212EB">
            <w:pPr>
              <w:jc w:val="both"/>
              <w:rPr>
                <w:rFonts w:cs="Times New Roman"/>
              </w:rPr>
            </w:pPr>
            <w:r w:rsidRPr="004212EB">
              <w:rPr>
                <w:rFonts w:cs="Times New Roman"/>
              </w:rPr>
              <w:t>Imagen (fotografía, gráfica o ilustración)</w:t>
            </w:r>
          </w:p>
        </w:tc>
      </w:tr>
      <w:tr w:rsidR="0096332E" w:rsidRPr="004212EB" w14:paraId="31A1B454" w14:textId="77777777" w:rsidTr="007E208B">
        <w:tc>
          <w:tcPr>
            <w:tcW w:w="2518" w:type="dxa"/>
          </w:tcPr>
          <w:p w14:paraId="2B10B8F2" w14:textId="77777777" w:rsidR="0096332E" w:rsidRPr="004212EB" w:rsidRDefault="0096332E" w:rsidP="004212EB">
            <w:pPr>
              <w:jc w:val="both"/>
              <w:rPr>
                <w:rFonts w:cs="Times New Roman"/>
              </w:rPr>
            </w:pPr>
            <w:r w:rsidRPr="004212EB">
              <w:rPr>
                <w:rFonts w:cs="Times New Roman"/>
              </w:rPr>
              <w:t>Código</w:t>
            </w:r>
          </w:p>
        </w:tc>
        <w:tc>
          <w:tcPr>
            <w:tcW w:w="6536" w:type="dxa"/>
          </w:tcPr>
          <w:p w14:paraId="3B93D6BC" w14:textId="1277738D" w:rsidR="0096332E" w:rsidRPr="004212EB" w:rsidRDefault="0096332E" w:rsidP="004212EB">
            <w:pPr>
              <w:jc w:val="both"/>
              <w:rPr>
                <w:rFonts w:cs="Times New Roman"/>
              </w:rPr>
            </w:pPr>
            <w:r w:rsidRPr="004212EB">
              <w:rPr>
                <w:rFonts w:cs="Times New Roman"/>
                <w:lang w:val="es-CO"/>
              </w:rPr>
              <w:t>CS_08_10_IMG14</w:t>
            </w:r>
          </w:p>
        </w:tc>
      </w:tr>
      <w:tr w:rsidR="0096332E" w:rsidRPr="004212EB" w14:paraId="44844D80" w14:textId="77777777" w:rsidTr="007E208B">
        <w:tc>
          <w:tcPr>
            <w:tcW w:w="2518" w:type="dxa"/>
          </w:tcPr>
          <w:p w14:paraId="238FBFAD" w14:textId="77777777" w:rsidR="0096332E" w:rsidRPr="004212EB" w:rsidRDefault="0096332E" w:rsidP="004212EB">
            <w:pPr>
              <w:jc w:val="both"/>
              <w:rPr>
                <w:rFonts w:cs="Times New Roman"/>
              </w:rPr>
            </w:pPr>
            <w:r w:rsidRPr="004212EB">
              <w:rPr>
                <w:rFonts w:cs="Times New Roman"/>
              </w:rPr>
              <w:t>Descripción</w:t>
            </w:r>
          </w:p>
        </w:tc>
        <w:tc>
          <w:tcPr>
            <w:tcW w:w="6536" w:type="dxa"/>
          </w:tcPr>
          <w:p w14:paraId="5CB91C6C" w14:textId="5CFA1B10" w:rsidR="0096332E" w:rsidRPr="004212EB" w:rsidRDefault="0096332E" w:rsidP="004212EB">
            <w:pPr>
              <w:jc w:val="both"/>
              <w:rPr>
                <w:rFonts w:cs="Times New Roman"/>
                <w:lang w:val="es-ES"/>
              </w:rPr>
            </w:pPr>
            <w:r w:rsidRPr="004212EB">
              <w:rPr>
                <w:rFonts w:cs="Times New Roman"/>
                <w:lang w:val="es-ES"/>
              </w:rPr>
              <w:t>Bosque boreal con vista de una aurora boreal</w:t>
            </w:r>
          </w:p>
        </w:tc>
      </w:tr>
      <w:tr w:rsidR="0096332E" w:rsidRPr="004212EB" w14:paraId="26508A81" w14:textId="77777777" w:rsidTr="007E208B">
        <w:tc>
          <w:tcPr>
            <w:tcW w:w="2518" w:type="dxa"/>
          </w:tcPr>
          <w:p w14:paraId="229E016B" w14:textId="77777777" w:rsidR="0096332E" w:rsidRPr="004212EB" w:rsidRDefault="0096332E" w:rsidP="004212EB">
            <w:pPr>
              <w:jc w:val="both"/>
              <w:rPr>
                <w:rFonts w:cs="Times New Roman"/>
              </w:rPr>
            </w:pPr>
            <w:r w:rsidRPr="004212EB">
              <w:rPr>
                <w:rFonts w:cs="Times New Roman"/>
              </w:rPr>
              <w:t>Código Shutterstock (o URL o la ruta en AulaPlaneta)</w:t>
            </w:r>
          </w:p>
        </w:tc>
        <w:tc>
          <w:tcPr>
            <w:tcW w:w="6536" w:type="dxa"/>
          </w:tcPr>
          <w:p w14:paraId="22A91826" w14:textId="77777777" w:rsidR="0096332E" w:rsidRPr="004212EB" w:rsidRDefault="0096332E" w:rsidP="004212EB">
            <w:pPr>
              <w:jc w:val="both"/>
              <w:rPr>
                <w:rFonts w:eastAsia="Times New Roman" w:cs="Times New Roman"/>
                <w:color w:val="000000"/>
                <w:lang w:val="es-CO" w:eastAsia="es-ES_tradnl"/>
              </w:rPr>
            </w:pPr>
          </w:p>
          <w:p w14:paraId="0DDF9DF9" w14:textId="77777777" w:rsidR="0096332E" w:rsidRPr="004212EB" w:rsidRDefault="0096332E" w:rsidP="004212EB">
            <w:pPr>
              <w:jc w:val="both"/>
              <w:rPr>
                <w:rFonts w:cs="Times New Roman"/>
                <w:noProof/>
                <w:lang w:val="en-US" w:eastAsia="es-ES_tradnl"/>
              </w:rPr>
            </w:pPr>
            <w:r w:rsidRPr="004212EB">
              <w:rPr>
                <w:rFonts w:cs="Times New Roman"/>
                <w:noProof/>
                <w:lang w:val="en-US" w:eastAsia="es-ES_tradnl"/>
              </w:rPr>
              <w:t>Northern lights Aurora borealis at midnight in summer over northern horizon of Lake Laberge Yukon Territory Canada at early dawn</w:t>
            </w:r>
          </w:p>
          <w:p w14:paraId="56BC02AB" w14:textId="77777777" w:rsidR="0096332E" w:rsidRPr="004212EB" w:rsidRDefault="0096332E" w:rsidP="004212EB">
            <w:pPr>
              <w:jc w:val="both"/>
              <w:rPr>
                <w:rFonts w:cs="Times New Roman"/>
                <w:noProof/>
                <w:lang w:eastAsia="es-ES_tradnl"/>
              </w:rPr>
            </w:pPr>
            <w:r w:rsidRPr="004212EB">
              <w:rPr>
                <w:rFonts w:cs="Times New Roman"/>
                <w:noProof/>
                <w:lang w:eastAsia="es-ES_tradnl"/>
              </w:rPr>
              <w:t>Número de la imagen 160426379</w:t>
            </w:r>
          </w:p>
          <w:p w14:paraId="12A97C82" w14:textId="77777777" w:rsidR="0096332E" w:rsidRPr="004212EB" w:rsidRDefault="0096332E" w:rsidP="004212EB">
            <w:pPr>
              <w:jc w:val="both"/>
              <w:rPr>
                <w:rFonts w:cs="Times New Roman"/>
                <w:noProof/>
                <w:lang w:eastAsia="es-ES_tradnl"/>
              </w:rPr>
            </w:pPr>
            <w:r w:rsidRPr="004212EB">
              <w:rPr>
                <w:rFonts w:cs="Times New Roman"/>
                <w:noProof/>
                <w:lang w:eastAsia="es-ES_tradnl"/>
              </w:rPr>
              <w:t>Derecho de autor: Pi-Lens</w:t>
            </w:r>
          </w:p>
          <w:p w14:paraId="29B8BE83" w14:textId="77777777" w:rsidR="0096332E" w:rsidRPr="004212EB" w:rsidRDefault="0096332E" w:rsidP="004212EB">
            <w:pPr>
              <w:jc w:val="both"/>
              <w:rPr>
                <w:rFonts w:cs="Times New Roman"/>
                <w:noProof/>
                <w:lang w:eastAsia="es-ES_tradnl"/>
              </w:rPr>
            </w:pPr>
          </w:p>
          <w:p w14:paraId="4C103F13" w14:textId="74433421" w:rsidR="009A7AF4" w:rsidRPr="004212EB" w:rsidRDefault="009A7AF4" w:rsidP="004212EB">
            <w:pPr>
              <w:jc w:val="both"/>
              <w:rPr>
                <w:rFonts w:cs="Times New Roman"/>
                <w:noProof/>
                <w:lang w:eastAsia="es-ES_tradnl"/>
              </w:rPr>
            </w:pPr>
            <w:r w:rsidRPr="004212EB">
              <w:rPr>
                <w:rFonts w:cs="Times New Roman"/>
                <w:noProof/>
                <w:lang w:eastAsia="es-ES_tradnl"/>
              </w:rPr>
              <w:t>Ok, revisada</w:t>
            </w:r>
            <w:r w:rsidR="005C5F1F" w:rsidRPr="004212EB">
              <w:rPr>
                <w:rFonts w:cs="Times New Roman"/>
                <w:noProof/>
                <w:lang w:eastAsia="es-ES_tradnl"/>
              </w:rPr>
              <w:t>, preciosa!!</w:t>
            </w:r>
          </w:p>
        </w:tc>
      </w:tr>
      <w:tr w:rsidR="0096332E" w:rsidRPr="004212EB" w14:paraId="6F9F99F8" w14:textId="77777777" w:rsidTr="007E208B">
        <w:tc>
          <w:tcPr>
            <w:tcW w:w="2518" w:type="dxa"/>
          </w:tcPr>
          <w:p w14:paraId="7ADE3F17" w14:textId="77777777" w:rsidR="0096332E" w:rsidRPr="004212EB" w:rsidRDefault="0096332E" w:rsidP="004212EB">
            <w:pPr>
              <w:jc w:val="both"/>
              <w:rPr>
                <w:rFonts w:cs="Times New Roman"/>
              </w:rPr>
            </w:pPr>
            <w:r w:rsidRPr="004212EB">
              <w:rPr>
                <w:rFonts w:cs="Times New Roman"/>
              </w:rPr>
              <w:t>Pie de imagen</w:t>
            </w:r>
          </w:p>
        </w:tc>
        <w:tc>
          <w:tcPr>
            <w:tcW w:w="6536" w:type="dxa"/>
          </w:tcPr>
          <w:p w14:paraId="0EB93D96" w14:textId="77777777" w:rsidR="0096332E" w:rsidRPr="004212EB" w:rsidRDefault="0096332E" w:rsidP="004212EB">
            <w:pPr>
              <w:jc w:val="both"/>
              <w:rPr>
                <w:rFonts w:eastAsia="Times New Roman" w:cs="Times New Roman"/>
                <w:color w:val="000000"/>
                <w:lang w:eastAsia="es-ES_tradnl"/>
              </w:rPr>
            </w:pPr>
            <w:r w:rsidRPr="004212EB">
              <w:rPr>
                <w:rFonts w:eastAsia="Times New Roman" w:cs="Times New Roman"/>
                <w:color w:val="000000"/>
                <w:lang w:eastAsia="es-ES_tradnl"/>
              </w:rPr>
              <w:t>Los bosques boreales se encuentran entre los hábitats menos alterados del mundo, pero aun así han sido talados para la obtención de madera, bayas y hongos y para conseguir tierras de labranza. Actualmente, la mayor parte de los bosques boreales son reservas naturales protegidas y parques nacionales.</w:t>
            </w:r>
          </w:p>
          <w:p w14:paraId="3B275974" w14:textId="58E2AF56" w:rsidR="0096332E" w:rsidRPr="004212EB" w:rsidRDefault="0096332E" w:rsidP="004212EB">
            <w:pPr>
              <w:jc w:val="both"/>
              <w:rPr>
                <w:rFonts w:cs="Times New Roman"/>
              </w:rPr>
            </w:pPr>
          </w:p>
        </w:tc>
      </w:tr>
    </w:tbl>
    <w:p w14:paraId="7B3E3C9B" w14:textId="77777777" w:rsidR="0096332E" w:rsidRPr="004212EB" w:rsidRDefault="0096332E" w:rsidP="004212EB">
      <w:pPr>
        <w:jc w:val="both"/>
        <w:rPr>
          <w:rFonts w:cs="Times New Roman"/>
          <w:lang w:eastAsia="es-ES_tradnl"/>
        </w:rPr>
      </w:pPr>
    </w:p>
    <w:p w14:paraId="25A9CBDB" w14:textId="27D7A692" w:rsidR="00E977EF" w:rsidRPr="004212EB" w:rsidRDefault="00E977EF" w:rsidP="004212EB">
      <w:pPr>
        <w:jc w:val="both"/>
        <w:rPr>
          <w:rFonts w:cs="Times New Roman"/>
          <w:lang w:eastAsia="es-ES_tradnl"/>
        </w:rPr>
      </w:pPr>
      <w:r w:rsidRPr="004212EB">
        <w:rPr>
          <w:rFonts w:cs="Times New Roman"/>
          <w:lang w:eastAsia="es-ES_tradnl"/>
        </w:rPr>
        <w:t>Por debajo de la tundra y el bosque de coníferas, esta extensa región tiene diversas zonas:</w:t>
      </w:r>
    </w:p>
    <w:p w14:paraId="0E257761" w14:textId="36B70F50" w:rsidR="00BA4CC6" w:rsidRPr="004212EB" w:rsidRDefault="00E977EF" w:rsidP="004212EB">
      <w:pPr>
        <w:pStyle w:val="Prrafodelista"/>
        <w:numPr>
          <w:ilvl w:val="0"/>
          <w:numId w:val="40"/>
        </w:numPr>
        <w:jc w:val="both"/>
        <w:rPr>
          <w:rFonts w:cs="Times New Roman"/>
          <w:lang w:eastAsia="es-ES_tradnl"/>
        </w:rPr>
      </w:pPr>
      <w:r w:rsidRPr="004212EB">
        <w:rPr>
          <w:rFonts w:cs="Times New Roman"/>
          <w:lang w:eastAsia="es-ES_tradnl"/>
        </w:rPr>
        <w:t xml:space="preserve">En la </w:t>
      </w:r>
      <w:del w:id="517" w:author="TOSHIBA" w:date="2016-02-05T09:02:00Z">
        <w:r w:rsidRPr="00A703C4" w:rsidDel="00A703C4">
          <w:rPr>
            <w:rFonts w:cs="Times New Roman"/>
            <w:b/>
            <w:lang w:eastAsia="es-ES_tradnl"/>
          </w:rPr>
          <w:delText>c</w:delText>
        </w:r>
      </w:del>
      <w:ins w:id="518" w:author="TOSHIBA" w:date="2016-02-05T09:02:00Z">
        <w:r w:rsidR="00A703C4">
          <w:rPr>
            <w:rFonts w:cs="Times New Roman"/>
            <w:b/>
            <w:lang w:eastAsia="es-ES_tradnl"/>
          </w:rPr>
          <w:t>C</w:t>
        </w:r>
      </w:ins>
      <w:r w:rsidRPr="00A703C4">
        <w:rPr>
          <w:rFonts w:cs="Times New Roman"/>
          <w:b/>
          <w:lang w:eastAsia="es-ES_tradnl"/>
        </w:rPr>
        <w:t>osta Este</w:t>
      </w:r>
      <w:r w:rsidRPr="004212EB">
        <w:rPr>
          <w:rFonts w:cs="Times New Roman"/>
          <w:lang w:eastAsia="es-ES_tradnl"/>
        </w:rPr>
        <w:t xml:space="preserve"> de Norteamérica, al sur del bosque boreal, se encuentran l</w:t>
      </w:r>
      <w:r w:rsidR="00920184" w:rsidRPr="004212EB">
        <w:rPr>
          <w:rFonts w:cs="Times New Roman"/>
          <w:lang w:eastAsia="es-ES_tradnl"/>
        </w:rPr>
        <w:t xml:space="preserve">os </w:t>
      </w:r>
      <w:r w:rsidR="00920184" w:rsidRPr="004212EB">
        <w:rPr>
          <w:rFonts w:cs="Times New Roman"/>
          <w:b/>
          <w:lang w:eastAsia="es-ES_tradnl"/>
        </w:rPr>
        <w:t>bosques caducos o templados</w:t>
      </w:r>
      <w:ins w:id="519" w:author="TOSHIBA" w:date="2016-02-04T09:20:00Z">
        <w:r w:rsidR="00192E94" w:rsidRPr="00192E94">
          <w:rPr>
            <w:rFonts w:cs="Times New Roman"/>
            <w:lang w:eastAsia="es-ES_tradnl"/>
            <w:rPrChange w:id="520" w:author="TOSHIBA" w:date="2016-02-04T09:20:00Z">
              <w:rPr>
                <w:rFonts w:cs="Times New Roman"/>
                <w:b/>
                <w:lang w:eastAsia="es-ES_tradnl"/>
              </w:rPr>
            </w:rPrChange>
          </w:rPr>
          <w:t>, que</w:t>
        </w:r>
      </w:ins>
      <w:r w:rsidR="00920184" w:rsidRPr="00192E94">
        <w:rPr>
          <w:rFonts w:cs="Times New Roman"/>
          <w:lang w:eastAsia="es-ES_tradnl"/>
        </w:rPr>
        <w:t xml:space="preserve"> </w:t>
      </w:r>
      <w:r w:rsidR="00920184" w:rsidRPr="004212EB">
        <w:rPr>
          <w:rFonts w:cs="Times New Roman"/>
          <w:lang w:eastAsia="es-ES_tradnl"/>
        </w:rPr>
        <w:t xml:space="preserve">viven y crecen en condiciones que varían ampliamente a lo largo de todo el año. La clave del éxito de los organismos vivos de estos bosques es sobrevivir al invierno y aprovecharse de la primavera y el verano. </w:t>
      </w:r>
    </w:p>
    <w:p w14:paraId="1AD1A08D" w14:textId="6BDEA198" w:rsidR="00E977EF" w:rsidRPr="004212EB" w:rsidRDefault="00D965BC" w:rsidP="004212EB">
      <w:pPr>
        <w:pStyle w:val="Prrafodelista"/>
        <w:numPr>
          <w:ilvl w:val="0"/>
          <w:numId w:val="40"/>
        </w:numPr>
        <w:jc w:val="both"/>
        <w:rPr>
          <w:rFonts w:cs="Times New Roman"/>
          <w:lang w:eastAsia="es-ES_tradnl"/>
        </w:rPr>
      </w:pPr>
      <w:r w:rsidRPr="0055446C">
        <w:rPr>
          <w:rFonts w:cs="Times New Roman"/>
          <w:lang w:eastAsia="es-ES_tradnl"/>
        </w:rPr>
        <w:t>En</w:t>
      </w:r>
      <w:r w:rsidR="007F744C" w:rsidRPr="0055446C">
        <w:rPr>
          <w:rFonts w:cs="Times New Roman"/>
          <w:lang w:eastAsia="es-ES_tradnl"/>
        </w:rPr>
        <w:t xml:space="preserve"> </w:t>
      </w:r>
      <w:r w:rsidRPr="0055446C">
        <w:rPr>
          <w:rFonts w:cs="Times New Roman"/>
          <w:lang w:eastAsia="es-ES_tradnl"/>
        </w:rPr>
        <w:t xml:space="preserve">la </w:t>
      </w:r>
      <w:del w:id="521" w:author="TOSHIBA" w:date="2016-02-05T09:02:00Z">
        <w:r w:rsidRPr="0055446C" w:rsidDel="00A703C4">
          <w:rPr>
            <w:rFonts w:cs="Times New Roman"/>
            <w:b/>
            <w:lang w:eastAsia="es-ES_tradnl"/>
          </w:rPr>
          <w:delText>c</w:delText>
        </w:r>
      </w:del>
      <w:ins w:id="522" w:author="TOSHIBA" w:date="2016-02-05T09:02:00Z">
        <w:r w:rsidR="00A703C4" w:rsidRPr="0055446C">
          <w:rPr>
            <w:rFonts w:cs="Times New Roman"/>
            <w:b/>
            <w:lang w:eastAsia="es-ES_tradnl"/>
            <w:rPrChange w:id="523" w:author="Flor Buitrago" w:date="2016-02-06T14:32:00Z">
              <w:rPr>
                <w:rFonts w:cs="Times New Roman"/>
                <w:b/>
                <w:highlight w:val="cyan"/>
                <w:lang w:eastAsia="es-ES_tradnl"/>
              </w:rPr>
            </w:rPrChange>
          </w:rPr>
          <w:t>C</w:t>
        </w:r>
      </w:ins>
      <w:r w:rsidRPr="0055446C">
        <w:rPr>
          <w:rFonts w:cs="Times New Roman"/>
          <w:b/>
          <w:lang w:eastAsia="es-ES_tradnl"/>
        </w:rPr>
        <w:t xml:space="preserve">osta </w:t>
      </w:r>
      <w:r w:rsidR="00E977EF" w:rsidRPr="0055446C">
        <w:rPr>
          <w:rFonts w:cs="Times New Roman"/>
          <w:b/>
          <w:lang w:eastAsia="es-ES_tradnl"/>
        </w:rPr>
        <w:t>O</w:t>
      </w:r>
      <w:r w:rsidRPr="0055446C">
        <w:rPr>
          <w:rFonts w:cs="Times New Roman"/>
          <w:b/>
          <w:lang w:eastAsia="es-ES_tradnl"/>
        </w:rPr>
        <w:t>este</w:t>
      </w:r>
      <w:r w:rsidRPr="0055446C">
        <w:rPr>
          <w:rFonts w:cs="Times New Roman"/>
          <w:lang w:eastAsia="es-ES_tradnl"/>
        </w:rPr>
        <w:t xml:space="preserve"> </w:t>
      </w:r>
      <w:r w:rsidR="00B022A3" w:rsidRPr="0055446C">
        <w:rPr>
          <w:rFonts w:cs="Times New Roman"/>
          <w:lang w:eastAsia="es-ES_tradnl"/>
        </w:rPr>
        <w:t>de</w:t>
      </w:r>
      <w:r w:rsidR="00B022A3" w:rsidRPr="004212EB">
        <w:rPr>
          <w:rFonts w:cs="Times New Roman"/>
          <w:lang w:eastAsia="es-ES_tradnl"/>
        </w:rPr>
        <w:t xml:space="preserve"> Estados Unidos</w:t>
      </w:r>
      <w:r w:rsidRPr="004212EB">
        <w:rPr>
          <w:rFonts w:cs="Times New Roman"/>
          <w:lang w:eastAsia="es-ES_tradnl"/>
        </w:rPr>
        <w:t>, centro y sur de California,</w:t>
      </w:r>
      <w:r w:rsidR="007F744C">
        <w:rPr>
          <w:rFonts w:cs="Times New Roman"/>
          <w:lang w:eastAsia="es-ES_tradnl"/>
        </w:rPr>
        <w:t xml:space="preserve"> </w:t>
      </w:r>
      <w:r w:rsidR="00B022A3" w:rsidRPr="004212EB">
        <w:rPr>
          <w:rFonts w:cs="Times New Roman"/>
          <w:lang w:eastAsia="es-ES_tradnl"/>
        </w:rPr>
        <w:t xml:space="preserve">se encuentra el </w:t>
      </w:r>
      <w:r w:rsidR="00B022A3" w:rsidRPr="004212EB">
        <w:rPr>
          <w:rFonts w:cs="Times New Roman"/>
          <w:b/>
          <w:lang w:eastAsia="es-ES_tradnl"/>
        </w:rPr>
        <w:t>clima mediterr</w:t>
      </w:r>
      <w:r w:rsidR="00920184" w:rsidRPr="004212EB">
        <w:rPr>
          <w:rFonts w:cs="Times New Roman"/>
          <w:b/>
          <w:lang w:eastAsia="es-ES_tradnl"/>
        </w:rPr>
        <w:t>áneo</w:t>
      </w:r>
      <w:r w:rsidR="00920184" w:rsidRPr="004212EB">
        <w:rPr>
          <w:rFonts w:cs="Times New Roman"/>
          <w:lang w:eastAsia="es-ES_tradnl"/>
        </w:rPr>
        <w:t xml:space="preserve">, con poco desarrollo </w:t>
      </w:r>
      <w:r w:rsidR="00E977EF" w:rsidRPr="004212EB">
        <w:rPr>
          <w:rFonts w:cs="Times New Roman"/>
          <w:lang w:eastAsia="es-ES_tradnl"/>
        </w:rPr>
        <w:t xml:space="preserve">por </w:t>
      </w:r>
      <w:r w:rsidR="00920184" w:rsidRPr="004212EB">
        <w:rPr>
          <w:rFonts w:cs="Times New Roman"/>
          <w:lang w:eastAsia="es-ES_tradnl"/>
        </w:rPr>
        <w:t xml:space="preserve">la presencia de las montañas Rocosas. Se caracteriza por la presencia de </w:t>
      </w:r>
      <w:r w:rsidR="00920184" w:rsidRPr="004212EB">
        <w:rPr>
          <w:rFonts w:cs="Times New Roman"/>
          <w:b/>
          <w:lang w:eastAsia="es-ES_tradnl"/>
        </w:rPr>
        <w:t>bosque enano o chaparral</w:t>
      </w:r>
      <w:r w:rsidR="00920184" w:rsidRPr="004212EB">
        <w:rPr>
          <w:rFonts w:cs="Times New Roman"/>
          <w:lang w:eastAsia="es-ES_tradnl"/>
        </w:rPr>
        <w:t>.</w:t>
      </w:r>
      <w:r w:rsidR="007F744C">
        <w:rPr>
          <w:rFonts w:cs="Times New Roman"/>
          <w:lang w:eastAsia="es-ES_tradnl"/>
        </w:rPr>
        <w:t xml:space="preserve"> </w:t>
      </w:r>
    </w:p>
    <w:p w14:paraId="297AF000" w14:textId="547F77EB" w:rsidR="00E977EF" w:rsidRPr="004212EB" w:rsidRDefault="00E977EF" w:rsidP="004212EB">
      <w:pPr>
        <w:pStyle w:val="Prrafodelista"/>
        <w:numPr>
          <w:ilvl w:val="0"/>
          <w:numId w:val="40"/>
        </w:numPr>
        <w:jc w:val="both"/>
        <w:rPr>
          <w:rFonts w:cs="Times New Roman"/>
        </w:rPr>
      </w:pPr>
      <w:r w:rsidRPr="004212EB">
        <w:rPr>
          <w:rFonts w:cs="Times New Roman"/>
          <w:lang w:eastAsia="es-ES_tradnl"/>
        </w:rPr>
        <w:t xml:space="preserve">En el </w:t>
      </w:r>
      <w:r w:rsidRPr="004212EB">
        <w:rPr>
          <w:rFonts w:cs="Times New Roman"/>
          <w:b/>
          <w:lang w:eastAsia="es-ES_tradnl"/>
        </w:rPr>
        <w:t>interior del continente</w:t>
      </w:r>
      <w:r w:rsidRPr="004212EB">
        <w:rPr>
          <w:rFonts w:cs="Times New Roman"/>
          <w:lang w:eastAsia="es-ES_tradnl"/>
        </w:rPr>
        <w:t>,</w:t>
      </w:r>
      <w:r w:rsidR="007F744C">
        <w:rPr>
          <w:rFonts w:cs="Times New Roman"/>
          <w:lang w:eastAsia="es-ES_tradnl"/>
        </w:rPr>
        <w:t xml:space="preserve"> </w:t>
      </w:r>
      <w:r w:rsidRPr="004212EB">
        <w:rPr>
          <w:rFonts w:cs="Times New Roman"/>
          <w:lang w:eastAsia="es-ES_tradnl"/>
        </w:rPr>
        <w:t>e</w:t>
      </w:r>
      <w:r w:rsidR="00920184" w:rsidRPr="004212EB">
        <w:rPr>
          <w:rFonts w:cs="Times New Roman"/>
          <w:lang w:eastAsia="es-ES_tradnl"/>
        </w:rPr>
        <w:t>n</w:t>
      </w:r>
      <w:r w:rsidR="00BA4CC6" w:rsidRPr="004212EB">
        <w:rPr>
          <w:rFonts w:cs="Times New Roman"/>
          <w:lang w:eastAsia="es-ES_tradnl"/>
        </w:rPr>
        <w:t xml:space="preserve">tre las montañas </w:t>
      </w:r>
      <w:del w:id="524" w:author="TOSHIBA" w:date="2016-02-04T09:21:00Z">
        <w:r w:rsidR="00BA4CC6" w:rsidRPr="004212EB" w:rsidDel="00192E94">
          <w:rPr>
            <w:rFonts w:cs="Times New Roman"/>
            <w:lang w:eastAsia="es-ES_tradnl"/>
          </w:rPr>
          <w:delText>r</w:delText>
        </w:r>
      </w:del>
      <w:ins w:id="525" w:author="TOSHIBA" w:date="2016-02-04T09:21:00Z">
        <w:r w:rsidR="00192E94">
          <w:rPr>
            <w:rFonts w:cs="Times New Roman"/>
            <w:lang w:eastAsia="es-ES_tradnl"/>
          </w:rPr>
          <w:t>R</w:t>
        </w:r>
      </w:ins>
      <w:r w:rsidR="00BA4CC6" w:rsidRPr="004212EB">
        <w:rPr>
          <w:rFonts w:cs="Times New Roman"/>
          <w:lang w:eastAsia="es-ES_tradnl"/>
        </w:rPr>
        <w:t>ocosas</w:t>
      </w:r>
      <w:r w:rsidR="007F744C">
        <w:rPr>
          <w:rFonts w:cs="Times New Roman"/>
          <w:lang w:eastAsia="es-ES_tradnl"/>
        </w:rPr>
        <w:t xml:space="preserve"> </w:t>
      </w:r>
      <w:r w:rsidR="00BA4CC6" w:rsidRPr="004212EB">
        <w:rPr>
          <w:rFonts w:cs="Times New Roman"/>
          <w:lang w:eastAsia="es-ES_tradnl"/>
        </w:rPr>
        <w:t xml:space="preserve">al </w:t>
      </w:r>
      <w:del w:id="526" w:author="TOSHIBA" w:date="2016-02-04T09:21:00Z">
        <w:r w:rsidR="00BA4CC6" w:rsidRPr="004212EB" w:rsidDel="00192E94">
          <w:rPr>
            <w:rFonts w:cs="Times New Roman"/>
            <w:lang w:eastAsia="es-ES_tradnl"/>
          </w:rPr>
          <w:delText>O</w:delText>
        </w:r>
      </w:del>
      <w:ins w:id="527" w:author="TOSHIBA" w:date="2016-02-04T09:21:00Z">
        <w:r w:rsidR="00192E94">
          <w:rPr>
            <w:rFonts w:cs="Times New Roman"/>
            <w:lang w:eastAsia="es-ES_tradnl"/>
          </w:rPr>
          <w:t>o</w:t>
        </w:r>
      </w:ins>
      <w:r w:rsidR="00BA4CC6" w:rsidRPr="004212EB">
        <w:rPr>
          <w:rFonts w:cs="Times New Roman"/>
          <w:lang w:eastAsia="es-ES_tradnl"/>
        </w:rPr>
        <w:t xml:space="preserve">este y los bosques templados al </w:t>
      </w:r>
      <w:del w:id="528" w:author="TOSHIBA" w:date="2016-02-04T09:21:00Z">
        <w:r w:rsidR="00BA4CC6" w:rsidRPr="004212EB" w:rsidDel="00192E94">
          <w:rPr>
            <w:rFonts w:cs="Times New Roman"/>
            <w:lang w:eastAsia="es-ES_tradnl"/>
          </w:rPr>
          <w:delText>E</w:delText>
        </w:r>
      </w:del>
      <w:ins w:id="529" w:author="TOSHIBA" w:date="2016-02-04T09:21:00Z">
        <w:r w:rsidR="00192E94">
          <w:rPr>
            <w:rFonts w:cs="Times New Roman"/>
            <w:lang w:eastAsia="es-ES_tradnl"/>
          </w:rPr>
          <w:t>e</w:t>
        </w:r>
      </w:ins>
      <w:r w:rsidR="00BA4CC6" w:rsidRPr="004212EB">
        <w:rPr>
          <w:rFonts w:cs="Times New Roman"/>
          <w:lang w:eastAsia="es-ES_tradnl"/>
        </w:rPr>
        <w:t>ste</w:t>
      </w:r>
      <w:r w:rsidR="00E73A38" w:rsidRPr="004212EB">
        <w:rPr>
          <w:rFonts w:cs="Times New Roman"/>
          <w:lang w:eastAsia="es-ES_tradnl"/>
        </w:rPr>
        <w:t xml:space="preserve">, </w:t>
      </w:r>
      <w:r w:rsidR="00BA4CC6" w:rsidRPr="004212EB">
        <w:rPr>
          <w:rFonts w:cs="Times New Roman"/>
          <w:lang w:eastAsia="es-ES_tradnl"/>
        </w:rPr>
        <w:t xml:space="preserve">está la </w:t>
      </w:r>
      <w:r w:rsidRPr="004212EB">
        <w:rPr>
          <w:rFonts w:cs="Times New Roman"/>
          <w:b/>
          <w:lang w:eastAsia="es-ES_tradnl"/>
        </w:rPr>
        <w:t>p</w:t>
      </w:r>
      <w:r w:rsidR="00BA4CC6" w:rsidRPr="004212EB">
        <w:rPr>
          <w:rFonts w:cs="Times New Roman"/>
          <w:b/>
          <w:lang w:eastAsia="es-ES_tradnl"/>
        </w:rPr>
        <w:t>radera</w:t>
      </w:r>
      <w:r w:rsidR="00BA4CC6" w:rsidRPr="004212EB">
        <w:rPr>
          <w:rFonts w:cs="Times New Roman"/>
          <w:lang w:eastAsia="es-ES_tradnl"/>
        </w:rPr>
        <w:t xml:space="preserve">, que proporciona pastos naturales para los animales herbívoros. Gran parte de la pradera natural ha sido transformada para </w:t>
      </w:r>
      <w:r w:rsidR="0096332E" w:rsidRPr="004212EB">
        <w:rPr>
          <w:rFonts w:cs="Times New Roman"/>
          <w:lang w:eastAsia="es-ES_tradnl"/>
        </w:rPr>
        <w:t>convertirlas</w:t>
      </w:r>
      <w:r w:rsidR="00BA4CC6" w:rsidRPr="004212EB">
        <w:rPr>
          <w:rFonts w:cs="Times New Roman"/>
          <w:lang w:eastAsia="es-ES_tradnl"/>
        </w:rPr>
        <w:t xml:space="preserve"> en tierras de cultivo.</w:t>
      </w:r>
    </w:p>
    <w:p w14:paraId="1CF46B64" w14:textId="199BF826" w:rsidR="00E977EF" w:rsidRPr="004212EB" w:rsidRDefault="00E977EF" w:rsidP="004212EB">
      <w:pPr>
        <w:pStyle w:val="Prrafodelista"/>
        <w:numPr>
          <w:ilvl w:val="0"/>
          <w:numId w:val="40"/>
        </w:numPr>
        <w:jc w:val="both"/>
        <w:rPr>
          <w:rFonts w:cs="Times New Roman"/>
          <w:lang w:eastAsia="es-ES_tradnl"/>
        </w:rPr>
      </w:pPr>
      <w:r w:rsidRPr="004212EB">
        <w:rPr>
          <w:rFonts w:cs="Times New Roman"/>
          <w:lang w:eastAsia="es-ES_tradnl"/>
        </w:rPr>
        <w:t xml:space="preserve">Al </w:t>
      </w:r>
      <w:r w:rsidRPr="004212EB">
        <w:rPr>
          <w:rFonts w:cs="Times New Roman"/>
          <w:b/>
          <w:lang w:eastAsia="es-ES_tradnl"/>
        </w:rPr>
        <w:t xml:space="preserve">sur </w:t>
      </w:r>
      <w:r w:rsidRPr="004212EB">
        <w:rPr>
          <w:rFonts w:cs="Times New Roman"/>
          <w:lang w:eastAsia="es-ES_tradnl"/>
        </w:rPr>
        <w:t xml:space="preserve">de la región neoártica, el clima es </w:t>
      </w:r>
      <w:r w:rsidRPr="004212EB">
        <w:rPr>
          <w:rFonts w:cs="Times New Roman"/>
          <w:b/>
          <w:lang w:eastAsia="es-ES_tradnl"/>
        </w:rPr>
        <w:t>desértico</w:t>
      </w:r>
      <w:r w:rsidRPr="004212EB">
        <w:rPr>
          <w:rFonts w:cs="Times New Roman"/>
          <w:lang w:eastAsia="es-ES_tradnl"/>
        </w:rPr>
        <w:t>.</w:t>
      </w:r>
    </w:p>
    <w:p w14:paraId="6E317C29" w14:textId="0386969F" w:rsidR="005C494D" w:rsidRPr="004212EB" w:rsidRDefault="005C494D" w:rsidP="004212EB">
      <w:pPr>
        <w:jc w:val="both"/>
        <w:rPr>
          <w:rFonts w:cs="Times New Roman"/>
          <w:lang w:eastAsia="es-ES_tradnl"/>
        </w:rPr>
      </w:pPr>
    </w:p>
    <w:tbl>
      <w:tblPr>
        <w:tblStyle w:val="Tablaconcuadrcula"/>
        <w:tblW w:w="0" w:type="auto"/>
        <w:tblLayout w:type="fixed"/>
        <w:tblLook w:val="04A0" w:firstRow="1" w:lastRow="0" w:firstColumn="1" w:lastColumn="0" w:noHBand="0" w:noVBand="1"/>
      </w:tblPr>
      <w:tblGrid>
        <w:gridCol w:w="2376"/>
        <w:gridCol w:w="6678"/>
      </w:tblGrid>
      <w:tr w:rsidR="0090325E" w:rsidRPr="004212EB" w14:paraId="582EB1BE" w14:textId="77777777" w:rsidTr="002763AB">
        <w:tc>
          <w:tcPr>
            <w:tcW w:w="9054" w:type="dxa"/>
            <w:gridSpan w:val="2"/>
            <w:shd w:val="clear" w:color="auto" w:fill="0D0D0D" w:themeFill="text1" w:themeFillTint="F2"/>
          </w:tcPr>
          <w:p w14:paraId="7B75258E" w14:textId="77777777" w:rsidR="0090325E" w:rsidRPr="004212EB" w:rsidRDefault="0090325E" w:rsidP="004212EB">
            <w:pPr>
              <w:jc w:val="both"/>
              <w:rPr>
                <w:rFonts w:cs="Times New Roman"/>
              </w:rPr>
            </w:pPr>
            <w:r w:rsidRPr="004212EB">
              <w:rPr>
                <w:rFonts w:cs="Times New Roman"/>
              </w:rPr>
              <w:t>Imagen (fotografía, gráfica o ilustración)</w:t>
            </w:r>
          </w:p>
        </w:tc>
      </w:tr>
      <w:tr w:rsidR="0090325E" w:rsidRPr="004212EB" w14:paraId="0E339E61" w14:textId="77777777" w:rsidTr="002763AB">
        <w:tc>
          <w:tcPr>
            <w:tcW w:w="2376" w:type="dxa"/>
          </w:tcPr>
          <w:p w14:paraId="1265BB4A" w14:textId="77777777" w:rsidR="0090325E" w:rsidRPr="004212EB" w:rsidRDefault="0090325E" w:rsidP="004212EB">
            <w:pPr>
              <w:jc w:val="both"/>
              <w:rPr>
                <w:rFonts w:cs="Times New Roman"/>
              </w:rPr>
            </w:pPr>
            <w:r w:rsidRPr="004212EB">
              <w:rPr>
                <w:rFonts w:cs="Times New Roman"/>
              </w:rPr>
              <w:t>Código</w:t>
            </w:r>
          </w:p>
        </w:tc>
        <w:tc>
          <w:tcPr>
            <w:tcW w:w="6678" w:type="dxa"/>
          </w:tcPr>
          <w:p w14:paraId="63CEC39F" w14:textId="01ED2582" w:rsidR="0090325E" w:rsidRPr="004212EB" w:rsidRDefault="0090325E" w:rsidP="004212EB">
            <w:pPr>
              <w:jc w:val="both"/>
              <w:rPr>
                <w:rFonts w:cs="Times New Roman"/>
              </w:rPr>
            </w:pPr>
            <w:r w:rsidRPr="004212EB">
              <w:rPr>
                <w:rFonts w:cs="Times New Roman"/>
                <w:lang w:val="en-US"/>
              </w:rPr>
              <w:t>CS_08_1</w:t>
            </w:r>
            <w:r w:rsidR="003B1E10" w:rsidRPr="004212EB">
              <w:rPr>
                <w:rFonts w:cs="Times New Roman"/>
                <w:lang w:val="en-US"/>
              </w:rPr>
              <w:t>0</w:t>
            </w:r>
            <w:r w:rsidR="005C494D" w:rsidRPr="004212EB">
              <w:rPr>
                <w:rFonts w:cs="Times New Roman"/>
                <w:lang w:val="en-US"/>
              </w:rPr>
              <w:t>_IMG</w:t>
            </w:r>
            <w:r w:rsidR="0096332E" w:rsidRPr="004212EB">
              <w:rPr>
                <w:rFonts w:cs="Times New Roman"/>
                <w:lang w:val="en-US"/>
              </w:rPr>
              <w:t>15</w:t>
            </w:r>
          </w:p>
        </w:tc>
      </w:tr>
      <w:tr w:rsidR="0090325E" w:rsidRPr="004212EB" w14:paraId="4E40E86F" w14:textId="77777777" w:rsidTr="002763AB">
        <w:tc>
          <w:tcPr>
            <w:tcW w:w="2376" w:type="dxa"/>
          </w:tcPr>
          <w:p w14:paraId="6D4FAD20" w14:textId="77777777" w:rsidR="0090325E" w:rsidRPr="004212EB" w:rsidRDefault="0090325E" w:rsidP="004212EB">
            <w:pPr>
              <w:jc w:val="both"/>
              <w:rPr>
                <w:rFonts w:cs="Times New Roman"/>
              </w:rPr>
            </w:pPr>
            <w:r w:rsidRPr="004212EB">
              <w:rPr>
                <w:rFonts w:cs="Times New Roman"/>
              </w:rPr>
              <w:t>Descripción</w:t>
            </w:r>
          </w:p>
        </w:tc>
        <w:tc>
          <w:tcPr>
            <w:tcW w:w="6678" w:type="dxa"/>
          </w:tcPr>
          <w:p w14:paraId="24B1A62E" w14:textId="0B155B84" w:rsidR="0090325E" w:rsidRPr="004212EB" w:rsidRDefault="007E208B" w:rsidP="004212EB">
            <w:pPr>
              <w:jc w:val="both"/>
              <w:rPr>
                <w:rFonts w:cs="Times New Roman"/>
                <w:lang w:val="es-ES"/>
              </w:rPr>
            </w:pPr>
            <w:r w:rsidRPr="004212EB">
              <w:rPr>
                <w:rFonts w:eastAsia="Times New Roman" w:cs="Times New Roman"/>
                <w:color w:val="000000"/>
                <w:lang w:eastAsia="es-ES_tradnl"/>
              </w:rPr>
              <w:t>Oso polar</w:t>
            </w:r>
            <w:r w:rsidR="00F54413" w:rsidRPr="004212EB">
              <w:rPr>
                <w:rFonts w:eastAsia="Times New Roman" w:cs="Times New Roman"/>
                <w:color w:val="000000"/>
                <w:lang w:eastAsia="es-ES_tradnl"/>
              </w:rPr>
              <w:t xml:space="preserve"> caminando sobre hielo frágil</w:t>
            </w:r>
          </w:p>
        </w:tc>
      </w:tr>
      <w:tr w:rsidR="0090325E" w:rsidRPr="004212EB" w14:paraId="191826B7" w14:textId="77777777" w:rsidTr="002763AB">
        <w:tc>
          <w:tcPr>
            <w:tcW w:w="2376" w:type="dxa"/>
          </w:tcPr>
          <w:p w14:paraId="2B21CD3B" w14:textId="77777777" w:rsidR="0090325E" w:rsidRPr="004212EB" w:rsidRDefault="0090325E" w:rsidP="004212EB">
            <w:pPr>
              <w:jc w:val="both"/>
              <w:rPr>
                <w:rFonts w:cs="Times New Roman"/>
              </w:rPr>
            </w:pPr>
            <w:r w:rsidRPr="004212EB">
              <w:rPr>
                <w:rFonts w:cs="Times New Roman"/>
              </w:rPr>
              <w:t>Código Shutterstock (o URL o la ruta en AulaPlaneta)</w:t>
            </w:r>
          </w:p>
        </w:tc>
        <w:tc>
          <w:tcPr>
            <w:tcW w:w="6678" w:type="dxa"/>
          </w:tcPr>
          <w:p w14:paraId="6DC8A09E" w14:textId="77777777" w:rsidR="0090325E" w:rsidRPr="004212EB" w:rsidRDefault="0090325E" w:rsidP="004212EB">
            <w:pPr>
              <w:jc w:val="both"/>
              <w:rPr>
                <w:rFonts w:cs="Times New Roman"/>
                <w:noProof/>
                <w:lang w:eastAsia="es-ES_tradnl"/>
              </w:rPr>
            </w:pPr>
          </w:p>
          <w:p w14:paraId="44BB08ED" w14:textId="77777777" w:rsidR="00F54413" w:rsidRPr="004212EB" w:rsidRDefault="00F54413" w:rsidP="004212EB">
            <w:pPr>
              <w:jc w:val="both"/>
              <w:rPr>
                <w:rFonts w:cs="Times New Roman"/>
                <w:noProof/>
                <w:lang w:val="en-US" w:eastAsia="es-ES_tradnl"/>
              </w:rPr>
            </w:pPr>
            <w:r w:rsidRPr="004212EB">
              <w:rPr>
                <w:rFonts w:cs="Times New Roman"/>
                <w:noProof/>
                <w:lang w:val="en-US" w:eastAsia="es-ES_tradnl"/>
              </w:rPr>
              <w:t>high angle of mother polar bear and cub walking on ice floe in arctic ocean north of svalbard norway</w:t>
            </w:r>
          </w:p>
          <w:p w14:paraId="5652330E" w14:textId="77777777" w:rsidR="00F54413" w:rsidRPr="004212EB" w:rsidRDefault="00F54413" w:rsidP="004212EB">
            <w:pPr>
              <w:jc w:val="both"/>
              <w:rPr>
                <w:rFonts w:cs="Times New Roman"/>
                <w:noProof/>
                <w:lang w:val="en-US" w:eastAsia="es-ES_tradnl"/>
              </w:rPr>
            </w:pPr>
          </w:p>
          <w:p w14:paraId="2A7D7A73" w14:textId="77777777" w:rsidR="00F54413" w:rsidRPr="004212EB" w:rsidRDefault="00F54413" w:rsidP="004212EB">
            <w:pPr>
              <w:jc w:val="both"/>
              <w:rPr>
                <w:rFonts w:cs="Times New Roman"/>
                <w:noProof/>
                <w:lang w:eastAsia="es-ES_tradnl"/>
              </w:rPr>
            </w:pPr>
            <w:r w:rsidRPr="004212EB">
              <w:rPr>
                <w:rFonts w:cs="Times New Roman"/>
                <w:noProof/>
                <w:lang w:eastAsia="es-ES_tradnl"/>
              </w:rPr>
              <w:t>Número de la imagen 155217797</w:t>
            </w:r>
          </w:p>
          <w:p w14:paraId="45ABBCC5" w14:textId="77777777" w:rsidR="0090325E" w:rsidRPr="004212EB" w:rsidRDefault="00F54413" w:rsidP="004212EB">
            <w:pPr>
              <w:jc w:val="both"/>
              <w:rPr>
                <w:rFonts w:cs="Times New Roman"/>
                <w:noProof/>
                <w:lang w:eastAsia="es-ES_tradnl"/>
              </w:rPr>
            </w:pPr>
            <w:r w:rsidRPr="004212EB">
              <w:rPr>
                <w:rFonts w:cs="Times New Roman"/>
                <w:noProof/>
                <w:lang w:eastAsia="es-ES_tradnl"/>
              </w:rPr>
              <w:t>Derecho de autor: FloridaStock</w:t>
            </w:r>
          </w:p>
          <w:p w14:paraId="6875AB2E" w14:textId="77777777" w:rsidR="000F2082" w:rsidRPr="004212EB" w:rsidRDefault="000F2082" w:rsidP="004212EB">
            <w:pPr>
              <w:jc w:val="both"/>
              <w:rPr>
                <w:rFonts w:cs="Times New Roman"/>
                <w:noProof/>
                <w:lang w:eastAsia="es-ES_tradnl"/>
              </w:rPr>
            </w:pPr>
          </w:p>
          <w:p w14:paraId="44C6C8F5" w14:textId="57E19F99" w:rsidR="000F2082" w:rsidRPr="004212EB" w:rsidRDefault="000D4C39" w:rsidP="004212EB">
            <w:pPr>
              <w:jc w:val="both"/>
              <w:rPr>
                <w:rFonts w:cs="Times New Roman"/>
                <w:noProof/>
                <w:lang w:eastAsia="es-ES_tradnl"/>
              </w:rPr>
            </w:pPr>
            <w:r w:rsidRPr="004212EB">
              <w:rPr>
                <w:rFonts w:cs="Times New Roman"/>
                <w:noProof/>
                <w:lang w:eastAsia="es-ES_tradnl"/>
              </w:rPr>
              <w:t>O</w:t>
            </w:r>
            <w:r w:rsidR="000F2082" w:rsidRPr="004212EB">
              <w:rPr>
                <w:rFonts w:cs="Times New Roman"/>
                <w:noProof/>
                <w:lang w:eastAsia="es-ES_tradnl"/>
              </w:rPr>
              <w:t>k</w:t>
            </w:r>
          </w:p>
        </w:tc>
      </w:tr>
      <w:tr w:rsidR="0090325E" w:rsidRPr="004212EB" w14:paraId="1BF346C0" w14:textId="77777777" w:rsidTr="002763AB">
        <w:tc>
          <w:tcPr>
            <w:tcW w:w="2376" w:type="dxa"/>
          </w:tcPr>
          <w:p w14:paraId="4E91E770" w14:textId="77777777" w:rsidR="0090325E" w:rsidRPr="004212EB" w:rsidRDefault="0090325E" w:rsidP="004212EB">
            <w:pPr>
              <w:jc w:val="both"/>
              <w:rPr>
                <w:rFonts w:cs="Times New Roman"/>
              </w:rPr>
            </w:pPr>
            <w:r w:rsidRPr="004212EB">
              <w:rPr>
                <w:rFonts w:cs="Times New Roman"/>
              </w:rPr>
              <w:t>Pie de imagen</w:t>
            </w:r>
          </w:p>
        </w:tc>
        <w:tc>
          <w:tcPr>
            <w:tcW w:w="6678" w:type="dxa"/>
          </w:tcPr>
          <w:p w14:paraId="4E688CED" w14:textId="39286310" w:rsidR="0090325E" w:rsidRPr="004212EB" w:rsidRDefault="0090325E" w:rsidP="004212EB">
            <w:pPr>
              <w:jc w:val="both"/>
              <w:rPr>
                <w:rFonts w:cs="Times New Roman"/>
              </w:rPr>
            </w:pPr>
            <w:r w:rsidRPr="004212EB">
              <w:rPr>
                <w:rFonts w:cs="Times New Roman"/>
              </w:rPr>
              <w:t xml:space="preserve">El oso polar es una especie </w:t>
            </w:r>
            <w:r w:rsidR="00E977EF" w:rsidRPr="004212EB">
              <w:rPr>
                <w:rFonts w:cs="Times New Roman"/>
              </w:rPr>
              <w:t>emblemática del Ártico. E</w:t>
            </w:r>
            <w:r w:rsidR="00CF3077" w:rsidRPr="004212EB">
              <w:rPr>
                <w:rFonts w:cs="Times New Roman"/>
              </w:rPr>
              <w:t xml:space="preserve">ste mamífero </w:t>
            </w:r>
            <w:r w:rsidR="00E977EF" w:rsidRPr="004212EB">
              <w:rPr>
                <w:rFonts w:cs="Times New Roman"/>
              </w:rPr>
              <w:t>se encuentra</w:t>
            </w:r>
            <w:r w:rsidR="00CF3077" w:rsidRPr="004212EB">
              <w:rPr>
                <w:rFonts w:cs="Times New Roman"/>
              </w:rPr>
              <w:t xml:space="preserve"> </w:t>
            </w:r>
            <w:r w:rsidRPr="004212EB">
              <w:rPr>
                <w:rFonts w:cs="Times New Roman"/>
              </w:rPr>
              <w:t>en riesgo</w:t>
            </w:r>
            <w:r w:rsidR="0057079B" w:rsidRPr="004212EB">
              <w:rPr>
                <w:rFonts w:cs="Times New Roman"/>
              </w:rPr>
              <w:t>,</w:t>
            </w:r>
            <w:r w:rsidRPr="004212EB">
              <w:rPr>
                <w:rFonts w:cs="Times New Roman"/>
              </w:rPr>
              <w:t xml:space="preserve"> </w:t>
            </w:r>
            <w:r w:rsidR="00CF3077" w:rsidRPr="004212EB">
              <w:rPr>
                <w:rFonts w:cs="Times New Roman"/>
              </w:rPr>
              <w:t xml:space="preserve">debido al </w:t>
            </w:r>
            <w:r w:rsidRPr="004212EB">
              <w:rPr>
                <w:rFonts w:cs="Times New Roman"/>
              </w:rPr>
              <w:t xml:space="preserve">cambio </w:t>
            </w:r>
            <w:r w:rsidR="00CF3077" w:rsidRPr="004212EB">
              <w:rPr>
                <w:rFonts w:cs="Times New Roman"/>
              </w:rPr>
              <w:t xml:space="preserve">climático </w:t>
            </w:r>
            <w:r w:rsidRPr="004212EB">
              <w:rPr>
                <w:rFonts w:cs="Times New Roman"/>
              </w:rPr>
              <w:t>global,</w:t>
            </w:r>
            <w:r w:rsidR="00CF3077" w:rsidRPr="004212EB">
              <w:rPr>
                <w:rFonts w:cs="Times New Roman"/>
              </w:rPr>
              <w:t xml:space="preserve"> ya que la banquisa (hielo) se derrite cada vez más pronto en primavera y se recongela cada vez más tarde en otoño.</w:t>
            </w:r>
            <w:r w:rsidR="007F744C">
              <w:rPr>
                <w:rFonts w:cs="Times New Roman"/>
              </w:rPr>
              <w:t xml:space="preserve"> </w:t>
            </w:r>
            <w:r w:rsidR="00CF3077" w:rsidRPr="004212EB">
              <w:rPr>
                <w:rFonts w:cs="Times New Roman"/>
              </w:rPr>
              <w:t>El oso nec</w:t>
            </w:r>
            <w:r w:rsidR="00951451" w:rsidRPr="004212EB">
              <w:rPr>
                <w:rFonts w:cs="Times New Roman"/>
              </w:rPr>
              <w:t>esita el hielo para cazar focas;</w:t>
            </w:r>
            <w:r w:rsidR="00CF3077" w:rsidRPr="004212EB">
              <w:rPr>
                <w:rFonts w:cs="Times New Roman"/>
              </w:rPr>
              <w:t xml:space="preserve"> al no tener alimento </w:t>
            </w:r>
            <w:r w:rsidR="00951451" w:rsidRPr="004212EB">
              <w:rPr>
                <w:rFonts w:cs="Times New Roman"/>
              </w:rPr>
              <w:t xml:space="preserve">suficiente </w:t>
            </w:r>
            <w:r w:rsidR="00CF3077" w:rsidRPr="004212EB">
              <w:rPr>
                <w:rFonts w:cs="Times New Roman"/>
              </w:rPr>
              <w:t>la grasa corporal disminuye y</w:t>
            </w:r>
            <w:ins w:id="530" w:author="TOSHIBA" w:date="2016-02-04T09:22:00Z">
              <w:r w:rsidR="00192E94">
                <w:rPr>
                  <w:rFonts w:cs="Times New Roman"/>
                </w:rPr>
                <w:t>,</w:t>
              </w:r>
            </w:ins>
            <w:r w:rsidR="00CF3077" w:rsidRPr="004212EB">
              <w:rPr>
                <w:rFonts w:cs="Times New Roman"/>
              </w:rPr>
              <w:t xml:space="preserve"> en consecuencia, se reduce la producción de leche para amamantar a las crías.</w:t>
            </w:r>
          </w:p>
        </w:tc>
      </w:tr>
    </w:tbl>
    <w:p w14:paraId="5EEE07BE" w14:textId="77777777" w:rsidR="0090325E" w:rsidRPr="004212EB" w:rsidRDefault="0090325E" w:rsidP="004212EB">
      <w:pPr>
        <w:jc w:val="both"/>
        <w:rPr>
          <w:rFonts w:cs="Times New Roman"/>
          <w:lang w:eastAsia="es-ES_tradnl"/>
        </w:rPr>
      </w:pPr>
    </w:p>
    <w:p w14:paraId="1199E6BE" w14:textId="2F1136B4" w:rsidR="006976F2" w:rsidRPr="004212EB" w:rsidRDefault="00E977EF" w:rsidP="004212EB">
      <w:pPr>
        <w:jc w:val="both"/>
        <w:rPr>
          <w:rFonts w:cs="Times New Roman"/>
        </w:rPr>
      </w:pPr>
      <w:r w:rsidRPr="004212EB">
        <w:rPr>
          <w:rFonts w:cs="Times New Roman"/>
        </w:rPr>
        <w:t xml:space="preserve">El </w:t>
      </w:r>
      <w:del w:id="531" w:author="TOSHIBA" w:date="2016-02-04T09:22:00Z">
        <w:r w:rsidRPr="004212EB" w:rsidDel="00192E94">
          <w:rPr>
            <w:rFonts w:cs="Times New Roman"/>
          </w:rPr>
          <w:delText>p</w:delText>
        </w:r>
      </w:del>
      <w:ins w:id="532" w:author="TOSHIBA" w:date="2016-02-04T09:22:00Z">
        <w:r w:rsidR="00192E94">
          <w:rPr>
            <w:rFonts w:cs="Times New Roman"/>
          </w:rPr>
          <w:t>P</w:t>
        </w:r>
      </w:ins>
      <w:r w:rsidRPr="004212EB">
        <w:rPr>
          <w:rFonts w:cs="Times New Roman"/>
        </w:rPr>
        <w:t xml:space="preserve">arque </w:t>
      </w:r>
      <w:del w:id="533" w:author="TOSHIBA" w:date="2016-02-04T09:22:00Z">
        <w:r w:rsidRPr="004212EB" w:rsidDel="00192E94">
          <w:rPr>
            <w:rFonts w:cs="Times New Roman"/>
          </w:rPr>
          <w:delText>n</w:delText>
        </w:r>
      </w:del>
      <w:ins w:id="534" w:author="TOSHIBA" w:date="2016-02-04T09:22:00Z">
        <w:r w:rsidR="00192E94">
          <w:rPr>
            <w:rFonts w:cs="Times New Roman"/>
          </w:rPr>
          <w:t>N</w:t>
        </w:r>
      </w:ins>
      <w:r w:rsidRPr="004212EB">
        <w:rPr>
          <w:rFonts w:cs="Times New Roman"/>
        </w:rPr>
        <w:t>acional de Yelloswston</w:t>
      </w:r>
      <w:ins w:id="535" w:author="TOSHIBA" w:date="2016-02-05T09:04:00Z">
        <w:r w:rsidR="00A703C4">
          <w:rPr>
            <w:rFonts w:cs="Times New Roman"/>
          </w:rPr>
          <w:t>,</w:t>
        </w:r>
      </w:ins>
      <w:r w:rsidRPr="004212EB">
        <w:rPr>
          <w:rFonts w:cs="Times New Roman"/>
        </w:rPr>
        <w:t xml:space="preserve"> en Estados Unidos, se considera la extensión natural más grande e intacta de la </w:t>
      </w:r>
      <w:r w:rsidRPr="004212EB">
        <w:rPr>
          <w:rFonts w:cs="Times New Roman"/>
          <w:b/>
        </w:rPr>
        <w:t>zona templada</w:t>
      </w:r>
      <w:r w:rsidRPr="004212EB">
        <w:rPr>
          <w:rFonts w:cs="Times New Roman"/>
        </w:rPr>
        <w:t xml:space="preserve"> del hemisferio norte. Es un santuario para los </w:t>
      </w:r>
      <w:r w:rsidRPr="004212EB">
        <w:rPr>
          <w:rFonts w:cs="Times New Roman"/>
          <w:b/>
        </w:rPr>
        <w:t>bisontes</w:t>
      </w:r>
      <w:r w:rsidRPr="004212EB">
        <w:rPr>
          <w:rFonts w:cs="Times New Roman"/>
        </w:rPr>
        <w:t>, presentes desde la prehistoria</w:t>
      </w:r>
      <w:del w:id="536" w:author="TOSHIBA" w:date="2016-02-05T09:05:00Z">
        <w:r w:rsidRPr="004212EB" w:rsidDel="00C227A2">
          <w:rPr>
            <w:rFonts w:cs="Times New Roman"/>
          </w:rPr>
          <w:delText>,</w:delText>
        </w:r>
      </w:del>
      <w:r w:rsidRPr="004212EB">
        <w:rPr>
          <w:rFonts w:cs="Times New Roman"/>
        </w:rPr>
        <w:t xml:space="preserve"> y recientemente salvados de la extinción.</w:t>
      </w:r>
    </w:p>
    <w:p w14:paraId="15876416" w14:textId="77777777" w:rsidR="00E977EF" w:rsidRPr="004212EB" w:rsidRDefault="00E977EF" w:rsidP="004212EB">
      <w:pPr>
        <w:jc w:val="both"/>
        <w:rPr>
          <w:rFonts w:cs="Times New Roman"/>
          <w:lang w:eastAsia="es-ES_tradnl"/>
        </w:rPr>
      </w:pPr>
    </w:p>
    <w:p w14:paraId="5835C776" w14:textId="77777777" w:rsidR="00B92DBD" w:rsidRPr="004212EB" w:rsidRDefault="00B92DBD" w:rsidP="004212EB">
      <w:pPr>
        <w:pStyle w:val="Ttulo5"/>
        <w:jc w:val="both"/>
        <w:rPr>
          <w:rFonts w:ascii="Times New Roman" w:hAnsi="Times New Roman" w:cs="Times New Roman"/>
          <w:lang w:eastAsia="es-ES_tradnl"/>
        </w:rPr>
      </w:pPr>
      <w:r w:rsidRPr="004212EB">
        <w:rPr>
          <w:rFonts w:ascii="Times New Roman" w:hAnsi="Times New Roman" w:cs="Times New Roman"/>
          <w:lang w:eastAsia="es-ES_tradnl"/>
        </w:rPr>
        <w:t>R1</w:t>
      </w:r>
      <w:r w:rsidR="00CB1C64" w:rsidRPr="004212EB">
        <w:rPr>
          <w:rFonts w:ascii="Times New Roman" w:hAnsi="Times New Roman" w:cs="Times New Roman"/>
          <w:lang w:eastAsia="es-ES_tradnl"/>
        </w:rPr>
        <w:t>0</w:t>
      </w:r>
      <w:r w:rsidRPr="004212EB">
        <w:rPr>
          <w:rFonts w:ascii="Times New Roman" w:hAnsi="Times New Roman" w:cs="Times New Roman"/>
          <w:lang w:eastAsia="es-ES_tradnl"/>
        </w:rPr>
        <w:t xml:space="preserve">0 M </w:t>
      </w:r>
    </w:p>
    <w:p w14:paraId="0AF75602" w14:textId="77777777" w:rsidR="007B0F03" w:rsidRPr="004212EB" w:rsidRDefault="007B0F03" w:rsidP="004212EB">
      <w:pPr>
        <w:jc w:val="both"/>
        <w:rPr>
          <w:rFonts w:cs="Times New Roman"/>
          <w:lang w:eastAsia="es-ES_tradnl"/>
        </w:rPr>
      </w:pPr>
    </w:p>
    <w:tbl>
      <w:tblPr>
        <w:tblStyle w:val="Tablaconcuadrcula"/>
        <w:tblW w:w="0" w:type="auto"/>
        <w:tblLayout w:type="fixed"/>
        <w:tblLook w:val="04A0" w:firstRow="1" w:lastRow="0" w:firstColumn="1" w:lastColumn="0" w:noHBand="0" w:noVBand="1"/>
      </w:tblPr>
      <w:tblGrid>
        <w:gridCol w:w="1696"/>
        <w:gridCol w:w="7132"/>
      </w:tblGrid>
      <w:tr w:rsidR="00B92DBD" w:rsidRPr="004212EB" w14:paraId="6DCA0A75" w14:textId="77777777" w:rsidTr="00E977EF">
        <w:tc>
          <w:tcPr>
            <w:tcW w:w="8828" w:type="dxa"/>
            <w:gridSpan w:val="2"/>
            <w:shd w:val="clear" w:color="auto" w:fill="000000" w:themeFill="text1"/>
          </w:tcPr>
          <w:p w14:paraId="2231DBCD" w14:textId="77777777" w:rsidR="00B92DBD" w:rsidRPr="004212EB" w:rsidRDefault="00B92DBD" w:rsidP="004212EB">
            <w:pPr>
              <w:jc w:val="both"/>
              <w:rPr>
                <w:rFonts w:cs="Times New Roman"/>
                <w:b/>
                <w:color w:val="FFFFFF" w:themeColor="background1"/>
              </w:rPr>
            </w:pPr>
            <w:r w:rsidRPr="004212EB">
              <w:rPr>
                <w:rFonts w:cs="Times New Roman"/>
                <w:b/>
                <w:color w:val="FFFFFF" w:themeColor="background1"/>
              </w:rPr>
              <w:t>Practica: recurso nuevo</w:t>
            </w:r>
          </w:p>
        </w:tc>
      </w:tr>
      <w:tr w:rsidR="00B92DBD" w:rsidRPr="004212EB" w14:paraId="2C2DB444" w14:textId="77777777" w:rsidTr="00E977EF">
        <w:tc>
          <w:tcPr>
            <w:tcW w:w="1696" w:type="dxa"/>
          </w:tcPr>
          <w:p w14:paraId="7B00132D" w14:textId="77777777" w:rsidR="00B92DBD" w:rsidRPr="004212EB" w:rsidRDefault="00B92DBD" w:rsidP="004212EB">
            <w:pPr>
              <w:jc w:val="both"/>
              <w:rPr>
                <w:rFonts w:cs="Times New Roman"/>
                <w:b/>
              </w:rPr>
            </w:pPr>
            <w:r w:rsidRPr="004212EB">
              <w:rPr>
                <w:rFonts w:cs="Times New Roman"/>
                <w:b/>
              </w:rPr>
              <w:t>Código</w:t>
            </w:r>
          </w:p>
        </w:tc>
        <w:tc>
          <w:tcPr>
            <w:tcW w:w="7132" w:type="dxa"/>
          </w:tcPr>
          <w:p w14:paraId="4CEC9C1C" w14:textId="77777777" w:rsidR="00B92DBD" w:rsidRPr="004212EB" w:rsidRDefault="00B92DBD" w:rsidP="004212EB">
            <w:pPr>
              <w:jc w:val="both"/>
              <w:rPr>
                <w:rFonts w:cs="Times New Roman"/>
                <w:b/>
              </w:rPr>
            </w:pPr>
            <w:r w:rsidRPr="004212EB">
              <w:rPr>
                <w:rFonts w:cs="Times New Roman"/>
                <w:lang w:val="en-US"/>
              </w:rPr>
              <w:t>CS_08_10_REC1</w:t>
            </w:r>
            <w:r w:rsidR="004C3573" w:rsidRPr="004212EB">
              <w:rPr>
                <w:rFonts w:cs="Times New Roman"/>
                <w:lang w:val="en-US"/>
              </w:rPr>
              <w:t>0</w:t>
            </w:r>
            <w:r w:rsidRPr="004212EB">
              <w:rPr>
                <w:rFonts w:cs="Times New Roman"/>
                <w:lang w:val="en-US"/>
              </w:rPr>
              <w:t>0</w:t>
            </w:r>
          </w:p>
        </w:tc>
      </w:tr>
      <w:tr w:rsidR="00B92DBD" w:rsidRPr="004212EB" w14:paraId="14658199" w14:textId="77777777" w:rsidTr="00E977EF">
        <w:tc>
          <w:tcPr>
            <w:tcW w:w="1696" w:type="dxa"/>
          </w:tcPr>
          <w:p w14:paraId="7069633A" w14:textId="77777777" w:rsidR="00B92DBD" w:rsidRPr="004212EB" w:rsidRDefault="00B92DBD" w:rsidP="004212EB">
            <w:pPr>
              <w:jc w:val="both"/>
              <w:rPr>
                <w:rFonts w:cs="Times New Roman"/>
              </w:rPr>
            </w:pPr>
            <w:r w:rsidRPr="004212EB">
              <w:rPr>
                <w:rFonts w:cs="Times New Roman"/>
                <w:b/>
              </w:rPr>
              <w:t>Título</w:t>
            </w:r>
          </w:p>
        </w:tc>
        <w:tc>
          <w:tcPr>
            <w:tcW w:w="7132" w:type="dxa"/>
          </w:tcPr>
          <w:p w14:paraId="16108FB3" w14:textId="77777777" w:rsidR="00B92DBD" w:rsidRPr="004212EB" w:rsidRDefault="00FC0D44" w:rsidP="004212EB">
            <w:pPr>
              <w:jc w:val="both"/>
              <w:rPr>
                <w:rFonts w:cs="Times New Roman"/>
              </w:rPr>
            </w:pPr>
            <w:r w:rsidRPr="004212EB">
              <w:rPr>
                <w:rFonts w:cs="Times New Roman"/>
              </w:rPr>
              <w:t xml:space="preserve">El bioma de la </w:t>
            </w:r>
            <w:r w:rsidR="008B74CE" w:rsidRPr="004212EB">
              <w:rPr>
                <w:rFonts w:cs="Times New Roman"/>
              </w:rPr>
              <w:t xml:space="preserve">tundra </w:t>
            </w:r>
          </w:p>
        </w:tc>
      </w:tr>
      <w:tr w:rsidR="00B92DBD" w:rsidRPr="004212EB" w14:paraId="753AC6AC" w14:textId="77777777" w:rsidTr="00E977EF">
        <w:tc>
          <w:tcPr>
            <w:tcW w:w="1696" w:type="dxa"/>
          </w:tcPr>
          <w:p w14:paraId="15298D92" w14:textId="77777777" w:rsidR="00B92DBD" w:rsidRPr="004212EB" w:rsidRDefault="00B92DBD" w:rsidP="004212EB">
            <w:pPr>
              <w:jc w:val="both"/>
              <w:rPr>
                <w:rFonts w:cs="Times New Roman"/>
                <w:b/>
              </w:rPr>
            </w:pPr>
            <w:r w:rsidRPr="004212EB">
              <w:rPr>
                <w:rFonts w:cs="Times New Roman"/>
                <w:b/>
              </w:rPr>
              <w:t>Descripción</w:t>
            </w:r>
          </w:p>
        </w:tc>
        <w:tc>
          <w:tcPr>
            <w:tcW w:w="7132" w:type="dxa"/>
          </w:tcPr>
          <w:p w14:paraId="265A6754" w14:textId="1243150F" w:rsidR="000058D7" w:rsidRPr="004212EB" w:rsidRDefault="00FC0D44" w:rsidP="004212EB">
            <w:pPr>
              <w:jc w:val="both"/>
              <w:rPr>
                <w:rFonts w:cs="Times New Roman"/>
              </w:rPr>
            </w:pPr>
            <w:r w:rsidRPr="004212EB">
              <w:rPr>
                <w:rFonts w:cs="Times New Roman"/>
              </w:rPr>
              <w:t xml:space="preserve">Actividad </w:t>
            </w:r>
            <w:r w:rsidR="002C46B8" w:rsidRPr="004212EB">
              <w:rPr>
                <w:rFonts w:cs="Times New Roman"/>
              </w:rPr>
              <w:t xml:space="preserve">con video </w:t>
            </w:r>
            <w:r w:rsidRPr="004212EB">
              <w:rPr>
                <w:rFonts w:cs="Times New Roman"/>
              </w:rPr>
              <w:t>que permite caracterizar el bioma de la tundra, a partir de sus características climáticas, fitogeográficas y zoogeográficas</w:t>
            </w:r>
          </w:p>
        </w:tc>
      </w:tr>
      <w:tr w:rsidR="00E977EF" w:rsidRPr="004212EB" w14:paraId="2ADC5DF2" w14:textId="77777777" w:rsidTr="00E977EF">
        <w:tc>
          <w:tcPr>
            <w:tcW w:w="1696" w:type="dxa"/>
          </w:tcPr>
          <w:p w14:paraId="18DEF76C" w14:textId="63590C1E" w:rsidR="00E977EF" w:rsidRPr="004212EB" w:rsidRDefault="00E977EF" w:rsidP="00133576">
            <w:pPr>
              <w:jc w:val="both"/>
              <w:rPr>
                <w:rFonts w:cs="Times New Roman"/>
                <w:b/>
              </w:rPr>
            </w:pPr>
            <w:r w:rsidRPr="004212EB">
              <w:rPr>
                <w:rFonts w:cs="Times New Roman"/>
                <w:b/>
              </w:rPr>
              <w:t>Ub</w:t>
            </w:r>
            <w:r w:rsidR="00133576">
              <w:rPr>
                <w:rFonts w:cs="Times New Roman"/>
                <w:b/>
              </w:rPr>
              <w:t>i</w:t>
            </w:r>
            <w:r w:rsidRPr="004212EB">
              <w:rPr>
                <w:rFonts w:cs="Times New Roman"/>
                <w:b/>
              </w:rPr>
              <w:t>cación</w:t>
            </w:r>
          </w:p>
        </w:tc>
        <w:tc>
          <w:tcPr>
            <w:tcW w:w="7132" w:type="dxa"/>
          </w:tcPr>
          <w:p w14:paraId="79458A92" w14:textId="77777777" w:rsidR="00E977EF" w:rsidRPr="004212EB" w:rsidRDefault="0057792C" w:rsidP="004212EB">
            <w:pPr>
              <w:jc w:val="both"/>
              <w:rPr>
                <w:rFonts w:cs="Times New Roman"/>
              </w:rPr>
            </w:pPr>
            <w:hyperlink r:id="rId34" w:history="1">
              <w:r w:rsidR="00E977EF" w:rsidRPr="004212EB">
                <w:rPr>
                  <w:rStyle w:val="Hipervnculo"/>
                  <w:rFonts w:cs="Times New Roman"/>
                </w:rPr>
                <w:t>http://hispanicasaber.planetasaber.com/encyclopedia/default.asp?idpack=10&amp;idpil=VI010237&amp;ruta=Buscador</w:t>
              </w:r>
            </w:hyperlink>
          </w:p>
          <w:p w14:paraId="2C909AE3" w14:textId="77777777" w:rsidR="00E977EF" w:rsidRPr="004212EB" w:rsidRDefault="00E977EF" w:rsidP="004212EB">
            <w:pPr>
              <w:jc w:val="both"/>
              <w:rPr>
                <w:rFonts w:cs="Times New Roman"/>
              </w:rPr>
            </w:pPr>
            <w:r w:rsidRPr="004212EB">
              <w:rPr>
                <w:rFonts w:cs="Times New Roman"/>
              </w:rPr>
              <w:t>Motor M5B</w:t>
            </w:r>
          </w:p>
          <w:p w14:paraId="15B91B7A" w14:textId="77777777" w:rsidR="00E977EF" w:rsidRPr="004212EB" w:rsidRDefault="00E977EF" w:rsidP="004212EB">
            <w:pPr>
              <w:jc w:val="both"/>
              <w:rPr>
                <w:rFonts w:cs="Times New Roman"/>
              </w:rPr>
            </w:pPr>
            <w:r w:rsidRPr="004212EB">
              <w:rPr>
                <w:rFonts w:cs="Times New Roman"/>
              </w:rPr>
              <w:t>Autoría: Miguel</w:t>
            </w:r>
          </w:p>
          <w:p w14:paraId="3CC69F5C" w14:textId="7A9C8D2C" w:rsidR="004041C4" w:rsidRPr="004212EB" w:rsidRDefault="00095490" w:rsidP="004212EB">
            <w:pPr>
              <w:jc w:val="both"/>
              <w:rPr>
                <w:rFonts w:cs="Times New Roman"/>
              </w:rPr>
            </w:pPr>
            <w:r w:rsidRPr="004212EB">
              <w:rPr>
                <w:rFonts w:cs="Times New Roman"/>
              </w:rPr>
              <w:t>Ok, revisado. Video en lista de solicitud</w:t>
            </w:r>
            <w:r w:rsidR="00133576">
              <w:rPr>
                <w:rFonts w:cs="Times New Roman"/>
              </w:rPr>
              <w:t xml:space="preserve"> – solicitud enviada 30 enero</w:t>
            </w:r>
          </w:p>
        </w:tc>
      </w:tr>
    </w:tbl>
    <w:p w14:paraId="6AE4A76C" w14:textId="77777777" w:rsidR="00B92DBD" w:rsidRPr="004212EB" w:rsidRDefault="00B92DBD" w:rsidP="004212EB">
      <w:pPr>
        <w:jc w:val="both"/>
        <w:rPr>
          <w:rFonts w:cs="Times New Roman"/>
        </w:rPr>
      </w:pPr>
    </w:p>
    <w:p w14:paraId="60F7CCA6" w14:textId="77777777" w:rsidR="00236CB3" w:rsidRPr="004212EB" w:rsidRDefault="00DF5ED0" w:rsidP="004212EB">
      <w:pPr>
        <w:jc w:val="both"/>
        <w:rPr>
          <w:rFonts w:cs="Times New Roman"/>
        </w:rPr>
      </w:pPr>
      <w:r w:rsidRPr="004212EB">
        <w:rPr>
          <w:rFonts w:cs="Times New Roman"/>
          <w:highlight w:val="yellow"/>
        </w:rPr>
        <w:t>[SECCIÓN 2]</w:t>
      </w:r>
    </w:p>
    <w:p w14:paraId="1D72E43C" w14:textId="77777777" w:rsidR="00236CB3" w:rsidRPr="004212EB" w:rsidRDefault="00BA2CDD" w:rsidP="004212EB">
      <w:pPr>
        <w:pStyle w:val="Ttulo2"/>
        <w:jc w:val="both"/>
        <w:rPr>
          <w:rFonts w:ascii="Times New Roman" w:hAnsi="Times New Roman" w:cs="Times New Roman"/>
          <w:sz w:val="24"/>
          <w:szCs w:val="24"/>
        </w:rPr>
      </w:pPr>
      <w:bookmarkStart w:id="537" w:name="_Toc436127657"/>
      <w:r w:rsidRPr="004212EB">
        <w:rPr>
          <w:rFonts w:ascii="Times New Roman" w:hAnsi="Times New Roman" w:cs="Times New Roman"/>
          <w:sz w:val="24"/>
          <w:szCs w:val="24"/>
        </w:rPr>
        <w:t>3</w:t>
      </w:r>
      <w:r w:rsidR="00236CB3" w:rsidRPr="004212EB">
        <w:rPr>
          <w:rFonts w:ascii="Times New Roman" w:hAnsi="Times New Roman" w:cs="Times New Roman"/>
          <w:sz w:val="24"/>
          <w:szCs w:val="24"/>
        </w:rPr>
        <w:t>.3 Consolidación</w:t>
      </w:r>
      <w:bookmarkEnd w:id="537"/>
    </w:p>
    <w:p w14:paraId="5BAA82CC" w14:textId="77777777" w:rsidR="00236CB3" w:rsidRPr="004212EB" w:rsidRDefault="00236CB3" w:rsidP="004212EB">
      <w:pPr>
        <w:jc w:val="both"/>
        <w:rPr>
          <w:rFonts w:cs="Times New Roman"/>
        </w:rPr>
      </w:pPr>
      <w:r w:rsidRPr="004212EB">
        <w:rPr>
          <w:rStyle w:val="un"/>
          <w:rFonts w:cs="Times New Roman"/>
        </w:rPr>
        <w:t>Actividades para consolidar lo que has aprendido en esta sección.</w:t>
      </w:r>
    </w:p>
    <w:p w14:paraId="3768C45F" w14:textId="77777777" w:rsidR="00236CB3" w:rsidRPr="004212EB" w:rsidRDefault="00236CB3" w:rsidP="004212EB">
      <w:pPr>
        <w:pStyle w:val="Ttulo5"/>
        <w:jc w:val="both"/>
        <w:rPr>
          <w:rFonts w:ascii="Times New Roman" w:hAnsi="Times New Roman" w:cs="Times New Roman"/>
        </w:rPr>
      </w:pPr>
      <w:r w:rsidRPr="004212EB">
        <w:rPr>
          <w:rFonts w:ascii="Times New Roman" w:hAnsi="Times New Roman" w:cs="Times New Roman"/>
        </w:rPr>
        <w:t>R</w:t>
      </w:r>
      <w:r w:rsidR="00CB1C64" w:rsidRPr="004212EB">
        <w:rPr>
          <w:rFonts w:ascii="Times New Roman" w:hAnsi="Times New Roman" w:cs="Times New Roman"/>
        </w:rPr>
        <w:t>11</w:t>
      </w:r>
      <w:r w:rsidRPr="004212EB">
        <w:rPr>
          <w:rFonts w:ascii="Times New Roman" w:hAnsi="Times New Roman" w:cs="Times New Roman"/>
        </w:rPr>
        <w:t>0 Consolid</w:t>
      </w:r>
    </w:p>
    <w:tbl>
      <w:tblPr>
        <w:tblStyle w:val="Tablaconcuadrcula"/>
        <w:tblW w:w="0" w:type="auto"/>
        <w:tblLook w:val="04A0" w:firstRow="1" w:lastRow="0" w:firstColumn="1" w:lastColumn="0" w:noHBand="0" w:noVBand="1"/>
      </w:tblPr>
      <w:tblGrid>
        <w:gridCol w:w="2518"/>
        <w:gridCol w:w="6515"/>
      </w:tblGrid>
      <w:tr w:rsidR="00236CB3" w:rsidRPr="004212EB" w14:paraId="0C7C2F48" w14:textId="77777777" w:rsidTr="0001107C">
        <w:tc>
          <w:tcPr>
            <w:tcW w:w="9033" w:type="dxa"/>
            <w:gridSpan w:val="2"/>
            <w:shd w:val="clear" w:color="auto" w:fill="000000" w:themeFill="text1"/>
          </w:tcPr>
          <w:p w14:paraId="49423871" w14:textId="77777777" w:rsidR="00236CB3" w:rsidRPr="004212EB" w:rsidRDefault="00236CB3" w:rsidP="004212EB">
            <w:pPr>
              <w:jc w:val="both"/>
              <w:rPr>
                <w:rFonts w:cs="Times New Roman"/>
                <w:b/>
                <w:color w:val="FFFFFF" w:themeColor="background1"/>
              </w:rPr>
            </w:pPr>
            <w:r w:rsidRPr="004212EB">
              <w:rPr>
                <w:rFonts w:cs="Times New Roman"/>
                <w:b/>
                <w:color w:val="FFFFFF" w:themeColor="background1"/>
              </w:rPr>
              <w:t>Practica: recurso nuevo</w:t>
            </w:r>
          </w:p>
        </w:tc>
      </w:tr>
      <w:tr w:rsidR="00236CB3" w:rsidRPr="004212EB" w14:paraId="537426FC" w14:textId="77777777" w:rsidTr="0001107C">
        <w:tc>
          <w:tcPr>
            <w:tcW w:w="2518" w:type="dxa"/>
          </w:tcPr>
          <w:p w14:paraId="132E83AC" w14:textId="77777777" w:rsidR="00236CB3" w:rsidRPr="004212EB" w:rsidRDefault="00236CB3" w:rsidP="004212EB">
            <w:pPr>
              <w:jc w:val="both"/>
              <w:rPr>
                <w:rFonts w:cs="Times New Roman"/>
                <w:b/>
                <w:color w:val="000000"/>
              </w:rPr>
            </w:pPr>
            <w:r w:rsidRPr="004212EB">
              <w:rPr>
                <w:rFonts w:cs="Times New Roman"/>
                <w:b/>
                <w:color w:val="000000"/>
              </w:rPr>
              <w:t>Código</w:t>
            </w:r>
          </w:p>
        </w:tc>
        <w:tc>
          <w:tcPr>
            <w:tcW w:w="6515" w:type="dxa"/>
          </w:tcPr>
          <w:p w14:paraId="7A7E1EE5" w14:textId="77777777" w:rsidR="00236CB3" w:rsidRPr="004212EB" w:rsidRDefault="004C3573" w:rsidP="004212EB">
            <w:pPr>
              <w:jc w:val="both"/>
              <w:rPr>
                <w:rFonts w:cs="Times New Roman"/>
                <w:b/>
                <w:color w:val="000000"/>
              </w:rPr>
            </w:pPr>
            <w:r w:rsidRPr="004212EB">
              <w:rPr>
                <w:rFonts w:cs="Times New Roman"/>
                <w:lang w:val="es-CO"/>
              </w:rPr>
              <w:t>CS_08_10_REC11</w:t>
            </w:r>
            <w:r w:rsidR="00236CB3" w:rsidRPr="004212EB">
              <w:rPr>
                <w:rFonts w:cs="Times New Roman"/>
                <w:lang w:val="es-CO"/>
              </w:rPr>
              <w:t>0</w:t>
            </w:r>
          </w:p>
        </w:tc>
      </w:tr>
      <w:tr w:rsidR="00236CB3" w:rsidRPr="004212EB" w14:paraId="54AF9C2A" w14:textId="77777777" w:rsidTr="0001107C">
        <w:tc>
          <w:tcPr>
            <w:tcW w:w="2518" w:type="dxa"/>
          </w:tcPr>
          <w:p w14:paraId="2A086BB0" w14:textId="77777777" w:rsidR="00236CB3" w:rsidRPr="004212EB" w:rsidRDefault="00236CB3" w:rsidP="004212EB">
            <w:pPr>
              <w:jc w:val="both"/>
              <w:rPr>
                <w:rFonts w:cs="Times New Roman"/>
                <w:color w:val="000000"/>
              </w:rPr>
            </w:pPr>
            <w:r w:rsidRPr="004212EB">
              <w:rPr>
                <w:rFonts w:cs="Times New Roman"/>
                <w:b/>
                <w:color w:val="000000"/>
              </w:rPr>
              <w:t>Título</w:t>
            </w:r>
          </w:p>
        </w:tc>
        <w:tc>
          <w:tcPr>
            <w:tcW w:w="6515" w:type="dxa"/>
          </w:tcPr>
          <w:p w14:paraId="2018061F" w14:textId="22313302" w:rsidR="00236CB3" w:rsidRPr="004212EB" w:rsidRDefault="00D017D6" w:rsidP="002C529E">
            <w:pPr>
              <w:jc w:val="both"/>
              <w:rPr>
                <w:rFonts w:cs="Times New Roman"/>
                <w:color w:val="000000"/>
              </w:rPr>
            </w:pPr>
            <w:r w:rsidRPr="004212EB">
              <w:rPr>
                <w:rFonts w:cs="Times New Roman"/>
                <w:color w:val="000000"/>
              </w:rPr>
              <w:t xml:space="preserve">Refuerza tu aprendizaje: </w:t>
            </w:r>
            <w:r w:rsidR="00DB4C0C" w:rsidRPr="004212EB">
              <w:rPr>
                <w:rFonts w:cs="Times New Roman"/>
                <w:color w:val="000000"/>
              </w:rPr>
              <w:t xml:space="preserve">El </w:t>
            </w:r>
            <w:r w:rsidRPr="004212EB">
              <w:rPr>
                <w:rFonts w:cs="Times New Roman"/>
                <w:color w:val="000000"/>
              </w:rPr>
              <w:t xml:space="preserve">reino </w:t>
            </w:r>
            <w:del w:id="538" w:author="TOSHIBA" w:date="2016-02-04T09:23:00Z">
              <w:r w:rsidRPr="004212EB" w:rsidDel="002C529E">
                <w:rPr>
                  <w:rFonts w:cs="Times New Roman"/>
                  <w:color w:val="000000"/>
                </w:rPr>
                <w:delText>H</w:delText>
              </w:r>
            </w:del>
            <w:ins w:id="539" w:author="TOSHIBA" w:date="2016-02-04T09:23:00Z">
              <w:r w:rsidR="002C529E">
                <w:rPr>
                  <w:rFonts w:cs="Times New Roman"/>
                  <w:color w:val="000000"/>
                </w:rPr>
                <w:t>h</w:t>
              </w:r>
            </w:ins>
            <w:r w:rsidRPr="004212EB">
              <w:rPr>
                <w:rFonts w:cs="Times New Roman"/>
                <w:color w:val="000000"/>
              </w:rPr>
              <w:t>olártico</w:t>
            </w:r>
          </w:p>
        </w:tc>
      </w:tr>
      <w:tr w:rsidR="00236CB3" w:rsidRPr="004212EB" w14:paraId="2F1CBD15" w14:textId="77777777" w:rsidTr="0001107C">
        <w:tc>
          <w:tcPr>
            <w:tcW w:w="2518" w:type="dxa"/>
          </w:tcPr>
          <w:p w14:paraId="7006ED58" w14:textId="77777777" w:rsidR="00236CB3" w:rsidRPr="004212EB" w:rsidRDefault="00236CB3" w:rsidP="004212EB">
            <w:pPr>
              <w:jc w:val="both"/>
              <w:rPr>
                <w:rFonts w:cs="Times New Roman"/>
                <w:b/>
                <w:color w:val="000000"/>
              </w:rPr>
            </w:pPr>
            <w:r w:rsidRPr="004212EB">
              <w:rPr>
                <w:rFonts w:cs="Times New Roman"/>
                <w:b/>
                <w:color w:val="000000"/>
              </w:rPr>
              <w:t>Descripción</w:t>
            </w:r>
          </w:p>
        </w:tc>
        <w:tc>
          <w:tcPr>
            <w:tcW w:w="6515" w:type="dxa"/>
          </w:tcPr>
          <w:p w14:paraId="0CC9A71D" w14:textId="167177EB" w:rsidR="000058D7" w:rsidRPr="004212EB" w:rsidRDefault="00D017D6" w:rsidP="002C529E">
            <w:pPr>
              <w:jc w:val="both"/>
              <w:rPr>
                <w:rFonts w:cs="Times New Roman"/>
                <w:color w:val="000000"/>
              </w:rPr>
            </w:pPr>
            <w:r w:rsidRPr="004212EB">
              <w:rPr>
                <w:rFonts w:cs="Times New Roman"/>
                <w:color w:val="000000"/>
              </w:rPr>
              <w:t>Actividad</w:t>
            </w:r>
            <w:r w:rsidR="00DB4C0C" w:rsidRPr="004212EB">
              <w:rPr>
                <w:rFonts w:cs="Times New Roman"/>
                <w:color w:val="000000"/>
              </w:rPr>
              <w:t xml:space="preserve"> sobre El reino </w:t>
            </w:r>
            <w:del w:id="540" w:author="TOSHIBA" w:date="2016-02-04T09:23:00Z">
              <w:r w:rsidR="00DB4C0C" w:rsidRPr="004212EB" w:rsidDel="002C529E">
                <w:rPr>
                  <w:rFonts w:cs="Times New Roman"/>
                  <w:color w:val="000000"/>
                </w:rPr>
                <w:delText>H</w:delText>
              </w:r>
            </w:del>
            <w:ins w:id="541" w:author="TOSHIBA" w:date="2016-02-04T09:23:00Z">
              <w:r w:rsidR="002C529E">
                <w:rPr>
                  <w:rFonts w:cs="Times New Roman"/>
                  <w:color w:val="000000"/>
                </w:rPr>
                <w:t>h</w:t>
              </w:r>
            </w:ins>
            <w:r w:rsidR="00DB4C0C" w:rsidRPr="004212EB">
              <w:rPr>
                <w:rFonts w:cs="Times New Roman"/>
                <w:color w:val="000000"/>
              </w:rPr>
              <w:t>olártico</w:t>
            </w:r>
          </w:p>
        </w:tc>
      </w:tr>
      <w:tr w:rsidR="00DB4C0C" w:rsidRPr="004212EB" w14:paraId="307D2453" w14:textId="77777777" w:rsidTr="0001107C">
        <w:tc>
          <w:tcPr>
            <w:tcW w:w="2518" w:type="dxa"/>
          </w:tcPr>
          <w:p w14:paraId="36B47797" w14:textId="77777777" w:rsidR="00DB4C0C" w:rsidRPr="004212EB" w:rsidRDefault="00DB4C0C" w:rsidP="004212EB">
            <w:pPr>
              <w:jc w:val="both"/>
              <w:rPr>
                <w:rFonts w:cs="Times New Roman"/>
                <w:b/>
                <w:color w:val="000000"/>
              </w:rPr>
            </w:pPr>
          </w:p>
        </w:tc>
        <w:tc>
          <w:tcPr>
            <w:tcW w:w="6515" w:type="dxa"/>
          </w:tcPr>
          <w:p w14:paraId="61D72A91" w14:textId="77777777" w:rsidR="00DB4C0C" w:rsidRPr="004212EB" w:rsidRDefault="00DB4C0C" w:rsidP="004212EB">
            <w:pPr>
              <w:jc w:val="both"/>
              <w:rPr>
                <w:rFonts w:cs="Times New Roman"/>
                <w:color w:val="000000"/>
              </w:rPr>
            </w:pPr>
            <w:r w:rsidRPr="004212EB">
              <w:rPr>
                <w:rFonts w:cs="Times New Roman"/>
                <w:color w:val="000000"/>
              </w:rPr>
              <w:t>M101</w:t>
            </w:r>
          </w:p>
          <w:p w14:paraId="1688D4DF" w14:textId="77777777" w:rsidR="00DB4C0C" w:rsidRPr="004212EB" w:rsidRDefault="00DB4C0C" w:rsidP="004212EB">
            <w:pPr>
              <w:jc w:val="both"/>
              <w:rPr>
                <w:rFonts w:cs="Times New Roman"/>
                <w:color w:val="000000"/>
              </w:rPr>
            </w:pPr>
            <w:r w:rsidRPr="004212EB">
              <w:rPr>
                <w:rFonts w:cs="Times New Roman"/>
                <w:color w:val="000000"/>
              </w:rPr>
              <w:t>Mínimo 10 preguntas</w:t>
            </w:r>
          </w:p>
          <w:p w14:paraId="2E95C8D7" w14:textId="77777777" w:rsidR="00DB4C0C" w:rsidRPr="004212EB" w:rsidRDefault="00DB4C0C" w:rsidP="004212EB">
            <w:pPr>
              <w:jc w:val="both"/>
              <w:rPr>
                <w:rFonts w:cs="Times New Roman"/>
              </w:rPr>
            </w:pPr>
            <w:r w:rsidRPr="004212EB">
              <w:rPr>
                <w:rFonts w:cs="Times New Roman"/>
              </w:rPr>
              <w:t xml:space="preserve">Autoría: </w:t>
            </w:r>
            <w:r w:rsidR="008C6C08" w:rsidRPr="004212EB">
              <w:rPr>
                <w:rFonts w:cs="Times New Roman"/>
              </w:rPr>
              <w:t>Miguel</w:t>
            </w:r>
          </w:p>
          <w:p w14:paraId="38979FF7" w14:textId="77777777" w:rsidR="008C6C08" w:rsidRDefault="00B256FD" w:rsidP="004212EB">
            <w:pPr>
              <w:jc w:val="both"/>
              <w:rPr>
                <w:rFonts w:cs="Times New Roman"/>
                <w:color w:val="000000"/>
              </w:rPr>
            </w:pPr>
            <w:r w:rsidRPr="004212EB">
              <w:rPr>
                <w:rFonts w:cs="Times New Roman"/>
                <w:color w:val="000000"/>
              </w:rPr>
              <w:t xml:space="preserve">Ok, editado. </w:t>
            </w:r>
            <w:r w:rsidR="00C307A6" w:rsidRPr="004212EB">
              <w:rPr>
                <w:rFonts w:cs="Times New Roman"/>
                <w:color w:val="000000"/>
              </w:rPr>
              <w:t>Solicitud de 1 imagen 28 enero</w:t>
            </w:r>
          </w:p>
          <w:p w14:paraId="445CA044" w14:textId="21EEEA6B" w:rsidR="009F5014" w:rsidRPr="004212EB" w:rsidRDefault="009F5014" w:rsidP="004212EB">
            <w:pPr>
              <w:jc w:val="both"/>
              <w:rPr>
                <w:rFonts w:cs="Times New Roman"/>
                <w:color w:val="000000"/>
              </w:rPr>
            </w:pPr>
            <w:r w:rsidRPr="00DB3C86">
              <w:rPr>
                <w:rFonts w:cs="Times New Roman"/>
                <w:color w:val="B2A1C7" w:themeColor="accent4" w:themeTint="99"/>
              </w:rPr>
              <w:t>Ok, imagen revisada 30 enero</w:t>
            </w:r>
          </w:p>
        </w:tc>
      </w:tr>
    </w:tbl>
    <w:p w14:paraId="7C8E9548" w14:textId="43469DEC" w:rsidR="008D4923" w:rsidRPr="004212EB" w:rsidRDefault="008D4923" w:rsidP="004212EB">
      <w:pPr>
        <w:jc w:val="both"/>
        <w:rPr>
          <w:rFonts w:cs="Times New Roman"/>
        </w:rPr>
      </w:pPr>
    </w:p>
    <w:p w14:paraId="0501F660" w14:textId="77777777" w:rsidR="008D4923" w:rsidRPr="004212EB" w:rsidRDefault="008D4923" w:rsidP="004212EB">
      <w:pPr>
        <w:jc w:val="both"/>
        <w:rPr>
          <w:rFonts w:cs="Times New Roman"/>
        </w:rPr>
      </w:pPr>
    </w:p>
    <w:p w14:paraId="3755873C" w14:textId="77777777" w:rsidR="00DF5ED0" w:rsidRPr="004212EB" w:rsidRDefault="00DF5ED0" w:rsidP="004212EB">
      <w:pPr>
        <w:jc w:val="both"/>
        <w:rPr>
          <w:rFonts w:cs="Times New Roman"/>
        </w:rPr>
      </w:pPr>
      <w:r w:rsidRPr="004212EB">
        <w:rPr>
          <w:rFonts w:cs="Times New Roman"/>
          <w:highlight w:val="yellow"/>
        </w:rPr>
        <w:t>[SECCIÓN 1]</w:t>
      </w:r>
    </w:p>
    <w:p w14:paraId="6731D1C6" w14:textId="481F781C" w:rsidR="00B500F4" w:rsidRPr="004212EB" w:rsidRDefault="00BA2CDD" w:rsidP="004212EB">
      <w:pPr>
        <w:pStyle w:val="Ttulo1"/>
        <w:jc w:val="both"/>
        <w:rPr>
          <w:rFonts w:ascii="Times New Roman" w:hAnsi="Times New Roman" w:cs="Times New Roman"/>
          <w:sz w:val="24"/>
          <w:szCs w:val="24"/>
        </w:rPr>
      </w:pPr>
      <w:bookmarkStart w:id="542" w:name="_Toc436127658"/>
      <w:r w:rsidRPr="004212EB">
        <w:rPr>
          <w:rFonts w:ascii="Times New Roman" w:hAnsi="Times New Roman" w:cs="Times New Roman"/>
          <w:sz w:val="24"/>
          <w:szCs w:val="24"/>
        </w:rPr>
        <w:t>4</w:t>
      </w:r>
      <w:r w:rsidR="00C249C4" w:rsidRPr="004212EB">
        <w:rPr>
          <w:rFonts w:ascii="Times New Roman" w:hAnsi="Times New Roman" w:cs="Times New Roman"/>
          <w:sz w:val="24"/>
          <w:szCs w:val="24"/>
        </w:rPr>
        <w:t xml:space="preserve"> </w:t>
      </w:r>
      <w:r w:rsidR="008C7DDF" w:rsidRPr="004212EB">
        <w:rPr>
          <w:rFonts w:ascii="Times New Roman" w:hAnsi="Times New Roman" w:cs="Times New Roman"/>
          <w:sz w:val="24"/>
          <w:szCs w:val="24"/>
        </w:rPr>
        <w:t xml:space="preserve">Los reinos </w:t>
      </w:r>
      <w:r w:rsidR="00F82031" w:rsidRPr="004212EB">
        <w:rPr>
          <w:rFonts w:ascii="Times New Roman" w:hAnsi="Times New Roman" w:cs="Times New Roman"/>
          <w:sz w:val="24"/>
          <w:szCs w:val="24"/>
        </w:rPr>
        <w:t>p</w:t>
      </w:r>
      <w:r w:rsidR="002978E5" w:rsidRPr="004212EB">
        <w:rPr>
          <w:rFonts w:ascii="Times New Roman" w:hAnsi="Times New Roman" w:cs="Times New Roman"/>
          <w:sz w:val="24"/>
          <w:szCs w:val="24"/>
        </w:rPr>
        <w:t>aleotr</w:t>
      </w:r>
      <w:bookmarkEnd w:id="542"/>
      <w:r w:rsidR="008C7DDF" w:rsidRPr="004212EB">
        <w:rPr>
          <w:rFonts w:ascii="Times New Roman" w:hAnsi="Times New Roman" w:cs="Times New Roman"/>
          <w:sz w:val="24"/>
          <w:szCs w:val="24"/>
        </w:rPr>
        <w:t>opical y neotropical</w:t>
      </w:r>
    </w:p>
    <w:p w14:paraId="7D4995FB" w14:textId="77777777" w:rsidR="00B92DBD" w:rsidRPr="004212EB" w:rsidRDefault="00B92DBD" w:rsidP="004212EB">
      <w:pPr>
        <w:jc w:val="both"/>
        <w:rPr>
          <w:rFonts w:cs="Times New Roman"/>
        </w:rPr>
      </w:pPr>
    </w:p>
    <w:p w14:paraId="5D7C8329" w14:textId="2F146398" w:rsidR="002978E5" w:rsidRPr="002C529E" w:rsidRDefault="00E73A38" w:rsidP="004212EB">
      <w:pPr>
        <w:jc w:val="both"/>
        <w:rPr>
          <w:rFonts w:cs="Times New Roman"/>
        </w:rPr>
      </w:pPr>
      <w:r w:rsidRPr="002C529E">
        <w:rPr>
          <w:rFonts w:cs="Times New Roman"/>
        </w:rPr>
        <w:t xml:space="preserve">El clima </w:t>
      </w:r>
      <w:r w:rsidR="005C4657" w:rsidRPr="002C529E">
        <w:rPr>
          <w:rFonts w:cs="Times New Roman"/>
        </w:rPr>
        <w:t>de</w:t>
      </w:r>
      <w:r w:rsidR="006B5467" w:rsidRPr="002C529E">
        <w:rPr>
          <w:rFonts w:cs="Times New Roman"/>
        </w:rPr>
        <w:t xml:space="preserve"> estos </w:t>
      </w:r>
      <w:r w:rsidR="005C4657" w:rsidRPr="002C529E">
        <w:rPr>
          <w:rFonts w:cs="Times New Roman"/>
        </w:rPr>
        <w:t>reino</w:t>
      </w:r>
      <w:r w:rsidR="006B5467" w:rsidRPr="002C529E">
        <w:rPr>
          <w:rFonts w:cs="Times New Roman"/>
        </w:rPr>
        <w:t>s</w:t>
      </w:r>
      <w:r w:rsidR="005C4657" w:rsidRPr="002C529E">
        <w:rPr>
          <w:rFonts w:cs="Times New Roman"/>
        </w:rPr>
        <w:t xml:space="preserve"> </w:t>
      </w:r>
      <w:r w:rsidRPr="002C529E">
        <w:rPr>
          <w:rFonts w:cs="Times New Roman"/>
        </w:rPr>
        <w:t>es muy c</w:t>
      </w:r>
      <w:r w:rsidR="00F905B4" w:rsidRPr="002C529E">
        <w:rPr>
          <w:rFonts w:cs="Times New Roman"/>
        </w:rPr>
        <w:t>álido, domina</w:t>
      </w:r>
      <w:r w:rsidR="00F82031" w:rsidRPr="002C529E">
        <w:rPr>
          <w:rFonts w:cs="Times New Roman"/>
        </w:rPr>
        <w:t>n</w:t>
      </w:r>
      <w:r w:rsidR="00F905B4" w:rsidRPr="002C529E">
        <w:rPr>
          <w:rFonts w:cs="Times New Roman"/>
        </w:rPr>
        <w:t xml:space="preserve"> los paisajes de desierto, sabana y una franja de selvas tropicales. Las especies características están adaptadas a los ambientes secos.</w:t>
      </w:r>
    </w:p>
    <w:p w14:paraId="0CC0A0C0" w14:textId="77777777" w:rsidR="003F57AD" w:rsidRPr="004212EB" w:rsidRDefault="003F57AD" w:rsidP="004212EB">
      <w:pPr>
        <w:jc w:val="both"/>
        <w:rPr>
          <w:rFonts w:cs="Times New Roman"/>
        </w:rPr>
      </w:pPr>
      <w:r w:rsidRPr="002C529E">
        <w:rPr>
          <w:rFonts w:cs="Times New Roman"/>
        </w:rPr>
        <w:t>Comprende las siguientes regiones:</w:t>
      </w:r>
      <w:r w:rsidRPr="004212EB">
        <w:rPr>
          <w:rFonts w:cs="Times New Roman"/>
        </w:rPr>
        <w:t xml:space="preserve"> </w:t>
      </w:r>
    </w:p>
    <w:p w14:paraId="54E3ABF5" w14:textId="503BA941" w:rsidR="00F905B4" w:rsidRPr="004212EB" w:rsidRDefault="002C529E" w:rsidP="004212EB">
      <w:pPr>
        <w:pStyle w:val="Prrafodelista"/>
        <w:numPr>
          <w:ilvl w:val="0"/>
          <w:numId w:val="27"/>
        </w:numPr>
        <w:jc w:val="both"/>
        <w:rPr>
          <w:rFonts w:eastAsia="Times New Roman" w:cs="Times New Roman"/>
          <w:lang w:eastAsia="es-ES_tradnl"/>
        </w:rPr>
      </w:pPr>
      <w:ins w:id="543" w:author="TOSHIBA" w:date="2016-02-04T09:28:00Z">
        <w:r>
          <w:rPr>
            <w:rFonts w:eastAsia="Times New Roman" w:cs="Times New Roman"/>
            <w:lang w:eastAsia="es-ES_tradnl"/>
          </w:rPr>
          <w:t xml:space="preserve">La </w:t>
        </w:r>
      </w:ins>
      <w:del w:id="544" w:author="TOSHIBA" w:date="2016-02-04T09:28:00Z">
        <w:r w:rsidR="00F905B4" w:rsidRPr="004212EB" w:rsidDel="002C529E">
          <w:rPr>
            <w:rFonts w:eastAsia="Times New Roman" w:cs="Times New Roman"/>
            <w:lang w:eastAsia="es-ES_tradnl"/>
          </w:rPr>
          <w:delText>R</w:delText>
        </w:r>
      </w:del>
      <w:ins w:id="545" w:author="TOSHIBA" w:date="2016-02-04T09:28:00Z">
        <w:r>
          <w:rPr>
            <w:rFonts w:eastAsia="Times New Roman" w:cs="Times New Roman"/>
            <w:lang w:eastAsia="es-ES_tradnl"/>
          </w:rPr>
          <w:t>r</w:t>
        </w:r>
      </w:ins>
      <w:r w:rsidR="00F905B4" w:rsidRPr="004212EB">
        <w:rPr>
          <w:rFonts w:eastAsia="Times New Roman" w:cs="Times New Roman"/>
          <w:lang w:eastAsia="es-ES_tradnl"/>
        </w:rPr>
        <w:t>egión biogeográfica afrotropical o etiópica</w:t>
      </w:r>
    </w:p>
    <w:p w14:paraId="3D48B769" w14:textId="0D83BF2B" w:rsidR="00F905B4" w:rsidRPr="004212EB" w:rsidRDefault="002C529E" w:rsidP="004212EB">
      <w:pPr>
        <w:pStyle w:val="Prrafodelista"/>
        <w:numPr>
          <w:ilvl w:val="0"/>
          <w:numId w:val="27"/>
        </w:numPr>
        <w:jc w:val="both"/>
        <w:rPr>
          <w:rFonts w:eastAsia="Times New Roman" w:cs="Times New Roman"/>
          <w:lang w:eastAsia="es-ES_tradnl"/>
        </w:rPr>
      </w:pPr>
      <w:ins w:id="546" w:author="TOSHIBA" w:date="2016-02-04T09:28:00Z">
        <w:r>
          <w:rPr>
            <w:rFonts w:eastAsia="Times New Roman" w:cs="Times New Roman"/>
            <w:lang w:eastAsia="es-ES_tradnl"/>
          </w:rPr>
          <w:t xml:space="preserve">La </w:t>
        </w:r>
      </w:ins>
      <w:del w:id="547" w:author="TOSHIBA" w:date="2016-02-04T09:28:00Z">
        <w:r w:rsidR="00F905B4" w:rsidRPr="004212EB" w:rsidDel="002C529E">
          <w:rPr>
            <w:rFonts w:eastAsia="Times New Roman" w:cs="Times New Roman"/>
            <w:lang w:eastAsia="es-ES_tradnl"/>
          </w:rPr>
          <w:delText>R</w:delText>
        </w:r>
      </w:del>
      <w:ins w:id="548" w:author="TOSHIBA" w:date="2016-02-04T09:28:00Z">
        <w:r>
          <w:rPr>
            <w:rFonts w:eastAsia="Times New Roman" w:cs="Times New Roman"/>
            <w:lang w:eastAsia="es-ES_tradnl"/>
          </w:rPr>
          <w:t>r</w:t>
        </w:r>
      </w:ins>
      <w:r w:rsidR="00F905B4" w:rsidRPr="004212EB">
        <w:rPr>
          <w:rFonts w:eastAsia="Times New Roman" w:cs="Times New Roman"/>
          <w:lang w:eastAsia="es-ES_tradnl"/>
        </w:rPr>
        <w:t>egión biogeográfica indomalaya u oriental</w:t>
      </w:r>
    </w:p>
    <w:p w14:paraId="29B11615" w14:textId="5358E479" w:rsidR="00F905B4" w:rsidRPr="004212EB" w:rsidRDefault="002C529E" w:rsidP="004212EB">
      <w:pPr>
        <w:pStyle w:val="Prrafodelista"/>
        <w:numPr>
          <w:ilvl w:val="0"/>
          <w:numId w:val="27"/>
        </w:numPr>
        <w:jc w:val="both"/>
        <w:rPr>
          <w:rFonts w:eastAsia="Times New Roman" w:cs="Times New Roman"/>
          <w:lang w:eastAsia="es-ES_tradnl"/>
        </w:rPr>
      </w:pPr>
      <w:ins w:id="549" w:author="TOSHIBA" w:date="2016-02-04T09:28:00Z">
        <w:r>
          <w:rPr>
            <w:rFonts w:eastAsia="Times New Roman" w:cs="Times New Roman"/>
            <w:lang w:eastAsia="es-ES_tradnl"/>
          </w:rPr>
          <w:t xml:space="preserve">La </w:t>
        </w:r>
      </w:ins>
      <w:del w:id="550" w:author="TOSHIBA" w:date="2016-02-04T09:28:00Z">
        <w:r w:rsidR="00507CC4" w:rsidRPr="004212EB" w:rsidDel="002C529E">
          <w:rPr>
            <w:rFonts w:eastAsia="Times New Roman" w:cs="Times New Roman"/>
            <w:lang w:eastAsia="es-ES_tradnl"/>
          </w:rPr>
          <w:delText>R</w:delText>
        </w:r>
      </w:del>
      <w:ins w:id="551" w:author="TOSHIBA" w:date="2016-02-04T09:28:00Z">
        <w:r>
          <w:rPr>
            <w:rFonts w:eastAsia="Times New Roman" w:cs="Times New Roman"/>
            <w:lang w:eastAsia="es-ES_tradnl"/>
          </w:rPr>
          <w:t>r</w:t>
        </w:r>
      </w:ins>
      <w:r w:rsidR="00507CC4" w:rsidRPr="004212EB">
        <w:rPr>
          <w:rFonts w:eastAsia="Times New Roman" w:cs="Times New Roman"/>
          <w:lang w:eastAsia="es-ES_tradnl"/>
        </w:rPr>
        <w:t>egión biogeográfica</w:t>
      </w:r>
      <w:r w:rsidR="00F905B4" w:rsidRPr="004212EB">
        <w:rPr>
          <w:rFonts w:eastAsia="Times New Roman" w:cs="Times New Roman"/>
          <w:lang w:eastAsia="es-ES_tradnl"/>
        </w:rPr>
        <w:t xml:space="preserve"> neotropical</w:t>
      </w:r>
    </w:p>
    <w:p w14:paraId="09A8DC6E" w14:textId="77777777" w:rsidR="00F905B4" w:rsidRPr="004212EB" w:rsidRDefault="00F905B4" w:rsidP="004212EB">
      <w:pPr>
        <w:jc w:val="both"/>
        <w:rPr>
          <w:rFonts w:eastAsia="Times New Roman" w:cs="Times New Roman"/>
          <w:lang w:val="es-CO" w:eastAsia="es-CO"/>
        </w:rPr>
      </w:pPr>
    </w:p>
    <w:p w14:paraId="2E1D0F4D" w14:textId="77777777" w:rsidR="00CB1C64" w:rsidRPr="004212EB" w:rsidRDefault="00CB1C64" w:rsidP="004212EB">
      <w:pPr>
        <w:pStyle w:val="Ttulo5"/>
        <w:jc w:val="both"/>
        <w:rPr>
          <w:rFonts w:ascii="Times New Roman" w:eastAsia="Times New Roman" w:hAnsi="Times New Roman" w:cs="Times New Roman"/>
          <w:lang w:val="es-CO" w:eastAsia="es-CO"/>
        </w:rPr>
      </w:pPr>
      <w:r w:rsidRPr="004212EB">
        <w:rPr>
          <w:rFonts w:ascii="Times New Roman" w:eastAsia="Times New Roman" w:hAnsi="Times New Roman" w:cs="Times New Roman"/>
          <w:lang w:val="es-CO" w:eastAsia="es-CO"/>
        </w:rPr>
        <w:t>R120 F nuevo</w:t>
      </w:r>
    </w:p>
    <w:tbl>
      <w:tblPr>
        <w:tblStyle w:val="Tablaconcuadrcula"/>
        <w:tblW w:w="0" w:type="auto"/>
        <w:tblLook w:val="04A0" w:firstRow="1" w:lastRow="0" w:firstColumn="1" w:lastColumn="0" w:noHBand="0" w:noVBand="1"/>
      </w:tblPr>
      <w:tblGrid>
        <w:gridCol w:w="2518"/>
        <w:gridCol w:w="6515"/>
      </w:tblGrid>
      <w:tr w:rsidR="00CB1C64" w:rsidRPr="004212EB" w14:paraId="67F1C586" w14:textId="77777777" w:rsidTr="0001107C">
        <w:tc>
          <w:tcPr>
            <w:tcW w:w="9033" w:type="dxa"/>
            <w:gridSpan w:val="2"/>
            <w:shd w:val="clear" w:color="auto" w:fill="000000" w:themeFill="text1"/>
          </w:tcPr>
          <w:p w14:paraId="2BE0BE50" w14:textId="77777777" w:rsidR="00CB1C64" w:rsidRPr="004212EB" w:rsidRDefault="00CB1C64" w:rsidP="004212EB">
            <w:pPr>
              <w:jc w:val="both"/>
              <w:rPr>
                <w:rFonts w:cs="Times New Roman"/>
                <w:b/>
                <w:color w:val="FFFFFF" w:themeColor="background1"/>
              </w:rPr>
            </w:pPr>
            <w:r w:rsidRPr="004212EB">
              <w:rPr>
                <w:rFonts w:cs="Times New Roman"/>
                <w:b/>
                <w:color w:val="FFFFFF" w:themeColor="background1"/>
              </w:rPr>
              <w:t>Profundiza: recurso nuevo</w:t>
            </w:r>
          </w:p>
        </w:tc>
      </w:tr>
      <w:tr w:rsidR="00CB1C64" w:rsidRPr="004212EB" w14:paraId="33DE44DA" w14:textId="77777777" w:rsidTr="0001107C">
        <w:tc>
          <w:tcPr>
            <w:tcW w:w="2518" w:type="dxa"/>
          </w:tcPr>
          <w:p w14:paraId="413383F1" w14:textId="77777777" w:rsidR="00CB1C64" w:rsidRPr="004212EB" w:rsidRDefault="00CB1C64" w:rsidP="004212EB">
            <w:pPr>
              <w:jc w:val="both"/>
              <w:rPr>
                <w:rFonts w:cs="Times New Roman"/>
                <w:b/>
                <w:color w:val="000000"/>
              </w:rPr>
            </w:pPr>
            <w:r w:rsidRPr="004212EB">
              <w:rPr>
                <w:rFonts w:cs="Times New Roman"/>
                <w:b/>
                <w:color w:val="000000"/>
              </w:rPr>
              <w:t>Código</w:t>
            </w:r>
          </w:p>
        </w:tc>
        <w:tc>
          <w:tcPr>
            <w:tcW w:w="6515" w:type="dxa"/>
          </w:tcPr>
          <w:p w14:paraId="70597B5B" w14:textId="77777777" w:rsidR="00CB1C64" w:rsidRPr="004212EB" w:rsidRDefault="00CB1C64" w:rsidP="004212EB">
            <w:pPr>
              <w:jc w:val="both"/>
              <w:rPr>
                <w:rFonts w:cs="Times New Roman"/>
                <w:b/>
                <w:color w:val="000000"/>
              </w:rPr>
            </w:pPr>
            <w:r w:rsidRPr="004212EB">
              <w:rPr>
                <w:rFonts w:cs="Times New Roman"/>
                <w:lang w:val="en-US"/>
              </w:rPr>
              <w:t>CS_08_10_REC1</w:t>
            </w:r>
            <w:r w:rsidR="004C3573" w:rsidRPr="004212EB">
              <w:rPr>
                <w:rFonts w:cs="Times New Roman"/>
                <w:lang w:val="en-US"/>
              </w:rPr>
              <w:t>2</w:t>
            </w:r>
            <w:r w:rsidRPr="004212EB">
              <w:rPr>
                <w:rFonts w:cs="Times New Roman"/>
                <w:lang w:val="en-US"/>
              </w:rPr>
              <w:t>0</w:t>
            </w:r>
          </w:p>
        </w:tc>
      </w:tr>
      <w:tr w:rsidR="00CB1C64" w:rsidRPr="004212EB" w14:paraId="2CA61AC4" w14:textId="77777777" w:rsidTr="0001107C">
        <w:tc>
          <w:tcPr>
            <w:tcW w:w="2518" w:type="dxa"/>
          </w:tcPr>
          <w:p w14:paraId="71041D29" w14:textId="77777777" w:rsidR="00CB1C64" w:rsidRPr="004212EB" w:rsidRDefault="00CB1C64" w:rsidP="004212EB">
            <w:pPr>
              <w:jc w:val="both"/>
              <w:rPr>
                <w:rFonts w:cs="Times New Roman"/>
                <w:color w:val="000000"/>
              </w:rPr>
            </w:pPr>
            <w:r w:rsidRPr="004212EB">
              <w:rPr>
                <w:rFonts w:cs="Times New Roman"/>
                <w:b/>
                <w:color w:val="000000"/>
              </w:rPr>
              <w:t>Título</w:t>
            </w:r>
          </w:p>
        </w:tc>
        <w:tc>
          <w:tcPr>
            <w:tcW w:w="6515" w:type="dxa"/>
          </w:tcPr>
          <w:p w14:paraId="45DF900D" w14:textId="6DDA903E" w:rsidR="00CB1C64" w:rsidRPr="004212EB" w:rsidRDefault="00FA6416" w:rsidP="004212EB">
            <w:pPr>
              <w:jc w:val="both"/>
              <w:rPr>
                <w:rFonts w:cs="Times New Roman"/>
                <w:color w:val="000000"/>
              </w:rPr>
            </w:pPr>
            <w:r w:rsidRPr="004212EB">
              <w:rPr>
                <w:rFonts w:cs="Times New Roman"/>
                <w:color w:val="000000"/>
              </w:rPr>
              <w:t>Los reinos</w:t>
            </w:r>
            <w:r w:rsidR="00D017D6" w:rsidRPr="004212EB">
              <w:rPr>
                <w:rFonts w:cs="Times New Roman"/>
                <w:color w:val="000000"/>
              </w:rPr>
              <w:t xml:space="preserve"> paleotr</w:t>
            </w:r>
            <w:r w:rsidRPr="004212EB">
              <w:rPr>
                <w:rFonts w:cs="Times New Roman"/>
                <w:color w:val="000000"/>
              </w:rPr>
              <w:t>opical y neotropical</w:t>
            </w:r>
          </w:p>
        </w:tc>
      </w:tr>
      <w:tr w:rsidR="00CB1C64" w:rsidRPr="004212EB" w14:paraId="4EAE4A74" w14:textId="77777777" w:rsidTr="0001107C">
        <w:tc>
          <w:tcPr>
            <w:tcW w:w="2518" w:type="dxa"/>
          </w:tcPr>
          <w:p w14:paraId="7B5D9516" w14:textId="77777777" w:rsidR="00CB1C64" w:rsidRPr="004212EB" w:rsidRDefault="00CB1C64" w:rsidP="004212EB">
            <w:pPr>
              <w:jc w:val="both"/>
              <w:rPr>
                <w:rFonts w:cs="Times New Roman"/>
                <w:b/>
                <w:color w:val="000000"/>
              </w:rPr>
            </w:pPr>
            <w:r w:rsidRPr="004212EB">
              <w:rPr>
                <w:rFonts w:cs="Times New Roman"/>
                <w:b/>
                <w:color w:val="000000"/>
              </w:rPr>
              <w:t>Descripción</w:t>
            </w:r>
          </w:p>
        </w:tc>
        <w:tc>
          <w:tcPr>
            <w:tcW w:w="6515" w:type="dxa"/>
          </w:tcPr>
          <w:p w14:paraId="245E3F47" w14:textId="37E02CC6" w:rsidR="00CB1C64" w:rsidRPr="004212EB" w:rsidRDefault="00B6646F" w:rsidP="004212EB">
            <w:pPr>
              <w:jc w:val="both"/>
              <w:rPr>
                <w:rFonts w:cs="Times New Roman"/>
                <w:color w:val="000000"/>
              </w:rPr>
            </w:pPr>
            <w:r w:rsidRPr="004212EB">
              <w:rPr>
                <w:rFonts w:cs="Times New Roman"/>
                <w:color w:val="000000"/>
              </w:rPr>
              <w:t>Interactivo que expone la riqueza faunística y florística, así como la hetereogeneidad caract</w:t>
            </w:r>
            <w:r w:rsidR="00F82031" w:rsidRPr="004212EB">
              <w:rPr>
                <w:rFonts w:cs="Times New Roman"/>
                <w:color w:val="000000"/>
              </w:rPr>
              <w:t>erística de</w:t>
            </w:r>
            <w:r w:rsidR="004A3D89" w:rsidRPr="004212EB">
              <w:rPr>
                <w:rFonts w:cs="Times New Roman"/>
                <w:color w:val="000000"/>
              </w:rPr>
              <w:t xml:space="preserve"> los</w:t>
            </w:r>
            <w:r w:rsidR="00F82031" w:rsidRPr="004212EB">
              <w:rPr>
                <w:rFonts w:cs="Times New Roman"/>
                <w:color w:val="000000"/>
              </w:rPr>
              <w:t xml:space="preserve"> reino</w:t>
            </w:r>
            <w:r w:rsidR="004A3D89" w:rsidRPr="004212EB">
              <w:rPr>
                <w:rFonts w:cs="Times New Roman"/>
                <w:color w:val="000000"/>
              </w:rPr>
              <w:t>s</w:t>
            </w:r>
            <w:r w:rsidR="00F82031" w:rsidRPr="004212EB">
              <w:rPr>
                <w:rFonts w:cs="Times New Roman"/>
                <w:color w:val="000000"/>
              </w:rPr>
              <w:t xml:space="preserve"> paleotr</w:t>
            </w:r>
            <w:r w:rsidR="004A3D89" w:rsidRPr="004212EB">
              <w:rPr>
                <w:rFonts w:cs="Times New Roman"/>
                <w:color w:val="000000"/>
              </w:rPr>
              <w:t>o</w:t>
            </w:r>
            <w:r w:rsidR="00F82031" w:rsidRPr="004212EB">
              <w:rPr>
                <w:rFonts w:cs="Times New Roman"/>
                <w:color w:val="000000"/>
              </w:rPr>
              <w:t>pic</w:t>
            </w:r>
            <w:r w:rsidR="004A3D89" w:rsidRPr="004212EB">
              <w:rPr>
                <w:rFonts w:cs="Times New Roman"/>
                <w:color w:val="000000"/>
              </w:rPr>
              <w:t>al y neotropical</w:t>
            </w:r>
          </w:p>
        </w:tc>
      </w:tr>
      <w:tr w:rsidR="00F82031" w:rsidRPr="004212EB" w14:paraId="32DFBBE6" w14:textId="77777777" w:rsidTr="0001107C">
        <w:tc>
          <w:tcPr>
            <w:tcW w:w="2518" w:type="dxa"/>
          </w:tcPr>
          <w:p w14:paraId="70C0245E" w14:textId="4F6C729D" w:rsidR="00F82031" w:rsidRPr="004212EB" w:rsidRDefault="00F82031" w:rsidP="004212EB">
            <w:pPr>
              <w:jc w:val="both"/>
              <w:rPr>
                <w:rFonts w:cs="Times New Roman"/>
                <w:b/>
                <w:color w:val="000000"/>
              </w:rPr>
            </w:pPr>
            <w:r w:rsidRPr="004212EB">
              <w:rPr>
                <w:rFonts w:cs="Times New Roman"/>
                <w:b/>
                <w:color w:val="000000"/>
              </w:rPr>
              <w:t>Ubicación</w:t>
            </w:r>
          </w:p>
        </w:tc>
        <w:tc>
          <w:tcPr>
            <w:tcW w:w="6515" w:type="dxa"/>
          </w:tcPr>
          <w:p w14:paraId="2E339F40" w14:textId="77777777" w:rsidR="00F82031" w:rsidRPr="004212EB" w:rsidRDefault="00F82031" w:rsidP="004212EB">
            <w:pPr>
              <w:jc w:val="both"/>
              <w:rPr>
                <w:rFonts w:cs="Times New Roman"/>
                <w:color w:val="000000"/>
              </w:rPr>
            </w:pPr>
            <w:r w:rsidRPr="004212EB">
              <w:rPr>
                <w:rFonts w:cs="Times New Roman"/>
                <w:color w:val="000000"/>
              </w:rPr>
              <w:t>Motor F6</w:t>
            </w:r>
          </w:p>
          <w:p w14:paraId="1875C3E8" w14:textId="77777777" w:rsidR="00F82031" w:rsidRPr="004212EB" w:rsidRDefault="00F82031" w:rsidP="004212EB">
            <w:pPr>
              <w:jc w:val="both"/>
              <w:rPr>
                <w:rFonts w:cs="Times New Roman"/>
                <w:color w:val="000000"/>
              </w:rPr>
            </w:pPr>
            <w:r w:rsidRPr="004212EB">
              <w:rPr>
                <w:rFonts w:cs="Times New Roman"/>
                <w:color w:val="000000"/>
              </w:rPr>
              <w:t>Autoría: Miguel</w:t>
            </w:r>
          </w:p>
          <w:p w14:paraId="408C68FC" w14:textId="77777777" w:rsidR="00081013" w:rsidRPr="004212EB" w:rsidRDefault="00081013" w:rsidP="004212EB">
            <w:pPr>
              <w:jc w:val="both"/>
              <w:rPr>
                <w:rFonts w:cs="Times New Roman"/>
                <w:color w:val="000000"/>
              </w:rPr>
            </w:pPr>
          </w:p>
          <w:p w14:paraId="5355C4EE" w14:textId="59B9B772" w:rsidR="008B5738" w:rsidRPr="004212EB" w:rsidRDefault="005963C5" w:rsidP="004212EB">
            <w:pPr>
              <w:jc w:val="both"/>
              <w:rPr>
                <w:rFonts w:cs="Times New Roman"/>
                <w:color w:val="000000"/>
              </w:rPr>
            </w:pPr>
            <w:r w:rsidRPr="004212EB">
              <w:rPr>
                <w:rFonts w:cs="Times New Roman"/>
                <w:color w:val="FF0000"/>
              </w:rPr>
              <w:t xml:space="preserve">21 enero. </w:t>
            </w:r>
            <w:r w:rsidR="008B5738" w:rsidRPr="004212EB">
              <w:rPr>
                <w:rFonts w:cs="Times New Roman"/>
                <w:color w:val="000000"/>
              </w:rPr>
              <w:t>Solicitar cambio: reúne también América.</w:t>
            </w:r>
          </w:p>
          <w:p w14:paraId="1640112D" w14:textId="5D1069DA" w:rsidR="008B5738" w:rsidRPr="004212EB" w:rsidRDefault="008B5738" w:rsidP="004212EB">
            <w:pPr>
              <w:jc w:val="both"/>
              <w:rPr>
                <w:rFonts w:cs="Times New Roman"/>
                <w:color w:val="000000"/>
              </w:rPr>
            </w:pPr>
          </w:p>
        </w:tc>
      </w:tr>
    </w:tbl>
    <w:p w14:paraId="0F6B1ECF" w14:textId="1C70D167" w:rsidR="00CB1C64" w:rsidRPr="004212EB" w:rsidRDefault="00CB1C64" w:rsidP="004212EB">
      <w:pPr>
        <w:jc w:val="both"/>
        <w:rPr>
          <w:rFonts w:eastAsia="Times New Roman" w:cs="Times New Roman"/>
          <w:lang w:eastAsia="es-CO"/>
        </w:rPr>
      </w:pPr>
    </w:p>
    <w:p w14:paraId="1B89966F" w14:textId="77777777" w:rsidR="00CB1C64" w:rsidRPr="004212EB" w:rsidRDefault="00CB1C64" w:rsidP="004212EB">
      <w:pPr>
        <w:jc w:val="both"/>
        <w:rPr>
          <w:rFonts w:cs="Times New Roman"/>
        </w:rPr>
      </w:pPr>
    </w:p>
    <w:p w14:paraId="085CF2C0" w14:textId="77777777" w:rsidR="00997911" w:rsidRPr="004212EB" w:rsidRDefault="004E6C52" w:rsidP="004212EB">
      <w:pPr>
        <w:jc w:val="both"/>
        <w:rPr>
          <w:rFonts w:eastAsia="Times New Roman" w:cs="Times New Roman"/>
          <w:b/>
          <w:color w:val="000000"/>
          <w:lang w:eastAsia="es-ES_tradnl"/>
        </w:rPr>
      </w:pPr>
      <w:r w:rsidRPr="004212EB">
        <w:rPr>
          <w:rFonts w:cs="Times New Roman"/>
          <w:highlight w:val="yellow"/>
        </w:rPr>
        <w:t>[SECCIÓN 2]</w:t>
      </w:r>
    </w:p>
    <w:p w14:paraId="70D95BBB" w14:textId="27BF55D9" w:rsidR="004E6C52" w:rsidRPr="004212EB" w:rsidRDefault="00BA2CDD" w:rsidP="004212EB">
      <w:pPr>
        <w:pStyle w:val="Ttulo2"/>
        <w:jc w:val="both"/>
        <w:rPr>
          <w:rFonts w:ascii="Times New Roman" w:eastAsia="Times New Roman" w:hAnsi="Times New Roman" w:cs="Times New Roman"/>
          <w:sz w:val="24"/>
          <w:szCs w:val="24"/>
          <w:lang w:eastAsia="es-ES_tradnl"/>
        </w:rPr>
      </w:pPr>
      <w:bookmarkStart w:id="552" w:name="_Toc436127659"/>
      <w:r w:rsidRPr="004212EB">
        <w:rPr>
          <w:rFonts w:ascii="Times New Roman" w:eastAsia="Times New Roman" w:hAnsi="Times New Roman" w:cs="Times New Roman"/>
          <w:sz w:val="24"/>
          <w:szCs w:val="24"/>
          <w:lang w:eastAsia="es-ES_tradnl"/>
        </w:rPr>
        <w:t>4</w:t>
      </w:r>
      <w:r w:rsidR="002978E5" w:rsidRPr="004212EB">
        <w:rPr>
          <w:rFonts w:ascii="Times New Roman" w:eastAsia="Times New Roman" w:hAnsi="Times New Roman" w:cs="Times New Roman"/>
          <w:sz w:val="24"/>
          <w:szCs w:val="24"/>
          <w:lang w:eastAsia="es-ES_tradnl"/>
        </w:rPr>
        <w:t>.1</w:t>
      </w:r>
      <w:r w:rsidR="00B27DF6" w:rsidRPr="004212EB">
        <w:rPr>
          <w:rFonts w:ascii="Times New Roman" w:eastAsia="Times New Roman" w:hAnsi="Times New Roman" w:cs="Times New Roman"/>
          <w:sz w:val="24"/>
          <w:szCs w:val="24"/>
          <w:lang w:eastAsia="es-ES_tradnl"/>
        </w:rPr>
        <w:t xml:space="preserve"> </w:t>
      </w:r>
      <w:ins w:id="553" w:author="TOSHIBA" w:date="2016-02-04T09:29:00Z">
        <w:r w:rsidR="002C529E">
          <w:rPr>
            <w:rFonts w:ascii="Times New Roman" w:eastAsia="Times New Roman" w:hAnsi="Times New Roman" w:cs="Times New Roman"/>
            <w:sz w:val="24"/>
            <w:szCs w:val="24"/>
            <w:lang w:eastAsia="es-ES_tradnl"/>
          </w:rPr>
          <w:t xml:space="preserve">La </w:t>
        </w:r>
      </w:ins>
      <w:del w:id="554" w:author="TOSHIBA" w:date="2016-02-04T09:29:00Z">
        <w:r w:rsidR="00B27DF6" w:rsidRPr="004212EB" w:rsidDel="002C529E">
          <w:rPr>
            <w:rFonts w:ascii="Times New Roman" w:eastAsia="Times New Roman" w:hAnsi="Times New Roman" w:cs="Times New Roman"/>
            <w:sz w:val="24"/>
            <w:szCs w:val="24"/>
            <w:lang w:eastAsia="es-ES_tradnl"/>
          </w:rPr>
          <w:delText>R</w:delText>
        </w:r>
      </w:del>
      <w:ins w:id="555" w:author="TOSHIBA" w:date="2016-02-04T09:29:00Z">
        <w:r w:rsidR="002C529E">
          <w:rPr>
            <w:rFonts w:ascii="Times New Roman" w:eastAsia="Times New Roman" w:hAnsi="Times New Roman" w:cs="Times New Roman"/>
            <w:sz w:val="24"/>
            <w:szCs w:val="24"/>
            <w:lang w:eastAsia="es-ES_tradnl"/>
          </w:rPr>
          <w:t>r</w:t>
        </w:r>
      </w:ins>
      <w:r w:rsidR="00B27DF6" w:rsidRPr="004212EB">
        <w:rPr>
          <w:rFonts w:ascii="Times New Roman" w:eastAsia="Times New Roman" w:hAnsi="Times New Roman" w:cs="Times New Roman"/>
          <w:sz w:val="24"/>
          <w:szCs w:val="24"/>
          <w:lang w:eastAsia="es-ES_tradnl"/>
        </w:rPr>
        <w:t>egión biogeográfica a</w:t>
      </w:r>
      <w:r w:rsidR="004E6C52" w:rsidRPr="004212EB">
        <w:rPr>
          <w:rFonts w:ascii="Times New Roman" w:eastAsia="Times New Roman" w:hAnsi="Times New Roman" w:cs="Times New Roman"/>
          <w:sz w:val="24"/>
          <w:szCs w:val="24"/>
          <w:lang w:eastAsia="es-ES_tradnl"/>
        </w:rPr>
        <w:t>frotropica</w:t>
      </w:r>
      <w:r w:rsidR="00B27DF6" w:rsidRPr="004212EB">
        <w:rPr>
          <w:rFonts w:ascii="Times New Roman" w:eastAsia="Times New Roman" w:hAnsi="Times New Roman" w:cs="Times New Roman"/>
          <w:sz w:val="24"/>
          <w:szCs w:val="24"/>
          <w:lang w:eastAsia="es-ES_tradnl"/>
        </w:rPr>
        <w:t>l o e</w:t>
      </w:r>
      <w:r w:rsidR="004E6C52" w:rsidRPr="004212EB">
        <w:rPr>
          <w:rFonts w:ascii="Times New Roman" w:eastAsia="Times New Roman" w:hAnsi="Times New Roman" w:cs="Times New Roman"/>
          <w:sz w:val="24"/>
          <w:szCs w:val="24"/>
          <w:lang w:eastAsia="es-ES_tradnl"/>
        </w:rPr>
        <w:t>tiópica</w:t>
      </w:r>
      <w:bookmarkEnd w:id="552"/>
    </w:p>
    <w:p w14:paraId="4A900C2F" w14:textId="77777777" w:rsidR="00002AB9" w:rsidRPr="004212EB" w:rsidRDefault="00002AB9" w:rsidP="004212EB">
      <w:pPr>
        <w:jc w:val="both"/>
        <w:rPr>
          <w:rFonts w:cs="Times New Roman"/>
          <w:lang w:eastAsia="es-ES_tradnl"/>
        </w:rPr>
      </w:pPr>
    </w:p>
    <w:p w14:paraId="5DA106AC" w14:textId="47E5E68F" w:rsidR="004E6C52" w:rsidRPr="004212EB" w:rsidRDefault="00002AB9" w:rsidP="004212EB">
      <w:pPr>
        <w:jc w:val="both"/>
        <w:rPr>
          <w:rFonts w:eastAsia="Times New Roman" w:cs="Times New Roman"/>
          <w:b/>
          <w:color w:val="000000"/>
          <w:lang w:eastAsia="es-ES_tradnl"/>
        </w:rPr>
      </w:pPr>
      <w:r w:rsidRPr="004212EB">
        <w:rPr>
          <w:rFonts w:cs="Times New Roman"/>
        </w:rPr>
        <w:t xml:space="preserve">La </w:t>
      </w:r>
      <w:r w:rsidRPr="004212EB">
        <w:rPr>
          <w:rFonts w:cs="Times New Roman"/>
          <w:b/>
        </w:rPr>
        <w:t>región afrotropical</w:t>
      </w:r>
      <w:r w:rsidRPr="004212EB">
        <w:rPr>
          <w:rFonts w:cs="Times New Roman"/>
        </w:rPr>
        <w:t xml:space="preserve"> comprende África subsahariana, Madagascar, las islas del océano Índico occidental y se extiende hasta el sur de la Península Arábiga. </w:t>
      </w:r>
      <w:r w:rsidRPr="004212EB">
        <w:rPr>
          <w:rFonts w:cs="Times New Roman"/>
          <w:lang w:eastAsia="es-ES_tradnl"/>
        </w:rPr>
        <w:t xml:space="preserve">Corresponde a la franja latitudinal entre los 30º de latitud </w:t>
      </w:r>
      <w:del w:id="556" w:author="TOSHIBA" w:date="2016-02-04T09:30:00Z">
        <w:r w:rsidRPr="004212EB" w:rsidDel="002C529E">
          <w:rPr>
            <w:rFonts w:cs="Times New Roman"/>
            <w:lang w:eastAsia="es-ES_tradnl"/>
          </w:rPr>
          <w:delText>S</w:delText>
        </w:r>
      </w:del>
      <w:ins w:id="557" w:author="TOSHIBA" w:date="2016-02-04T09:30:00Z">
        <w:r w:rsidR="002C529E">
          <w:rPr>
            <w:rFonts w:cs="Times New Roman"/>
            <w:lang w:eastAsia="es-ES_tradnl"/>
          </w:rPr>
          <w:t>s</w:t>
        </w:r>
      </w:ins>
      <w:r w:rsidRPr="004212EB">
        <w:rPr>
          <w:rFonts w:cs="Times New Roman"/>
          <w:lang w:eastAsia="es-ES_tradnl"/>
        </w:rPr>
        <w:t>ur hasta los 15º de latitud norte</w:t>
      </w:r>
      <w:del w:id="558" w:author="TOSHIBA" w:date="2016-02-04T09:30:00Z">
        <w:r w:rsidRPr="004212EB" w:rsidDel="002C529E">
          <w:rPr>
            <w:rFonts w:cs="Times New Roman"/>
            <w:lang w:eastAsia="es-ES_tradnl"/>
          </w:rPr>
          <w:delText>.</w:delText>
        </w:r>
      </w:del>
      <w:r w:rsidR="001C7663" w:rsidRPr="004212EB">
        <w:rPr>
          <w:rFonts w:cs="Times New Roman"/>
          <w:lang w:eastAsia="es-ES_tradnl"/>
        </w:rPr>
        <w:t xml:space="preserve"> [VER]</w:t>
      </w:r>
      <w:ins w:id="559" w:author="TOSHIBA" w:date="2016-02-04T09:30:00Z">
        <w:r w:rsidR="002C529E">
          <w:rPr>
            <w:rFonts w:cs="Times New Roman"/>
            <w:lang w:eastAsia="es-ES_tradnl"/>
          </w:rPr>
          <w:t>.</w:t>
        </w:r>
      </w:ins>
    </w:p>
    <w:p w14:paraId="16F5E733" w14:textId="56584D47" w:rsidR="00612BF3" w:rsidRPr="004212EB" w:rsidRDefault="0057792C" w:rsidP="004212EB">
      <w:pPr>
        <w:jc w:val="both"/>
        <w:rPr>
          <w:rFonts w:eastAsia="Times New Roman" w:cs="Times New Roman"/>
          <w:color w:val="000000"/>
          <w:lang w:eastAsia="es-ES_tradnl"/>
        </w:rPr>
      </w:pPr>
      <w:hyperlink r:id="rId35" w:history="1">
        <w:r w:rsidR="00F611E0" w:rsidRPr="004212EB">
          <w:rPr>
            <w:rStyle w:val="Hipervnculo"/>
            <w:rFonts w:eastAsia="Times New Roman" w:cs="Times New Roman"/>
            <w:lang w:eastAsia="es-ES_tradnl"/>
          </w:rPr>
          <w:t>http://dragoncoronado.blogspot.com.co/2009/07/ecozona-afrotropical.html</w:t>
        </w:r>
      </w:hyperlink>
    </w:p>
    <w:p w14:paraId="19996E63" w14:textId="77777777" w:rsidR="001C7663" w:rsidRPr="004212EB" w:rsidRDefault="001C7663" w:rsidP="004212EB">
      <w:pPr>
        <w:jc w:val="both"/>
        <w:rPr>
          <w:rFonts w:eastAsia="Times New Roman" w:cs="Times New Roman"/>
          <w:color w:val="000000"/>
          <w:lang w:eastAsia="es-ES_tradnl"/>
        </w:rPr>
      </w:pPr>
    </w:p>
    <w:tbl>
      <w:tblPr>
        <w:tblStyle w:val="Tablaconcuadrcula"/>
        <w:tblW w:w="0" w:type="auto"/>
        <w:tblLayout w:type="fixed"/>
        <w:tblLook w:val="04A0" w:firstRow="1" w:lastRow="0" w:firstColumn="1" w:lastColumn="0" w:noHBand="0" w:noVBand="1"/>
      </w:tblPr>
      <w:tblGrid>
        <w:gridCol w:w="1838"/>
        <w:gridCol w:w="6990"/>
      </w:tblGrid>
      <w:tr w:rsidR="00612BF3" w:rsidRPr="004212EB" w14:paraId="658DE776" w14:textId="77777777" w:rsidTr="00081013">
        <w:tc>
          <w:tcPr>
            <w:tcW w:w="8828" w:type="dxa"/>
            <w:gridSpan w:val="2"/>
            <w:shd w:val="clear" w:color="auto" w:fill="0D0D0D" w:themeFill="text1" w:themeFillTint="F2"/>
          </w:tcPr>
          <w:p w14:paraId="72B359EE" w14:textId="77777777" w:rsidR="00612BF3" w:rsidRPr="004212EB" w:rsidRDefault="00612BF3" w:rsidP="004212EB">
            <w:pPr>
              <w:jc w:val="both"/>
              <w:rPr>
                <w:rFonts w:cs="Times New Roman"/>
                <w:b/>
              </w:rPr>
            </w:pPr>
            <w:r w:rsidRPr="004212EB">
              <w:rPr>
                <w:rFonts w:cs="Times New Roman"/>
                <w:b/>
              </w:rPr>
              <w:t>Imagen (fotografía, gráfica o ilustración)</w:t>
            </w:r>
          </w:p>
        </w:tc>
      </w:tr>
      <w:tr w:rsidR="00612BF3" w:rsidRPr="004212EB" w14:paraId="4984D86D" w14:textId="77777777" w:rsidTr="00081013">
        <w:tc>
          <w:tcPr>
            <w:tcW w:w="1838" w:type="dxa"/>
          </w:tcPr>
          <w:p w14:paraId="0FF57835" w14:textId="77777777" w:rsidR="00612BF3" w:rsidRPr="004212EB" w:rsidRDefault="00612BF3" w:rsidP="004212EB">
            <w:pPr>
              <w:jc w:val="both"/>
              <w:rPr>
                <w:rFonts w:cs="Times New Roman"/>
                <w:b/>
              </w:rPr>
            </w:pPr>
            <w:r w:rsidRPr="004212EB">
              <w:rPr>
                <w:rFonts w:cs="Times New Roman"/>
                <w:b/>
              </w:rPr>
              <w:t>Código</w:t>
            </w:r>
          </w:p>
        </w:tc>
        <w:tc>
          <w:tcPr>
            <w:tcW w:w="6990" w:type="dxa"/>
          </w:tcPr>
          <w:p w14:paraId="571130AA" w14:textId="33DF98B4" w:rsidR="00612BF3" w:rsidRPr="004212EB" w:rsidRDefault="00612BF3" w:rsidP="004212EB">
            <w:pPr>
              <w:jc w:val="both"/>
              <w:rPr>
                <w:rFonts w:cs="Times New Roman"/>
                <w:b/>
              </w:rPr>
            </w:pPr>
            <w:r w:rsidRPr="004212EB">
              <w:rPr>
                <w:rFonts w:cs="Times New Roman"/>
                <w:lang w:val="en-US"/>
              </w:rPr>
              <w:t>CS_0</w:t>
            </w:r>
            <w:r w:rsidR="003B1E10" w:rsidRPr="004212EB">
              <w:rPr>
                <w:rFonts w:cs="Times New Roman"/>
                <w:lang w:val="en-US"/>
              </w:rPr>
              <w:t>8_10</w:t>
            </w:r>
            <w:r w:rsidRPr="004212EB">
              <w:rPr>
                <w:rFonts w:cs="Times New Roman"/>
                <w:lang w:val="en-US"/>
              </w:rPr>
              <w:t>_IMG</w:t>
            </w:r>
            <w:r w:rsidR="009D7715" w:rsidRPr="004212EB">
              <w:rPr>
                <w:rFonts w:cs="Times New Roman"/>
                <w:lang w:val="en-US"/>
              </w:rPr>
              <w:t>1</w:t>
            </w:r>
            <w:r w:rsidR="00076273" w:rsidRPr="004212EB">
              <w:rPr>
                <w:rFonts w:cs="Times New Roman"/>
                <w:lang w:val="en-US"/>
              </w:rPr>
              <w:t>6</w:t>
            </w:r>
          </w:p>
        </w:tc>
      </w:tr>
      <w:tr w:rsidR="00612BF3" w:rsidRPr="004212EB" w14:paraId="768EADF4" w14:textId="77777777" w:rsidTr="00081013">
        <w:tc>
          <w:tcPr>
            <w:tcW w:w="1838" w:type="dxa"/>
          </w:tcPr>
          <w:p w14:paraId="086FB24E" w14:textId="77777777" w:rsidR="00612BF3" w:rsidRPr="004212EB" w:rsidRDefault="00612BF3" w:rsidP="004212EB">
            <w:pPr>
              <w:jc w:val="both"/>
              <w:rPr>
                <w:rFonts w:cs="Times New Roman"/>
              </w:rPr>
            </w:pPr>
            <w:r w:rsidRPr="004212EB">
              <w:rPr>
                <w:rFonts w:cs="Times New Roman"/>
                <w:b/>
              </w:rPr>
              <w:t>Descripción</w:t>
            </w:r>
          </w:p>
        </w:tc>
        <w:tc>
          <w:tcPr>
            <w:tcW w:w="6990" w:type="dxa"/>
          </w:tcPr>
          <w:p w14:paraId="4018129B" w14:textId="77777777" w:rsidR="00612BF3" w:rsidRPr="004212EB" w:rsidRDefault="00B27DF6" w:rsidP="004212EB">
            <w:pPr>
              <w:jc w:val="both"/>
              <w:rPr>
                <w:rFonts w:cs="Times New Roman"/>
                <w:lang w:val="es-ES"/>
              </w:rPr>
            </w:pPr>
            <w:r w:rsidRPr="004212EB">
              <w:rPr>
                <w:rFonts w:cs="Times New Roman"/>
                <w:lang w:val="es-ES"/>
              </w:rPr>
              <w:t>Región biogeográfica a</w:t>
            </w:r>
            <w:r w:rsidR="00612BF3" w:rsidRPr="004212EB">
              <w:rPr>
                <w:rFonts w:cs="Times New Roman"/>
                <w:lang w:val="es-ES"/>
              </w:rPr>
              <w:t>frotropical</w:t>
            </w:r>
          </w:p>
        </w:tc>
      </w:tr>
      <w:tr w:rsidR="00612BF3" w:rsidRPr="004212EB" w14:paraId="54091418" w14:textId="77777777" w:rsidTr="00081013">
        <w:tc>
          <w:tcPr>
            <w:tcW w:w="1838" w:type="dxa"/>
          </w:tcPr>
          <w:p w14:paraId="5AB46E30" w14:textId="77777777" w:rsidR="00612BF3" w:rsidRPr="004212EB" w:rsidRDefault="00612BF3" w:rsidP="004212EB">
            <w:pPr>
              <w:jc w:val="both"/>
              <w:rPr>
                <w:rFonts w:cs="Times New Roman"/>
              </w:rPr>
            </w:pPr>
            <w:r w:rsidRPr="004212EB">
              <w:rPr>
                <w:rFonts w:cs="Times New Roman"/>
                <w:b/>
              </w:rPr>
              <w:t>Código Shutterstock (o URL o la ruta en AulaPlaneta)</w:t>
            </w:r>
          </w:p>
        </w:tc>
        <w:tc>
          <w:tcPr>
            <w:tcW w:w="6990" w:type="dxa"/>
          </w:tcPr>
          <w:p w14:paraId="56F40DB7" w14:textId="77777777" w:rsidR="00612BF3" w:rsidRPr="004212EB" w:rsidRDefault="0057792C" w:rsidP="004212EB">
            <w:pPr>
              <w:jc w:val="both"/>
              <w:rPr>
                <w:rFonts w:cs="Times New Roman"/>
                <w:noProof/>
                <w:color w:val="4F81BD" w:themeColor="accent1"/>
                <w:lang w:eastAsia="es-ES_tradnl"/>
              </w:rPr>
            </w:pPr>
            <w:hyperlink r:id="rId36" w:history="1">
              <w:r w:rsidR="00612BF3" w:rsidRPr="004212EB">
                <w:rPr>
                  <w:rStyle w:val="Hipervnculo"/>
                  <w:rFonts w:cs="Times New Roman"/>
                  <w:noProof/>
                  <w:lang w:eastAsia="es-ES_tradnl"/>
                </w:rPr>
                <w:t>https://upload.wikimedia.org/wikipedia/commons/6/6d/Ecozone_Nearctic.svg</w:t>
              </w:r>
            </w:hyperlink>
          </w:p>
          <w:p w14:paraId="6BBEFCFF" w14:textId="77777777" w:rsidR="00612BF3" w:rsidRPr="004212EB" w:rsidRDefault="00612BF3" w:rsidP="004212EB">
            <w:pPr>
              <w:jc w:val="both"/>
              <w:rPr>
                <w:rFonts w:cs="Times New Roman"/>
                <w:noProof/>
                <w:color w:val="4F81BD" w:themeColor="accent1"/>
                <w:lang w:eastAsia="es-ES_tradnl"/>
              </w:rPr>
            </w:pPr>
          </w:p>
          <w:p w14:paraId="18FCA279" w14:textId="77777777" w:rsidR="00612BF3" w:rsidRPr="004212EB" w:rsidRDefault="00612BF3" w:rsidP="004212EB">
            <w:pPr>
              <w:jc w:val="both"/>
              <w:rPr>
                <w:rFonts w:cs="Times New Roman"/>
                <w:noProof/>
                <w:lang w:eastAsia="es-ES_tradnl"/>
              </w:rPr>
            </w:pPr>
            <w:r w:rsidRPr="004212EB">
              <w:rPr>
                <w:rFonts w:cs="Times New Roman"/>
                <w:noProof/>
                <w:lang w:val="es-CO" w:eastAsia="es-CO"/>
              </w:rPr>
              <w:drawing>
                <wp:inline distT="0" distB="0" distL="0" distR="0" wp14:anchorId="16444107" wp14:editId="537F731F">
                  <wp:extent cx="1590675" cy="1081659"/>
                  <wp:effectExtent l="0" t="0" r="0" b="4445"/>
                  <wp:docPr id="26" name="Imagen 26" descr="https://upload.wikimedia.org/wikipedia/commons/thumb/5/58/Afrotropique.png/300px-Afrotrop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8/Afrotropique.png/300px-Afrotropiqu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1201" cy="1082017"/>
                          </a:xfrm>
                          <a:prstGeom prst="rect">
                            <a:avLst/>
                          </a:prstGeom>
                          <a:noFill/>
                          <a:ln>
                            <a:noFill/>
                          </a:ln>
                        </pic:spPr>
                      </pic:pic>
                    </a:graphicData>
                  </a:graphic>
                </wp:inline>
              </w:drawing>
            </w:r>
          </w:p>
          <w:p w14:paraId="2EF1BBB9" w14:textId="77777777" w:rsidR="00612BF3" w:rsidRPr="004212EB" w:rsidRDefault="00612BF3" w:rsidP="004212EB">
            <w:pPr>
              <w:jc w:val="both"/>
              <w:rPr>
                <w:rFonts w:cs="Times New Roman"/>
                <w:noProof/>
                <w:lang w:eastAsia="es-ES_tradnl"/>
              </w:rPr>
            </w:pPr>
          </w:p>
          <w:p w14:paraId="6B35E405" w14:textId="77777777" w:rsidR="000F2082" w:rsidRPr="004212EB" w:rsidRDefault="000F2082" w:rsidP="004212EB">
            <w:pPr>
              <w:jc w:val="both"/>
              <w:rPr>
                <w:rFonts w:cs="Times New Roman"/>
                <w:noProof/>
                <w:color w:val="FF0000"/>
                <w:lang w:eastAsia="es-ES_tradnl"/>
              </w:rPr>
            </w:pPr>
          </w:p>
          <w:p w14:paraId="0ABB71CA" w14:textId="364D4E2B"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612BF3" w:rsidRPr="004212EB" w14:paraId="1DE5BF80" w14:textId="77777777" w:rsidTr="00081013">
        <w:tc>
          <w:tcPr>
            <w:tcW w:w="1838" w:type="dxa"/>
          </w:tcPr>
          <w:p w14:paraId="7B54C205" w14:textId="77777777" w:rsidR="00612BF3" w:rsidRPr="004212EB" w:rsidRDefault="00612BF3" w:rsidP="004212EB">
            <w:pPr>
              <w:jc w:val="both"/>
              <w:rPr>
                <w:rFonts w:cs="Times New Roman"/>
              </w:rPr>
            </w:pPr>
            <w:r w:rsidRPr="004212EB">
              <w:rPr>
                <w:rFonts w:cs="Times New Roman"/>
                <w:b/>
              </w:rPr>
              <w:t>Pie de imagen</w:t>
            </w:r>
          </w:p>
        </w:tc>
        <w:tc>
          <w:tcPr>
            <w:tcW w:w="6990" w:type="dxa"/>
          </w:tcPr>
          <w:p w14:paraId="7680364B" w14:textId="1E66A659" w:rsidR="00002AB9" w:rsidRPr="004212EB" w:rsidRDefault="00002AB9" w:rsidP="004212EB">
            <w:pPr>
              <w:jc w:val="both"/>
              <w:rPr>
                <w:rFonts w:cs="Times New Roman"/>
                <w:lang w:eastAsia="es-ES_tradnl"/>
              </w:rPr>
            </w:pPr>
            <w:r w:rsidRPr="004212EB">
              <w:rPr>
                <w:rFonts w:cs="Times New Roman"/>
                <w:lang w:eastAsia="es-ES_tradnl"/>
              </w:rPr>
              <w:t>La región afrotropical comprende la selva lluviosa en el cinturón ecuatorial africano, praderas semiáridas, sabanas de acacias</w:t>
            </w:r>
            <w:r w:rsidRPr="004212EB">
              <w:rPr>
                <w:rFonts w:cs="Times New Roman"/>
                <w:b/>
                <w:lang w:eastAsia="es-ES_tradnl"/>
              </w:rPr>
              <w:t xml:space="preserve"> </w:t>
            </w:r>
            <w:r w:rsidRPr="004212EB">
              <w:rPr>
                <w:rFonts w:cs="Times New Roman"/>
                <w:lang w:eastAsia="es-ES_tradnl"/>
              </w:rPr>
              <w:t>y regiones desérticas. Se caracteriza por tener un clima tropical.</w:t>
            </w:r>
          </w:p>
          <w:p w14:paraId="7DA429D5" w14:textId="1EF19B8C" w:rsidR="00612BF3" w:rsidRPr="004212EB" w:rsidRDefault="00612BF3" w:rsidP="004212EB">
            <w:pPr>
              <w:jc w:val="both"/>
              <w:rPr>
                <w:rFonts w:cs="Times New Roman"/>
              </w:rPr>
            </w:pPr>
          </w:p>
        </w:tc>
      </w:tr>
    </w:tbl>
    <w:p w14:paraId="11F0535D" w14:textId="77777777" w:rsidR="00612BF3" w:rsidRPr="004212EB" w:rsidRDefault="00612BF3" w:rsidP="004212EB">
      <w:pPr>
        <w:jc w:val="both"/>
        <w:rPr>
          <w:rFonts w:cs="Times New Roman"/>
          <w:lang w:eastAsia="es-ES_tradnl"/>
        </w:rPr>
      </w:pPr>
    </w:p>
    <w:p w14:paraId="710C0B69" w14:textId="426C7068" w:rsidR="004E6C52" w:rsidRPr="004212EB" w:rsidRDefault="001C7663" w:rsidP="004212EB">
      <w:pPr>
        <w:jc w:val="both"/>
        <w:rPr>
          <w:rFonts w:cs="Times New Roman"/>
        </w:rPr>
      </w:pPr>
      <w:r w:rsidRPr="004212EB">
        <w:rPr>
          <w:rFonts w:cs="Times New Roman"/>
          <w:lang w:eastAsia="es-ES_tradnl"/>
        </w:rPr>
        <w:t xml:space="preserve">La región afrotropical alberga numerosas familias de plantas endémicas. Las zonas con mayor número de especies están en Madagascar y las islas del Índico, así como la región floral de El Cabo. </w:t>
      </w:r>
      <w:r w:rsidR="00611A92" w:rsidRPr="004212EB">
        <w:rPr>
          <w:rFonts w:cs="Times New Roman"/>
          <w:lang w:eastAsia="es-ES_tradnl"/>
        </w:rPr>
        <w:t xml:space="preserve">La </w:t>
      </w:r>
      <w:r w:rsidR="00611A92" w:rsidRPr="004212EB">
        <w:rPr>
          <w:rFonts w:cs="Times New Roman"/>
          <w:b/>
          <w:lang w:eastAsia="es-ES_tradnl"/>
        </w:rPr>
        <w:t>flora</w:t>
      </w:r>
      <w:r w:rsidR="00611A92" w:rsidRPr="004212EB">
        <w:rPr>
          <w:rFonts w:cs="Times New Roman"/>
          <w:lang w:eastAsia="es-ES_tradnl"/>
        </w:rPr>
        <w:t xml:space="preserve"> representada</w:t>
      </w:r>
      <w:r w:rsidR="00A226D1" w:rsidRPr="004212EB">
        <w:rPr>
          <w:rFonts w:cs="Times New Roman"/>
          <w:lang w:eastAsia="es-ES_tradnl"/>
        </w:rPr>
        <w:t xml:space="preserve"> por varias familias endémicas</w:t>
      </w:r>
      <w:ins w:id="560" w:author="TOSHIBA" w:date="2016-02-04T09:31:00Z">
        <w:r w:rsidR="002C529E">
          <w:rPr>
            <w:rFonts w:cs="Times New Roman"/>
            <w:lang w:eastAsia="es-ES_tradnl"/>
          </w:rPr>
          <w:t>,</w:t>
        </w:r>
      </w:ins>
      <w:r w:rsidR="00A226D1" w:rsidRPr="004212EB">
        <w:rPr>
          <w:rFonts w:cs="Times New Roman"/>
          <w:lang w:eastAsia="es-ES_tradnl"/>
        </w:rPr>
        <w:t xml:space="preserve"> como la </w:t>
      </w:r>
      <w:del w:id="561" w:author="TOSHIBA" w:date="2016-02-05T09:09:00Z">
        <w:r w:rsidR="00A226D1" w:rsidRPr="004212EB" w:rsidDel="00C227A2">
          <w:rPr>
            <w:rFonts w:cs="Times New Roman"/>
            <w:lang w:eastAsia="es-ES_tradnl"/>
          </w:rPr>
          <w:delText xml:space="preserve">familia </w:delText>
        </w:r>
      </w:del>
      <w:r w:rsidR="00A226D1" w:rsidRPr="004212EB">
        <w:rPr>
          <w:rFonts w:cs="Times New Roman"/>
          <w:b/>
          <w:lang w:eastAsia="es-ES_tradnl"/>
        </w:rPr>
        <w:t>Heteropyxidaceae</w:t>
      </w:r>
      <w:r w:rsidR="00B27DF6" w:rsidRPr="004212EB">
        <w:rPr>
          <w:rFonts w:cs="Times New Roman"/>
          <w:b/>
          <w:lang w:eastAsia="es-ES_tradnl"/>
        </w:rPr>
        <w:t>,</w:t>
      </w:r>
      <w:r w:rsidR="003F34AC" w:rsidRPr="004212EB">
        <w:rPr>
          <w:rFonts w:cs="Times New Roman"/>
          <w:b/>
          <w:lang w:eastAsia="es-ES_tradnl"/>
        </w:rPr>
        <w:t xml:space="preserve"> </w:t>
      </w:r>
      <w:r w:rsidR="00A226D1" w:rsidRPr="004212EB">
        <w:rPr>
          <w:rFonts w:cs="Times New Roman"/>
          <w:lang w:eastAsia="es-ES_tradnl"/>
        </w:rPr>
        <w:t xml:space="preserve">incluye tres especies de árboles </w:t>
      </w:r>
      <w:r w:rsidR="00403D26" w:rsidRPr="004212EB">
        <w:rPr>
          <w:rFonts w:cs="Times New Roman"/>
          <w:lang w:eastAsia="es-ES_tradnl"/>
        </w:rPr>
        <w:t>perennes,</w:t>
      </w:r>
      <w:r w:rsidR="00A226D1" w:rsidRPr="004212EB">
        <w:rPr>
          <w:rFonts w:cs="Times New Roman"/>
          <w:lang w:eastAsia="es-ES_tradnl"/>
        </w:rPr>
        <w:t xml:space="preserve"> crecen hasta 7 metros de altura y son nativos </w:t>
      </w:r>
      <w:r w:rsidR="007C3C15" w:rsidRPr="004212EB">
        <w:rPr>
          <w:rFonts w:cs="Times New Roman"/>
          <w:lang w:eastAsia="es-ES_tradnl"/>
        </w:rPr>
        <w:t>de Zimbabwe a</w:t>
      </w:r>
      <w:r w:rsidR="00A226D1" w:rsidRPr="004212EB">
        <w:rPr>
          <w:rFonts w:cs="Times New Roman"/>
          <w:lang w:eastAsia="es-ES_tradnl"/>
        </w:rPr>
        <w:t xml:space="preserve">l sur de África. </w:t>
      </w:r>
      <w:r w:rsidR="00637D7F" w:rsidRPr="004212EB">
        <w:rPr>
          <w:rFonts w:cs="Times New Roman"/>
        </w:rPr>
        <w:t xml:space="preserve">La </w:t>
      </w:r>
      <w:r w:rsidR="00637D7F" w:rsidRPr="004212EB">
        <w:rPr>
          <w:rFonts w:cs="Times New Roman"/>
          <w:b/>
        </w:rPr>
        <w:t xml:space="preserve">acacia de copa plana </w:t>
      </w:r>
      <w:r w:rsidR="00637D7F" w:rsidRPr="004212EB">
        <w:rPr>
          <w:rFonts w:cs="Times New Roman"/>
        </w:rPr>
        <w:t xml:space="preserve">o </w:t>
      </w:r>
      <w:r w:rsidR="00637D7F" w:rsidRPr="004212EB">
        <w:rPr>
          <w:rFonts w:cs="Times New Roman"/>
          <w:b/>
          <w:i/>
        </w:rPr>
        <w:t>Acacia tortilis</w:t>
      </w:r>
      <w:ins w:id="562" w:author="TOSHIBA" w:date="2016-02-04T09:31:00Z">
        <w:r w:rsidR="002C529E">
          <w:rPr>
            <w:rFonts w:cs="Times New Roman"/>
            <w:b/>
            <w:i/>
          </w:rPr>
          <w:t>,</w:t>
        </w:r>
      </w:ins>
      <w:r w:rsidR="00637D7F" w:rsidRPr="004212EB">
        <w:rPr>
          <w:rFonts w:cs="Times New Roman"/>
          <w:b/>
          <w:i/>
        </w:rPr>
        <w:t xml:space="preserve"> </w:t>
      </w:r>
      <w:r w:rsidR="00637D7F" w:rsidRPr="004212EB">
        <w:rPr>
          <w:rFonts w:cs="Times New Roman"/>
        </w:rPr>
        <w:t xml:space="preserve">corresponde a una especie </w:t>
      </w:r>
      <w:ins w:id="563" w:author="TOSHIBA" w:date="2016-02-04T09:31:00Z">
        <w:r w:rsidR="002C529E">
          <w:rPr>
            <w:rFonts w:cs="Times New Roman"/>
          </w:rPr>
          <w:t xml:space="preserve">de </w:t>
        </w:r>
      </w:ins>
      <w:del w:id="564" w:author="TOSHIBA" w:date="2016-02-04T09:31:00Z">
        <w:r w:rsidR="00637D7F" w:rsidRPr="004212EB" w:rsidDel="002C529E">
          <w:rPr>
            <w:rFonts w:cs="Times New Roman"/>
          </w:rPr>
          <w:delText xml:space="preserve">perteneciente a </w:delText>
        </w:r>
      </w:del>
      <w:r w:rsidR="00637D7F" w:rsidRPr="004212EB">
        <w:rPr>
          <w:rFonts w:cs="Times New Roman"/>
        </w:rPr>
        <w:t xml:space="preserve">la familia de las </w:t>
      </w:r>
      <w:r w:rsidR="00637D7F" w:rsidRPr="004212EB">
        <w:rPr>
          <w:rFonts w:cs="Times New Roman"/>
          <w:b/>
        </w:rPr>
        <w:t>fabáceas</w:t>
      </w:r>
      <w:r w:rsidR="00637D7F" w:rsidRPr="004212EB">
        <w:rPr>
          <w:rFonts w:cs="Times New Roman"/>
        </w:rPr>
        <w:t>. Es un árbol espinoso, caducifolio y hermafrodita</w:t>
      </w:r>
      <w:r w:rsidR="00002AB9" w:rsidRPr="004212EB">
        <w:rPr>
          <w:rFonts w:cs="Times New Roman"/>
        </w:rPr>
        <w:t>, que s</w:t>
      </w:r>
      <w:r w:rsidR="00637D7F" w:rsidRPr="004212EB">
        <w:rPr>
          <w:rFonts w:cs="Times New Roman"/>
        </w:rPr>
        <w:t>e encuentra distribuido por gran parte del territorio africano y el suroeste de </w:t>
      </w:r>
      <w:hyperlink r:id="rId38" w:tooltip="Asia" w:history="1">
        <w:r w:rsidR="00637D7F" w:rsidRPr="004212EB">
          <w:rPr>
            <w:rFonts w:cs="Times New Roman"/>
          </w:rPr>
          <w:t>Asia</w:t>
        </w:r>
      </w:hyperlink>
      <w:r w:rsidR="00002AB9" w:rsidRPr="004212EB">
        <w:rPr>
          <w:rFonts w:cs="Times New Roman"/>
        </w:rPr>
        <w:t>.</w:t>
      </w:r>
    </w:p>
    <w:tbl>
      <w:tblPr>
        <w:tblStyle w:val="Tablaconcuadrcula"/>
        <w:tblW w:w="0" w:type="auto"/>
        <w:tblLook w:val="04A0" w:firstRow="1" w:lastRow="0" w:firstColumn="1" w:lastColumn="0" w:noHBand="0" w:noVBand="1"/>
      </w:tblPr>
      <w:tblGrid>
        <w:gridCol w:w="1216"/>
        <w:gridCol w:w="7838"/>
      </w:tblGrid>
      <w:tr w:rsidR="001C7663" w:rsidRPr="004212EB" w14:paraId="1DE321F8" w14:textId="77777777" w:rsidTr="009B0E3C">
        <w:tc>
          <w:tcPr>
            <w:tcW w:w="9054" w:type="dxa"/>
            <w:gridSpan w:val="2"/>
            <w:shd w:val="clear" w:color="auto" w:fill="000000" w:themeFill="text1"/>
          </w:tcPr>
          <w:p w14:paraId="73083B98" w14:textId="77777777" w:rsidR="001C7663" w:rsidRPr="004212EB" w:rsidRDefault="001C7663" w:rsidP="004212EB">
            <w:pPr>
              <w:jc w:val="both"/>
              <w:rPr>
                <w:rFonts w:cs="Times New Roman"/>
              </w:rPr>
            </w:pPr>
            <w:r w:rsidRPr="004212EB">
              <w:rPr>
                <w:rFonts w:cs="Times New Roman"/>
              </w:rPr>
              <w:t>Destacado</w:t>
            </w:r>
          </w:p>
        </w:tc>
      </w:tr>
      <w:tr w:rsidR="001C7663" w:rsidRPr="004212EB" w14:paraId="3150F823" w14:textId="77777777" w:rsidTr="009B0E3C">
        <w:trPr>
          <w:trHeight w:val="318"/>
        </w:trPr>
        <w:tc>
          <w:tcPr>
            <w:tcW w:w="1133" w:type="dxa"/>
            <w:shd w:val="clear" w:color="auto" w:fill="auto"/>
          </w:tcPr>
          <w:p w14:paraId="2D9AE25D" w14:textId="77777777" w:rsidR="001C7663" w:rsidRPr="004212EB" w:rsidRDefault="001C7663" w:rsidP="004212EB">
            <w:pPr>
              <w:jc w:val="both"/>
              <w:rPr>
                <w:rFonts w:cs="Times New Roman"/>
                <w:lang w:val="es-ES"/>
              </w:rPr>
            </w:pPr>
            <w:r w:rsidRPr="004212EB">
              <w:rPr>
                <w:rFonts w:cs="Times New Roman"/>
                <w:lang w:val="es-ES"/>
              </w:rPr>
              <w:t>Título</w:t>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p>
        </w:tc>
        <w:tc>
          <w:tcPr>
            <w:tcW w:w="7921" w:type="dxa"/>
            <w:shd w:val="clear" w:color="auto" w:fill="auto"/>
          </w:tcPr>
          <w:p w14:paraId="29EAD743" w14:textId="77777777" w:rsidR="001C7663" w:rsidRPr="004212EB" w:rsidRDefault="001C7663" w:rsidP="004212EB">
            <w:pPr>
              <w:jc w:val="both"/>
              <w:rPr>
                <w:rFonts w:cs="Times New Roman"/>
                <w:color w:val="000000" w:themeColor="text1"/>
              </w:rPr>
            </w:pPr>
            <w:r w:rsidRPr="004212EB">
              <w:rPr>
                <w:rFonts w:cs="Times New Roman"/>
                <w:color w:val="000000" w:themeColor="text1"/>
              </w:rPr>
              <w:t>Área protegida de la región floral de El Cabo</w:t>
            </w:r>
          </w:p>
        </w:tc>
      </w:tr>
      <w:tr w:rsidR="001C7663" w:rsidRPr="004212EB" w14:paraId="5902B470" w14:textId="77777777" w:rsidTr="009B0E3C">
        <w:trPr>
          <w:trHeight w:val="318"/>
        </w:trPr>
        <w:tc>
          <w:tcPr>
            <w:tcW w:w="1133" w:type="dxa"/>
            <w:shd w:val="clear" w:color="auto" w:fill="auto"/>
          </w:tcPr>
          <w:p w14:paraId="0A4C258B" w14:textId="77777777" w:rsidR="001C7663" w:rsidRPr="004212EB" w:rsidRDefault="001C7663" w:rsidP="004212EB">
            <w:pPr>
              <w:jc w:val="both"/>
              <w:rPr>
                <w:rFonts w:cs="Times New Roman"/>
                <w:lang w:val="es-ES"/>
              </w:rPr>
            </w:pPr>
            <w:r w:rsidRPr="004212EB">
              <w:rPr>
                <w:rFonts w:cs="Times New Roman"/>
                <w:lang w:val="es-ES"/>
              </w:rPr>
              <w:t>Contenido</w:t>
            </w:r>
          </w:p>
        </w:tc>
        <w:tc>
          <w:tcPr>
            <w:tcW w:w="7921" w:type="dxa"/>
            <w:shd w:val="clear" w:color="auto" w:fill="auto"/>
          </w:tcPr>
          <w:p w14:paraId="2648FC45" w14:textId="6A3961E5" w:rsidR="001C7663" w:rsidRPr="004212EB" w:rsidRDefault="001C7663" w:rsidP="002C529E">
            <w:pPr>
              <w:jc w:val="both"/>
              <w:rPr>
                <w:rFonts w:cs="Times New Roman"/>
              </w:rPr>
            </w:pPr>
            <w:r w:rsidRPr="004212EB">
              <w:rPr>
                <w:rFonts w:cs="Times New Roman"/>
                <w:b/>
              </w:rPr>
              <w:t>El Cabo</w:t>
            </w:r>
            <w:ins w:id="565" w:author="TOSHIBA" w:date="2016-02-04T09:32:00Z">
              <w:r w:rsidR="002C529E">
                <w:rPr>
                  <w:rFonts w:cs="Times New Roman"/>
                  <w:b/>
                </w:rPr>
                <w:t>,</w:t>
              </w:r>
            </w:ins>
            <w:r w:rsidRPr="004212EB">
              <w:rPr>
                <w:rFonts w:cs="Times New Roman"/>
              </w:rPr>
              <w:t xml:space="preserve"> al suroeste de África</w:t>
            </w:r>
            <w:ins w:id="566" w:author="TOSHIBA" w:date="2016-02-04T09:32:00Z">
              <w:r w:rsidR="002C529E">
                <w:rPr>
                  <w:rFonts w:cs="Times New Roman"/>
                </w:rPr>
                <w:t>,</w:t>
              </w:r>
            </w:ins>
            <w:r w:rsidRPr="004212EB">
              <w:rPr>
                <w:rFonts w:cs="Times New Roman"/>
              </w:rPr>
              <w:t xml:space="preserve"> es una de las zonas de diversidad vegetal más importantes del planeta. Abarca parques nacionales, reservas naturales, áreas silvestres, bosques estatales y cuencas hidrográficas montañosas. Todo esto hace que se incremente el número de especies vegetales endémicas adaptadas al </w:t>
            </w:r>
            <w:r w:rsidRPr="004212EB">
              <w:rPr>
                <w:rFonts w:cs="Times New Roman"/>
                <w:b/>
              </w:rPr>
              <w:t>clima mediterráneo</w:t>
            </w:r>
            <w:del w:id="567" w:author="TOSHIBA" w:date="2016-02-04T09:32:00Z">
              <w:r w:rsidRPr="004212EB" w:rsidDel="002C529E">
                <w:rPr>
                  <w:rFonts w:cs="Times New Roman"/>
                </w:rPr>
                <w:delText>,</w:delText>
              </w:r>
            </w:del>
            <w:r w:rsidRPr="004212EB">
              <w:rPr>
                <w:rFonts w:cs="Times New Roman"/>
              </w:rPr>
              <w:t xml:space="preserve"> y a la periodicidad de los incendios característico</w:t>
            </w:r>
            <w:ins w:id="568" w:author="TOSHIBA" w:date="2016-02-04T09:32:00Z">
              <w:r w:rsidR="002C529E">
                <w:rPr>
                  <w:rFonts w:cs="Times New Roman"/>
                </w:rPr>
                <w:t>s</w:t>
              </w:r>
            </w:ins>
            <w:r w:rsidRPr="004212EB">
              <w:rPr>
                <w:rFonts w:cs="Times New Roman"/>
              </w:rPr>
              <w:t xml:space="preserve"> de esta región.</w:t>
            </w:r>
            <w:r w:rsidR="007F744C">
              <w:rPr>
                <w:rFonts w:cs="Times New Roman"/>
              </w:rPr>
              <w:t xml:space="preserve"> </w:t>
            </w:r>
            <w:r w:rsidRPr="004212EB">
              <w:rPr>
                <w:rFonts w:cs="Times New Roman"/>
              </w:rPr>
              <w:t xml:space="preserve">Algunos investigadores lo incluyen como un </w:t>
            </w:r>
            <w:r w:rsidRPr="004212EB">
              <w:rPr>
                <w:rFonts w:cs="Times New Roman"/>
                <w:b/>
              </w:rPr>
              <w:t>reino fitogeográfico</w:t>
            </w:r>
            <w:r w:rsidRPr="004212EB">
              <w:rPr>
                <w:rFonts w:cs="Times New Roman"/>
              </w:rPr>
              <w:t xml:space="preserve"> diferente al reino paleotropical.</w:t>
            </w:r>
          </w:p>
        </w:tc>
      </w:tr>
    </w:tbl>
    <w:p w14:paraId="5650C0FB" w14:textId="77777777" w:rsidR="001C7663" w:rsidRPr="004212EB" w:rsidRDefault="001C7663" w:rsidP="004212EB">
      <w:pPr>
        <w:jc w:val="both"/>
        <w:rPr>
          <w:rFonts w:cs="Times New Roman"/>
          <w:lang w:eastAsia="es-ES_tradnl"/>
        </w:rPr>
      </w:pPr>
    </w:p>
    <w:p w14:paraId="761D3F51" w14:textId="2524FA78" w:rsidR="00002AB9" w:rsidRPr="004212EB" w:rsidRDefault="00002AB9" w:rsidP="004212EB">
      <w:pPr>
        <w:jc w:val="both"/>
        <w:rPr>
          <w:rFonts w:cs="Times New Roman"/>
          <w:lang w:eastAsia="es-ES_tradnl"/>
        </w:rPr>
      </w:pPr>
      <w:r w:rsidRPr="004212EB">
        <w:rPr>
          <w:rFonts w:cs="Times New Roman"/>
          <w:lang w:eastAsia="es-ES_tradnl"/>
        </w:rPr>
        <w:t xml:space="preserve">La </w:t>
      </w:r>
      <w:r w:rsidRPr="004212EB">
        <w:rPr>
          <w:rFonts w:cs="Times New Roman"/>
          <w:b/>
          <w:lang w:eastAsia="es-ES_tradnl"/>
        </w:rPr>
        <w:t>fauna</w:t>
      </w:r>
      <w:ins w:id="569" w:author="TOSHIBA" w:date="2016-02-04T09:35:00Z">
        <w:r w:rsidR="000249ED">
          <w:rPr>
            <w:rFonts w:cs="Times New Roman"/>
            <w:b/>
            <w:lang w:eastAsia="es-ES_tradnl"/>
          </w:rPr>
          <w:t xml:space="preserve"> está</w:t>
        </w:r>
      </w:ins>
      <w:r w:rsidRPr="004212EB">
        <w:rPr>
          <w:rFonts w:cs="Times New Roman"/>
          <w:lang w:eastAsia="es-ES_tradnl"/>
        </w:rPr>
        <w:t xml:space="preserve"> representada por cinco familias endémicas de aves</w:t>
      </w:r>
      <w:ins w:id="570" w:author="TOSHIBA" w:date="2016-02-04T09:33:00Z">
        <w:r w:rsidR="000249ED">
          <w:rPr>
            <w:rFonts w:cs="Times New Roman"/>
            <w:lang w:eastAsia="es-ES_tradnl"/>
          </w:rPr>
          <w:t>,</w:t>
        </w:r>
      </w:ins>
      <w:r w:rsidRPr="004212EB">
        <w:rPr>
          <w:rFonts w:cs="Times New Roman"/>
          <w:lang w:eastAsia="es-ES_tradnl"/>
        </w:rPr>
        <w:t xml:space="preserve"> como el</w:t>
      </w:r>
      <w:r w:rsidR="007F744C">
        <w:rPr>
          <w:rFonts w:cs="Times New Roman"/>
          <w:lang w:eastAsia="es-ES_tradnl"/>
        </w:rPr>
        <w:t xml:space="preserve"> </w:t>
      </w:r>
      <w:r w:rsidRPr="004212EB">
        <w:rPr>
          <w:rFonts w:cs="Times New Roman"/>
          <w:lang w:eastAsia="es-ES_tradnl"/>
        </w:rPr>
        <w:t xml:space="preserve">avestruz y el secretario, por tres órdenes endémicos de mamíferos conocidos como </w:t>
      </w:r>
      <w:r w:rsidRPr="004212EB">
        <w:rPr>
          <w:rFonts w:cs="Times New Roman"/>
          <w:b/>
          <w:lang w:eastAsia="es-ES_tradnl"/>
        </w:rPr>
        <w:t xml:space="preserve">Afrotheria </w:t>
      </w:r>
      <w:r w:rsidRPr="004212EB">
        <w:rPr>
          <w:rFonts w:cs="Times New Roman"/>
          <w:lang w:eastAsia="es-ES_tradnl"/>
        </w:rPr>
        <w:t>(cerdo hormiguero, topos dorados, musarañas elefante) y por tres especies endémicas de grandes simios (gorila, chimpancé, bonobo).</w:t>
      </w:r>
    </w:p>
    <w:tbl>
      <w:tblPr>
        <w:tblStyle w:val="Tablaconcuadrcula"/>
        <w:tblW w:w="0" w:type="auto"/>
        <w:tblLayout w:type="fixed"/>
        <w:tblLook w:val="04A0" w:firstRow="1" w:lastRow="0" w:firstColumn="1" w:lastColumn="0" w:noHBand="0" w:noVBand="1"/>
      </w:tblPr>
      <w:tblGrid>
        <w:gridCol w:w="1696"/>
        <w:gridCol w:w="7132"/>
      </w:tblGrid>
      <w:tr w:rsidR="00002AB9" w:rsidRPr="004212EB" w14:paraId="0A1277BB" w14:textId="77777777" w:rsidTr="00271359">
        <w:tc>
          <w:tcPr>
            <w:tcW w:w="8828" w:type="dxa"/>
            <w:gridSpan w:val="2"/>
            <w:shd w:val="clear" w:color="auto" w:fill="000000" w:themeFill="text1"/>
          </w:tcPr>
          <w:p w14:paraId="41AC4CFE" w14:textId="77777777" w:rsidR="00002AB9" w:rsidRPr="004212EB" w:rsidRDefault="00002AB9" w:rsidP="004212EB">
            <w:pPr>
              <w:jc w:val="both"/>
              <w:rPr>
                <w:rFonts w:cs="Times New Roman"/>
              </w:rPr>
            </w:pPr>
            <w:r w:rsidRPr="004212EB">
              <w:rPr>
                <w:rFonts w:cs="Times New Roman"/>
              </w:rPr>
              <w:t>Destacado</w:t>
            </w:r>
          </w:p>
        </w:tc>
      </w:tr>
      <w:tr w:rsidR="00002AB9" w:rsidRPr="004212EB" w14:paraId="6DFB5B3C" w14:textId="77777777" w:rsidTr="00271359">
        <w:trPr>
          <w:trHeight w:val="318"/>
        </w:trPr>
        <w:tc>
          <w:tcPr>
            <w:tcW w:w="1696" w:type="dxa"/>
            <w:shd w:val="clear" w:color="auto" w:fill="auto"/>
          </w:tcPr>
          <w:p w14:paraId="0187F10B" w14:textId="77777777" w:rsidR="00002AB9" w:rsidRPr="004212EB" w:rsidRDefault="00002AB9" w:rsidP="004212EB">
            <w:pPr>
              <w:jc w:val="both"/>
              <w:rPr>
                <w:rFonts w:cs="Times New Roman"/>
                <w:lang w:val="es-ES"/>
              </w:rPr>
            </w:pPr>
            <w:r w:rsidRPr="004212EB">
              <w:rPr>
                <w:rFonts w:cs="Times New Roman"/>
                <w:lang w:val="es-ES"/>
              </w:rPr>
              <w:t>Título</w:t>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r w:rsidRPr="004212EB">
              <w:rPr>
                <w:rFonts w:cs="Times New Roman"/>
                <w:lang w:val="es-ES"/>
              </w:rPr>
              <w:softHyphen/>
            </w:r>
          </w:p>
        </w:tc>
        <w:tc>
          <w:tcPr>
            <w:tcW w:w="7132" w:type="dxa"/>
            <w:shd w:val="clear" w:color="auto" w:fill="auto"/>
          </w:tcPr>
          <w:p w14:paraId="5736D7A3" w14:textId="470EAA3E" w:rsidR="00002AB9" w:rsidRPr="004212EB" w:rsidRDefault="00002AB9" w:rsidP="004212EB">
            <w:pPr>
              <w:jc w:val="both"/>
              <w:rPr>
                <w:rFonts w:cs="Times New Roman"/>
                <w:color w:val="000000" w:themeColor="text1"/>
              </w:rPr>
            </w:pPr>
            <w:r w:rsidRPr="004212EB">
              <w:rPr>
                <w:rFonts w:cs="Times New Roman"/>
                <w:color w:val="000000" w:themeColor="text1"/>
              </w:rPr>
              <w:t>Madagascar</w:t>
            </w:r>
          </w:p>
        </w:tc>
      </w:tr>
      <w:tr w:rsidR="00002AB9" w:rsidRPr="004212EB" w14:paraId="162FDCB2" w14:textId="77777777" w:rsidTr="00271359">
        <w:trPr>
          <w:trHeight w:val="318"/>
        </w:trPr>
        <w:tc>
          <w:tcPr>
            <w:tcW w:w="1696" w:type="dxa"/>
            <w:shd w:val="clear" w:color="auto" w:fill="auto"/>
          </w:tcPr>
          <w:p w14:paraId="5EE7FBFD" w14:textId="77777777" w:rsidR="00002AB9" w:rsidRPr="004212EB" w:rsidRDefault="00002AB9" w:rsidP="004212EB">
            <w:pPr>
              <w:jc w:val="both"/>
              <w:rPr>
                <w:rFonts w:cs="Times New Roman"/>
                <w:lang w:val="es-ES"/>
              </w:rPr>
            </w:pPr>
            <w:r w:rsidRPr="004212EB">
              <w:rPr>
                <w:rFonts w:cs="Times New Roman"/>
                <w:lang w:val="es-ES"/>
              </w:rPr>
              <w:t>Contenido</w:t>
            </w:r>
          </w:p>
        </w:tc>
        <w:tc>
          <w:tcPr>
            <w:tcW w:w="7132" w:type="dxa"/>
            <w:shd w:val="clear" w:color="auto" w:fill="auto"/>
          </w:tcPr>
          <w:p w14:paraId="75D12867" w14:textId="71907666" w:rsidR="00271359" w:rsidRPr="004212EB" w:rsidRDefault="00002AB9" w:rsidP="004212EB">
            <w:pPr>
              <w:jc w:val="both"/>
              <w:rPr>
                <w:rFonts w:cs="Times New Roman"/>
              </w:rPr>
            </w:pPr>
            <w:r w:rsidRPr="004212EB">
              <w:rPr>
                <w:rFonts w:cs="Times New Roman"/>
              </w:rPr>
              <w:t xml:space="preserve">Madagascar y las islas vecinas presentan una gran biodiversidad y albergan numerosas especies endémicas, como los lémures. Madagascar </w:t>
            </w:r>
            <w:ins w:id="571" w:author="TOSHIBA" w:date="2016-02-04T09:36:00Z">
              <w:r w:rsidR="000249ED">
                <w:rPr>
                  <w:rFonts w:cs="Times New Roman"/>
                </w:rPr>
                <w:t xml:space="preserve">formó </w:t>
              </w:r>
            </w:ins>
            <w:del w:id="572" w:author="TOSHIBA" w:date="2016-02-04T09:36:00Z">
              <w:r w:rsidRPr="004212EB" w:rsidDel="000249ED">
                <w:rPr>
                  <w:rFonts w:cs="Times New Roman"/>
                </w:rPr>
                <w:delText xml:space="preserve">hizo </w:delText>
              </w:r>
            </w:del>
            <w:r w:rsidRPr="004212EB">
              <w:rPr>
                <w:rFonts w:cs="Times New Roman"/>
              </w:rPr>
              <w:t>parte del antiguo supercontinente Gondwana; se separó de África hace millones de años</w:t>
            </w:r>
            <w:del w:id="573" w:author="TOSHIBA" w:date="2016-02-05T09:12:00Z">
              <w:r w:rsidRPr="004212EB" w:rsidDel="00C227A2">
                <w:rPr>
                  <w:rFonts w:cs="Times New Roman"/>
                </w:rPr>
                <w:delText>.</w:delText>
              </w:r>
            </w:del>
            <w:r w:rsidR="00271359" w:rsidRPr="004212EB">
              <w:rPr>
                <w:rFonts w:cs="Times New Roman"/>
              </w:rPr>
              <w:t xml:space="preserve"> </w:t>
            </w:r>
            <w:r w:rsidR="00271359" w:rsidRPr="004212EB">
              <w:rPr>
                <w:rFonts w:eastAsia="Times New Roman" w:cs="Times New Roman"/>
                <w:lang w:eastAsia="es-CO"/>
              </w:rPr>
              <w:t>[VER]</w:t>
            </w:r>
            <w:ins w:id="574" w:author="TOSHIBA" w:date="2016-02-05T09:12:00Z">
              <w:r w:rsidR="00C227A2">
                <w:rPr>
                  <w:rFonts w:eastAsia="Times New Roman" w:cs="Times New Roman"/>
                  <w:lang w:eastAsia="es-CO"/>
                </w:rPr>
                <w:t>.</w:t>
              </w:r>
            </w:ins>
          </w:p>
          <w:p w14:paraId="7407EB41" w14:textId="77777777" w:rsidR="00271359" w:rsidRPr="004212EB" w:rsidRDefault="0057792C" w:rsidP="004212EB">
            <w:pPr>
              <w:jc w:val="both"/>
              <w:rPr>
                <w:rFonts w:cs="Times New Roman"/>
              </w:rPr>
            </w:pPr>
            <w:hyperlink r:id="rId39" w:history="1">
              <w:r w:rsidR="00271359" w:rsidRPr="004212EB">
                <w:rPr>
                  <w:rStyle w:val="Hipervnculo"/>
                  <w:rFonts w:cs="Times New Roman"/>
                </w:rPr>
                <w:t>http://hispanicasaber.planetasaber.com/encyclopedia/default.asp?idreg=167630&amp;ruta=Buscador</w:t>
              </w:r>
            </w:hyperlink>
          </w:p>
          <w:p w14:paraId="04BB0808" w14:textId="34F6A97E" w:rsidR="00002AB9" w:rsidRPr="004212EB" w:rsidRDefault="00002AB9" w:rsidP="004212EB">
            <w:pPr>
              <w:jc w:val="both"/>
              <w:rPr>
                <w:rFonts w:cs="Times New Roman"/>
              </w:rPr>
            </w:pPr>
          </w:p>
        </w:tc>
      </w:tr>
    </w:tbl>
    <w:p w14:paraId="35B9BBA1" w14:textId="44E38B94" w:rsidR="00081013" w:rsidRPr="004212EB" w:rsidRDefault="00081013" w:rsidP="004212EB">
      <w:pPr>
        <w:jc w:val="both"/>
        <w:rPr>
          <w:rFonts w:cs="Times New Roman"/>
          <w:lang w:eastAsia="es-ES_tradnl"/>
        </w:rPr>
      </w:pPr>
    </w:p>
    <w:p w14:paraId="185CAD27" w14:textId="77777777" w:rsidR="00081013" w:rsidRPr="004212EB" w:rsidRDefault="00081013" w:rsidP="004212EB">
      <w:pPr>
        <w:jc w:val="both"/>
        <w:rPr>
          <w:rFonts w:cs="Times New Roman"/>
          <w:lang w:eastAsia="es-ES_tradnl"/>
        </w:rPr>
      </w:pPr>
    </w:p>
    <w:tbl>
      <w:tblPr>
        <w:tblStyle w:val="Tablaconcuadrcula"/>
        <w:tblpPr w:leftFromText="141" w:rightFromText="141" w:vertAnchor="text" w:horzAnchor="margin" w:tblpYSpec="bottom"/>
        <w:tblW w:w="9054" w:type="dxa"/>
        <w:tblLayout w:type="fixed"/>
        <w:tblLook w:val="04A0" w:firstRow="1" w:lastRow="0" w:firstColumn="1" w:lastColumn="0" w:noHBand="0" w:noVBand="1"/>
      </w:tblPr>
      <w:tblGrid>
        <w:gridCol w:w="2376"/>
        <w:gridCol w:w="6678"/>
      </w:tblGrid>
      <w:tr w:rsidR="00F13322" w:rsidRPr="004212EB" w14:paraId="01C9E244" w14:textId="77777777" w:rsidTr="00637D7F">
        <w:tc>
          <w:tcPr>
            <w:tcW w:w="9054" w:type="dxa"/>
            <w:gridSpan w:val="2"/>
            <w:shd w:val="clear" w:color="auto" w:fill="0D0D0D" w:themeFill="text1" w:themeFillTint="F2"/>
          </w:tcPr>
          <w:p w14:paraId="14119691" w14:textId="77777777" w:rsidR="00F13322" w:rsidRPr="004212EB" w:rsidRDefault="00F13322" w:rsidP="004212EB">
            <w:pPr>
              <w:jc w:val="both"/>
              <w:rPr>
                <w:rFonts w:cs="Times New Roman"/>
                <w:b/>
              </w:rPr>
            </w:pPr>
            <w:r w:rsidRPr="004212EB">
              <w:rPr>
                <w:rFonts w:cs="Times New Roman"/>
                <w:b/>
              </w:rPr>
              <w:t>Imagen (fotografía, gráfica o ilustración)</w:t>
            </w:r>
          </w:p>
        </w:tc>
      </w:tr>
      <w:tr w:rsidR="00F13322" w:rsidRPr="004212EB" w14:paraId="64690C99" w14:textId="77777777" w:rsidTr="00637D7F">
        <w:tc>
          <w:tcPr>
            <w:tcW w:w="2376" w:type="dxa"/>
          </w:tcPr>
          <w:p w14:paraId="38F9F6E9" w14:textId="77777777" w:rsidR="00F13322" w:rsidRPr="004212EB" w:rsidRDefault="00F13322" w:rsidP="004212EB">
            <w:pPr>
              <w:jc w:val="both"/>
              <w:rPr>
                <w:rFonts w:cs="Times New Roman"/>
                <w:b/>
              </w:rPr>
            </w:pPr>
            <w:r w:rsidRPr="004212EB">
              <w:rPr>
                <w:rFonts w:cs="Times New Roman"/>
                <w:b/>
              </w:rPr>
              <w:t>Código</w:t>
            </w:r>
          </w:p>
        </w:tc>
        <w:tc>
          <w:tcPr>
            <w:tcW w:w="6678" w:type="dxa"/>
          </w:tcPr>
          <w:p w14:paraId="688228ED" w14:textId="42CFBB72" w:rsidR="00F13322" w:rsidRPr="004212EB" w:rsidRDefault="00F13322" w:rsidP="004212EB">
            <w:pPr>
              <w:jc w:val="both"/>
              <w:rPr>
                <w:rFonts w:cs="Times New Roman"/>
                <w:b/>
              </w:rPr>
            </w:pPr>
            <w:r w:rsidRPr="004212EB">
              <w:rPr>
                <w:rFonts w:cs="Times New Roman"/>
                <w:lang w:val="en-US"/>
              </w:rPr>
              <w:t>CS_0</w:t>
            </w:r>
            <w:r w:rsidR="003B1E10" w:rsidRPr="004212EB">
              <w:rPr>
                <w:rFonts w:cs="Times New Roman"/>
                <w:lang w:val="en-US"/>
              </w:rPr>
              <w:t>8_10</w:t>
            </w:r>
            <w:r w:rsidR="00A84100" w:rsidRPr="004212EB">
              <w:rPr>
                <w:rFonts w:cs="Times New Roman"/>
                <w:lang w:val="en-US"/>
              </w:rPr>
              <w:t>_IMG1</w:t>
            </w:r>
            <w:r w:rsidR="00637D7F" w:rsidRPr="004212EB">
              <w:rPr>
                <w:rFonts w:cs="Times New Roman"/>
                <w:lang w:val="en-US"/>
              </w:rPr>
              <w:t>7</w:t>
            </w:r>
          </w:p>
        </w:tc>
      </w:tr>
      <w:tr w:rsidR="00F13322" w:rsidRPr="004212EB" w14:paraId="2A7EE1EB" w14:textId="77777777" w:rsidTr="00637D7F">
        <w:tc>
          <w:tcPr>
            <w:tcW w:w="2376" w:type="dxa"/>
          </w:tcPr>
          <w:p w14:paraId="2D153721" w14:textId="77777777" w:rsidR="00F13322" w:rsidRPr="004212EB" w:rsidRDefault="00F13322" w:rsidP="004212EB">
            <w:pPr>
              <w:jc w:val="both"/>
              <w:rPr>
                <w:rFonts w:cs="Times New Roman"/>
              </w:rPr>
            </w:pPr>
            <w:r w:rsidRPr="004212EB">
              <w:rPr>
                <w:rFonts w:cs="Times New Roman"/>
                <w:b/>
              </w:rPr>
              <w:t>Descripción</w:t>
            </w:r>
          </w:p>
        </w:tc>
        <w:tc>
          <w:tcPr>
            <w:tcW w:w="6678" w:type="dxa"/>
          </w:tcPr>
          <w:p w14:paraId="21F0B5E5" w14:textId="4E1B1786" w:rsidR="00F13322" w:rsidRPr="004212EB" w:rsidRDefault="00637D7F" w:rsidP="000249ED">
            <w:pPr>
              <w:jc w:val="both"/>
              <w:rPr>
                <w:rFonts w:cs="Times New Roman"/>
                <w:lang w:val="es-ES"/>
              </w:rPr>
            </w:pPr>
            <w:r w:rsidRPr="004212EB">
              <w:rPr>
                <w:rFonts w:cs="Times New Roman"/>
                <w:lang w:val="es-ES"/>
              </w:rPr>
              <w:t xml:space="preserve">Gorila hembra con su </w:t>
            </w:r>
            <w:ins w:id="575" w:author="TOSHIBA" w:date="2016-02-04T09:36:00Z">
              <w:r w:rsidR="000249ED">
                <w:rPr>
                  <w:rFonts w:cs="Times New Roman"/>
                  <w:lang w:val="es-ES"/>
                </w:rPr>
                <w:t>cría</w:t>
              </w:r>
            </w:ins>
            <w:ins w:id="576" w:author="TOSHIBA" w:date="2016-02-05T09:12:00Z">
              <w:r w:rsidR="00C227A2">
                <w:rPr>
                  <w:rFonts w:cs="Times New Roman"/>
                  <w:lang w:val="es-ES"/>
                </w:rPr>
                <w:t xml:space="preserve"> </w:t>
              </w:r>
            </w:ins>
            <w:del w:id="577" w:author="TOSHIBA" w:date="2016-02-04T09:36:00Z">
              <w:r w:rsidRPr="004212EB" w:rsidDel="000249ED">
                <w:rPr>
                  <w:rFonts w:cs="Times New Roman"/>
                  <w:lang w:val="es-ES"/>
                </w:rPr>
                <w:delText>hijo</w:delText>
              </w:r>
            </w:del>
          </w:p>
        </w:tc>
      </w:tr>
      <w:tr w:rsidR="00F13322" w:rsidRPr="004212EB" w14:paraId="31B5270A" w14:textId="77777777" w:rsidTr="00637D7F">
        <w:trPr>
          <w:trHeight w:val="978"/>
        </w:trPr>
        <w:tc>
          <w:tcPr>
            <w:tcW w:w="2376" w:type="dxa"/>
          </w:tcPr>
          <w:p w14:paraId="60ADB209" w14:textId="77777777" w:rsidR="00F13322" w:rsidRPr="004212EB" w:rsidRDefault="00F13322" w:rsidP="004212EB">
            <w:pPr>
              <w:jc w:val="both"/>
              <w:rPr>
                <w:rFonts w:cs="Times New Roman"/>
              </w:rPr>
            </w:pPr>
            <w:r w:rsidRPr="004212EB">
              <w:rPr>
                <w:rFonts w:cs="Times New Roman"/>
                <w:b/>
              </w:rPr>
              <w:t>Código Shutterstock (o URL o la ruta en AulaPlaneta)</w:t>
            </w:r>
          </w:p>
        </w:tc>
        <w:tc>
          <w:tcPr>
            <w:tcW w:w="6678" w:type="dxa"/>
          </w:tcPr>
          <w:p w14:paraId="612BFCA1" w14:textId="77777777" w:rsidR="00637D7F" w:rsidRPr="004212EB" w:rsidRDefault="00637D7F" w:rsidP="004212EB">
            <w:pPr>
              <w:jc w:val="both"/>
              <w:rPr>
                <w:rFonts w:cs="Times New Roman"/>
                <w:noProof/>
                <w:lang w:eastAsia="es-ES_tradnl"/>
              </w:rPr>
            </w:pPr>
            <w:r w:rsidRPr="004212EB">
              <w:rPr>
                <w:rFonts w:cs="Times New Roman"/>
                <w:noProof/>
                <w:lang w:eastAsia="es-ES_tradnl"/>
              </w:rPr>
              <w:t>Gorilla mother with her child</w:t>
            </w:r>
          </w:p>
          <w:p w14:paraId="41B40296" w14:textId="77777777" w:rsidR="00637D7F" w:rsidRPr="004212EB" w:rsidRDefault="00637D7F" w:rsidP="004212EB">
            <w:pPr>
              <w:jc w:val="both"/>
              <w:rPr>
                <w:rFonts w:cs="Times New Roman"/>
                <w:noProof/>
                <w:lang w:eastAsia="es-ES_tradnl"/>
              </w:rPr>
            </w:pPr>
            <w:r w:rsidRPr="004212EB">
              <w:rPr>
                <w:rFonts w:cs="Times New Roman"/>
                <w:noProof/>
                <w:lang w:eastAsia="es-ES_tradnl"/>
              </w:rPr>
              <w:t>Número de la imagen 159754322</w:t>
            </w:r>
          </w:p>
          <w:p w14:paraId="4EBC9F83" w14:textId="77777777" w:rsidR="00F13322" w:rsidRPr="004212EB" w:rsidRDefault="00637D7F" w:rsidP="004212EB">
            <w:pPr>
              <w:jc w:val="both"/>
              <w:rPr>
                <w:rFonts w:cs="Times New Roman"/>
                <w:noProof/>
                <w:lang w:eastAsia="es-ES_tradnl"/>
              </w:rPr>
            </w:pPr>
            <w:r w:rsidRPr="004212EB">
              <w:rPr>
                <w:rFonts w:cs="Times New Roman"/>
                <w:noProof/>
                <w:lang w:eastAsia="es-ES_tradnl"/>
              </w:rPr>
              <w:t>Derecho de autor: Edwin Butter</w:t>
            </w:r>
          </w:p>
          <w:p w14:paraId="354040E7" w14:textId="77777777" w:rsidR="000F2082" w:rsidRPr="004212EB" w:rsidRDefault="000F2082" w:rsidP="004212EB">
            <w:pPr>
              <w:jc w:val="both"/>
              <w:rPr>
                <w:rFonts w:cs="Times New Roman"/>
                <w:noProof/>
                <w:lang w:eastAsia="es-ES_tradnl"/>
              </w:rPr>
            </w:pPr>
          </w:p>
          <w:p w14:paraId="2918A66B" w14:textId="22670B6C"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F13322" w:rsidRPr="004212EB" w14:paraId="5ACF6AB4" w14:textId="77777777" w:rsidTr="00637D7F">
        <w:tc>
          <w:tcPr>
            <w:tcW w:w="2376" w:type="dxa"/>
          </w:tcPr>
          <w:p w14:paraId="0DA781DA" w14:textId="77777777" w:rsidR="00F13322" w:rsidRPr="004212EB" w:rsidRDefault="00F13322" w:rsidP="004212EB">
            <w:pPr>
              <w:jc w:val="both"/>
              <w:rPr>
                <w:rFonts w:cs="Times New Roman"/>
              </w:rPr>
            </w:pPr>
            <w:r w:rsidRPr="004212EB">
              <w:rPr>
                <w:rFonts w:cs="Times New Roman"/>
                <w:b/>
              </w:rPr>
              <w:t>Pie de imagen</w:t>
            </w:r>
          </w:p>
        </w:tc>
        <w:tc>
          <w:tcPr>
            <w:tcW w:w="6678" w:type="dxa"/>
          </w:tcPr>
          <w:p w14:paraId="07C11604" w14:textId="05855E38" w:rsidR="00081013" w:rsidRPr="004212EB" w:rsidDel="0055446C" w:rsidRDefault="001C7663">
            <w:pPr>
              <w:jc w:val="both"/>
              <w:rPr>
                <w:del w:id="578" w:author="Flor Buitrago" w:date="2016-02-06T14:32:00Z"/>
                <w:rFonts w:cs="Times New Roman"/>
                <w:lang w:eastAsia="es-ES_tradnl"/>
              </w:rPr>
              <w:pPrChange w:id="579" w:author="Flor Buitrago" w:date="2016-02-06T14:32:00Z">
                <w:pPr>
                  <w:framePr w:hSpace="141" w:wrap="around" w:vAnchor="text" w:hAnchor="margin" w:yAlign="bottom"/>
                  <w:jc w:val="both"/>
                </w:pPr>
              </w:pPrChange>
            </w:pPr>
            <w:r w:rsidRPr="004212EB">
              <w:rPr>
                <w:rFonts w:cs="Times New Roman"/>
                <w:lang w:eastAsia="es-ES_tradnl"/>
              </w:rPr>
              <w:t xml:space="preserve">Los gorilas se encuentran en peligro de extinción. Unas de las principales causas es la destrucción de su hábitat, así como la caza a la </w:t>
            </w:r>
            <w:ins w:id="580" w:author="TOSHIBA" w:date="2016-02-04T09:36:00Z">
              <w:r w:rsidR="000249ED">
                <w:rPr>
                  <w:rFonts w:cs="Times New Roman"/>
                  <w:lang w:eastAsia="es-ES_tradnl"/>
                </w:rPr>
                <w:t xml:space="preserve">que </w:t>
              </w:r>
            </w:ins>
            <w:r w:rsidRPr="004212EB">
              <w:rPr>
                <w:rFonts w:cs="Times New Roman"/>
                <w:lang w:eastAsia="es-ES_tradnl"/>
              </w:rPr>
              <w:t xml:space="preserve">estuvieron sometidos por largo tiempo para vender partes de su cuerpo como </w:t>
            </w:r>
            <w:r w:rsidR="007F744C" w:rsidRPr="000249ED">
              <w:rPr>
                <w:rFonts w:cs="Times New Roman"/>
                <w:i/>
                <w:lang w:eastAsia="es-ES_tradnl"/>
                <w:rPrChange w:id="581" w:author="TOSHIBA" w:date="2016-02-04T09:37:00Z">
                  <w:rPr>
                    <w:rFonts w:cs="Times New Roman"/>
                    <w:lang w:eastAsia="es-ES_tradnl"/>
                  </w:rPr>
                </w:rPrChange>
              </w:rPr>
              <w:t>s</w:t>
            </w:r>
            <w:ins w:id="582" w:author="TOSHIBA" w:date="2016-02-04T09:37:00Z">
              <w:r w:rsidR="000249ED" w:rsidRPr="000249ED">
                <w:rPr>
                  <w:rFonts w:cs="Times New Roman"/>
                  <w:i/>
                  <w:lang w:eastAsia="es-ES_tradnl"/>
                  <w:rPrChange w:id="583" w:author="TOSHIBA" w:date="2016-02-04T09:37:00Z">
                    <w:rPr>
                      <w:rFonts w:cs="Times New Roman"/>
                      <w:lang w:eastAsia="es-ES_tradnl"/>
                    </w:rPr>
                  </w:rPrChange>
                </w:rPr>
                <w:t>o</w:t>
              </w:r>
            </w:ins>
            <w:r w:rsidR="007F744C" w:rsidRPr="000249ED">
              <w:rPr>
                <w:rFonts w:cs="Times New Roman"/>
                <w:i/>
                <w:lang w:eastAsia="es-ES_tradnl"/>
                <w:rPrChange w:id="584" w:author="TOSHIBA" w:date="2016-02-04T09:37:00Z">
                  <w:rPr>
                    <w:rFonts w:cs="Times New Roman"/>
                    <w:lang w:eastAsia="es-ES_tradnl"/>
                  </w:rPr>
                </w:rPrChange>
              </w:rPr>
              <w:t>uvenir</w:t>
            </w:r>
            <w:r w:rsidRPr="000249ED">
              <w:rPr>
                <w:rFonts w:cs="Times New Roman"/>
                <w:i/>
                <w:lang w:eastAsia="es-ES_tradnl"/>
                <w:rPrChange w:id="585" w:author="TOSHIBA" w:date="2016-02-04T09:37:00Z">
                  <w:rPr>
                    <w:rFonts w:cs="Times New Roman"/>
                    <w:lang w:eastAsia="es-ES_tradnl"/>
                  </w:rPr>
                </w:rPrChange>
              </w:rPr>
              <w:t xml:space="preserve"> </w:t>
            </w:r>
            <w:r w:rsidRPr="004212EB">
              <w:rPr>
                <w:rFonts w:cs="Times New Roman"/>
                <w:lang w:eastAsia="es-ES_tradnl"/>
              </w:rPr>
              <w:t>para turistas. Si bien hoy son una especie protegida, aún son víctimas de la caza furtiva</w:t>
            </w:r>
            <w:ins w:id="586" w:author="Flor Buitrago" w:date="2016-02-06T14:32:00Z">
              <w:r w:rsidR="0055446C">
                <w:rPr>
                  <w:rFonts w:cs="Times New Roman"/>
                  <w:lang w:eastAsia="es-ES_tradnl"/>
                </w:rPr>
                <w:t>.</w:t>
              </w:r>
            </w:ins>
            <w:del w:id="587" w:author="Flor Buitrago" w:date="2016-02-06T14:32:00Z">
              <w:r w:rsidRPr="004212EB" w:rsidDel="0055446C">
                <w:rPr>
                  <w:rFonts w:cs="Times New Roman"/>
                  <w:lang w:eastAsia="es-ES_tradnl"/>
                </w:rPr>
                <w:delText>.</w:delText>
              </w:r>
              <w:r w:rsidR="00BB74BD" w:rsidRPr="004212EB" w:rsidDel="0055446C">
                <w:rPr>
                  <w:rFonts w:cs="Times New Roman"/>
                  <w:lang w:eastAsia="es-ES_tradnl"/>
                </w:rPr>
                <w:delText xml:space="preserve"> </w:delText>
              </w:r>
              <w:commentRangeStart w:id="588"/>
              <w:r w:rsidR="00BB74BD" w:rsidRPr="004212EB" w:rsidDel="0055446C">
                <w:rPr>
                  <w:rFonts w:cs="Times New Roman"/>
                  <w:lang w:eastAsia="es-ES_tradnl"/>
                </w:rPr>
                <w:delText>[VER]</w:delText>
              </w:r>
            </w:del>
          </w:p>
          <w:p w14:paraId="4690999E" w14:textId="55D272A7" w:rsidR="00BB74BD" w:rsidRPr="004212EB" w:rsidDel="0055446C" w:rsidRDefault="0055446C">
            <w:pPr>
              <w:jc w:val="both"/>
              <w:rPr>
                <w:del w:id="589" w:author="Flor Buitrago" w:date="2016-02-06T14:32:00Z"/>
                <w:rFonts w:cs="Times New Roman"/>
              </w:rPr>
              <w:pPrChange w:id="590" w:author="Flor Buitrago" w:date="2016-02-06T14:32:00Z">
                <w:pPr>
                  <w:framePr w:hSpace="141" w:wrap="around" w:vAnchor="text" w:hAnchor="margin" w:yAlign="bottom"/>
                  <w:jc w:val="both"/>
                </w:pPr>
              </w:pPrChange>
            </w:pPr>
            <w:del w:id="591" w:author="Flor Buitrago" w:date="2016-02-06T14:32:00Z">
              <w:r w:rsidDel="0055446C">
                <w:fldChar w:fldCharType="begin"/>
              </w:r>
              <w:r w:rsidDel="0055446C">
                <w:delInstrText xml:space="preserve"> HYPERLINK "http://www.gorilapedia.com/gorilas-peligro-extincion/" </w:delInstrText>
              </w:r>
              <w:r w:rsidDel="0055446C">
                <w:fldChar w:fldCharType="separate"/>
              </w:r>
              <w:r w:rsidR="008F6A33" w:rsidRPr="004212EB" w:rsidDel="0055446C">
                <w:rPr>
                  <w:rStyle w:val="Hipervnculo"/>
                  <w:rFonts w:cs="Times New Roman"/>
                </w:rPr>
                <w:delText>http://www.gorilapedia.com/gorilas-peligro-extincion/</w:delText>
              </w:r>
              <w:r w:rsidDel="0055446C">
                <w:rPr>
                  <w:rStyle w:val="Hipervnculo"/>
                  <w:rFonts w:cs="Times New Roman"/>
                </w:rPr>
                <w:fldChar w:fldCharType="end"/>
              </w:r>
              <w:commentRangeEnd w:id="588"/>
              <w:r w:rsidR="00C227A2" w:rsidDel="0055446C">
                <w:rPr>
                  <w:rStyle w:val="Refdecomentario"/>
                  <w:lang w:val="es-ES_tradnl"/>
                </w:rPr>
                <w:commentReference w:id="588"/>
              </w:r>
            </w:del>
          </w:p>
          <w:p w14:paraId="6E2D4C27" w14:textId="4587A317" w:rsidR="008F6A33" w:rsidRPr="004212EB" w:rsidRDefault="008F6A33" w:rsidP="0055446C">
            <w:pPr>
              <w:jc w:val="both"/>
              <w:rPr>
                <w:rFonts w:cs="Times New Roman"/>
              </w:rPr>
            </w:pPr>
          </w:p>
        </w:tc>
      </w:tr>
    </w:tbl>
    <w:p w14:paraId="623D6304" w14:textId="77777777" w:rsidR="00F13322" w:rsidRPr="004212EB" w:rsidRDefault="00F13322" w:rsidP="004212EB">
      <w:pPr>
        <w:jc w:val="both"/>
        <w:rPr>
          <w:rFonts w:cs="Times New Roman"/>
          <w:lang w:eastAsia="es-ES_tradnl"/>
        </w:rPr>
      </w:pPr>
    </w:p>
    <w:p w14:paraId="23F20C21" w14:textId="1EE3F99E" w:rsidR="00076273" w:rsidRPr="004212EB" w:rsidRDefault="001C7663" w:rsidP="004212EB">
      <w:pPr>
        <w:jc w:val="both"/>
        <w:rPr>
          <w:rFonts w:cs="Times New Roman"/>
        </w:rPr>
      </w:pPr>
      <w:r w:rsidRPr="004212EB">
        <w:rPr>
          <w:rFonts w:cs="Times New Roman"/>
        </w:rPr>
        <w:t>África es uno de los continentes menos desarrollados y sufre diversos problemas ambientales:</w:t>
      </w:r>
    </w:p>
    <w:p w14:paraId="2263011E" w14:textId="038BD4A5" w:rsidR="001C7663" w:rsidRPr="004212EB" w:rsidRDefault="000D4C39" w:rsidP="004212EB">
      <w:pPr>
        <w:pStyle w:val="Prrafodelista"/>
        <w:numPr>
          <w:ilvl w:val="0"/>
          <w:numId w:val="42"/>
        </w:numPr>
        <w:jc w:val="both"/>
        <w:rPr>
          <w:rFonts w:cs="Times New Roman"/>
        </w:rPr>
      </w:pPr>
      <w:ins w:id="592" w:author="TOSHIBA" w:date="2016-02-04T12:32:00Z">
        <w:r>
          <w:rPr>
            <w:rFonts w:cs="Times New Roman"/>
          </w:rPr>
          <w:t xml:space="preserve">La </w:t>
        </w:r>
      </w:ins>
      <w:del w:id="593" w:author="TOSHIBA" w:date="2016-02-04T12:32:00Z">
        <w:r w:rsidR="001C7663" w:rsidRPr="004212EB" w:rsidDel="000D4C39">
          <w:rPr>
            <w:rFonts w:cs="Times New Roman"/>
          </w:rPr>
          <w:delText>C</w:delText>
        </w:r>
      </w:del>
      <w:ins w:id="594" w:author="TOSHIBA" w:date="2016-02-04T12:32:00Z">
        <w:r>
          <w:rPr>
            <w:rFonts w:cs="Times New Roman"/>
          </w:rPr>
          <w:t>c</w:t>
        </w:r>
      </w:ins>
      <w:r w:rsidR="001C7663" w:rsidRPr="004212EB">
        <w:rPr>
          <w:rFonts w:cs="Times New Roman"/>
        </w:rPr>
        <w:t>ontaminación del aire y el agua por residuos químicos</w:t>
      </w:r>
      <w:ins w:id="595" w:author="TOSHIBA" w:date="2016-02-04T09:38:00Z">
        <w:r w:rsidR="000249ED">
          <w:rPr>
            <w:rFonts w:cs="Times New Roman"/>
          </w:rPr>
          <w:t>.</w:t>
        </w:r>
      </w:ins>
    </w:p>
    <w:p w14:paraId="6FC85885" w14:textId="115AB856" w:rsidR="001C7663" w:rsidRPr="004212EB" w:rsidRDefault="000D4C39" w:rsidP="004212EB">
      <w:pPr>
        <w:pStyle w:val="Prrafodelista"/>
        <w:numPr>
          <w:ilvl w:val="0"/>
          <w:numId w:val="42"/>
        </w:numPr>
        <w:jc w:val="both"/>
        <w:rPr>
          <w:rFonts w:cs="Times New Roman"/>
        </w:rPr>
      </w:pPr>
      <w:ins w:id="596" w:author="TOSHIBA" w:date="2016-02-04T12:32:00Z">
        <w:r>
          <w:rPr>
            <w:rFonts w:cs="Times New Roman"/>
          </w:rPr>
          <w:t xml:space="preserve">La </w:t>
        </w:r>
      </w:ins>
      <w:del w:id="597" w:author="TOSHIBA" w:date="2016-02-04T12:32:00Z">
        <w:r w:rsidR="001C7663" w:rsidRPr="004212EB" w:rsidDel="000D4C39">
          <w:rPr>
            <w:rFonts w:cs="Times New Roman"/>
          </w:rPr>
          <w:delText>D</w:delText>
        </w:r>
      </w:del>
      <w:ins w:id="598" w:author="TOSHIBA" w:date="2016-02-04T12:32:00Z">
        <w:r>
          <w:rPr>
            <w:rFonts w:cs="Times New Roman"/>
          </w:rPr>
          <w:t>d</w:t>
        </w:r>
      </w:ins>
      <w:r w:rsidR="001C7663" w:rsidRPr="004212EB">
        <w:rPr>
          <w:rFonts w:cs="Times New Roman"/>
        </w:rPr>
        <w:t>eforestación</w:t>
      </w:r>
      <w:ins w:id="599" w:author="TOSHIBA" w:date="2016-02-04T09:38:00Z">
        <w:r w:rsidR="000249ED">
          <w:rPr>
            <w:rFonts w:cs="Times New Roman"/>
          </w:rPr>
          <w:t>.</w:t>
        </w:r>
      </w:ins>
    </w:p>
    <w:p w14:paraId="5211A9D0" w14:textId="132FFF73" w:rsidR="001C7663" w:rsidRPr="004212EB" w:rsidRDefault="005D24A4" w:rsidP="004212EB">
      <w:pPr>
        <w:pStyle w:val="Prrafodelista"/>
        <w:numPr>
          <w:ilvl w:val="0"/>
          <w:numId w:val="42"/>
        </w:numPr>
        <w:jc w:val="both"/>
        <w:rPr>
          <w:rFonts w:cs="Times New Roman"/>
        </w:rPr>
      </w:pPr>
      <w:ins w:id="600" w:author="TOSHIBA" w:date="2016-02-04T12:32:00Z">
        <w:r>
          <w:rPr>
            <w:rFonts w:cs="Times New Roman"/>
          </w:rPr>
          <w:t xml:space="preserve">La </w:t>
        </w:r>
      </w:ins>
      <w:del w:id="601" w:author="TOSHIBA" w:date="2016-02-04T12:32:00Z">
        <w:r w:rsidR="001C7663" w:rsidRPr="004212EB" w:rsidDel="005D24A4">
          <w:rPr>
            <w:rFonts w:cs="Times New Roman"/>
          </w:rPr>
          <w:delText>P</w:delText>
        </w:r>
      </w:del>
      <w:ins w:id="602" w:author="TOSHIBA" w:date="2016-02-04T12:32:00Z">
        <w:r>
          <w:rPr>
            <w:rFonts w:cs="Times New Roman"/>
          </w:rPr>
          <w:t>p</w:t>
        </w:r>
      </w:ins>
      <w:r w:rsidR="001C7663" w:rsidRPr="004212EB">
        <w:rPr>
          <w:rFonts w:cs="Times New Roman"/>
        </w:rPr>
        <w:t>érdida de suelo e infertilidad del suelo</w:t>
      </w:r>
      <w:ins w:id="603" w:author="TOSHIBA" w:date="2016-02-04T09:38:00Z">
        <w:r w:rsidR="000249ED">
          <w:rPr>
            <w:rFonts w:cs="Times New Roman"/>
          </w:rPr>
          <w:t>.</w:t>
        </w:r>
      </w:ins>
    </w:p>
    <w:p w14:paraId="7F288226" w14:textId="37BCD10E" w:rsidR="001C7663" w:rsidRPr="004212EB" w:rsidRDefault="001C7663" w:rsidP="004212EB">
      <w:pPr>
        <w:jc w:val="both"/>
        <w:rPr>
          <w:rFonts w:cs="Times New Roman"/>
        </w:rPr>
      </w:pPr>
      <w:r w:rsidRPr="004212EB">
        <w:rPr>
          <w:rFonts w:cs="Times New Roman"/>
        </w:rPr>
        <w:t>Las actividades económicas más importantes en este continente es la agricultura, la extracción de recursos minerales y metales</w:t>
      </w:r>
      <w:ins w:id="604" w:author="TOSHIBA" w:date="2016-02-04T09:38:00Z">
        <w:r w:rsidR="000249ED">
          <w:rPr>
            <w:rFonts w:cs="Times New Roman"/>
          </w:rPr>
          <w:t>,</w:t>
        </w:r>
      </w:ins>
      <w:r w:rsidRPr="004212EB">
        <w:rPr>
          <w:rFonts w:cs="Times New Roman"/>
        </w:rPr>
        <w:t xml:space="preserve"> pero la forma </w:t>
      </w:r>
      <w:ins w:id="605" w:author="TOSHIBA" w:date="2016-02-04T09:38:00Z">
        <w:r w:rsidR="000249ED">
          <w:rPr>
            <w:rFonts w:cs="Times New Roman"/>
          </w:rPr>
          <w:t xml:space="preserve">como </w:t>
        </w:r>
      </w:ins>
      <w:del w:id="606" w:author="TOSHIBA" w:date="2016-02-04T09:38:00Z">
        <w:r w:rsidRPr="004212EB" w:rsidDel="000249ED">
          <w:rPr>
            <w:rFonts w:cs="Times New Roman"/>
          </w:rPr>
          <w:delText xml:space="preserve">que </w:delText>
        </w:r>
      </w:del>
      <w:r w:rsidRPr="004212EB">
        <w:rPr>
          <w:rFonts w:cs="Times New Roman"/>
        </w:rPr>
        <w:t xml:space="preserve">se llevan a cabo estas </w:t>
      </w:r>
      <w:ins w:id="607" w:author="TOSHIBA" w:date="2016-02-04T09:39:00Z">
        <w:r w:rsidR="000249ED">
          <w:rPr>
            <w:rFonts w:cs="Times New Roman"/>
          </w:rPr>
          <w:t xml:space="preserve">actividades </w:t>
        </w:r>
      </w:ins>
      <w:r w:rsidRPr="004212EB">
        <w:rPr>
          <w:rFonts w:cs="Times New Roman"/>
        </w:rPr>
        <w:t>son altamente contaminante</w:t>
      </w:r>
      <w:ins w:id="608" w:author="TOSHIBA" w:date="2016-02-05T09:14:00Z">
        <w:r w:rsidR="00C227A2">
          <w:rPr>
            <w:rFonts w:cs="Times New Roman"/>
          </w:rPr>
          <w:t>s</w:t>
        </w:r>
      </w:ins>
      <w:r w:rsidRPr="004212EB">
        <w:rPr>
          <w:rFonts w:cs="Times New Roman"/>
        </w:rPr>
        <w:t xml:space="preserve"> y dañinas. Cada año mueren cerca de 500</w:t>
      </w:r>
      <w:del w:id="609" w:author="TOSHIBA" w:date="2016-02-04T09:39:00Z">
        <w:r w:rsidRPr="004212EB" w:rsidDel="000249ED">
          <w:rPr>
            <w:rFonts w:cs="Times New Roman"/>
          </w:rPr>
          <w:delText>.</w:delText>
        </w:r>
      </w:del>
      <w:ins w:id="610" w:author="TOSHIBA" w:date="2016-02-04T09:39:00Z">
        <w:r w:rsidR="000249ED">
          <w:rPr>
            <w:rFonts w:cs="Times New Roman"/>
          </w:rPr>
          <w:t xml:space="preserve"> </w:t>
        </w:r>
      </w:ins>
      <w:r w:rsidRPr="004212EB">
        <w:rPr>
          <w:rFonts w:cs="Times New Roman"/>
        </w:rPr>
        <w:t>000 trabajadores en África por contaminación química generada por pesticidas y otros productos químicos</w:t>
      </w:r>
      <w:ins w:id="611" w:author="TOSHIBA" w:date="2016-02-04T09:39:00Z">
        <w:r w:rsidR="000249ED">
          <w:rPr>
            <w:rFonts w:cs="Times New Roman"/>
          </w:rPr>
          <w:t>,</w:t>
        </w:r>
      </w:ins>
      <w:r w:rsidRPr="004212EB">
        <w:rPr>
          <w:rFonts w:cs="Times New Roman"/>
        </w:rPr>
        <w:t xml:space="preserve"> como cianuro, DDT, muchos de ellos prohibidos en otros países.</w:t>
      </w:r>
    </w:p>
    <w:p w14:paraId="7E1BCD3A" w14:textId="77777777" w:rsidR="001C7663" w:rsidRPr="004212EB" w:rsidRDefault="001C7663" w:rsidP="004212EB">
      <w:pPr>
        <w:jc w:val="both"/>
        <w:rPr>
          <w:rFonts w:cs="Times New Roman"/>
        </w:rPr>
      </w:pPr>
    </w:p>
    <w:tbl>
      <w:tblPr>
        <w:tblStyle w:val="Tablaconcuadrcula"/>
        <w:tblW w:w="0" w:type="auto"/>
        <w:tblLayout w:type="fixed"/>
        <w:tblLook w:val="04A0" w:firstRow="1" w:lastRow="0" w:firstColumn="1" w:lastColumn="0" w:noHBand="0" w:noVBand="1"/>
      </w:tblPr>
      <w:tblGrid>
        <w:gridCol w:w="2518"/>
        <w:gridCol w:w="6536"/>
      </w:tblGrid>
      <w:tr w:rsidR="00076273" w:rsidRPr="004212EB" w14:paraId="5EA9EDCF" w14:textId="77777777" w:rsidTr="00CB5E82">
        <w:tc>
          <w:tcPr>
            <w:tcW w:w="9054" w:type="dxa"/>
            <w:gridSpan w:val="2"/>
            <w:shd w:val="clear" w:color="auto" w:fill="0D0D0D" w:themeFill="text1" w:themeFillTint="F2"/>
          </w:tcPr>
          <w:p w14:paraId="61BB0489" w14:textId="77777777" w:rsidR="00076273" w:rsidRPr="004212EB" w:rsidRDefault="00076273" w:rsidP="004212EB">
            <w:pPr>
              <w:jc w:val="both"/>
              <w:rPr>
                <w:rFonts w:cs="Times New Roman"/>
                <w:b/>
              </w:rPr>
            </w:pPr>
            <w:r w:rsidRPr="004212EB">
              <w:rPr>
                <w:rFonts w:cs="Times New Roman"/>
                <w:b/>
              </w:rPr>
              <w:t>Imagen (fotografía, gráfica o ilustración)</w:t>
            </w:r>
          </w:p>
        </w:tc>
      </w:tr>
      <w:tr w:rsidR="00076273" w:rsidRPr="004212EB" w14:paraId="673D7923" w14:textId="77777777" w:rsidTr="00CB5E82">
        <w:tc>
          <w:tcPr>
            <w:tcW w:w="2518" w:type="dxa"/>
          </w:tcPr>
          <w:p w14:paraId="38150993" w14:textId="77777777" w:rsidR="00076273" w:rsidRPr="004212EB" w:rsidRDefault="00076273" w:rsidP="004212EB">
            <w:pPr>
              <w:jc w:val="both"/>
              <w:rPr>
                <w:rFonts w:cs="Times New Roman"/>
                <w:b/>
              </w:rPr>
            </w:pPr>
            <w:r w:rsidRPr="004212EB">
              <w:rPr>
                <w:rFonts w:cs="Times New Roman"/>
                <w:b/>
              </w:rPr>
              <w:t>Código</w:t>
            </w:r>
          </w:p>
        </w:tc>
        <w:tc>
          <w:tcPr>
            <w:tcW w:w="6536" w:type="dxa"/>
          </w:tcPr>
          <w:p w14:paraId="1A1D0B0C" w14:textId="6F405956" w:rsidR="00076273" w:rsidRPr="004212EB" w:rsidRDefault="00076273" w:rsidP="004212EB">
            <w:pPr>
              <w:jc w:val="both"/>
              <w:rPr>
                <w:rFonts w:cs="Times New Roman"/>
                <w:b/>
              </w:rPr>
            </w:pPr>
            <w:r w:rsidRPr="004212EB">
              <w:rPr>
                <w:rFonts w:cs="Times New Roman"/>
                <w:lang w:val="en-US"/>
              </w:rPr>
              <w:t>CS_08_1</w:t>
            </w:r>
            <w:r w:rsidR="00637D7F" w:rsidRPr="004212EB">
              <w:rPr>
                <w:rFonts w:cs="Times New Roman"/>
                <w:lang w:val="en-US"/>
              </w:rPr>
              <w:t>0</w:t>
            </w:r>
            <w:r w:rsidRPr="004212EB">
              <w:rPr>
                <w:rFonts w:cs="Times New Roman"/>
                <w:lang w:val="en-US"/>
              </w:rPr>
              <w:t>_IMG</w:t>
            </w:r>
            <w:r w:rsidR="00637D7F" w:rsidRPr="004212EB">
              <w:rPr>
                <w:rFonts w:cs="Times New Roman"/>
                <w:lang w:val="en-US"/>
              </w:rPr>
              <w:t>18</w:t>
            </w:r>
          </w:p>
        </w:tc>
      </w:tr>
      <w:tr w:rsidR="00076273" w:rsidRPr="004212EB" w14:paraId="7D32165E" w14:textId="77777777" w:rsidTr="00CB5E82">
        <w:tc>
          <w:tcPr>
            <w:tcW w:w="2518" w:type="dxa"/>
          </w:tcPr>
          <w:p w14:paraId="3C5D333E" w14:textId="77777777" w:rsidR="00076273" w:rsidRPr="004212EB" w:rsidRDefault="00076273" w:rsidP="004212EB">
            <w:pPr>
              <w:jc w:val="both"/>
              <w:rPr>
                <w:rFonts w:cs="Times New Roman"/>
              </w:rPr>
            </w:pPr>
            <w:r w:rsidRPr="004212EB">
              <w:rPr>
                <w:rFonts w:cs="Times New Roman"/>
                <w:b/>
              </w:rPr>
              <w:t>Descripción</w:t>
            </w:r>
          </w:p>
        </w:tc>
        <w:tc>
          <w:tcPr>
            <w:tcW w:w="6536" w:type="dxa"/>
          </w:tcPr>
          <w:p w14:paraId="5E83B135" w14:textId="5908AC19" w:rsidR="00076273" w:rsidRPr="004212EB" w:rsidRDefault="00076273" w:rsidP="004212EB">
            <w:pPr>
              <w:jc w:val="both"/>
              <w:rPr>
                <w:rFonts w:cs="Times New Roman"/>
                <w:lang w:val="es-ES"/>
              </w:rPr>
            </w:pPr>
            <w:r w:rsidRPr="004212EB">
              <w:rPr>
                <w:rFonts w:cs="Times New Roman"/>
                <w:lang w:val="es-ES"/>
              </w:rPr>
              <w:t>Poblado en África, se ve desértico</w:t>
            </w:r>
          </w:p>
        </w:tc>
      </w:tr>
      <w:tr w:rsidR="00076273" w:rsidRPr="004212EB" w14:paraId="22BEB2B3" w14:textId="77777777" w:rsidTr="00CB5E82">
        <w:tc>
          <w:tcPr>
            <w:tcW w:w="2518" w:type="dxa"/>
          </w:tcPr>
          <w:p w14:paraId="0591055E" w14:textId="77777777" w:rsidR="00076273" w:rsidRPr="004212EB" w:rsidRDefault="00076273" w:rsidP="004212EB">
            <w:pPr>
              <w:jc w:val="both"/>
              <w:rPr>
                <w:rFonts w:cs="Times New Roman"/>
              </w:rPr>
            </w:pPr>
            <w:r w:rsidRPr="004212EB">
              <w:rPr>
                <w:rFonts w:cs="Times New Roman"/>
                <w:b/>
              </w:rPr>
              <w:t>Código Shutterstock (o URL o la ruta en AulaPlaneta)</w:t>
            </w:r>
          </w:p>
        </w:tc>
        <w:tc>
          <w:tcPr>
            <w:tcW w:w="6536" w:type="dxa"/>
          </w:tcPr>
          <w:p w14:paraId="54EA67B3" w14:textId="77777777" w:rsidR="00076273" w:rsidRPr="004212EB" w:rsidRDefault="00076273" w:rsidP="004212EB">
            <w:pPr>
              <w:jc w:val="both"/>
              <w:rPr>
                <w:rFonts w:eastAsia="Times New Roman" w:cs="Times New Roman"/>
                <w:color w:val="000000"/>
                <w:lang w:val="en-US" w:eastAsia="es-ES_tradnl"/>
              </w:rPr>
            </w:pPr>
            <w:r w:rsidRPr="004212EB">
              <w:rPr>
                <w:rFonts w:eastAsia="Times New Roman" w:cs="Times New Roman"/>
                <w:color w:val="000000"/>
                <w:lang w:val="en-US" w:eastAsia="es-ES_tradnl"/>
              </w:rPr>
              <w:t>View of an African village with small huts</w:t>
            </w:r>
          </w:p>
          <w:p w14:paraId="3F991B3D" w14:textId="77777777" w:rsidR="00076273" w:rsidRPr="004212EB" w:rsidRDefault="00076273" w:rsidP="004212EB">
            <w:pPr>
              <w:jc w:val="both"/>
              <w:rPr>
                <w:rFonts w:eastAsia="Times New Roman" w:cs="Times New Roman"/>
                <w:color w:val="000000"/>
                <w:lang w:val="en-US" w:eastAsia="es-ES_tradnl"/>
              </w:rPr>
            </w:pPr>
          </w:p>
          <w:p w14:paraId="6FB6CB7F" w14:textId="77777777" w:rsidR="00076273" w:rsidRPr="004212EB" w:rsidRDefault="00076273"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Número de la imagen 83424193</w:t>
            </w:r>
          </w:p>
          <w:p w14:paraId="2787AC4F" w14:textId="52A9CD42" w:rsidR="00076273" w:rsidRPr="004212EB" w:rsidRDefault="00076273" w:rsidP="004212EB">
            <w:pPr>
              <w:jc w:val="both"/>
              <w:rPr>
                <w:rFonts w:eastAsia="Times New Roman" w:cs="Times New Roman"/>
                <w:color w:val="000000"/>
                <w:lang w:val="es-CO" w:eastAsia="es-ES_tradnl"/>
              </w:rPr>
            </w:pPr>
            <w:r w:rsidRPr="004212EB">
              <w:rPr>
                <w:rFonts w:eastAsia="Times New Roman" w:cs="Times New Roman"/>
                <w:color w:val="000000"/>
                <w:lang w:val="es-CO" w:eastAsia="es-ES_tradnl"/>
              </w:rPr>
              <w:t>Derecho de autor: Sabino Parente</w:t>
            </w:r>
          </w:p>
          <w:p w14:paraId="662DFC88" w14:textId="77777777" w:rsidR="00076273" w:rsidRPr="004212EB" w:rsidRDefault="00076273" w:rsidP="004212EB">
            <w:pPr>
              <w:jc w:val="both"/>
              <w:rPr>
                <w:rFonts w:cs="Times New Roman"/>
                <w:noProof/>
                <w:lang w:eastAsia="es-ES_tradnl"/>
              </w:rPr>
            </w:pPr>
          </w:p>
          <w:p w14:paraId="1AEA1F47" w14:textId="6846FC62"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076273" w:rsidRPr="004212EB" w14:paraId="0279490E" w14:textId="77777777" w:rsidTr="00CB5E82">
        <w:tc>
          <w:tcPr>
            <w:tcW w:w="2518" w:type="dxa"/>
          </w:tcPr>
          <w:p w14:paraId="08DA3095" w14:textId="77777777" w:rsidR="00076273" w:rsidRPr="004212EB" w:rsidRDefault="00076273" w:rsidP="004212EB">
            <w:pPr>
              <w:jc w:val="both"/>
              <w:rPr>
                <w:rFonts w:cs="Times New Roman"/>
              </w:rPr>
            </w:pPr>
            <w:r w:rsidRPr="004212EB">
              <w:rPr>
                <w:rFonts w:cs="Times New Roman"/>
                <w:b/>
              </w:rPr>
              <w:t>Pie de imagen</w:t>
            </w:r>
          </w:p>
        </w:tc>
        <w:tc>
          <w:tcPr>
            <w:tcW w:w="6536" w:type="dxa"/>
          </w:tcPr>
          <w:p w14:paraId="76DDA5A1" w14:textId="7ED2D02F" w:rsidR="00076273" w:rsidRPr="004212EB" w:rsidDel="0055446C" w:rsidRDefault="001C7663">
            <w:pPr>
              <w:jc w:val="both"/>
              <w:rPr>
                <w:del w:id="612" w:author="Flor Buitrago" w:date="2016-02-06T14:33:00Z"/>
                <w:rFonts w:cs="Times New Roman"/>
              </w:rPr>
            </w:pPr>
            <w:r w:rsidRPr="004212EB">
              <w:rPr>
                <w:rFonts w:cs="Times New Roman"/>
              </w:rPr>
              <w:t xml:space="preserve">El problema más apremiante en el África subsahariana es que tiene una de las poblaciones de más rápido crecimiento en el mundo. </w:t>
            </w:r>
            <w:r w:rsidR="00076273" w:rsidRPr="004212EB">
              <w:rPr>
                <w:rFonts w:cs="Times New Roman"/>
              </w:rPr>
              <w:t>Se presume que la cantidad de habitantes de África se duplicará en 28 años. La explosión demográfica impone fuertes demandas a los ecosistemas, como la degradación del medio</w:t>
            </w:r>
            <w:ins w:id="613" w:author="TOSHIBA" w:date="2016-02-04T09:39:00Z">
              <w:r w:rsidR="000249ED">
                <w:rPr>
                  <w:rFonts w:cs="Times New Roman"/>
                </w:rPr>
                <w:t xml:space="preserve"> </w:t>
              </w:r>
            </w:ins>
            <w:r w:rsidR="00076273" w:rsidRPr="004212EB">
              <w:rPr>
                <w:rFonts w:cs="Times New Roman"/>
              </w:rPr>
              <w:t xml:space="preserve">ambiente y problemas en el suministro de agua. </w:t>
            </w:r>
            <w:commentRangeStart w:id="614"/>
            <w:del w:id="615" w:author="Flor Buitrago" w:date="2016-02-06T14:33:00Z">
              <w:r w:rsidR="00076273" w:rsidRPr="004212EB" w:rsidDel="0055446C">
                <w:rPr>
                  <w:rFonts w:cs="Times New Roman"/>
                </w:rPr>
                <w:delText>[VER]</w:delText>
              </w:r>
            </w:del>
          </w:p>
          <w:p w14:paraId="01C29C5B" w14:textId="5A73B3D5" w:rsidR="00076273" w:rsidRPr="004212EB" w:rsidRDefault="0055446C" w:rsidP="0055446C">
            <w:pPr>
              <w:jc w:val="both"/>
              <w:rPr>
                <w:rFonts w:cs="Times New Roman"/>
              </w:rPr>
            </w:pPr>
            <w:del w:id="616" w:author="Flor Buitrago" w:date="2016-02-06T14:33:00Z">
              <w:r w:rsidDel="0055446C">
                <w:fldChar w:fldCharType="begin"/>
              </w:r>
              <w:r w:rsidDel="0055446C">
                <w:delInstrText xml:space="preserve"> HYPERLINK "http://web.worldbank.org/WBSITE/EXTERNAL/BANCOMUNDIAL/EXTSPPAISES/AFRICAINSPANISHEXT/0,,contentMDK:21715076~pagePK:146736~piPK:226340~theSitePK:489678,00.html" </w:delInstrText>
              </w:r>
              <w:r w:rsidDel="0055446C">
                <w:fldChar w:fldCharType="separate"/>
              </w:r>
              <w:r w:rsidR="008F6A33" w:rsidRPr="004212EB" w:rsidDel="0055446C">
                <w:rPr>
                  <w:rStyle w:val="Hipervnculo"/>
                  <w:rFonts w:cs="Times New Roman"/>
                </w:rPr>
                <w:delText>http://web.worldbank.org/WBSITE/EXTERNAL/BANCOMUNDIAL/EXTSPPAISES/AFRICAINSPANISHEXT/0,,contentMDK:21715076~pagePK:146736~piPK:226340~theSitePK:489678,00.html</w:delText>
              </w:r>
              <w:r w:rsidDel="0055446C">
                <w:rPr>
                  <w:rStyle w:val="Hipervnculo"/>
                  <w:rFonts w:cs="Times New Roman"/>
                </w:rPr>
                <w:fldChar w:fldCharType="end"/>
              </w:r>
              <w:commentRangeEnd w:id="614"/>
              <w:r w:rsidR="000249ED" w:rsidDel="0055446C">
                <w:rPr>
                  <w:rStyle w:val="Refdecomentario"/>
                  <w:lang w:val="es-ES_tradnl"/>
                </w:rPr>
                <w:commentReference w:id="614"/>
              </w:r>
            </w:del>
          </w:p>
          <w:p w14:paraId="684E06CA" w14:textId="77777777" w:rsidR="008F6A33" w:rsidRPr="004212EB" w:rsidRDefault="008F6A33" w:rsidP="004212EB">
            <w:pPr>
              <w:jc w:val="both"/>
              <w:rPr>
                <w:rFonts w:cs="Times New Roman"/>
              </w:rPr>
            </w:pPr>
          </w:p>
          <w:p w14:paraId="35867668" w14:textId="2F29EFB4" w:rsidR="00076273" w:rsidRPr="004212EB" w:rsidRDefault="00076273" w:rsidP="004212EB">
            <w:pPr>
              <w:jc w:val="both"/>
              <w:rPr>
                <w:rFonts w:cs="Times New Roman"/>
              </w:rPr>
            </w:pPr>
          </w:p>
        </w:tc>
      </w:tr>
    </w:tbl>
    <w:p w14:paraId="17C8268E" w14:textId="77777777" w:rsidR="00076273" w:rsidRPr="004212EB" w:rsidRDefault="00076273" w:rsidP="004212EB">
      <w:pPr>
        <w:jc w:val="both"/>
        <w:rPr>
          <w:rFonts w:cs="Times New Roman"/>
        </w:rPr>
      </w:pPr>
    </w:p>
    <w:p w14:paraId="1426BC1B" w14:textId="1DFF81B9" w:rsidR="001C7663" w:rsidRPr="004212EB" w:rsidDel="0055446C" w:rsidRDefault="001C7663" w:rsidP="004212EB">
      <w:pPr>
        <w:jc w:val="both"/>
        <w:rPr>
          <w:del w:id="617" w:author="Flor Buitrago" w:date="2016-02-06T14:33:00Z"/>
          <w:rFonts w:cs="Times New Roman"/>
        </w:rPr>
      </w:pPr>
      <w:r w:rsidRPr="004212EB">
        <w:rPr>
          <w:rFonts w:cs="Times New Roman"/>
        </w:rPr>
        <w:t>La deforestación, la desertificación o el agotamiento de los recursos están provocando ya continuos desplazamientos de población, sobre todo en el continente africano, hacia los núcleos urbanos de sus países de origen. Actualmente</w:t>
      </w:r>
      <w:ins w:id="618" w:author="TOSHIBA" w:date="2016-02-04T09:41:00Z">
        <w:r w:rsidR="000249ED">
          <w:rPr>
            <w:rFonts w:cs="Times New Roman"/>
          </w:rPr>
          <w:t>,</w:t>
        </w:r>
      </w:ins>
      <w:r w:rsidRPr="004212EB">
        <w:rPr>
          <w:rFonts w:cs="Times New Roman"/>
        </w:rPr>
        <w:t xml:space="preserve"> hay 25 millones de desplazados por causas ambientales y se estima que el 10</w:t>
      </w:r>
      <w:ins w:id="619" w:author="TOSHIBA" w:date="2016-02-04T09:41:00Z">
        <w:r w:rsidR="000249ED">
          <w:rPr>
            <w:rFonts w:cs="Times New Roman"/>
          </w:rPr>
          <w:t xml:space="preserve"> </w:t>
        </w:r>
      </w:ins>
      <w:r w:rsidRPr="004212EB">
        <w:rPr>
          <w:rFonts w:cs="Times New Roman"/>
        </w:rPr>
        <w:t>% de los movimientos de población estaría motivado por factores ambientales</w:t>
      </w:r>
      <w:ins w:id="620" w:author="Flor Buitrago" w:date="2016-02-06T14:33:00Z">
        <w:r w:rsidR="0055446C">
          <w:rPr>
            <w:rFonts w:cs="Times New Roman"/>
          </w:rPr>
          <w:t xml:space="preserve">. </w:t>
        </w:r>
      </w:ins>
      <w:del w:id="621" w:author="TOSHIBA" w:date="2016-02-05T09:15:00Z">
        <w:r w:rsidRPr="004212EB" w:rsidDel="00266E7C">
          <w:rPr>
            <w:rFonts w:cs="Times New Roman"/>
          </w:rPr>
          <w:delText>.</w:delText>
        </w:r>
      </w:del>
    </w:p>
    <w:p w14:paraId="2D0B0FEE" w14:textId="4A1B1615" w:rsidR="001C7663" w:rsidRPr="004212EB" w:rsidRDefault="001C7663" w:rsidP="004212EB">
      <w:pPr>
        <w:jc w:val="both"/>
        <w:rPr>
          <w:rFonts w:cs="Times New Roman"/>
        </w:rPr>
      </w:pPr>
      <w:r w:rsidRPr="004212EB">
        <w:rPr>
          <w:rFonts w:cs="Times New Roman"/>
        </w:rPr>
        <w:t>[VER]</w:t>
      </w:r>
      <w:ins w:id="622" w:author="TOSHIBA" w:date="2016-02-05T09:15:00Z">
        <w:r w:rsidR="00266E7C">
          <w:rPr>
            <w:rFonts w:cs="Times New Roman"/>
          </w:rPr>
          <w:t>.</w:t>
        </w:r>
      </w:ins>
    </w:p>
    <w:p w14:paraId="6979D8ED" w14:textId="7D4C044D" w:rsidR="001C7663" w:rsidRPr="004212EB" w:rsidRDefault="0057792C" w:rsidP="004212EB">
      <w:pPr>
        <w:jc w:val="both"/>
        <w:rPr>
          <w:rFonts w:cs="Times New Roman"/>
        </w:rPr>
      </w:pPr>
      <w:hyperlink r:id="rId40" w:history="1">
        <w:r w:rsidR="008F6A33" w:rsidRPr="004212EB">
          <w:rPr>
            <w:rStyle w:val="Hipervnculo"/>
            <w:rFonts w:cs="Times New Roman"/>
          </w:rPr>
          <w:t>http://www.fundacion-ipade.org/sostenibilidad/el-continente-africano-uno-de-los-mas-castigados-por-las-migraciones-ambientales</w:t>
        </w:r>
      </w:hyperlink>
    </w:p>
    <w:p w14:paraId="103A67BB" w14:textId="77777777" w:rsidR="008F6A33" w:rsidRPr="004212EB" w:rsidRDefault="008F6A33" w:rsidP="004212EB">
      <w:pPr>
        <w:jc w:val="both"/>
        <w:rPr>
          <w:rFonts w:cs="Times New Roman"/>
        </w:rPr>
      </w:pPr>
    </w:p>
    <w:p w14:paraId="6C5CB36E" w14:textId="77777777" w:rsidR="00196589" w:rsidRPr="004212EB" w:rsidRDefault="00196589" w:rsidP="004212EB">
      <w:pPr>
        <w:jc w:val="both"/>
        <w:rPr>
          <w:rFonts w:cs="Times New Roman"/>
        </w:rPr>
      </w:pPr>
    </w:p>
    <w:p w14:paraId="3B5C67E4" w14:textId="77777777" w:rsidR="00DF5ED0" w:rsidRPr="004212EB" w:rsidRDefault="00DF5ED0" w:rsidP="004212EB">
      <w:pPr>
        <w:jc w:val="both"/>
        <w:rPr>
          <w:rFonts w:cs="Times New Roman"/>
        </w:rPr>
      </w:pPr>
      <w:r w:rsidRPr="004212EB">
        <w:rPr>
          <w:rFonts w:cs="Times New Roman"/>
          <w:highlight w:val="yellow"/>
        </w:rPr>
        <w:t>[SECCIÓN 2]</w:t>
      </w:r>
    </w:p>
    <w:p w14:paraId="630A6314" w14:textId="7B8F9CCE" w:rsidR="002978E5" w:rsidRPr="004212EB" w:rsidRDefault="00BA2CDD" w:rsidP="004212EB">
      <w:pPr>
        <w:pStyle w:val="Ttulo2"/>
        <w:jc w:val="both"/>
        <w:rPr>
          <w:rFonts w:ascii="Times New Roman" w:eastAsia="Times New Roman" w:hAnsi="Times New Roman" w:cs="Times New Roman"/>
          <w:sz w:val="24"/>
          <w:szCs w:val="24"/>
          <w:lang w:eastAsia="es-ES_tradnl"/>
        </w:rPr>
      </w:pPr>
      <w:bookmarkStart w:id="623" w:name="_Toc436127660"/>
      <w:r w:rsidRPr="004212EB">
        <w:rPr>
          <w:rFonts w:ascii="Times New Roman" w:eastAsia="Times New Roman" w:hAnsi="Times New Roman" w:cs="Times New Roman"/>
          <w:sz w:val="24"/>
          <w:szCs w:val="24"/>
          <w:lang w:eastAsia="es-ES_tradnl"/>
        </w:rPr>
        <w:t>4</w:t>
      </w:r>
      <w:r w:rsidR="002978E5" w:rsidRPr="004212EB">
        <w:rPr>
          <w:rFonts w:ascii="Times New Roman" w:eastAsia="Times New Roman" w:hAnsi="Times New Roman" w:cs="Times New Roman"/>
          <w:sz w:val="24"/>
          <w:szCs w:val="24"/>
          <w:lang w:eastAsia="es-ES_tradnl"/>
        </w:rPr>
        <w:t xml:space="preserve">.2 </w:t>
      </w:r>
      <w:ins w:id="624" w:author="TOSHIBA" w:date="2016-02-04T09:41:00Z">
        <w:r w:rsidR="000249ED">
          <w:rPr>
            <w:rFonts w:ascii="Times New Roman" w:eastAsia="Times New Roman" w:hAnsi="Times New Roman" w:cs="Times New Roman"/>
            <w:sz w:val="24"/>
            <w:szCs w:val="24"/>
            <w:lang w:eastAsia="es-ES_tradnl"/>
          </w:rPr>
          <w:t xml:space="preserve">La </w:t>
        </w:r>
      </w:ins>
      <w:del w:id="625" w:author="TOSHIBA" w:date="2016-02-04T09:41:00Z">
        <w:r w:rsidR="002978E5" w:rsidRPr="004212EB" w:rsidDel="000249ED">
          <w:rPr>
            <w:rFonts w:ascii="Times New Roman" w:eastAsia="Times New Roman" w:hAnsi="Times New Roman" w:cs="Times New Roman"/>
            <w:sz w:val="24"/>
            <w:szCs w:val="24"/>
            <w:lang w:eastAsia="es-ES_tradnl"/>
          </w:rPr>
          <w:delText>R</w:delText>
        </w:r>
      </w:del>
      <w:ins w:id="626" w:author="TOSHIBA" w:date="2016-02-04T09:41:00Z">
        <w:r w:rsidR="000249ED">
          <w:rPr>
            <w:rFonts w:ascii="Times New Roman" w:eastAsia="Times New Roman" w:hAnsi="Times New Roman" w:cs="Times New Roman"/>
            <w:sz w:val="24"/>
            <w:szCs w:val="24"/>
            <w:lang w:eastAsia="es-ES_tradnl"/>
          </w:rPr>
          <w:t>r</w:t>
        </w:r>
      </w:ins>
      <w:r w:rsidR="002978E5" w:rsidRPr="004212EB">
        <w:rPr>
          <w:rFonts w:ascii="Times New Roman" w:eastAsia="Times New Roman" w:hAnsi="Times New Roman" w:cs="Times New Roman"/>
          <w:sz w:val="24"/>
          <w:szCs w:val="24"/>
          <w:lang w:eastAsia="es-ES_tradnl"/>
        </w:rPr>
        <w:t>egión biogeográfica indomalaya u oriental</w:t>
      </w:r>
      <w:bookmarkEnd w:id="623"/>
    </w:p>
    <w:p w14:paraId="2087DA86" w14:textId="77777777" w:rsidR="002978E5" w:rsidRPr="004212EB" w:rsidRDefault="002978E5" w:rsidP="004212EB">
      <w:pPr>
        <w:jc w:val="both"/>
        <w:rPr>
          <w:rFonts w:cs="Times New Roman"/>
          <w:lang w:eastAsia="es-ES_tradnl"/>
        </w:rPr>
      </w:pPr>
    </w:p>
    <w:p w14:paraId="16D6FB82" w14:textId="45F2D235" w:rsidR="002978E5" w:rsidRPr="004212EB" w:rsidRDefault="002978E5" w:rsidP="004212EB">
      <w:pPr>
        <w:jc w:val="both"/>
        <w:rPr>
          <w:rFonts w:cs="Times New Roman"/>
          <w:lang w:eastAsia="es-ES_tradnl"/>
        </w:rPr>
      </w:pPr>
      <w:r w:rsidRPr="004212EB">
        <w:rPr>
          <w:rFonts w:cs="Times New Roman"/>
          <w:lang w:eastAsia="es-ES_tradnl"/>
        </w:rPr>
        <w:t>La región biogeográfica indomalaya u oriental abarca la India, Sri Lanka, el archipiélago de las Maldivas, Bangladesh, la Península Indochina, Malasia, las Filipinas y el archipiélago de Indonesia hasta el estrecho de Dumpier (separa la isla de Nueva Guinea de las islas Molucas).</w:t>
      </w:r>
      <w:r w:rsidR="00972F01" w:rsidRPr="004212EB">
        <w:rPr>
          <w:rFonts w:cs="Times New Roman"/>
          <w:lang w:eastAsia="es-ES_tradnl"/>
        </w:rPr>
        <w:t xml:space="preserve"> Predomina la selva tropical, con lluvias todo el año y temperaturas superiores a los 18 ºC.</w:t>
      </w:r>
    </w:p>
    <w:p w14:paraId="06250209" w14:textId="77777777" w:rsidR="002978E5" w:rsidRPr="004212EB" w:rsidRDefault="002978E5" w:rsidP="004212EB">
      <w:pPr>
        <w:jc w:val="both"/>
        <w:rPr>
          <w:rFonts w:eastAsia="Times New Roman" w:cs="Times New Roman"/>
          <w:color w:val="000000"/>
          <w:lang w:eastAsia="es-ES_tradnl"/>
        </w:rPr>
      </w:pPr>
    </w:p>
    <w:tbl>
      <w:tblPr>
        <w:tblStyle w:val="Tablaconcuadrcula"/>
        <w:tblW w:w="9039" w:type="dxa"/>
        <w:tblLayout w:type="fixed"/>
        <w:tblLook w:val="04A0" w:firstRow="1" w:lastRow="0" w:firstColumn="1" w:lastColumn="0" w:noHBand="0" w:noVBand="1"/>
      </w:tblPr>
      <w:tblGrid>
        <w:gridCol w:w="2518"/>
        <w:gridCol w:w="6521"/>
      </w:tblGrid>
      <w:tr w:rsidR="002978E5" w:rsidRPr="004212EB" w14:paraId="2877A05B" w14:textId="77777777" w:rsidTr="0001107C">
        <w:tc>
          <w:tcPr>
            <w:tcW w:w="9039" w:type="dxa"/>
            <w:gridSpan w:val="2"/>
            <w:shd w:val="clear" w:color="auto" w:fill="0D0D0D" w:themeFill="text1" w:themeFillTint="F2"/>
          </w:tcPr>
          <w:p w14:paraId="54CBC5FF" w14:textId="77777777" w:rsidR="002978E5" w:rsidRPr="004212EB" w:rsidRDefault="002978E5" w:rsidP="004212EB">
            <w:pPr>
              <w:jc w:val="both"/>
              <w:rPr>
                <w:rFonts w:cs="Times New Roman"/>
                <w:b/>
              </w:rPr>
            </w:pPr>
            <w:r w:rsidRPr="004212EB">
              <w:rPr>
                <w:rFonts w:cs="Times New Roman"/>
                <w:b/>
              </w:rPr>
              <w:t>Imagen (fotografía, gráfica o ilustración)</w:t>
            </w:r>
          </w:p>
        </w:tc>
      </w:tr>
      <w:tr w:rsidR="002978E5" w:rsidRPr="004212EB" w14:paraId="34BFFFF1" w14:textId="77777777" w:rsidTr="0001107C">
        <w:tc>
          <w:tcPr>
            <w:tcW w:w="2518" w:type="dxa"/>
          </w:tcPr>
          <w:p w14:paraId="104F78EF" w14:textId="77777777" w:rsidR="002978E5" w:rsidRPr="004212EB" w:rsidRDefault="002978E5" w:rsidP="004212EB">
            <w:pPr>
              <w:jc w:val="both"/>
              <w:rPr>
                <w:rFonts w:cs="Times New Roman"/>
                <w:b/>
              </w:rPr>
            </w:pPr>
            <w:r w:rsidRPr="004212EB">
              <w:rPr>
                <w:rFonts w:cs="Times New Roman"/>
                <w:b/>
              </w:rPr>
              <w:t>Código</w:t>
            </w:r>
          </w:p>
        </w:tc>
        <w:tc>
          <w:tcPr>
            <w:tcW w:w="6521" w:type="dxa"/>
          </w:tcPr>
          <w:p w14:paraId="53DF334D" w14:textId="3A78725C" w:rsidR="002978E5" w:rsidRPr="004212EB" w:rsidRDefault="005043E4" w:rsidP="004212EB">
            <w:pPr>
              <w:jc w:val="both"/>
              <w:rPr>
                <w:rFonts w:cs="Times New Roman"/>
                <w:b/>
              </w:rPr>
            </w:pPr>
            <w:r w:rsidRPr="004212EB">
              <w:rPr>
                <w:rFonts w:cs="Times New Roman"/>
                <w:lang w:val="en-US"/>
              </w:rPr>
              <w:t>CS_08_10_IMG19</w:t>
            </w:r>
          </w:p>
        </w:tc>
      </w:tr>
      <w:tr w:rsidR="002978E5" w:rsidRPr="004212EB" w14:paraId="38DFAAD8" w14:textId="77777777" w:rsidTr="0001107C">
        <w:tc>
          <w:tcPr>
            <w:tcW w:w="2518" w:type="dxa"/>
          </w:tcPr>
          <w:p w14:paraId="44CA9AC4" w14:textId="77777777" w:rsidR="002978E5" w:rsidRPr="004212EB" w:rsidRDefault="002978E5" w:rsidP="004212EB">
            <w:pPr>
              <w:jc w:val="both"/>
              <w:rPr>
                <w:rFonts w:cs="Times New Roman"/>
              </w:rPr>
            </w:pPr>
            <w:r w:rsidRPr="004212EB">
              <w:rPr>
                <w:rFonts w:cs="Times New Roman"/>
                <w:b/>
              </w:rPr>
              <w:t>Descripción</w:t>
            </w:r>
          </w:p>
        </w:tc>
        <w:tc>
          <w:tcPr>
            <w:tcW w:w="6521" w:type="dxa"/>
          </w:tcPr>
          <w:p w14:paraId="2BA01F5B" w14:textId="25B2FE3A" w:rsidR="002978E5" w:rsidRPr="004212EB" w:rsidRDefault="000249ED" w:rsidP="000249ED">
            <w:pPr>
              <w:jc w:val="both"/>
              <w:rPr>
                <w:rFonts w:cs="Times New Roman"/>
                <w:lang w:val="es-ES"/>
              </w:rPr>
            </w:pPr>
            <w:ins w:id="627" w:author="TOSHIBA" w:date="2016-02-04T09:42:00Z">
              <w:r>
                <w:rPr>
                  <w:rFonts w:cs="Times New Roman"/>
                  <w:lang w:val="es-ES"/>
                </w:rPr>
                <w:t xml:space="preserve">La </w:t>
              </w:r>
            </w:ins>
            <w:del w:id="628" w:author="TOSHIBA" w:date="2016-02-04T09:42:00Z">
              <w:r w:rsidR="002978E5" w:rsidRPr="004212EB" w:rsidDel="000249ED">
                <w:rPr>
                  <w:rFonts w:cs="Times New Roman"/>
                  <w:lang w:val="es-ES"/>
                </w:rPr>
                <w:delText>R</w:delText>
              </w:r>
            </w:del>
            <w:ins w:id="629" w:author="TOSHIBA" w:date="2016-02-04T09:42:00Z">
              <w:r>
                <w:rPr>
                  <w:rFonts w:cs="Times New Roman"/>
                  <w:lang w:val="es-ES"/>
                </w:rPr>
                <w:t>r</w:t>
              </w:r>
            </w:ins>
            <w:r w:rsidR="002978E5" w:rsidRPr="004212EB">
              <w:rPr>
                <w:rFonts w:cs="Times New Roman"/>
                <w:lang w:val="es-ES"/>
              </w:rPr>
              <w:t>egión biogeográfica indomalaya u oriental</w:t>
            </w:r>
          </w:p>
        </w:tc>
      </w:tr>
      <w:tr w:rsidR="002978E5" w:rsidRPr="004212EB" w14:paraId="664EBA4D" w14:textId="77777777" w:rsidTr="0001107C">
        <w:tc>
          <w:tcPr>
            <w:tcW w:w="2518" w:type="dxa"/>
          </w:tcPr>
          <w:p w14:paraId="77A9F090" w14:textId="77777777" w:rsidR="002978E5" w:rsidRPr="004212EB" w:rsidRDefault="002978E5" w:rsidP="004212EB">
            <w:pPr>
              <w:jc w:val="both"/>
              <w:rPr>
                <w:rFonts w:cs="Times New Roman"/>
              </w:rPr>
            </w:pPr>
            <w:r w:rsidRPr="004212EB">
              <w:rPr>
                <w:rFonts w:cs="Times New Roman"/>
                <w:b/>
              </w:rPr>
              <w:t>Código Shutterstock (o URL o la ruta en AulaPlaneta)</w:t>
            </w:r>
          </w:p>
        </w:tc>
        <w:tc>
          <w:tcPr>
            <w:tcW w:w="6521" w:type="dxa"/>
          </w:tcPr>
          <w:p w14:paraId="4D7ECB2F" w14:textId="77777777" w:rsidR="002978E5" w:rsidRPr="004212EB" w:rsidRDefault="002978E5" w:rsidP="004212EB">
            <w:pPr>
              <w:jc w:val="both"/>
              <w:rPr>
                <w:rFonts w:cs="Times New Roman"/>
                <w:noProof/>
                <w:color w:val="4F81BD" w:themeColor="accent1"/>
                <w:lang w:eastAsia="es-ES_tradnl"/>
              </w:rPr>
            </w:pPr>
          </w:p>
          <w:p w14:paraId="432C4AD1" w14:textId="16D5F11C" w:rsidR="005043E4" w:rsidRPr="004212EB" w:rsidRDefault="0057792C" w:rsidP="004212EB">
            <w:pPr>
              <w:jc w:val="both"/>
              <w:rPr>
                <w:rFonts w:cs="Times New Roman"/>
                <w:noProof/>
                <w:color w:val="FF0000"/>
                <w:lang w:eastAsia="es-ES_tradnl"/>
              </w:rPr>
            </w:pPr>
            <w:hyperlink r:id="rId41" w:anchor="/media/File:Indomalais.png" w:history="1">
              <w:r w:rsidR="005043E4" w:rsidRPr="004212EB">
                <w:rPr>
                  <w:rStyle w:val="Hipervnculo"/>
                  <w:rFonts w:cs="Times New Roman"/>
                  <w:noProof/>
                  <w:lang w:eastAsia="es-ES_tradnl"/>
                </w:rPr>
                <w:t>https://es.wikipedia.org/wiki/Regi%C3%B3n_indomalaya#/media/File:Indomalais.png</w:t>
              </w:r>
            </w:hyperlink>
          </w:p>
          <w:p w14:paraId="44E3F238" w14:textId="77777777" w:rsidR="005043E4" w:rsidRPr="004212EB" w:rsidRDefault="005043E4" w:rsidP="004212EB">
            <w:pPr>
              <w:jc w:val="both"/>
              <w:rPr>
                <w:rFonts w:cs="Times New Roman"/>
                <w:noProof/>
                <w:color w:val="FF0000"/>
                <w:lang w:eastAsia="es-ES_tradnl"/>
              </w:rPr>
            </w:pPr>
          </w:p>
          <w:p w14:paraId="064D2302" w14:textId="77777777" w:rsidR="005043E4" w:rsidRPr="004212EB" w:rsidRDefault="005043E4" w:rsidP="004212EB">
            <w:pPr>
              <w:jc w:val="both"/>
              <w:rPr>
                <w:rFonts w:cs="Times New Roman"/>
                <w:noProof/>
                <w:color w:val="FF0000"/>
                <w:lang w:eastAsia="es-ES_tradnl"/>
              </w:rPr>
            </w:pPr>
            <w:r w:rsidRPr="004212EB">
              <w:rPr>
                <w:rFonts w:cs="Times New Roman"/>
                <w:noProof/>
                <w:lang w:val="es-CO" w:eastAsia="es-CO"/>
              </w:rPr>
              <w:drawing>
                <wp:inline distT="0" distB="0" distL="0" distR="0" wp14:anchorId="22A163BD" wp14:editId="39DCD2B6">
                  <wp:extent cx="2211151" cy="1501267"/>
                  <wp:effectExtent l="0" t="0" r="0" b="3810"/>
                  <wp:docPr id="1" name="Imagen 1" descr="https://upload.wikimedia.org/wikipedia/commons/thumb/b/b7/Indomalais.png/1024px-Indomal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Indomalais.png/1024px-Indomalai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12323" cy="1502063"/>
                          </a:xfrm>
                          <a:prstGeom prst="rect">
                            <a:avLst/>
                          </a:prstGeom>
                          <a:noFill/>
                          <a:ln>
                            <a:noFill/>
                          </a:ln>
                        </pic:spPr>
                      </pic:pic>
                    </a:graphicData>
                  </a:graphic>
                </wp:inline>
              </w:drawing>
            </w:r>
          </w:p>
          <w:p w14:paraId="5844AA50" w14:textId="77777777" w:rsidR="000F2082" w:rsidRPr="004212EB" w:rsidRDefault="000F2082" w:rsidP="004212EB">
            <w:pPr>
              <w:jc w:val="both"/>
              <w:rPr>
                <w:rFonts w:cs="Times New Roman"/>
                <w:noProof/>
                <w:color w:val="FF0000"/>
                <w:lang w:eastAsia="es-ES_tradnl"/>
              </w:rPr>
            </w:pPr>
          </w:p>
          <w:p w14:paraId="3182143A" w14:textId="429318AF"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2978E5" w:rsidRPr="004212EB" w14:paraId="526E268A" w14:textId="77777777" w:rsidTr="0001107C">
        <w:tc>
          <w:tcPr>
            <w:tcW w:w="2518" w:type="dxa"/>
          </w:tcPr>
          <w:p w14:paraId="754E15E1" w14:textId="77777777" w:rsidR="002978E5" w:rsidRPr="004212EB" w:rsidRDefault="002978E5" w:rsidP="004212EB">
            <w:pPr>
              <w:jc w:val="both"/>
              <w:rPr>
                <w:rFonts w:cs="Times New Roman"/>
              </w:rPr>
            </w:pPr>
            <w:r w:rsidRPr="004212EB">
              <w:rPr>
                <w:rFonts w:cs="Times New Roman"/>
                <w:b/>
              </w:rPr>
              <w:t>Pie de imagen</w:t>
            </w:r>
          </w:p>
        </w:tc>
        <w:tc>
          <w:tcPr>
            <w:tcW w:w="6521" w:type="dxa"/>
          </w:tcPr>
          <w:p w14:paraId="0F403090" w14:textId="4870A399" w:rsidR="00972F01" w:rsidRPr="004212EB" w:rsidRDefault="00972F01" w:rsidP="004212EB">
            <w:pPr>
              <w:jc w:val="both"/>
              <w:rPr>
                <w:rFonts w:cs="Times New Roman"/>
                <w:lang w:eastAsia="es-ES_tradnl"/>
              </w:rPr>
            </w:pPr>
            <w:r w:rsidRPr="004212EB">
              <w:rPr>
                <w:rFonts w:cs="Times New Roman"/>
                <w:lang w:eastAsia="es-ES_tradnl"/>
              </w:rPr>
              <w:t xml:space="preserve">En esta región </w:t>
            </w:r>
            <w:r w:rsidR="00F611E0" w:rsidRPr="004212EB">
              <w:rPr>
                <w:rFonts w:cs="Times New Roman"/>
                <w:lang w:eastAsia="es-ES_tradnl"/>
              </w:rPr>
              <w:t>se encuentra</w:t>
            </w:r>
            <w:r w:rsidRPr="004212EB">
              <w:rPr>
                <w:rFonts w:cs="Times New Roman"/>
                <w:lang w:eastAsia="es-ES_tradnl"/>
              </w:rPr>
              <w:t xml:space="preserve"> el </w:t>
            </w:r>
            <w:r w:rsidRPr="004212EB">
              <w:rPr>
                <w:rFonts w:cs="Times New Roman"/>
                <w:b/>
                <w:lang w:eastAsia="es-ES_tradnl"/>
              </w:rPr>
              <w:t>bosque seco</w:t>
            </w:r>
            <w:r w:rsidRPr="004212EB">
              <w:rPr>
                <w:rFonts w:cs="Times New Roman"/>
                <w:lang w:eastAsia="es-ES_tradnl"/>
              </w:rPr>
              <w:t>, donde crece</w:t>
            </w:r>
            <w:ins w:id="630" w:author="TOSHIBA" w:date="2016-02-04T09:42:00Z">
              <w:r w:rsidR="000249ED">
                <w:rPr>
                  <w:rFonts w:cs="Times New Roman"/>
                  <w:lang w:eastAsia="es-ES_tradnl"/>
                </w:rPr>
                <w:t>n</w:t>
              </w:r>
            </w:ins>
            <w:r w:rsidRPr="004212EB">
              <w:rPr>
                <w:rFonts w:cs="Times New Roman"/>
                <w:lang w:eastAsia="es-ES_tradnl"/>
              </w:rPr>
              <w:t xml:space="preserve"> árboles y arbustos con amplios espacios entre ellas intercalados con zonas de </w:t>
            </w:r>
            <w:r w:rsidRPr="004212EB">
              <w:rPr>
                <w:rFonts w:cs="Times New Roman"/>
                <w:b/>
                <w:lang w:eastAsia="es-ES_tradnl"/>
              </w:rPr>
              <w:t>sabana</w:t>
            </w:r>
            <w:r w:rsidRPr="004212EB">
              <w:rPr>
                <w:rFonts w:cs="Times New Roman"/>
                <w:lang w:eastAsia="es-ES_tradnl"/>
              </w:rPr>
              <w:t xml:space="preserve">. </w:t>
            </w:r>
            <w:r w:rsidR="00F611E0" w:rsidRPr="004212EB">
              <w:rPr>
                <w:rFonts w:cs="Times New Roman"/>
                <w:lang w:eastAsia="es-ES_tradnl"/>
              </w:rPr>
              <w:t xml:space="preserve">En </w:t>
            </w:r>
            <w:r w:rsidRPr="004212EB">
              <w:rPr>
                <w:rFonts w:cs="Times New Roman"/>
                <w:lang w:eastAsia="es-ES_tradnl"/>
              </w:rPr>
              <w:t xml:space="preserve">la </w:t>
            </w:r>
            <w:r w:rsidRPr="004212EB">
              <w:rPr>
                <w:rFonts w:cs="Times New Roman"/>
                <w:b/>
                <w:lang w:eastAsia="es-ES_tradnl"/>
              </w:rPr>
              <w:t>selva subtropical</w:t>
            </w:r>
            <w:r w:rsidRPr="004212EB">
              <w:rPr>
                <w:rFonts w:cs="Times New Roman"/>
                <w:lang w:eastAsia="es-ES_tradnl"/>
              </w:rPr>
              <w:t>, la humedad permanece alta</w:t>
            </w:r>
            <w:ins w:id="631" w:author="TOSHIBA" w:date="2016-02-04T09:43:00Z">
              <w:r w:rsidR="00981B5A">
                <w:rPr>
                  <w:rFonts w:cs="Times New Roman"/>
                  <w:lang w:eastAsia="es-ES_tradnl"/>
                </w:rPr>
                <w:t>,</w:t>
              </w:r>
            </w:ins>
            <w:r w:rsidRPr="004212EB">
              <w:rPr>
                <w:rFonts w:cs="Times New Roman"/>
                <w:lang w:eastAsia="es-ES_tradnl"/>
              </w:rPr>
              <w:t xml:space="preserve"> pero las diferencias de temperatura entre el invierno y el verano </w:t>
            </w:r>
            <w:ins w:id="632" w:author="TOSHIBA" w:date="2016-02-04T09:43:00Z">
              <w:r w:rsidR="00981B5A">
                <w:rPr>
                  <w:rFonts w:cs="Times New Roman"/>
                  <w:lang w:eastAsia="es-ES_tradnl"/>
                </w:rPr>
                <w:t xml:space="preserve">son </w:t>
              </w:r>
            </w:ins>
            <w:del w:id="633" w:author="TOSHIBA" w:date="2016-02-04T09:43:00Z">
              <w:r w:rsidRPr="004212EB" w:rsidDel="00981B5A">
                <w:rPr>
                  <w:rFonts w:cs="Times New Roman"/>
                  <w:lang w:eastAsia="es-ES_tradnl"/>
                </w:rPr>
                <w:delText xml:space="preserve">se hacen </w:delText>
              </w:r>
            </w:del>
            <w:r w:rsidRPr="004212EB">
              <w:rPr>
                <w:rFonts w:cs="Times New Roman"/>
                <w:lang w:eastAsia="es-ES_tradnl"/>
              </w:rPr>
              <w:t>menos pronunciadas.</w:t>
            </w:r>
          </w:p>
          <w:p w14:paraId="4FAA46E2" w14:textId="69D21F66" w:rsidR="005043E4" w:rsidRPr="004212EB" w:rsidRDefault="005043E4" w:rsidP="004212EB">
            <w:pPr>
              <w:jc w:val="both"/>
              <w:rPr>
                <w:rFonts w:cs="Times New Roman"/>
              </w:rPr>
            </w:pPr>
          </w:p>
        </w:tc>
      </w:tr>
    </w:tbl>
    <w:p w14:paraId="2C93C7C0" w14:textId="77777777" w:rsidR="00972F01" w:rsidRPr="004212EB" w:rsidRDefault="00972F01" w:rsidP="004212EB">
      <w:pPr>
        <w:jc w:val="both"/>
        <w:rPr>
          <w:rFonts w:cs="Times New Roman"/>
        </w:rPr>
      </w:pPr>
    </w:p>
    <w:p w14:paraId="1F8CB15E" w14:textId="6DDA567B" w:rsidR="00972F01" w:rsidRPr="004212EB" w:rsidRDefault="00972F01" w:rsidP="004212EB">
      <w:pPr>
        <w:jc w:val="both"/>
        <w:rPr>
          <w:rFonts w:cs="Times New Roman"/>
        </w:rPr>
      </w:pPr>
      <w:r w:rsidRPr="004212EB">
        <w:rPr>
          <w:rFonts w:cs="Times New Roman"/>
        </w:rPr>
        <w:t xml:space="preserve">La </w:t>
      </w:r>
      <w:r w:rsidRPr="004212EB">
        <w:rPr>
          <w:rFonts w:cs="Times New Roman"/>
          <w:b/>
        </w:rPr>
        <w:t>región indomalaya</w:t>
      </w:r>
      <w:r w:rsidRPr="004212EB">
        <w:rPr>
          <w:rFonts w:cs="Times New Roman"/>
        </w:rPr>
        <w:t xml:space="preserve"> cubre las mayores islas de Indonesia hasta las islas de Bali al sur y Borneo al norte. Al oriente se encuentra la </w:t>
      </w:r>
      <w:del w:id="634" w:author="TOSHIBA" w:date="2016-02-04T09:44:00Z">
        <w:r w:rsidRPr="004212EB" w:rsidDel="00981B5A">
          <w:rPr>
            <w:rFonts w:cs="Times New Roman"/>
          </w:rPr>
          <w:delText>L</w:delText>
        </w:r>
      </w:del>
      <w:ins w:id="635" w:author="TOSHIBA" w:date="2016-02-04T09:44:00Z">
        <w:r w:rsidR="00981B5A">
          <w:rPr>
            <w:rFonts w:cs="Times New Roman"/>
          </w:rPr>
          <w:t>l</w:t>
        </w:r>
      </w:ins>
      <w:r w:rsidRPr="004212EB">
        <w:rPr>
          <w:rFonts w:cs="Times New Roman"/>
        </w:rPr>
        <w:t xml:space="preserve">ínea de Wallace, una zona de transición entre la región indomalaya y la región de la </w:t>
      </w:r>
      <w:r w:rsidRPr="00266E7C">
        <w:rPr>
          <w:rFonts w:cs="Times New Roman"/>
        </w:rPr>
        <w:t>Australasia</w:t>
      </w:r>
      <w:r w:rsidRPr="004212EB">
        <w:rPr>
          <w:rFonts w:cs="Times New Roman"/>
        </w:rPr>
        <w:t>. En esta zona se estableció una fauna y flora que no se encuentra en ninguna otra parte del mundo; por tal motivo, la línea de Wallace es de gran interés para los biogeógrafos.</w:t>
      </w:r>
    </w:p>
    <w:p w14:paraId="66C95F30" w14:textId="7C087490" w:rsidR="002978E5" w:rsidRPr="004212EB" w:rsidRDefault="002978E5" w:rsidP="004212EB">
      <w:pPr>
        <w:jc w:val="both"/>
        <w:rPr>
          <w:rFonts w:eastAsia="Times New Roman" w:cs="Times New Roman"/>
          <w:color w:val="000000"/>
          <w:lang w:eastAsia="es-ES_tradnl"/>
        </w:rPr>
      </w:pPr>
    </w:p>
    <w:tbl>
      <w:tblPr>
        <w:tblStyle w:val="Tablaconcuadrcula"/>
        <w:tblW w:w="0" w:type="auto"/>
        <w:tblLook w:val="04A0" w:firstRow="1" w:lastRow="0" w:firstColumn="1" w:lastColumn="0" w:noHBand="0" w:noVBand="1"/>
      </w:tblPr>
      <w:tblGrid>
        <w:gridCol w:w="2518"/>
        <w:gridCol w:w="6460"/>
      </w:tblGrid>
      <w:tr w:rsidR="002978E5" w:rsidRPr="004212EB" w14:paraId="2BFDC2EE" w14:textId="77777777" w:rsidTr="0001107C">
        <w:tc>
          <w:tcPr>
            <w:tcW w:w="8978" w:type="dxa"/>
            <w:gridSpan w:val="2"/>
            <w:shd w:val="clear" w:color="auto" w:fill="000000" w:themeFill="text1"/>
          </w:tcPr>
          <w:p w14:paraId="56559339" w14:textId="77777777" w:rsidR="002978E5" w:rsidRPr="004212EB" w:rsidRDefault="002978E5" w:rsidP="004212EB">
            <w:pPr>
              <w:jc w:val="both"/>
              <w:rPr>
                <w:rFonts w:cs="Times New Roman"/>
                <w:b/>
                <w:color w:val="FFFFFF" w:themeColor="background1"/>
              </w:rPr>
            </w:pPr>
            <w:r w:rsidRPr="004212EB">
              <w:rPr>
                <w:rFonts w:cs="Times New Roman"/>
                <w:b/>
                <w:color w:val="FFFFFF" w:themeColor="background1"/>
              </w:rPr>
              <w:t>Destacado</w:t>
            </w:r>
          </w:p>
        </w:tc>
      </w:tr>
      <w:tr w:rsidR="002978E5" w:rsidRPr="004212EB" w14:paraId="52438E04" w14:textId="77777777" w:rsidTr="0001107C">
        <w:tc>
          <w:tcPr>
            <w:tcW w:w="2518" w:type="dxa"/>
          </w:tcPr>
          <w:p w14:paraId="412BFA67" w14:textId="77777777" w:rsidR="002978E5" w:rsidRPr="004212EB" w:rsidRDefault="002978E5" w:rsidP="004212EB">
            <w:pPr>
              <w:jc w:val="both"/>
              <w:rPr>
                <w:rFonts w:cs="Times New Roman"/>
                <w:b/>
              </w:rPr>
            </w:pPr>
            <w:r w:rsidRPr="004212EB">
              <w:rPr>
                <w:rFonts w:cs="Times New Roman"/>
                <w:b/>
              </w:rPr>
              <w:t>Título</w:t>
            </w:r>
          </w:p>
        </w:tc>
        <w:tc>
          <w:tcPr>
            <w:tcW w:w="6460" w:type="dxa"/>
          </w:tcPr>
          <w:p w14:paraId="4F32285E" w14:textId="13B5848D" w:rsidR="002978E5" w:rsidRPr="004212EB" w:rsidRDefault="002978E5" w:rsidP="004212EB">
            <w:pPr>
              <w:jc w:val="both"/>
              <w:rPr>
                <w:rFonts w:cs="Times New Roman"/>
                <w:b/>
              </w:rPr>
            </w:pPr>
            <w:r w:rsidRPr="004212EB">
              <w:rPr>
                <w:rFonts w:cs="Times New Roman"/>
                <w:b/>
              </w:rPr>
              <w:t xml:space="preserve">Línea </w:t>
            </w:r>
            <w:r w:rsidR="00DD48C9" w:rsidRPr="004212EB">
              <w:rPr>
                <w:rFonts w:cs="Times New Roman"/>
                <w:b/>
              </w:rPr>
              <w:t xml:space="preserve">de </w:t>
            </w:r>
            <w:r w:rsidRPr="004212EB">
              <w:rPr>
                <w:rFonts w:cs="Times New Roman"/>
                <w:b/>
              </w:rPr>
              <w:t>Wallace</w:t>
            </w:r>
          </w:p>
        </w:tc>
      </w:tr>
      <w:tr w:rsidR="002978E5" w:rsidRPr="004212EB" w14:paraId="418765BC" w14:textId="77777777" w:rsidTr="0001107C">
        <w:tc>
          <w:tcPr>
            <w:tcW w:w="2518" w:type="dxa"/>
          </w:tcPr>
          <w:p w14:paraId="04AC1090" w14:textId="77777777" w:rsidR="002978E5" w:rsidRPr="004212EB" w:rsidRDefault="002978E5" w:rsidP="004212EB">
            <w:pPr>
              <w:jc w:val="both"/>
              <w:rPr>
                <w:rFonts w:cs="Times New Roman"/>
              </w:rPr>
            </w:pPr>
            <w:r w:rsidRPr="004212EB">
              <w:rPr>
                <w:rFonts w:cs="Times New Roman"/>
                <w:b/>
              </w:rPr>
              <w:t>Contenido</w:t>
            </w:r>
          </w:p>
        </w:tc>
        <w:tc>
          <w:tcPr>
            <w:tcW w:w="6460" w:type="dxa"/>
          </w:tcPr>
          <w:p w14:paraId="5804275F" w14:textId="35AAC328" w:rsidR="002978E5" w:rsidRPr="004212EB" w:rsidRDefault="002978E5" w:rsidP="004212EB">
            <w:pPr>
              <w:jc w:val="both"/>
              <w:rPr>
                <w:rFonts w:cs="Times New Roman"/>
                <w:lang w:val="es-ES_tradnl"/>
              </w:rPr>
            </w:pPr>
            <w:r w:rsidRPr="004212EB">
              <w:rPr>
                <w:rFonts w:cs="Times New Roman"/>
                <w:lang w:val="es-ES_tradnl"/>
              </w:rPr>
              <w:t xml:space="preserve">La línea </w:t>
            </w:r>
            <w:r w:rsidR="00DD48C9" w:rsidRPr="004212EB">
              <w:rPr>
                <w:rFonts w:cs="Times New Roman"/>
                <w:lang w:val="es-ES_tradnl"/>
              </w:rPr>
              <w:t xml:space="preserve">de </w:t>
            </w:r>
            <w:r w:rsidRPr="004212EB">
              <w:rPr>
                <w:rFonts w:cs="Times New Roman"/>
                <w:lang w:val="es-ES_tradnl"/>
              </w:rPr>
              <w:t>Wallace, llamada así por el naturalista Alfred Russel Wallace, quien exploró las islas entre 1854 y 1862 entre Bal</w:t>
            </w:r>
            <w:r w:rsidR="005043E4" w:rsidRPr="004212EB">
              <w:rPr>
                <w:rFonts w:cs="Times New Roman"/>
                <w:lang w:val="es-ES_tradnl"/>
              </w:rPr>
              <w:t>i</w:t>
            </w:r>
            <w:r w:rsidRPr="004212EB">
              <w:rPr>
                <w:rFonts w:cs="Times New Roman"/>
                <w:lang w:val="es-ES_tradnl"/>
              </w:rPr>
              <w:t xml:space="preserve"> y Lombock, se extiende hacia el norte por el estrecho de Maksasar. En el lado occidental de esta línea la fauna es predominantemente de origen asiático, como tigres y rinocerontes, y en el lado oriental la fauna ascendió de la </w:t>
            </w:r>
            <w:r w:rsidRPr="00266E7C">
              <w:rPr>
                <w:rFonts w:cs="Times New Roman"/>
                <w:lang w:val="es-ES_tradnl"/>
              </w:rPr>
              <w:t>Australasia</w:t>
            </w:r>
            <w:r w:rsidRPr="004212EB">
              <w:rPr>
                <w:rFonts w:cs="Times New Roman"/>
                <w:lang w:val="es-ES_tradnl"/>
              </w:rPr>
              <w:t xml:space="preserve">. </w:t>
            </w:r>
          </w:p>
          <w:p w14:paraId="32675728" w14:textId="2507746D" w:rsidR="002978E5" w:rsidRPr="004212EB" w:rsidRDefault="002978E5" w:rsidP="004212EB">
            <w:pPr>
              <w:jc w:val="both"/>
              <w:rPr>
                <w:rFonts w:cs="Times New Roman"/>
                <w:lang w:val="es-ES_tradnl"/>
              </w:rPr>
            </w:pPr>
          </w:p>
        </w:tc>
      </w:tr>
    </w:tbl>
    <w:p w14:paraId="0256ACBA" w14:textId="77777777" w:rsidR="002978E5" w:rsidRPr="004212EB" w:rsidRDefault="002978E5" w:rsidP="004212EB">
      <w:pPr>
        <w:jc w:val="both"/>
        <w:rPr>
          <w:rFonts w:eastAsia="Times New Roman" w:cs="Times New Roman"/>
          <w:lang w:eastAsia="es-ES_tradnl"/>
        </w:rPr>
      </w:pPr>
    </w:p>
    <w:p w14:paraId="21249298" w14:textId="6C3493C8" w:rsidR="00972F01" w:rsidRPr="004212EB" w:rsidRDefault="002978E5" w:rsidP="004212EB">
      <w:pPr>
        <w:jc w:val="both"/>
        <w:rPr>
          <w:rFonts w:eastAsia="Times New Roman" w:cs="Times New Roman"/>
          <w:lang w:eastAsia="es-ES_tradnl"/>
        </w:rPr>
      </w:pPr>
      <w:r w:rsidRPr="004212EB">
        <w:rPr>
          <w:rFonts w:eastAsia="Times New Roman" w:cs="Times New Roman"/>
          <w:lang w:eastAsia="es-ES_tradnl"/>
        </w:rPr>
        <w:t xml:space="preserve">La fauna </w:t>
      </w:r>
      <w:del w:id="636" w:author="TOSHIBA" w:date="2016-02-04T09:46:00Z">
        <w:r w:rsidRPr="004212EB" w:rsidDel="00981B5A">
          <w:rPr>
            <w:rFonts w:eastAsia="Times New Roman" w:cs="Times New Roman"/>
            <w:lang w:eastAsia="es-ES_tradnl"/>
          </w:rPr>
          <w:delText xml:space="preserve">endémica </w:delText>
        </w:r>
      </w:del>
      <w:r w:rsidRPr="004212EB">
        <w:rPr>
          <w:rFonts w:eastAsia="Times New Roman" w:cs="Times New Roman"/>
          <w:lang w:eastAsia="es-ES_tradnl"/>
        </w:rPr>
        <w:t>indomalaya está representada por</w:t>
      </w:r>
      <w:r w:rsidR="00972F01" w:rsidRPr="004212EB">
        <w:rPr>
          <w:rFonts w:eastAsia="Times New Roman" w:cs="Times New Roman"/>
          <w:lang w:eastAsia="es-ES_tradnl"/>
        </w:rPr>
        <w:t xml:space="preserve"> numerosas </w:t>
      </w:r>
      <w:r w:rsidRPr="004212EB">
        <w:rPr>
          <w:rFonts w:eastAsia="Times New Roman" w:cs="Times New Roman"/>
          <w:lang w:eastAsia="es-ES_tradnl"/>
        </w:rPr>
        <w:t>especies</w:t>
      </w:r>
      <w:r w:rsidR="00BB74BD" w:rsidRPr="004212EB">
        <w:rPr>
          <w:rFonts w:eastAsia="Times New Roman" w:cs="Times New Roman"/>
          <w:lang w:eastAsia="es-ES_tradnl"/>
        </w:rPr>
        <w:t xml:space="preserve"> endémicas:</w:t>
      </w:r>
      <w:r w:rsidRPr="004212EB">
        <w:rPr>
          <w:rFonts w:eastAsia="Times New Roman" w:cs="Times New Roman"/>
          <w:lang w:eastAsia="es-ES_tradnl"/>
        </w:rPr>
        <w:t xml:space="preserve"> </w:t>
      </w:r>
    </w:p>
    <w:p w14:paraId="634BC00D" w14:textId="49FDAC84" w:rsidR="00972F01" w:rsidRPr="004212EB" w:rsidRDefault="00972F01" w:rsidP="004212EB">
      <w:pPr>
        <w:pStyle w:val="Prrafodelista"/>
        <w:numPr>
          <w:ilvl w:val="0"/>
          <w:numId w:val="27"/>
        </w:numPr>
        <w:jc w:val="both"/>
        <w:rPr>
          <w:rFonts w:cs="Times New Roman"/>
          <w:shd w:val="clear" w:color="auto" w:fill="FFFFFF"/>
        </w:rPr>
      </w:pPr>
      <w:r w:rsidRPr="004212EB">
        <w:rPr>
          <w:rFonts w:eastAsia="Times New Roman" w:cs="Times New Roman"/>
          <w:lang w:eastAsia="es-ES_tradnl"/>
        </w:rPr>
        <w:t>A</w:t>
      </w:r>
      <w:r w:rsidR="002978E5" w:rsidRPr="004212EB">
        <w:rPr>
          <w:rFonts w:eastAsia="Times New Roman" w:cs="Times New Roman"/>
          <w:lang w:eastAsia="es-ES_tradnl"/>
        </w:rPr>
        <w:t xml:space="preserve">nfibios como </w:t>
      </w:r>
      <w:r w:rsidR="008227E3" w:rsidRPr="004212EB">
        <w:rPr>
          <w:rFonts w:eastAsia="Times New Roman" w:cs="Times New Roman"/>
          <w:lang w:eastAsia="es-ES_tradnl"/>
        </w:rPr>
        <w:t xml:space="preserve">las </w:t>
      </w:r>
      <w:r w:rsidR="00F611E0" w:rsidRPr="004212EB">
        <w:rPr>
          <w:rFonts w:eastAsia="Times New Roman" w:cs="Times New Roman"/>
          <w:lang w:eastAsia="es-ES_tradnl"/>
        </w:rPr>
        <w:t>cecilias,</w:t>
      </w:r>
      <w:r w:rsidR="002978E5" w:rsidRPr="004212EB">
        <w:rPr>
          <w:rFonts w:eastAsia="Times New Roman" w:cs="Times New Roman"/>
          <w:lang w:eastAsia="es-ES_tradnl"/>
        </w:rPr>
        <w:t xml:space="preserve"> </w:t>
      </w:r>
      <w:r w:rsidR="00F611E0" w:rsidRPr="004212EB">
        <w:rPr>
          <w:rFonts w:eastAsia="Times New Roman" w:cs="Times New Roman"/>
          <w:lang w:eastAsia="es-ES_tradnl"/>
        </w:rPr>
        <w:t xml:space="preserve">la </w:t>
      </w:r>
      <w:r w:rsidR="002978E5" w:rsidRPr="004212EB">
        <w:rPr>
          <w:rFonts w:eastAsia="Times New Roman" w:cs="Times New Roman"/>
          <w:lang w:eastAsia="es-ES_tradnl"/>
        </w:rPr>
        <w:t>tortuga cabezona o macrocéfala</w:t>
      </w:r>
      <w:r w:rsidR="00F611E0" w:rsidRPr="004212EB">
        <w:rPr>
          <w:rFonts w:eastAsia="Times New Roman" w:cs="Times New Roman"/>
          <w:lang w:eastAsia="es-ES_tradnl"/>
        </w:rPr>
        <w:t>,</w:t>
      </w:r>
      <w:r w:rsidR="002978E5" w:rsidRPr="004212EB">
        <w:rPr>
          <w:rFonts w:eastAsia="Times New Roman" w:cs="Times New Roman"/>
          <w:lang w:eastAsia="es-ES_tradnl"/>
        </w:rPr>
        <w:t xml:space="preserve"> </w:t>
      </w:r>
      <w:r w:rsidR="00F611E0" w:rsidRPr="004212EB">
        <w:rPr>
          <w:rFonts w:eastAsia="Times New Roman" w:cs="Times New Roman"/>
          <w:lang w:eastAsia="es-ES_tradnl"/>
        </w:rPr>
        <w:t xml:space="preserve">el </w:t>
      </w:r>
      <w:r w:rsidR="002978E5" w:rsidRPr="004212EB">
        <w:rPr>
          <w:rFonts w:cs="Times New Roman"/>
          <w:shd w:val="clear" w:color="auto" w:fill="FFFFFF"/>
        </w:rPr>
        <w:t>cocodrilo gavial</w:t>
      </w:r>
      <w:r w:rsidR="008227E3" w:rsidRPr="004212EB">
        <w:rPr>
          <w:rFonts w:cs="Times New Roman"/>
          <w:shd w:val="clear" w:color="auto" w:fill="FFFFFF"/>
        </w:rPr>
        <w:t>.</w:t>
      </w:r>
      <w:r w:rsidR="00BC1340" w:rsidRPr="004212EB">
        <w:rPr>
          <w:rFonts w:cs="Times New Roman"/>
          <w:shd w:val="clear" w:color="auto" w:fill="FFFFFF"/>
        </w:rPr>
        <w:t xml:space="preserve"> </w:t>
      </w:r>
    </w:p>
    <w:p w14:paraId="772E93D9" w14:textId="38165D76" w:rsidR="00972F01" w:rsidRPr="004212EB" w:rsidRDefault="00972F01" w:rsidP="004212EB">
      <w:pPr>
        <w:pStyle w:val="Prrafodelista"/>
        <w:numPr>
          <w:ilvl w:val="0"/>
          <w:numId w:val="27"/>
        </w:numPr>
        <w:jc w:val="both"/>
        <w:rPr>
          <w:rFonts w:cs="Times New Roman"/>
          <w:shd w:val="clear" w:color="auto" w:fill="FFFFFF"/>
        </w:rPr>
      </w:pPr>
      <w:r w:rsidRPr="004212EB">
        <w:rPr>
          <w:rFonts w:cs="Times New Roman"/>
          <w:shd w:val="clear" w:color="auto" w:fill="FFFFFF"/>
        </w:rPr>
        <w:t>M</w:t>
      </w:r>
      <w:r w:rsidR="00BC1340" w:rsidRPr="004212EB">
        <w:rPr>
          <w:rFonts w:cs="Times New Roman"/>
          <w:shd w:val="clear" w:color="auto" w:fill="FFFFFF"/>
        </w:rPr>
        <w:t xml:space="preserve">amíferos del orden </w:t>
      </w:r>
      <w:r w:rsidR="00BC1340" w:rsidRPr="004212EB">
        <w:rPr>
          <w:rFonts w:cs="Times New Roman"/>
          <w:b/>
          <w:shd w:val="clear" w:color="auto" w:fill="FFFFFF"/>
        </w:rPr>
        <w:t>Scandentia</w:t>
      </w:r>
      <w:ins w:id="637" w:author="TOSHIBA" w:date="2016-02-04T09:46:00Z">
        <w:r w:rsidR="00981B5A">
          <w:rPr>
            <w:rFonts w:cs="Times New Roman"/>
            <w:b/>
            <w:shd w:val="clear" w:color="auto" w:fill="FFFFFF"/>
          </w:rPr>
          <w:t>,</w:t>
        </w:r>
      </w:ins>
      <w:r w:rsidRPr="004212EB">
        <w:rPr>
          <w:rFonts w:cs="Times New Roman"/>
          <w:b/>
          <w:shd w:val="clear" w:color="auto" w:fill="FFFFFF"/>
        </w:rPr>
        <w:t xml:space="preserve"> </w:t>
      </w:r>
      <w:r w:rsidR="00BC1340" w:rsidRPr="004212EB">
        <w:rPr>
          <w:rFonts w:cs="Times New Roman"/>
          <w:shd w:val="clear" w:color="auto" w:fill="FFFFFF"/>
        </w:rPr>
        <w:t xml:space="preserve">conocidos como tupayas o musaraña arborícola; son animales pequeños </w:t>
      </w:r>
      <w:r w:rsidR="00BC1340" w:rsidRPr="004212EB">
        <w:rPr>
          <w:rFonts w:cs="Times New Roman"/>
          <w:b/>
          <w:shd w:val="clear" w:color="auto" w:fill="FFFFFF"/>
        </w:rPr>
        <w:t>endémicos</w:t>
      </w:r>
      <w:r w:rsidR="00BC1340" w:rsidRPr="004212EB">
        <w:rPr>
          <w:rFonts w:cs="Times New Roman"/>
          <w:shd w:val="clear" w:color="auto" w:fill="FFFFFF"/>
        </w:rPr>
        <w:t xml:space="preserve"> que viven en las selvas del sudeste asiático. </w:t>
      </w:r>
    </w:p>
    <w:p w14:paraId="5DBEBA6A" w14:textId="77777777" w:rsidR="00972F01" w:rsidRPr="004212EB" w:rsidRDefault="00BC1340" w:rsidP="004212EB">
      <w:pPr>
        <w:pStyle w:val="Prrafodelista"/>
        <w:numPr>
          <w:ilvl w:val="0"/>
          <w:numId w:val="27"/>
        </w:numPr>
        <w:jc w:val="both"/>
        <w:rPr>
          <w:rFonts w:cs="Times New Roman"/>
          <w:shd w:val="clear" w:color="auto" w:fill="FFFFFF"/>
        </w:rPr>
      </w:pPr>
      <w:r w:rsidRPr="004212EB">
        <w:rPr>
          <w:rFonts w:cs="Times New Roman"/>
          <w:shd w:val="clear" w:color="auto" w:fill="FFFFFF"/>
        </w:rPr>
        <w:t xml:space="preserve">Los </w:t>
      </w:r>
      <w:r w:rsidRPr="004212EB">
        <w:rPr>
          <w:rFonts w:cs="Times New Roman"/>
          <w:b/>
          <w:shd w:val="clear" w:color="auto" w:fill="FFFFFF"/>
        </w:rPr>
        <w:t>dermópteros</w:t>
      </w:r>
      <w:r w:rsidRPr="004212EB">
        <w:rPr>
          <w:rFonts w:cs="Times New Roman"/>
          <w:shd w:val="clear" w:color="auto" w:fill="FFFFFF"/>
        </w:rPr>
        <w:t xml:space="preserve"> son animales </w:t>
      </w:r>
      <w:r w:rsidRPr="004212EB">
        <w:rPr>
          <w:rFonts w:cs="Times New Roman"/>
          <w:b/>
          <w:shd w:val="clear" w:color="auto" w:fill="FFFFFF"/>
        </w:rPr>
        <w:t>arborícolas</w:t>
      </w:r>
      <w:r w:rsidRPr="004212EB">
        <w:rPr>
          <w:rFonts w:cs="Times New Roman"/>
          <w:shd w:val="clear" w:color="auto" w:fill="FFFFFF"/>
        </w:rPr>
        <w:t xml:space="preserve"> (comen frutos y hojas) que poseen una </w:t>
      </w:r>
      <w:r w:rsidRPr="004212EB">
        <w:rPr>
          <w:rFonts w:cs="Times New Roman"/>
          <w:b/>
          <w:shd w:val="clear" w:color="auto" w:fill="FFFFFF"/>
        </w:rPr>
        <w:t>membrana cutánea</w:t>
      </w:r>
      <w:r w:rsidRPr="004212EB">
        <w:rPr>
          <w:rFonts w:cs="Times New Roman"/>
          <w:shd w:val="clear" w:color="auto" w:fill="FFFFFF"/>
        </w:rPr>
        <w:t xml:space="preserve"> o </w:t>
      </w:r>
      <w:r w:rsidRPr="004212EB">
        <w:rPr>
          <w:rFonts w:cs="Times New Roman"/>
          <w:b/>
          <w:shd w:val="clear" w:color="auto" w:fill="FFFFFF"/>
        </w:rPr>
        <w:t>patagio</w:t>
      </w:r>
      <w:r w:rsidRPr="004212EB">
        <w:rPr>
          <w:rFonts w:cs="Times New Roman"/>
          <w:shd w:val="clear" w:color="auto" w:fill="FFFFFF"/>
        </w:rPr>
        <w:t xml:space="preserve"> (membrana elástica y resistente de</w:t>
      </w:r>
      <w:r w:rsidRPr="004212EB">
        <w:rPr>
          <w:rStyle w:val="apple-converted-space"/>
          <w:rFonts w:cs="Times New Roman"/>
          <w:shd w:val="clear" w:color="auto" w:fill="FFFFFF"/>
        </w:rPr>
        <w:t> la piel), que une el cuello, las extremidades y la cola</w:t>
      </w:r>
      <w:r w:rsidRPr="004212EB">
        <w:rPr>
          <w:rFonts w:cs="Times New Roman"/>
          <w:shd w:val="clear" w:color="auto" w:fill="FFFFFF"/>
        </w:rPr>
        <w:t xml:space="preserve"> y le sirve para planear mientras van de un árbol a otro. </w:t>
      </w:r>
    </w:p>
    <w:p w14:paraId="7C2AD2F2" w14:textId="6A254B40" w:rsidR="00BC1340" w:rsidRPr="004212EB" w:rsidRDefault="00BC1340" w:rsidP="004212EB">
      <w:pPr>
        <w:pStyle w:val="Prrafodelista"/>
        <w:numPr>
          <w:ilvl w:val="0"/>
          <w:numId w:val="27"/>
        </w:numPr>
        <w:jc w:val="both"/>
        <w:rPr>
          <w:rFonts w:cs="Times New Roman"/>
          <w:shd w:val="clear" w:color="auto" w:fill="FFFFFF"/>
        </w:rPr>
      </w:pPr>
      <w:r w:rsidRPr="004212EB">
        <w:rPr>
          <w:rFonts w:cs="Times New Roman"/>
          <w:shd w:val="clear" w:color="auto" w:fill="FFFFFF"/>
        </w:rPr>
        <w:t>Predominan los primates y homínidos</w:t>
      </w:r>
      <w:r w:rsidRPr="004212EB">
        <w:rPr>
          <w:rFonts w:cs="Times New Roman"/>
          <w:b/>
          <w:shd w:val="clear" w:color="auto" w:fill="FFFFFF"/>
        </w:rPr>
        <w:t xml:space="preserve">, </w:t>
      </w:r>
      <w:r w:rsidRPr="004212EB">
        <w:rPr>
          <w:rFonts w:cs="Times New Roman"/>
          <w:shd w:val="clear" w:color="auto" w:fill="FFFFFF"/>
        </w:rPr>
        <w:t xml:space="preserve">como los orangutanes, que pertenecen al género </w:t>
      </w:r>
      <w:r w:rsidRPr="004212EB">
        <w:rPr>
          <w:rFonts w:cs="Times New Roman"/>
          <w:b/>
          <w:shd w:val="clear" w:color="auto" w:fill="FFFFFF"/>
        </w:rPr>
        <w:t>Pongo</w:t>
      </w:r>
      <w:r w:rsidR="00972F01" w:rsidRPr="004212EB">
        <w:rPr>
          <w:rFonts w:cs="Times New Roman"/>
          <w:b/>
          <w:shd w:val="clear" w:color="auto" w:fill="FFFFFF"/>
        </w:rPr>
        <w:t>,</w:t>
      </w:r>
      <w:r w:rsidRPr="004212EB">
        <w:rPr>
          <w:rFonts w:cs="Times New Roman"/>
          <w:shd w:val="clear" w:color="auto" w:fill="FFFFFF"/>
        </w:rPr>
        <w:t xml:space="preserve"> único que sobrevive en la actualidad.</w:t>
      </w:r>
    </w:p>
    <w:p w14:paraId="522CFD5D" w14:textId="73A42BA2" w:rsidR="002978E5" w:rsidRPr="004212EB" w:rsidRDefault="002978E5" w:rsidP="004212EB">
      <w:pPr>
        <w:jc w:val="both"/>
        <w:rPr>
          <w:rFonts w:cs="Times New Roman"/>
          <w:color w:val="252525"/>
          <w:shd w:val="clear" w:color="auto" w:fill="FFFFFF"/>
        </w:rPr>
      </w:pPr>
    </w:p>
    <w:tbl>
      <w:tblPr>
        <w:tblStyle w:val="Tablaconcuadrcula"/>
        <w:tblW w:w="0" w:type="auto"/>
        <w:tblLook w:val="04A0" w:firstRow="1" w:lastRow="0" w:firstColumn="1" w:lastColumn="0" w:noHBand="0" w:noVBand="1"/>
      </w:tblPr>
      <w:tblGrid>
        <w:gridCol w:w="2093"/>
        <w:gridCol w:w="6961"/>
      </w:tblGrid>
      <w:tr w:rsidR="002978E5" w:rsidRPr="004212EB" w14:paraId="6C5BB21A" w14:textId="77777777" w:rsidTr="0001107C">
        <w:tc>
          <w:tcPr>
            <w:tcW w:w="9054" w:type="dxa"/>
            <w:gridSpan w:val="2"/>
            <w:shd w:val="clear" w:color="auto" w:fill="0D0D0D" w:themeFill="text1" w:themeFillTint="F2"/>
          </w:tcPr>
          <w:p w14:paraId="2300AF8E" w14:textId="77777777" w:rsidR="002978E5" w:rsidRPr="004212EB" w:rsidRDefault="002978E5" w:rsidP="004212EB">
            <w:pPr>
              <w:jc w:val="both"/>
              <w:rPr>
                <w:rFonts w:cs="Times New Roman"/>
                <w:b/>
              </w:rPr>
            </w:pPr>
            <w:r w:rsidRPr="004212EB">
              <w:rPr>
                <w:rFonts w:cs="Times New Roman"/>
                <w:b/>
              </w:rPr>
              <w:t>Imagen (fotografía, gráfica o ilustración)</w:t>
            </w:r>
          </w:p>
        </w:tc>
      </w:tr>
      <w:tr w:rsidR="002978E5" w:rsidRPr="004212EB" w14:paraId="04891351" w14:textId="77777777" w:rsidTr="0001107C">
        <w:tc>
          <w:tcPr>
            <w:tcW w:w="2093" w:type="dxa"/>
          </w:tcPr>
          <w:p w14:paraId="14CC6F48" w14:textId="77777777" w:rsidR="002978E5" w:rsidRPr="004212EB" w:rsidRDefault="002978E5" w:rsidP="004212EB">
            <w:pPr>
              <w:jc w:val="both"/>
              <w:rPr>
                <w:rFonts w:cs="Times New Roman"/>
                <w:b/>
              </w:rPr>
            </w:pPr>
            <w:r w:rsidRPr="004212EB">
              <w:rPr>
                <w:rFonts w:cs="Times New Roman"/>
                <w:b/>
              </w:rPr>
              <w:t>Código</w:t>
            </w:r>
          </w:p>
        </w:tc>
        <w:tc>
          <w:tcPr>
            <w:tcW w:w="6961" w:type="dxa"/>
          </w:tcPr>
          <w:p w14:paraId="01D5DCED" w14:textId="20EFA50E" w:rsidR="002978E5" w:rsidRPr="004212EB" w:rsidRDefault="005C494D" w:rsidP="004212EB">
            <w:pPr>
              <w:jc w:val="both"/>
              <w:rPr>
                <w:rFonts w:cs="Times New Roman"/>
                <w:b/>
              </w:rPr>
            </w:pPr>
            <w:r w:rsidRPr="004212EB">
              <w:rPr>
                <w:rFonts w:cs="Times New Roman"/>
                <w:lang w:val="en-US"/>
              </w:rPr>
              <w:t>C</w:t>
            </w:r>
            <w:r w:rsidR="00BC1340" w:rsidRPr="004212EB">
              <w:rPr>
                <w:rFonts w:cs="Times New Roman"/>
                <w:lang w:val="en-US"/>
              </w:rPr>
              <w:t>S_08_10_IMG20</w:t>
            </w:r>
          </w:p>
        </w:tc>
      </w:tr>
      <w:tr w:rsidR="002978E5" w:rsidRPr="004212EB" w14:paraId="7E90E5CA" w14:textId="77777777" w:rsidTr="0001107C">
        <w:tc>
          <w:tcPr>
            <w:tcW w:w="2093" w:type="dxa"/>
          </w:tcPr>
          <w:p w14:paraId="19B6CC25" w14:textId="77777777" w:rsidR="002978E5" w:rsidRPr="004212EB" w:rsidRDefault="002978E5" w:rsidP="004212EB">
            <w:pPr>
              <w:jc w:val="both"/>
              <w:rPr>
                <w:rFonts w:cs="Times New Roman"/>
              </w:rPr>
            </w:pPr>
            <w:r w:rsidRPr="004212EB">
              <w:rPr>
                <w:rFonts w:cs="Times New Roman"/>
                <w:b/>
              </w:rPr>
              <w:t>Descripción</w:t>
            </w:r>
          </w:p>
        </w:tc>
        <w:tc>
          <w:tcPr>
            <w:tcW w:w="6961" w:type="dxa"/>
          </w:tcPr>
          <w:p w14:paraId="14C25704" w14:textId="7AC70441" w:rsidR="002978E5" w:rsidRPr="004212EB" w:rsidRDefault="00BC1340" w:rsidP="004212EB">
            <w:pPr>
              <w:jc w:val="both"/>
              <w:rPr>
                <w:rFonts w:cs="Times New Roman"/>
                <w:lang w:val="es-ES"/>
              </w:rPr>
            </w:pPr>
            <w:r w:rsidRPr="004212EB">
              <w:rPr>
                <w:rFonts w:eastAsia="Times New Roman" w:cs="Times New Roman"/>
                <w:color w:val="000000"/>
                <w:lang w:eastAsia="es-ES_tradnl"/>
              </w:rPr>
              <w:t>Tortuga cabezona</w:t>
            </w:r>
          </w:p>
        </w:tc>
      </w:tr>
      <w:tr w:rsidR="002978E5" w:rsidRPr="004212EB" w14:paraId="37DD299C" w14:textId="77777777" w:rsidTr="0001107C">
        <w:tc>
          <w:tcPr>
            <w:tcW w:w="2093" w:type="dxa"/>
          </w:tcPr>
          <w:p w14:paraId="17CC7AD2" w14:textId="77777777" w:rsidR="002978E5" w:rsidRPr="004212EB" w:rsidRDefault="002978E5" w:rsidP="004212EB">
            <w:pPr>
              <w:jc w:val="both"/>
              <w:rPr>
                <w:rFonts w:cs="Times New Roman"/>
              </w:rPr>
            </w:pPr>
            <w:r w:rsidRPr="004212EB">
              <w:rPr>
                <w:rFonts w:cs="Times New Roman"/>
                <w:b/>
              </w:rPr>
              <w:t>Código Shutterstock (o URL o la ruta en AulaPlaneta)</w:t>
            </w:r>
          </w:p>
        </w:tc>
        <w:tc>
          <w:tcPr>
            <w:tcW w:w="6961" w:type="dxa"/>
          </w:tcPr>
          <w:p w14:paraId="1A8B1CF1" w14:textId="77777777" w:rsidR="00BC1340" w:rsidRPr="004212EB" w:rsidRDefault="00BC1340" w:rsidP="004212EB">
            <w:pPr>
              <w:jc w:val="both"/>
              <w:rPr>
                <w:rFonts w:cs="Times New Roman"/>
                <w:noProof/>
                <w:lang w:val="en-US" w:eastAsia="es-ES_tradnl"/>
              </w:rPr>
            </w:pPr>
            <w:r w:rsidRPr="004212EB">
              <w:rPr>
                <w:rFonts w:cs="Times New Roman"/>
                <w:noProof/>
                <w:lang w:val="en-US" w:eastAsia="es-ES_tradnl"/>
              </w:rPr>
              <w:t>Hawksbill turtle (Eretmochelys imbricata) over a patch of seagrass</w:t>
            </w:r>
          </w:p>
          <w:p w14:paraId="65E1F934" w14:textId="77777777" w:rsidR="00BC1340" w:rsidRPr="004212EB" w:rsidRDefault="00BC1340" w:rsidP="004212EB">
            <w:pPr>
              <w:jc w:val="both"/>
              <w:rPr>
                <w:rFonts w:cs="Times New Roman"/>
                <w:noProof/>
                <w:lang w:eastAsia="es-ES_tradnl"/>
              </w:rPr>
            </w:pPr>
            <w:r w:rsidRPr="004212EB">
              <w:rPr>
                <w:rFonts w:cs="Times New Roman"/>
                <w:noProof/>
                <w:lang w:eastAsia="es-ES_tradnl"/>
              </w:rPr>
              <w:t>Número de la imagen 214034389</w:t>
            </w:r>
          </w:p>
          <w:p w14:paraId="2026CC51" w14:textId="77777777" w:rsidR="00BC1340" w:rsidRPr="004212EB" w:rsidRDefault="00BC1340" w:rsidP="004212EB">
            <w:pPr>
              <w:jc w:val="both"/>
              <w:rPr>
                <w:rFonts w:cs="Times New Roman"/>
                <w:noProof/>
                <w:lang w:eastAsia="es-ES_tradnl"/>
              </w:rPr>
            </w:pPr>
            <w:r w:rsidRPr="004212EB">
              <w:rPr>
                <w:rFonts w:cs="Times New Roman"/>
                <w:noProof/>
                <w:lang w:eastAsia="es-ES_tradnl"/>
              </w:rPr>
              <w:t>Derecho de autor: LauraD</w:t>
            </w:r>
          </w:p>
          <w:p w14:paraId="0B78F1A2" w14:textId="77777777" w:rsidR="000F2082" w:rsidRPr="004212EB" w:rsidRDefault="000F2082" w:rsidP="004212EB">
            <w:pPr>
              <w:jc w:val="both"/>
              <w:rPr>
                <w:rFonts w:cs="Times New Roman"/>
                <w:noProof/>
                <w:lang w:eastAsia="es-ES_tradnl"/>
              </w:rPr>
            </w:pPr>
          </w:p>
          <w:p w14:paraId="00EDA4F0" w14:textId="2F7F4104"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2978E5" w:rsidRPr="004212EB" w14:paraId="47860828" w14:textId="77777777" w:rsidTr="0001107C">
        <w:tc>
          <w:tcPr>
            <w:tcW w:w="2093" w:type="dxa"/>
          </w:tcPr>
          <w:p w14:paraId="3A9215C6" w14:textId="77777777" w:rsidR="002978E5" w:rsidRPr="004212EB" w:rsidRDefault="002978E5" w:rsidP="004212EB">
            <w:pPr>
              <w:jc w:val="both"/>
              <w:rPr>
                <w:rFonts w:cs="Times New Roman"/>
              </w:rPr>
            </w:pPr>
            <w:r w:rsidRPr="004212EB">
              <w:rPr>
                <w:rFonts w:cs="Times New Roman"/>
                <w:b/>
              </w:rPr>
              <w:t>Pie de imagen</w:t>
            </w:r>
          </w:p>
        </w:tc>
        <w:tc>
          <w:tcPr>
            <w:tcW w:w="6961" w:type="dxa"/>
          </w:tcPr>
          <w:p w14:paraId="115A128B" w14:textId="77777777" w:rsidR="002978E5" w:rsidRPr="004212EB" w:rsidRDefault="002978E5" w:rsidP="004212EB">
            <w:pPr>
              <w:jc w:val="both"/>
              <w:rPr>
                <w:rFonts w:cs="Times New Roman"/>
              </w:rPr>
            </w:pPr>
            <w:r w:rsidRPr="004212EB">
              <w:rPr>
                <w:rFonts w:cs="Times New Roman"/>
              </w:rPr>
              <w:t xml:space="preserve">La </w:t>
            </w:r>
            <w:r w:rsidRPr="004212EB">
              <w:rPr>
                <w:rFonts w:cs="Times New Roman"/>
                <w:b/>
              </w:rPr>
              <w:t xml:space="preserve">tortuga cabezona </w:t>
            </w:r>
            <w:r w:rsidRPr="004212EB">
              <w:rPr>
                <w:rFonts w:cs="Times New Roman"/>
              </w:rPr>
              <w:t xml:space="preserve">es incapaz de esconder su cabeza en el interior del caparazón debido a su tamaño. Se caracteriza por trepar árboles que se encuentran cerca de los ríos y arroyos. </w:t>
            </w:r>
          </w:p>
        </w:tc>
      </w:tr>
    </w:tbl>
    <w:p w14:paraId="7BF3C011" w14:textId="77777777" w:rsidR="002978E5" w:rsidRPr="004212EB" w:rsidRDefault="002978E5" w:rsidP="004212EB">
      <w:pPr>
        <w:jc w:val="both"/>
        <w:rPr>
          <w:rFonts w:cs="Times New Roman"/>
          <w:shd w:val="clear" w:color="auto" w:fill="FFFFFF"/>
        </w:rPr>
      </w:pPr>
    </w:p>
    <w:p w14:paraId="2802E57A" w14:textId="19739EE9" w:rsidR="00C74834" w:rsidRPr="004212EB" w:rsidRDefault="00C74834" w:rsidP="004212EB">
      <w:pPr>
        <w:jc w:val="both"/>
        <w:rPr>
          <w:rFonts w:cs="Times New Roman"/>
          <w:shd w:val="clear" w:color="auto" w:fill="FFFFFF"/>
        </w:rPr>
      </w:pPr>
      <w:r w:rsidRPr="004212EB">
        <w:rPr>
          <w:rFonts w:cs="Times New Roman"/>
          <w:shd w:val="clear" w:color="auto" w:fill="FFFFFF"/>
        </w:rPr>
        <w:t>Esta región presenta grandes problemas ambientales. Dos países padecen algunos de los más importantes: Malasia e India.</w:t>
      </w:r>
    </w:p>
    <w:p w14:paraId="13E3EB9A" w14:textId="6A52723D" w:rsidR="00170F2A" w:rsidRPr="004212EB" w:rsidDel="0055446C" w:rsidRDefault="00170F2A" w:rsidP="004212EB">
      <w:pPr>
        <w:jc w:val="both"/>
        <w:rPr>
          <w:del w:id="638" w:author="Flor Buitrago" w:date="2016-02-06T14:33:00Z"/>
          <w:rFonts w:cs="Times New Roman"/>
          <w:shd w:val="clear" w:color="auto" w:fill="FFFFFF"/>
        </w:rPr>
      </w:pPr>
      <w:r w:rsidRPr="004212EB">
        <w:rPr>
          <w:rFonts w:cs="Times New Roman"/>
          <w:shd w:val="clear" w:color="auto" w:fill="FFFFFF"/>
        </w:rPr>
        <w:t xml:space="preserve">En </w:t>
      </w:r>
      <w:r w:rsidRPr="004212EB">
        <w:rPr>
          <w:rFonts w:cs="Times New Roman"/>
          <w:b/>
          <w:shd w:val="clear" w:color="auto" w:fill="FFFFFF"/>
        </w:rPr>
        <w:t>Malasia</w:t>
      </w:r>
      <w:r w:rsidRPr="004212EB">
        <w:rPr>
          <w:rFonts w:cs="Times New Roman"/>
          <w:shd w:val="clear" w:color="auto" w:fill="FFFFFF"/>
        </w:rPr>
        <w:t xml:space="preserve"> se presenta un grave </w:t>
      </w:r>
      <w:r w:rsidRPr="004212EB">
        <w:rPr>
          <w:rFonts w:cs="Times New Roman"/>
          <w:b/>
          <w:shd w:val="clear" w:color="auto" w:fill="FFFFFF"/>
        </w:rPr>
        <w:t>problema ambiental</w:t>
      </w:r>
      <w:r w:rsidRPr="004212EB">
        <w:rPr>
          <w:rFonts w:cs="Times New Roman"/>
          <w:shd w:val="clear" w:color="auto" w:fill="FFFFFF"/>
        </w:rPr>
        <w:t xml:space="preserve"> por la </w:t>
      </w:r>
      <w:r w:rsidRPr="004212EB">
        <w:rPr>
          <w:rFonts w:cs="Times New Roman"/>
          <w:b/>
          <w:shd w:val="clear" w:color="auto" w:fill="FFFFFF"/>
        </w:rPr>
        <w:t>desecación</w:t>
      </w:r>
      <w:r w:rsidRPr="004212EB">
        <w:rPr>
          <w:rFonts w:cs="Times New Roman"/>
          <w:shd w:val="clear" w:color="auto" w:fill="FFFFFF"/>
        </w:rPr>
        <w:t xml:space="preserve"> de pantanos de turba. Se han desecado para plantar palma de aceite y caucho, para mader</w:t>
      </w:r>
      <w:ins w:id="639" w:author="TOSHIBA" w:date="2016-02-04T09:50:00Z">
        <w:r w:rsidR="00981B5A">
          <w:rPr>
            <w:rFonts w:cs="Times New Roman"/>
            <w:shd w:val="clear" w:color="auto" w:fill="FFFFFF"/>
          </w:rPr>
          <w:t>a</w:t>
        </w:r>
      </w:ins>
      <w:del w:id="640" w:author="TOSHIBA" w:date="2016-02-04T09:50:00Z">
        <w:r w:rsidRPr="004212EB" w:rsidDel="00981B5A">
          <w:rPr>
            <w:rFonts w:cs="Times New Roman"/>
            <w:shd w:val="clear" w:color="auto" w:fill="FFFFFF"/>
          </w:rPr>
          <w:delText>eo</w:delText>
        </w:r>
      </w:del>
      <w:r w:rsidRPr="004212EB">
        <w:rPr>
          <w:rFonts w:cs="Times New Roman"/>
          <w:shd w:val="clear" w:color="auto" w:fill="FFFFFF"/>
        </w:rPr>
        <w:t xml:space="preserve">, acuicultura y construcción de viviendas, o para extraer estaño y turba. De hecho, las mismas </w:t>
      </w:r>
      <w:r w:rsidRPr="004212EB">
        <w:rPr>
          <w:rFonts w:cs="Times New Roman"/>
          <w:b/>
          <w:shd w:val="clear" w:color="auto" w:fill="FFFFFF"/>
        </w:rPr>
        <w:t>plantaciones de palma</w:t>
      </w:r>
      <w:r w:rsidRPr="004212EB">
        <w:rPr>
          <w:rFonts w:cs="Times New Roman"/>
          <w:shd w:val="clear" w:color="auto" w:fill="FFFFFF"/>
        </w:rPr>
        <w:t xml:space="preserve"> son también un grave problema</w:t>
      </w:r>
      <w:ins w:id="641" w:author="TOSHIBA" w:date="2016-02-04T09:51:00Z">
        <w:r w:rsidR="00981B5A">
          <w:rPr>
            <w:rFonts w:cs="Times New Roman"/>
            <w:shd w:val="clear" w:color="auto" w:fill="FFFFFF"/>
          </w:rPr>
          <w:t>,</w:t>
        </w:r>
      </w:ins>
      <w:r w:rsidRPr="004212EB">
        <w:rPr>
          <w:rFonts w:cs="Times New Roman"/>
          <w:shd w:val="clear" w:color="auto" w:fill="FFFFFF"/>
        </w:rPr>
        <w:t xml:space="preserve"> porque cambia el uso de</w:t>
      </w:r>
      <w:ins w:id="642" w:author="TOSHIBA" w:date="2016-02-05T09:21:00Z">
        <w:r w:rsidR="00266E7C">
          <w:rPr>
            <w:rFonts w:cs="Times New Roman"/>
            <w:shd w:val="clear" w:color="auto" w:fill="FFFFFF"/>
          </w:rPr>
          <w:t>l</w:t>
        </w:r>
      </w:ins>
      <w:r w:rsidRPr="004212EB">
        <w:rPr>
          <w:rFonts w:cs="Times New Roman"/>
          <w:shd w:val="clear" w:color="auto" w:fill="FFFFFF"/>
        </w:rPr>
        <w:t xml:space="preserve"> suelo productivo para actividades agrícolas </w:t>
      </w:r>
      <w:ins w:id="643" w:author="TOSHIBA" w:date="2016-02-05T09:21:00Z">
        <w:r w:rsidR="00266E7C">
          <w:rPr>
            <w:rFonts w:cs="Times New Roman"/>
            <w:shd w:val="clear" w:color="auto" w:fill="FFFFFF"/>
          </w:rPr>
          <w:t xml:space="preserve">que </w:t>
        </w:r>
      </w:ins>
      <w:del w:id="644" w:author="TOSHIBA" w:date="2016-02-05T09:21:00Z">
        <w:r w:rsidRPr="004212EB" w:rsidDel="00266E7C">
          <w:rPr>
            <w:rFonts w:cs="Times New Roman"/>
            <w:shd w:val="clear" w:color="auto" w:fill="FFFFFF"/>
          </w:rPr>
          <w:delText xml:space="preserve">para </w:delText>
        </w:r>
      </w:del>
      <w:r w:rsidRPr="004212EB">
        <w:rPr>
          <w:rFonts w:cs="Times New Roman"/>
          <w:shd w:val="clear" w:color="auto" w:fill="FFFFFF"/>
        </w:rPr>
        <w:t>privilegiar un cultivo agroindustrial</w:t>
      </w:r>
      <w:ins w:id="645" w:author="Flor Buitrago" w:date="2016-02-06T14:33:00Z">
        <w:r w:rsidR="0055446C">
          <w:rPr>
            <w:rFonts w:cs="Times New Roman"/>
            <w:shd w:val="clear" w:color="auto" w:fill="FFFFFF"/>
          </w:rPr>
          <w:t xml:space="preserve">. </w:t>
        </w:r>
      </w:ins>
      <w:del w:id="646" w:author="TOSHIBA" w:date="2016-02-05T09:21:00Z">
        <w:r w:rsidRPr="004212EB" w:rsidDel="00266E7C">
          <w:rPr>
            <w:rFonts w:cs="Times New Roman"/>
            <w:shd w:val="clear" w:color="auto" w:fill="FFFFFF"/>
          </w:rPr>
          <w:delText>.</w:delText>
        </w:r>
      </w:del>
    </w:p>
    <w:p w14:paraId="29D237CE" w14:textId="62103749" w:rsidR="00170F2A" w:rsidRPr="004212EB" w:rsidRDefault="00170F2A" w:rsidP="004212EB">
      <w:pPr>
        <w:jc w:val="both"/>
        <w:rPr>
          <w:rFonts w:cs="Times New Roman"/>
          <w:shd w:val="clear" w:color="auto" w:fill="FFFFFF"/>
        </w:rPr>
      </w:pPr>
      <w:r w:rsidRPr="004212EB">
        <w:rPr>
          <w:rFonts w:cs="Times New Roman"/>
          <w:shd w:val="clear" w:color="auto" w:fill="FFFFFF"/>
        </w:rPr>
        <w:t>[VER]</w:t>
      </w:r>
      <w:ins w:id="647" w:author="TOSHIBA" w:date="2016-02-05T09:21:00Z">
        <w:r w:rsidR="00266E7C">
          <w:rPr>
            <w:rFonts w:cs="Times New Roman"/>
            <w:shd w:val="clear" w:color="auto" w:fill="FFFFFF"/>
          </w:rPr>
          <w:t>.</w:t>
        </w:r>
      </w:ins>
    </w:p>
    <w:p w14:paraId="61592F64" w14:textId="00B3B0E8" w:rsidR="008E762E" w:rsidRPr="004212EB" w:rsidRDefault="00170F2A" w:rsidP="004212EB">
      <w:pPr>
        <w:jc w:val="both"/>
        <w:rPr>
          <w:rFonts w:cs="Times New Roman"/>
          <w:shd w:val="clear" w:color="auto" w:fill="FFFFFF"/>
        </w:rPr>
      </w:pPr>
      <w:r w:rsidRPr="004212EB">
        <w:rPr>
          <w:rFonts w:cs="Times New Roman"/>
          <w:shd w:val="clear" w:color="auto" w:fill="FFFFFF"/>
        </w:rPr>
        <w:t>publicaciones.fedepalma.org/index.php/palmas/article/download/490/490</w:t>
      </w:r>
    </w:p>
    <w:p w14:paraId="5937DDF3" w14:textId="22CAD2CE" w:rsidR="00170F2A" w:rsidRPr="004212EB" w:rsidDel="0055446C" w:rsidRDefault="00C74834" w:rsidP="004212EB">
      <w:pPr>
        <w:jc w:val="both"/>
        <w:rPr>
          <w:del w:id="648" w:author="Flor Buitrago" w:date="2016-02-06T14:33:00Z"/>
          <w:rFonts w:cs="Times New Roman"/>
          <w:lang w:eastAsia="es-ES_tradnl"/>
        </w:rPr>
      </w:pPr>
      <w:r w:rsidRPr="004212EB">
        <w:rPr>
          <w:rFonts w:cs="Times New Roman"/>
          <w:lang w:eastAsia="es-ES_tradnl"/>
        </w:rPr>
        <w:t xml:space="preserve">En </w:t>
      </w:r>
      <w:r w:rsidRPr="004212EB">
        <w:rPr>
          <w:rFonts w:cs="Times New Roman"/>
          <w:b/>
          <w:lang w:eastAsia="es-ES_tradnl"/>
        </w:rPr>
        <w:t>India</w:t>
      </w:r>
      <w:r w:rsidRPr="004212EB">
        <w:rPr>
          <w:rFonts w:cs="Times New Roman"/>
          <w:lang w:eastAsia="es-ES_tradnl"/>
        </w:rPr>
        <w:t xml:space="preserve">, </w:t>
      </w:r>
      <w:r w:rsidR="008D14DE" w:rsidRPr="004212EB">
        <w:rPr>
          <w:rFonts w:cs="Times New Roman"/>
          <w:lang w:eastAsia="es-ES_tradnl"/>
        </w:rPr>
        <w:t>el segundo</w:t>
      </w:r>
      <w:ins w:id="649" w:author="TOSHIBA" w:date="2016-02-04T09:51:00Z">
        <w:r w:rsidR="00981B5A">
          <w:rPr>
            <w:rFonts w:cs="Times New Roman"/>
            <w:lang w:eastAsia="es-ES_tradnl"/>
          </w:rPr>
          <w:t xml:space="preserve"> país</w:t>
        </w:r>
      </w:ins>
      <w:r w:rsidR="008D14DE" w:rsidRPr="004212EB">
        <w:rPr>
          <w:rFonts w:cs="Times New Roman"/>
          <w:lang w:eastAsia="es-ES_tradnl"/>
        </w:rPr>
        <w:t xml:space="preserve"> más poblado del mundo con 1,2 mil millones de habitantes, tiene un déficit de suministro de electricidad, por lo que ha surgido una </w:t>
      </w:r>
      <w:ins w:id="650" w:author="TOSHIBA" w:date="2016-02-04T09:51:00Z">
        <w:r w:rsidR="00981B5A">
          <w:rPr>
            <w:rFonts w:cs="Times New Roman"/>
            <w:lang w:eastAsia="es-ES_tradnl"/>
          </w:rPr>
          <w:t>“</w:t>
        </w:r>
      </w:ins>
      <w:del w:id="651" w:author="TOSHIBA" w:date="2016-02-04T09:51:00Z">
        <w:r w:rsidR="008D14DE" w:rsidRPr="004212EB" w:rsidDel="00981B5A">
          <w:rPr>
            <w:rFonts w:cs="Times New Roman"/>
            <w:lang w:eastAsia="es-ES_tradnl"/>
          </w:rPr>
          <w:delText>"</w:delText>
        </w:r>
      </w:del>
      <w:r w:rsidR="008D14DE" w:rsidRPr="004212EB">
        <w:rPr>
          <w:rFonts w:cs="Times New Roman"/>
          <w:lang w:eastAsia="es-ES_tradnl"/>
        </w:rPr>
        <w:t>fiebre del carbón</w:t>
      </w:r>
      <w:del w:id="652" w:author="TOSHIBA" w:date="2016-02-04T09:51:00Z">
        <w:r w:rsidR="008D14DE" w:rsidRPr="004212EB" w:rsidDel="00981B5A">
          <w:rPr>
            <w:rFonts w:cs="Times New Roman"/>
            <w:lang w:eastAsia="es-ES_tradnl"/>
          </w:rPr>
          <w:delText>"</w:delText>
        </w:r>
      </w:del>
      <w:ins w:id="653" w:author="TOSHIBA" w:date="2016-02-04T09:51:00Z">
        <w:r w:rsidR="00981B5A">
          <w:rPr>
            <w:rFonts w:cs="Times New Roman"/>
            <w:lang w:eastAsia="es-ES_tradnl"/>
          </w:rPr>
          <w:t>”</w:t>
        </w:r>
      </w:ins>
      <w:r w:rsidR="008D14DE" w:rsidRPr="004212EB">
        <w:rPr>
          <w:rFonts w:cs="Times New Roman"/>
          <w:lang w:eastAsia="es-ES_tradnl"/>
        </w:rPr>
        <w:t>, que ha contagiado a China y Sudáfrica. Varias plantas de carbón generan electricidad de forma tan económica</w:t>
      </w:r>
      <w:ins w:id="654" w:author="TOSHIBA" w:date="2016-02-04T09:52:00Z">
        <w:r w:rsidR="00981B5A">
          <w:rPr>
            <w:rFonts w:cs="Times New Roman"/>
            <w:lang w:eastAsia="es-ES_tradnl"/>
          </w:rPr>
          <w:t>,</w:t>
        </w:r>
      </w:ins>
      <w:r w:rsidR="008D14DE" w:rsidRPr="004212EB">
        <w:rPr>
          <w:rFonts w:cs="Times New Roman"/>
          <w:lang w:eastAsia="es-ES_tradnl"/>
        </w:rPr>
        <w:t xml:space="preserve"> que las autoridades han pasado por alto el daño causado a la pesca y al pastoreo, así como al ecosistema de manglar</w:t>
      </w:r>
      <w:ins w:id="655" w:author="Flor Buitrago" w:date="2016-02-06T14:33:00Z">
        <w:r w:rsidR="0055446C">
          <w:rPr>
            <w:rFonts w:cs="Times New Roman"/>
            <w:lang w:eastAsia="es-ES_tradnl"/>
          </w:rPr>
          <w:t xml:space="preserve">. </w:t>
        </w:r>
      </w:ins>
      <w:del w:id="656" w:author="TOSHIBA" w:date="2016-02-05T09:22:00Z">
        <w:r w:rsidR="008D14DE" w:rsidRPr="004212EB" w:rsidDel="00266E7C">
          <w:rPr>
            <w:rFonts w:cs="Times New Roman"/>
            <w:lang w:eastAsia="es-ES_tradnl"/>
          </w:rPr>
          <w:delText>.</w:delText>
        </w:r>
      </w:del>
    </w:p>
    <w:p w14:paraId="59D9BD13" w14:textId="7B8FA666" w:rsidR="008D14DE" w:rsidRPr="004212EB" w:rsidRDefault="008D14DE" w:rsidP="004212EB">
      <w:pPr>
        <w:jc w:val="both"/>
        <w:rPr>
          <w:rFonts w:cs="Times New Roman"/>
          <w:lang w:eastAsia="es-ES_tradnl"/>
        </w:rPr>
      </w:pPr>
      <w:r w:rsidRPr="004212EB">
        <w:rPr>
          <w:rFonts w:cs="Times New Roman"/>
          <w:lang w:eastAsia="es-ES_tradnl"/>
        </w:rPr>
        <w:t>[VER]</w:t>
      </w:r>
      <w:ins w:id="657" w:author="TOSHIBA" w:date="2016-02-05T09:22:00Z">
        <w:r w:rsidR="00266E7C">
          <w:rPr>
            <w:rFonts w:cs="Times New Roman"/>
            <w:lang w:eastAsia="es-ES_tradnl"/>
          </w:rPr>
          <w:t>.</w:t>
        </w:r>
      </w:ins>
    </w:p>
    <w:p w14:paraId="3FFE8A52" w14:textId="36CC6209" w:rsidR="00F45A81" w:rsidRPr="004212EB" w:rsidRDefault="008D14DE" w:rsidP="004212EB">
      <w:pPr>
        <w:jc w:val="both"/>
        <w:rPr>
          <w:rFonts w:cs="Times New Roman"/>
          <w:lang w:eastAsia="es-ES_tradnl"/>
        </w:rPr>
      </w:pPr>
      <w:r w:rsidRPr="004212EB">
        <w:rPr>
          <w:rFonts w:cs="Times New Roman"/>
          <w:lang w:eastAsia="es-ES_tradnl"/>
        </w:rPr>
        <w:t>http://www.nationalgeographic.es/noticias/medio-ambiente/energia/peligro-medioambiental-en-la-india</w:t>
      </w:r>
    </w:p>
    <w:tbl>
      <w:tblPr>
        <w:tblStyle w:val="Tablaconcuadrcula"/>
        <w:tblW w:w="0" w:type="auto"/>
        <w:tblLayout w:type="fixed"/>
        <w:tblLook w:val="04A0" w:firstRow="1" w:lastRow="0" w:firstColumn="1" w:lastColumn="0" w:noHBand="0" w:noVBand="1"/>
      </w:tblPr>
      <w:tblGrid>
        <w:gridCol w:w="2518"/>
        <w:gridCol w:w="6536"/>
      </w:tblGrid>
      <w:tr w:rsidR="008E762E" w:rsidRPr="004212EB" w14:paraId="6BBB2A38" w14:textId="77777777" w:rsidTr="00CB5E82">
        <w:tc>
          <w:tcPr>
            <w:tcW w:w="9054" w:type="dxa"/>
            <w:gridSpan w:val="2"/>
            <w:shd w:val="clear" w:color="auto" w:fill="0D0D0D" w:themeFill="text1" w:themeFillTint="F2"/>
          </w:tcPr>
          <w:p w14:paraId="6FFA2DC7" w14:textId="77777777" w:rsidR="008E762E" w:rsidRPr="004212EB" w:rsidRDefault="008E762E" w:rsidP="004212EB">
            <w:pPr>
              <w:jc w:val="both"/>
              <w:rPr>
                <w:rFonts w:cs="Times New Roman"/>
                <w:b/>
              </w:rPr>
            </w:pPr>
            <w:r w:rsidRPr="004212EB">
              <w:rPr>
                <w:rFonts w:cs="Times New Roman"/>
                <w:b/>
              </w:rPr>
              <w:t>Imagen (fotografía, gráfica o ilustración)</w:t>
            </w:r>
          </w:p>
        </w:tc>
      </w:tr>
      <w:tr w:rsidR="008E762E" w:rsidRPr="004212EB" w14:paraId="1CFBAD4A" w14:textId="77777777" w:rsidTr="00CB5E82">
        <w:tc>
          <w:tcPr>
            <w:tcW w:w="2518" w:type="dxa"/>
          </w:tcPr>
          <w:p w14:paraId="064F9B29" w14:textId="77777777" w:rsidR="008E762E" w:rsidRPr="004212EB" w:rsidRDefault="008E762E" w:rsidP="004212EB">
            <w:pPr>
              <w:jc w:val="both"/>
              <w:rPr>
                <w:rFonts w:cs="Times New Roman"/>
                <w:b/>
              </w:rPr>
            </w:pPr>
            <w:r w:rsidRPr="004212EB">
              <w:rPr>
                <w:rFonts w:cs="Times New Roman"/>
                <w:b/>
              </w:rPr>
              <w:t>Código</w:t>
            </w:r>
          </w:p>
        </w:tc>
        <w:tc>
          <w:tcPr>
            <w:tcW w:w="6536" w:type="dxa"/>
          </w:tcPr>
          <w:p w14:paraId="37002E44" w14:textId="1E079CCD" w:rsidR="008E762E" w:rsidRPr="004212EB" w:rsidRDefault="008E762E" w:rsidP="004212EB">
            <w:pPr>
              <w:jc w:val="both"/>
              <w:rPr>
                <w:rFonts w:cs="Times New Roman"/>
                <w:b/>
              </w:rPr>
            </w:pPr>
            <w:r w:rsidRPr="004212EB">
              <w:rPr>
                <w:rFonts w:cs="Times New Roman"/>
                <w:lang w:val="en-US"/>
              </w:rPr>
              <w:t>CS_08_1</w:t>
            </w:r>
            <w:r w:rsidR="004C0E8D" w:rsidRPr="004212EB">
              <w:rPr>
                <w:rFonts w:cs="Times New Roman"/>
                <w:lang w:val="en-US"/>
              </w:rPr>
              <w:t>0</w:t>
            </w:r>
            <w:r w:rsidRPr="004212EB">
              <w:rPr>
                <w:rFonts w:cs="Times New Roman"/>
                <w:lang w:val="en-US"/>
              </w:rPr>
              <w:t>_IMG</w:t>
            </w:r>
            <w:r w:rsidR="00BC1340" w:rsidRPr="004212EB">
              <w:rPr>
                <w:rFonts w:cs="Times New Roman"/>
                <w:lang w:val="en-US"/>
              </w:rPr>
              <w:t>21</w:t>
            </w:r>
          </w:p>
        </w:tc>
      </w:tr>
      <w:tr w:rsidR="008E762E" w:rsidRPr="004212EB" w14:paraId="7C791233" w14:textId="77777777" w:rsidTr="00CB5E82">
        <w:tc>
          <w:tcPr>
            <w:tcW w:w="2518" w:type="dxa"/>
          </w:tcPr>
          <w:p w14:paraId="7E33A767" w14:textId="77777777" w:rsidR="008E762E" w:rsidRPr="004212EB" w:rsidRDefault="008E762E" w:rsidP="004212EB">
            <w:pPr>
              <w:jc w:val="both"/>
              <w:rPr>
                <w:rFonts w:cs="Times New Roman"/>
              </w:rPr>
            </w:pPr>
            <w:r w:rsidRPr="004212EB">
              <w:rPr>
                <w:rFonts w:cs="Times New Roman"/>
                <w:b/>
              </w:rPr>
              <w:t>Descripción</w:t>
            </w:r>
          </w:p>
        </w:tc>
        <w:tc>
          <w:tcPr>
            <w:tcW w:w="6536" w:type="dxa"/>
          </w:tcPr>
          <w:p w14:paraId="1EAA0B1D" w14:textId="3B4351F0" w:rsidR="008E762E" w:rsidRPr="004212EB" w:rsidRDefault="00266E7C" w:rsidP="00266E7C">
            <w:pPr>
              <w:jc w:val="both"/>
              <w:rPr>
                <w:rFonts w:cs="Times New Roman"/>
                <w:lang w:val="es-ES"/>
              </w:rPr>
            </w:pPr>
            <w:ins w:id="658" w:author="TOSHIBA" w:date="2016-02-05T09:22:00Z">
              <w:r>
                <w:rPr>
                  <w:rFonts w:cs="Times New Roman"/>
                  <w:lang w:val="es-ES"/>
                </w:rPr>
                <w:t xml:space="preserve">La </w:t>
              </w:r>
            </w:ins>
            <w:del w:id="659" w:author="TOSHIBA" w:date="2016-02-05T09:22:00Z">
              <w:r w:rsidR="004C0E8D" w:rsidRPr="004212EB" w:rsidDel="00266E7C">
                <w:rPr>
                  <w:rFonts w:cs="Times New Roman"/>
                  <w:lang w:val="es-ES"/>
                </w:rPr>
                <w:delText>C</w:delText>
              </w:r>
            </w:del>
            <w:ins w:id="660" w:author="TOSHIBA" w:date="2016-02-05T09:22:00Z">
              <w:r>
                <w:rPr>
                  <w:rFonts w:cs="Times New Roman"/>
                  <w:lang w:val="es-ES"/>
                </w:rPr>
                <w:t>c</w:t>
              </w:r>
            </w:ins>
            <w:r w:rsidR="004C0E8D" w:rsidRPr="004212EB">
              <w:rPr>
                <w:rFonts w:cs="Times New Roman"/>
                <w:lang w:val="es-ES"/>
              </w:rPr>
              <w:t xml:space="preserve">ontaminación en </w:t>
            </w:r>
            <w:ins w:id="661" w:author="TOSHIBA" w:date="2016-02-04T09:52:00Z">
              <w:r w:rsidR="00981B5A">
                <w:rPr>
                  <w:rFonts w:cs="Times New Roman"/>
                  <w:lang w:val="es-ES"/>
                </w:rPr>
                <w:t xml:space="preserve">el </w:t>
              </w:r>
            </w:ins>
            <w:r w:rsidR="004C0E8D" w:rsidRPr="004212EB">
              <w:rPr>
                <w:rFonts w:cs="Times New Roman"/>
                <w:lang w:val="es-ES"/>
              </w:rPr>
              <w:t>río Ganges</w:t>
            </w:r>
          </w:p>
        </w:tc>
      </w:tr>
      <w:tr w:rsidR="008E762E" w:rsidRPr="004212EB" w14:paraId="75521859" w14:textId="77777777" w:rsidTr="00CB5E82">
        <w:tc>
          <w:tcPr>
            <w:tcW w:w="2518" w:type="dxa"/>
          </w:tcPr>
          <w:p w14:paraId="4BBC3759" w14:textId="77777777" w:rsidR="008E762E" w:rsidRPr="004212EB" w:rsidRDefault="008E762E" w:rsidP="004212EB">
            <w:pPr>
              <w:jc w:val="both"/>
              <w:rPr>
                <w:rFonts w:cs="Times New Roman"/>
              </w:rPr>
            </w:pPr>
            <w:r w:rsidRPr="004212EB">
              <w:rPr>
                <w:rFonts w:cs="Times New Roman"/>
                <w:b/>
              </w:rPr>
              <w:t>Código Shutterstock (o URL o la ruta en AulaPlaneta)</w:t>
            </w:r>
          </w:p>
        </w:tc>
        <w:tc>
          <w:tcPr>
            <w:tcW w:w="6536" w:type="dxa"/>
          </w:tcPr>
          <w:p w14:paraId="3E304EFE" w14:textId="77777777" w:rsidR="004C0E8D" w:rsidRPr="004212EB" w:rsidRDefault="004C0E8D" w:rsidP="004212EB">
            <w:pPr>
              <w:jc w:val="both"/>
              <w:rPr>
                <w:rFonts w:eastAsia="Times New Roman" w:cs="Times New Roman"/>
                <w:lang w:val="en-US" w:eastAsia="es-ES_tradnl"/>
              </w:rPr>
            </w:pPr>
            <w:r w:rsidRPr="004212EB">
              <w:rPr>
                <w:rFonts w:eastAsia="Times New Roman" w:cs="Times New Roman"/>
                <w:lang w:val="en-US" w:eastAsia="es-ES_tradnl"/>
              </w:rPr>
              <w:t>sewage water pollution channel to holy Ganges river In Varanasi, India</w:t>
            </w:r>
          </w:p>
          <w:p w14:paraId="5E53303A" w14:textId="77777777" w:rsidR="004C0E8D" w:rsidRPr="004212EB" w:rsidRDefault="004C0E8D" w:rsidP="004212EB">
            <w:pPr>
              <w:jc w:val="both"/>
              <w:rPr>
                <w:rFonts w:eastAsia="Times New Roman" w:cs="Times New Roman"/>
                <w:lang w:val="es-CO" w:eastAsia="es-ES_tradnl"/>
              </w:rPr>
            </w:pPr>
            <w:r w:rsidRPr="004212EB">
              <w:rPr>
                <w:rFonts w:eastAsia="Times New Roman" w:cs="Times New Roman"/>
                <w:lang w:val="es-CO" w:eastAsia="es-ES_tradnl"/>
              </w:rPr>
              <w:t>Número de la imagen 126820139</w:t>
            </w:r>
          </w:p>
          <w:p w14:paraId="0EA41EE3" w14:textId="386E05A0" w:rsidR="008E762E" w:rsidRPr="004212EB" w:rsidRDefault="004C0E8D" w:rsidP="004212EB">
            <w:pPr>
              <w:jc w:val="both"/>
              <w:rPr>
                <w:rFonts w:eastAsia="Times New Roman" w:cs="Times New Roman"/>
                <w:lang w:val="es-CO" w:eastAsia="es-ES_tradnl"/>
              </w:rPr>
            </w:pPr>
            <w:r w:rsidRPr="004212EB">
              <w:rPr>
                <w:rFonts w:eastAsia="Times New Roman" w:cs="Times New Roman"/>
                <w:lang w:val="es-CO" w:eastAsia="es-ES_tradnl"/>
              </w:rPr>
              <w:t>Derecho de autor: Alis Photo</w:t>
            </w:r>
          </w:p>
          <w:p w14:paraId="49419DDE" w14:textId="7F322D23" w:rsidR="008E762E"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8E762E" w:rsidRPr="004212EB" w14:paraId="1D716016" w14:textId="77777777" w:rsidTr="00CB5E82">
        <w:tc>
          <w:tcPr>
            <w:tcW w:w="2518" w:type="dxa"/>
          </w:tcPr>
          <w:p w14:paraId="697D1234" w14:textId="77777777" w:rsidR="008E762E" w:rsidRPr="004212EB" w:rsidRDefault="008E762E" w:rsidP="004212EB">
            <w:pPr>
              <w:jc w:val="both"/>
              <w:rPr>
                <w:rFonts w:cs="Times New Roman"/>
              </w:rPr>
            </w:pPr>
            <w:r w:rsidRPr="004212EB">
              <w:rPr>
                <w:rFonts w:cs="Times New Roman"/>
              </w:rPr>
              <w:t>Pie de imagen</w:t>
            </w:r>
          </w:p>
        </w:tc>
        <w:tc>
          <w:tcPr>
            <w:tcW w:w="6536" w:type="dxa"/>
          </w:tcPr>
          <w:p w14:paraId="0C82E30B" w14:textId="2E99B275" w:rsidR="004C0E8D" w:rsidRPr="004212EB" w:rsidDel="0055446C" w:rsidRDefault="004C0E8D">
            <w:pPr>
              <w:jc w:val="both"/>
              <w:rPr>
                <w:del w:id="662" w:author="Flor Buitrago" w:date="2016-02-06T14:33:00Z"/>
                <w:rFonts w:cs="Times New Roman"/>
              </w:rPr>
            </w:pPr>
            <w:r w:rsidRPr="004212EB">
              <w:rPr>
                <w:rFonts w:cs="Times New Roman"/>
              </w:rPr>
              <w:t xml:space="preserve">Cada día se vierte a lo largo del </w:t>
            </w:r>
            <w:r w:rsidRPr="004212EB">
              <w:rPr>
                <w:rFonts w:cs="Times New Roman"/>
                <w:b/>
              </w:rPr>
              <w:t>río Ganges</w:t>
            </w:r>
            <w:r w:rsidRPr="004212EB">
              <w:rPr>
                <w:rFonts w:cs="Times New Roman"/>
              </w:rPr>
              <w:t xml:space="preserve">, en India, unos 300 millones de litros de aguas residuales sin tratar. En Varanasi, una ciudad de un millón de personas, 35 desagües y alcantarillas terminan en sus aguas. </w:t>
            </w:r>
            <w:commentRangeStart w:id="663"/>
            <w:del w:id="664" w:author="Flor Buitrago" w:date="2016-02-06T14:33:00Z">
              <w:r w:rsidRPr="004212EB" w:rsidDel="0055446C">
                <w:rPr>
                  <w:rFonts w:cs="Times New Roman"/>
                </w:rPr>
                <w:delText>[VER]</w:delText>
              </w:r>
            </w:del>
          </w:p>
          <w:p w14:paraId="23D0170D" w14:textId="182D862B" w:rsidR="004C0E8D" w:rsidRPr="004212EB" w:rsidDel="0055446C" w:rsidRDefault="0055446C">
            <w:pPr>
              <w:jc w:val="both"/>
              <w:rPr>
                <w:del w:id="665" w:author="Flor Buitrago" w:date="2016-02-06T14:33:00Z"/>
                <w:rFonts w:cs="Times New Roman"/>
              </w:rPr>
            </w:pPr>
            <w:del w:id="666" w:author="Flor Buitrago" w:date="2016-02-06T14:33:00Z">
              <w:r w:rsidDel="0055446C">
                <w:fldChar w:fldCharType="begin"/>
              </w:r>
              <w:r w:rsidDel="0055446C">
                <w:delInstrText xml:space="preserve"> HYPERLINK "http://www.bbc.com/mundo/noticias/2014/07/140702_salud_ganges_riesgo_nadar_gtg" </w:delInstrText>
              </w:r>
              <w:r w:rsidDel="0055446C">
                <w:fldChar w:fldCharType="separate"/>
              </w:r>
              <w:r w:rsidR="00F611E0" w:rsidRPr="004212EB" w:rsidDel="0055446C">
                <w:rPr>
                  <w:rStyle w:val="Hipervnculo"/>
                  <w:rFonts w:cs="Times New Roman"/>
                </w:rPr>
                <w:delText>http://www.bbc.com/mundo/noticias/2014/07/140702_salud_ganges_riesgo_nadar_gtg</w:delText>
              </w:r>
              <w:r w:rsidDel="0055446C">
                <w:rPr>
                  <w:rStyle w:val="Hipervnculo"/>
                  <w:rFonts w:cs="Times New Roman"/>
                </w:rPr>
                <w:fldChar w:fldCharType="end"/>
              </w:r>
              <w:commentRangeEnd w:id="663"/>
              <w:r w:rsidR="00981B5A" w:rsidDel="0055446C">
                <w:rPr>
                  <w:rStyle w:val="Refdecomentario"/>
                  <w:lang w:val="es-ES_tradnl"/>
                </w:rPr>
                <w:commentReference w:id="663"/>
              </w:r>
            </w:del>
          </w:p>
          <w:p w14:paraId="7E30491A" w14:textId="08ECDB61" w:rsidR="00F611E0" w:rsidRPr="004212EB" w:rsidRDefault="00F611E0" w:rsidP="0055446C">
            <w:pPr>
              <w:jc w:val="both"/>
              <w:rPr>
                <w:rFonts w:cs="Times New Roman"/>
              </w:rPr>
            </w:pPr>
          </w:p>
        </w:tc>
      </w:tr>
    </w:tbl>
    <w:p w14:paraId="357BF887" w14:textId="77777777" w:rsidR="008E762E" w:rsidRPr="004212EB" w:rsidRDefault="008E762E" w:rsidP="004212EB">
      <w:pPr>
        <w:jc w:val="both"/>
        <w:rPr>
          <w:rFonts w:eastAsia="Times New Roman" w:cs="Times New Roman"/>
          <w:color w:val="000000"/>
          <w:lang w:eastAsia="es-ES_tradnl"/>
        </w:rPr>
      </w:pPr>
    </w:p>
    <w:p w14:paraId="2AC8D02B" w14:textId="77777777" w:rsidR="00DD48C9" w:rsidRPr="004212EB" w:rsidRDefault="00DD48C9" w:rsidP="004212EB">
      <w:pPr>
        <w:jc w:val="both"/>
        <w:rPr>
          <w:rFonts w:eastAsia="Times New Roman" w:cs="Times New Roman"/>
          <w:color w:val="000000"/>
          <w:lang w:eastAsia="es-ES_tradnl"/>
        </w:rPr>
      </w:pPr>
    </w:p>
    <w:p w14:paraId="50EFBABB" w14:textId="77777777" w:rsidR="006A5CD3" w:rsidRPr="004212EB" w:rsidRDefault="006A5CD3"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 xml:space="preserve">R130 M </w:t>
      </w:r>
    </w:p>
    <w:tbl>
      <w:tblPr>
        <w:tblStyle w:val="Tablaconcuadrcula"/>
        <w:tblW w:w="0" w:type="auto"/>
        <w:tblLook w:val="04A0" w:firstRow="1" w:lastRow="0" w:firstColumn="1" w:lastColumn="0" w:noHBand="0" w:noVBand="1"/>
      </w:tblPr>
      <w:tblGrid>
        <w:gridCol w:w="2477"/>
        <w:gridCol w:w="6165"/>
      </w:tblGrid>
      <w:tr w:rsidR="006A5CD3" w:rsidRPr="004212EB" w14:paraId="5C0F836A" w14:textId="77777777" w:rsidTr="00926B6D">
        <w:tc>
          <w:tcPr>
            <w:tcW w:w="8642" w:type="dxa"/>
            <w:gridSpan w:val="2"/>
            <w:shd w:val="clear" w:color="auto" w:fill="000000" w:themeFill="text1"/>
          </w:tcPr>
          <w:p w14:paraId="17DB887B" w14:textId="77777777" w:rsidR="006A5CD3" w:rsidRPr="004212EB" w:rsidRDefault="006A5CD3" w:rsidP="004212EB">
            <w:pPr>
              <w:jc w:val="both"/>
              <w:rPr>
                <w:rFonts w:cs="Times New Roman"/>
                <w:b/>
                <w:color w:val="FFFFFF" w:themeColor="background1"/>
              </w:rPr>
            </w:pPr>
            <w:r w:rsidRPr="004212EB">
              <w:rPr>
                <w:rFonts w:cs="Times New Roman"/>
                <w:b/>
                <w:color w:val="FFFFFF" w:themeColor="background1"/>
              </w:rPr>
              <w:t>Practica: recurso nuevo</w:t>
            </w:r>
          </w:p>
        </w:tc>
      </w:tr>
      <w:tr w:rsidR="006A5CD3" w:rsidRPr="004212EB" w14:paraId="6961C426" w14:textId="77777777" w:rsidTr="00926B6D">
        <w:tc>
          <w:tcPr>
            <w:tcW w:w="2477" w:type="dxa"/>
          </w:tcPr>
          <w:p w14:paraId="5A316434" w14:textId="77777777" w:rsidR="006A5CD3" w:rsidRPr="004212EB" w:rsidRDefault="006A5CD3" w:rsidP="004212EB">
            <w:pPr>
              <w:jc w:val="both"/>
              <w:rPr>
                <w:rFonts w:cs="Times New Roman"/>
                <w:b/>
                <w:color w:val="000000"/>
              </w:rPr>
            </w:pPr>
            <w:r w:rsidRPr="004212EB">
              <w:rPr>
                <w:rFonts w:cs="Times New Roman"/>
                <w:b/>
                <w:color w:val="000000"/>
              </w:rPr>
              <w:t>Código</w:t>
            </w:r>
          </w:p>
        </w:tc>
        <w:tc>
          <w:tcPr>
            <w:tcW w:w="6165" w:type="dxa"/>
          </w:tcPr>
          <w:p w14:paraId="33DE11E8" w14:textId="77777777" w:rsidR="006A5CD3" w:rsidRPr="004212EB" w:rsidRDefault="006A5CD3" w:rsidP="004212EB">
            <w:pPr>
              <w:jc w:val="both"/>
              <w:rPr>
                <w:rFonts w:cs="Times New Roman"/>
                <w:b/>
                <w:color w:val="000000"/>
              </w:rPr>
            </w:pPr>
            <w:r w:rsidRPr="004212EB">
              <w:rPr>
                <w:rFonts w:cs="Times New Roman"/>
                <w:lang w:val="en-US"/>
              </w:rPr>
              <w:t>CS_08_10_REC1</w:t>
            </w:r>
            <w:r w:rsidR="004C3573" w:rsidRPr="004212EB">
              <w:rPr>
                <w:rFonts w:cs="Times New Roman"/>
                <w:lang w:val="en-US"/>
              </w:rPr>
              <w:t>3</w:t>
            </w:r>
            <w:r w:rsidRPr="004212EB">
              <w:rPr>
                <w:rFonts w:cs="Times New Roman"/>
                <w:lang w:val="en-US"/>
              </w:rPr>
              <w:t>0</w:t>
            </w:r>
          </w:p>
        </w:tc>
      </w:tr>
      <w:tr w:rsidR="006A5CD3" w:rsidRPr="004212EB" w14:paraId="779A4858" w14:textId="77777777" w:rsidTr="00926B6D">
        <w:tc>
          <w:tcPr>
            <w:tcW w:w="2477" w:type="dxa"/>
          </w:tcPr>
          <w:p w14:paraId="66AEE1F5" w14:textId="77777777" w:rsidR="006A5CD3" w:rsidRPr="004212EB" w:rsidRDefault="006A5CD3" w:rsidP="004212EB">
            <w:pPr>
              <w:jc w:val="both"/>
              <w:rPr>
                <w:rFonts w:cs="Times New Roman"/>
                <w:color w:val="000000"/>
              </w:rPr>
            </w:pPr>
            <w:r w:rsidRPr="004212EB">
              <w:rPr>
                <w:rFonts w:cs="Times New Roman"/>
                <w:b/>
                <w:color w:val="000000"/>
              </w:rPr>
              <w:t>Título</w:t>
            </w:r>
          </w:p>
        </w:tc>
        <w:tc>
          <w:tcPr>
            <w:tcW w:w="6165" w:type="dxa"/>
          </w:tcPr>
          <w:p w14:paraId="5E1F7361" w14:textId="77777777" w:rsidR="006A5CD3" w:rsidRPr="004212EB" w:rsidRDefault="00B6646F" w:rsidP="004212EB">
            <w:pPr>
              <w:jc w:val="both"/>
              <w:rPr>
                <w:rFonts w:cs="Times New Roman"/>
                <w:color w:val="000000"/>
              </w:rPr>
            </w:pPr>
            <w:r w:rsidRPr="004212EB">
              <w:rPr>
                <w:rFonts w:cs="Times New Roman"/>
                <w:color w:val="000000"/>
              </w:rPr>
              <w:t xml:space="preserve">Compara la región </w:t>
            </w:r>
            <w:r w:rsidR="002C46B8" w:rsidRPr="004212EB">
              <w:rPr>
                <w:rFonts w:cs="Times New Roman"/>
                <w:color w:val="000000"/>
              </w:rPr>
              <w:t>a</w:t>
            </w:r>
            <w:r w:rsidRPr="004212EB">
              <w:rPr>
                <w:rFonts w:cs="Times New Roman"/>
                <w:color w:val="000000"/>
              </w:rPr>
              <w:t>frotropical y la región indomalaya</w:t>
            </w:r>
          </w:p>
        </w:tc>
      </w:tr>
      <w:tr w:rsidR="006A5CD3" w:rsidRPr="004212EB" w14:paraId="31D43A2B" w14:textId="77777777" w:rsidTr="00926B6D">
        <w:tc>
          <w:tcPr>
            <w:tcW w:w="2477" w:type="dxa"/>
          </w:tcPr>
          <w:p w14:paraId="74D65EB0" w14:textId="77777777" w:rsidR="006A5CD3" w:rsidRPr="004212EB" w:rsidRDefault="006A5CD3" w:rsidP="004212EB">
            <w:pPr>
              <w:jc w:val="both"/>
              <w:rPr>
                <w:rFonts w:cs="Times New Roman"/>
                <w:b/>
                <w:color w:val="000000"/>
              </w:rPr>
            </w:pPr>
            <w:r w:rsidRPr="004212EB">
              <w:rPr>
                <w:rFonts w:cs="Times New Roman"/>
                <w:b/>
                <w:color w:val="000000"/>
              </w:rPr>
              <w:t>Descripción</w:t>
            </w:r>
          </w:p>
        </w:tc>
        <w:tc>
          <w:tcPr>
            <w:tcW w:w="6165" w:type="dxa"/>
          </w:tcPr>
          <w:p w14:paraId="5EFB768E" w14:textId="77777777" w:rsidR="006A5CD3" w:rsidRPr="004212EB" w:rsidRDefault="00B6646F" w:rsidP="004212EB">
            <w:pPr>
              <w:jc w:val="both"/>
              <w:rPr>
                <w:rFonts w:cs="Times New Roman"/>
                <w:color w:val="000000"/>
              </w:rPr>
            </w:pPr>
            <w:r w:rsidRPr="004212EB">
              <w:rPr>
                <w:rFonts w:cs="Times New Roman"/>
                <w:color w:val="000000"/>
              </w:rPr>
              <w:t>Actividad que contrasta las similitudes y diferencias entre la región afrotropical y la región indomalaya</w:t>
            </w:r>
          </w:p>
          <w:p w14:paraId="4B0249C0" w14:textId="39E569D2" w:rsidR="006A5CD3" w:rsidRPr="004212EB" w:rsidRDefault="006A5CD3" w:rsidP="004212EB">
            <w:pPr>
              <w:jc w:val="both"/>
              <w:rPr>
                <w:rFonts w:cs="Times New Roman"/>
                <w:color w:val="000000"/>
              </w:rPr>
            </w:pPr>
          </w:p>
        </w:tc>
      </w:tr>
      <w:tr w:rsidR="004F0E2B" w:rsidRPr="004212EB" w14:paraId="76B76325" w14:textId="77777777" w:rsidTr="00926B6D">
        <w:tc>
          <w:tcPr>
            <w:tcW w:w="2477" w:type="dxa"/>
          </w:tcPr>
          <w:p w14:paraId="36152F57" w14:textId="77777777" w:rsidR="004F0E2B" w:rsidRPr="004212EB" w:rsidRDefault="004F0E2B" w:rsidP="004212EB">
            <w:pPr>
              <w:jc w:val="both"/>
              <w:rPr>
                <w:rFonts w:cs="Times New Roman"/>
                <w:b/>
                <w:color w:val="000000"/>
              </w:rPr>
            </w:pPr>
          </w:p>
        </w:tc>
        <w:tc>
          <w:tcPr>
            <w:tcW w:w="6165" w:type="dxa"/>
          </w:tcPr>
          <w:p w14:paraId="31198118" w14:textId="77777777" w:rsidR="004F0E2B" w:rsidRPr="004212EB" w:rsidRDefault="004F0E2B" w:rsidP="004212EB">
            <w:pPr>
              <w:jc w:val="both"/>
              <w:rPr>
                <w:rFonts w:cs="Times New Roman"/>
                <w:color w:val="000000"/>
              </w:rPr>
            </w:pPr>
            <w:r w:rsidRPr="004212EB">
              <w:rPr>
                <w:rFonts w:cs="Times New Roman"/>
                <w:color w:val="000000"/>
              </w:rPr>
              <w:t>Motor M10A</w:t>
            </w:r>
          </w:p>
          <w:p w14:paraId="00FA763F" w14:textId="77777777" w:rsidR="004F0E2B" w:rsidRPr="004212EB" w:rsidRDefault="004F0E2B" w:rsidP="004212EB">
            <w:pPr>
              <w:jc w:val="both"/>
              <w:rPr>
                <w:rFonts w:cs="Times New Roman"/>
              </w:rPr>
            </w:pPr>
            <w:r w:rsidRPr="004212EB">
              <w:rPr>
                <w:rFonts w:cs="Times New Roman"/>
              </w:rPr>
              <w:t>Autoría: Miguel</w:t>
            </w:r>
          </w:p>
          <w:p w14:paraId="65C5F791" w14:textId="3CFD811F" w:rsidR="004F0E2B" w:rsidRPr="004212EB" w:rsidRDefault="004F0E2B" w:rsidP="004212EB">
            <w:pPr>
              <w:jc w:val="both"/>
              <w:rPr>
                <w:rFonts w:cs="Times New Roman"/>
                <w:color w:val="000000"/>
              </w:rPr>
            </w:pPr>
            <w:r w:rsidRPr="004212EB">
              <w:rPr>
                <w:rFonts w:cs="Times New Roman"/>
              </w:rPr>
              <w:t>Ok editado, sin imágenes</w:t>
            </w:r>
          </w:p>
        </w:tc>
      </w:tr>
    </w:tbl>
    <w:p w14:paraId="35C86148" w14:textId="77777777" w:rsidR="006A5CD3" w:rsidRPr="004212EB" w:rsidRDefault="006A5CD3" w:rsidP="004212EB">
      <w:pPr>
        <w:jc w:val="both"/>
        <w:rPr>
          <w:rFonts w:cs="Times New Roman"/>
          <w:highlight w:val="yellow"/>
        </w:rPr>
      </w:pPr>
    </w:p>
    <w:p w14:paraId="6348E2F1" w14:textId="77777777" w:rsidR="006A5CD3" w:rsidRPr="004212EB" w:rsidRDefault="006A5CD3" w:rsidP="004212EB">
      <w:pPr>
        <w:jc w:val="both"/>
        <w:rPr>
          <w:rFonts w:eastAsia="Times New Roman" w:cs="Times New Roman"/>
          <w:lang w:eastAsia="es-ES_tradnl"/>
        </w:rPr>
      </w:pPr>
    </w:p>
    <w:p w14:paraId="7E3724F1" w14:textId="77777777" w:rsidR="00997911" w:rsidRPr="004212EB" w:rsidRDefault="00274E0F" w:rsidP="004212EB">
      <w:pPr>
        <w:jc w:val="both"/>
        <w:rPr>
          <w:rFonts w:eastAsia="Times New Roman" w:cs="Times New Roman"/>
          <w:b/>
          <w:color w:val="000000"/>
          <w:lang w:eastAsia="es-ES_tradnl"/>
        </w:rPr>
      </w:pPr>
      <w:r w:rsidRPr="004212EB">
        <w:rPr>
          <w:rFonts w:cs="Times New Roman"/>
          <w:highlight w:val="yellow"/>
        </w:rPr>
        <w:t>[SECCIÓN 2]</w:t>
      </w:r>
    </w:p>
    <w:p w14:paraId="2491393F" w14:textId="25B24A3A" w:rsidR="00274E0F" w:rsidRPr="004212EB" w:rsidRDefault="00BA2CDD" w:rsidP="004212EB">
      <w:pPr>
        <w:pStyle w:val="Ttulo2"/>
        <w:jc w:val="both"/>
        <w:rPr>
          <w:rFonts w:ascii="Times New Roman" w:eastAsia="Times New Roman" w:hAnsi="Times New Roman" w:cs="Times New Roman"/>
          <w:sz w:val="24"/>
          <w:szCs w:val="24"/>
          <w:lang w:eastAsia="es-ES_tradnl"/>
        </w:rPr>
      </w:pPr>
      <w:bookmarkStart w:id="667" w:name="_Toc436127661"/>
      <w:r w:rsidRPr="004212EB">
        <w:rPr>
          <w:rFonts w:ascii="Times New Roman" w:eastAsia="Times New Roman" w:hAnsi="Times New Roman" w:cs="Times New Roman"/>
          <w:sz w:val="24"/>
          <w:szCs w:val="24"/>
          <w:lang w:eastAsia="es-ES_tradnl"/>
        </w:rPr>
        <w:t>4</w:t>
      </w:r>
      <w:r w:rsidR="00035F7B" w:rsidRPr="004212EB">
        <w:rPr>
          <w:rFonts w:ascii="Times New Roman" w:eastAsia="Times New Roman" w:hAnsi="Times New Roman" w:cs="Times New Roman"/>
          <w:sz w:val="24"/>
          <w:szCs w:val="24"/>
          <w:lang w:eastAsia="es-ES_tradnl"/>
        </w:rPr>
        <w:t>.3</w:t>
      </w:r>
      <w:r w:rsidR="00E40C35" w:rsidRPr="004212EB">
        <w:rPr>
          <w:rFonts w:ascii="Times New Roman" w:eastAsia="Times New Roman" w:hAnsi="Times New Roman" w:cs="Times New Roman"/>
          <w:sz w:val="24"/>
          <w:szCs w:val="24"/>
          <w:lang w:eastAsia="es-ES_tradnl"/>
        </w:rPr>
        <w:t xml:space="preserve"> </w:t>
      </w:r>
      <w:ins w:id="668" w:author="TOSHIBA" w:date="2016-02-04T09:53:00Z">
        <w:r w:rsidR="00981B5A">
          <w:rPr>
            <w:rFonts w:ascii="Times New Roman" w:eastAsia="Times New Roman" w:hAnsi="Times New Roman" w:cs="Times New Roman"/>
            <w:sz w:val="24"/>
            <w:szCs w:val="24"/>
            <w:lang w:eastAsia="es-ES_tradnl"/>
          </w:rPr>
          <w:t xml:space="preserve">La </w:t>
        </w:r>
      </w:ins>
      <w:del w:id="669" w:author="TOSHIBA" w:date="2016-02-04T09:53:00Z">
        <w:r w:rsidR="00274E0F" w:rsidRPr="004212EB" w:rsidDel="00981B5A">
          <w:rPr>
            <w:rFonts w:ascii="Times New Roman" w:eastAsia="Times New Roman" w:hAnsi="Times New Roman" w:cs="Times New Roman"/>
            <w:sz w:val="24"/>
            <w:szCs w:val="24"/>
            <w:lang w:eastAsia="es-ES_tradnl"/>
          </w:rPr>
          <w:delText>R</w:delText>
        </w:r>
      </w:del>
      <w:ins w:id="670" w:author="TOSHIBA" w:date="2016-02-04T09:53:00Z">
        <w:r w:rsidR="00981B5A">
          <w:rPr>
            <w:rFonts w:ascii="Times New Roman" w:eastAsia="Times New Roman" w:hAnsi="Times New Roman" w:cs="Times New Roman"/>
            <w:sz w:val="24"/>
            <w:szCs w:val="24"/>
            <w:lang w:eastAsia="es-ES_tradnl"/>
          </w:rPr>
          <w:t>r</w:t>
        </w:r>
      </w:ins>
      <w:r w:rsidR="00274E0F" w:rsidRPr="004212EB">
        <w:rPr>
          <w:rFonts w:ascii="Times New Roman" w:eastAsia="Times New Roman" w:hAnsi="Times New Roman" w:cs="Times New Roman"/>
          <w:sz w:val="24"/>
          <w:szCs w:val="24"/>
          <w:lang w:eastAsia="es-ES_tradnl"/>
        </w:rPr>
        <w:t xml:space="preserve">egión biogeográfica </w:t>
      </w:r>
      <w:r w:rsidR="006A7D8C" w:rsidRPr="004212EB">
        <w:rPr>
          <w:rFonts w:ascii="Times New Roman" w:eastAsia="Times New Roman" w:hAnsi="Times New Roman" w:cs="Times New Roman"/>
          <w:sz w:val="24"/>
          <w:szCs w:val="24"/>
          <w:lang w:eastAsia="es-ES_tradnl"/>
        </w:rPr>
        <w:t>n</w:t>
      </w:r>
      <w:r w:rsidR="00274E0F" w:rsidRPr="004212EB">
        <w:rPr>
          <w:rFonts w:ascii="Times New Roman" w:eastAsia="Times New Roman" w:hAnsi="Times New Roman" w:cs="Times New Roman"/>
          <w:sz w:val="24"/>
          <w:szCs w:val="24"/>
          <w:lang w:eastAsia="es-ES_tradnl"/>
        </w:rPr>
        <w:t>eotropical</w:t>
      </w:r>
      <w:bookmarkEnd w:id="667"/>
    </w:p>
    <w:p w14:paraId="724DFDED" w14:textId="77777777" w:rsidR="00274E0F" w:rsidRPr="004212EB" w:rsidRDefault="00274E0F" w:rsidP="004212EB">
      <w:pPr>
        <w:jc w:val="both"/>
        <w:rPr>
          <w:rFonts w:eastAsia="Times New Roman" w:cs="Times New Roman"/>
          <w:b/>
          <w:color w:val="000000"/>
          <w:lang w:eastAsia="es-ES_tradnl"/>
        </w:rPr>
      </w:pPr>
    </w:p>
    <w:p w14:paraId="6B4CFE64" w14:textId="03C84010" w:rsidR="00FF58DB" w:rsidRPr="004212EB" w:rsidRDefault="00FF58DB" w:rsidP="004212EB">
      <w:pPr>
        <w:jc w:val="both"/>
        <w:rPr>
          <w:rFonts w:eastAsia="Times New Roman" w:cs="Times New Roman"/>
          <w:b/>
          <w:color w:val="000000"/>
          <w:lang w:eastAsia="es-ES_tradnl"/>
        </w:rPr>
      </w:pPr>
      <w:r w:rsidRPr="004212EB">
        <w:rPr>
          <w:rFonts w:cs="Times New Roman"/>
        </w:rPr>
        <w:t xml:space="preserve">La </w:t>
      </w:r>
      <w:r w:rsidRPr="004212EB">
        <w:rPr>
          <w:rFonts w:cs="Times New Roman"/>
          <w:b/>
        </w:rPr>
        <w:t xml:space="preserve">región neotropical </w:t>
      </w:r>
      <w:r w:rsidRPr="004212EB">
        <w:rPr>
          <w:rFonts w:cs="Times New Roman"/>
        </w:rPr>
        <w:t>abarca Suramérica, Centroamérica, Caribe, sur del estado de la Florida y la zona sur de México.</w:t>
      </w:r>
    </w:p>
    <w:p w14:paraId="3AF1874C" w14:textId="77777777" w:rsidR="00343236" w:rsidRPr="004212EB" w:rsidRDefault="00343236" w:rsidP="004212EB">
      <w:pPr>
        <w:jc w:val="both"/>
        <w:rPr>
          <w:rFonts w:cs="Times New Roman"/>
        </w:rPr>
      </w:pPr>
    </w:p>
    <w:tbl>
      <w:tblPr>
        <w:tblStyle w:val="Tablaconcuadrcula"/>
        <w:tblW w:w="0" w:type="auto"/>
        <w:tblLook w:val="04A0" w:firstRow="1" w:lastRow="0" w:firstColumn="1" w:lastColumn="0" w:noHBand="0" w:noVBand="1"/>
      </w:tblPr>
      <w:tblGrid>
        <w:gridCol w:w="2518"/>
        <w:gridCol w:w="6536"/>
      </w:tblGrid>
      <w:tr w:rsidR="00343236" w:rsidRPr="004212EB" w14:paraId="5D53B4EE" w14:textId="77777777" w:rsidTr="00CB5E82">
        <w:tc>
          <w:tcPr>
            <w:tcW w:w="9054" w:type="dxa"/>
            <w:gridSpan w:val="2"/>
            <w:shd w:val="clear" w:color="auto" w:fill="0D0D0D" w:themeFill="text1" w:themeFillTint="F2"/>
          </w:tcPr>
          <w:p w14:paraId="5EE048BF" w14:textId="77777777" w:rsidR="00343236" w:rsidRPr="004212EB" w:rsidRDefault="00343236" w:rsidP="004212EB">
            <w:pPr>
              <w:jc w:val="both"/>
              <w:rPr>
                <w:rFonts w:cs="Times New Roman"/>
                <w:b/>
              </w:rPr>
            </w:pPr>
            <w:r w:rsidRPr="004212EB">
              <w:rPr>
                <w:rFonts w:cs="Times New Roman"/>
                <w:b/>
              </w:rPr>
              <w:t>Imagen (fotografía, gráfica o ilustración)</w:t>
            </w:r>
          </w:p>
        </w:tc>
      </w:tr>
      <w:tr w:rsidR="00343236" w:rsidRPr="004212EB" w14:paraId="7CF9170F" w14:textId="77777777" w:rsidTr="00CB5E82">
        <w:tc>
          <w:tcPr>
            <w:tcW w:w="2518" w:type="dxa"/>
          </w:tcPr>
          <w:p w14:paraId="6F50FDBA" w14:textId="77777777" w:rsidR="00343236" w:rsidRPr="004212EB" w:rsidRDefault="00343236" w:rsidP="004212EB">
            <w:pPr>
              <w:jc w:val="both"/>
              <w:rPr>
                <w:rFonts w:cs="Times New Roman"/>
                <w:b/>
              </w:rPr>
            </w:pPr>
            <w:r w:rsidRPr="004212EB">
              <w:rPr>
                <w:rFonts w:cs="Times New Roman"/>
                <w:b/>
              </w:rPr>
              <w:t>Código</w:t>
            </w:r>
          </w:p>
        </w:tc>
        <w:tc>
          <w:tcPr>
            <w:tcW w:w="6536" w:type="dxa"/>
          </w:tcPr>
          <w:p w14:paraId="1122BEA9" w14:textId="0264BB07" w:rsidR="00343236" w:rsidRPr="004212EB" w:rsidRDefault="00343236" w:rsidP="004212EB">
            <w:pPr>
              <w:jc w:val="both"/>
              <w:rPr>
                <w:rFonts w:cs="Times New Roman"/>
                <w:b/>
              </w:rPr>
            </w:pPr>
            <w:r w:rsidRPr="004212EB">
              <w:rPr>
                <w:rFonts w:cs="Times New Roman"/>
                <w:lang w:val="en-US"/>
              </w:rPr>
              <w:t>CS_08_10_IMG22</w:t>
            </w:r>
          </w:p>
        </w:tc>
      </w:tr>
      <w:tr w:rsidR="00343236" w:rsidRPr="004212EB" w14:paraId="29760F5A" w14:textId="77777777" w:rsidTr="00CB5E82">
        <w:tc>
          <w:tcPr>
            <w:tcW w:w="2518" w:type="dxa"/>
          </w:tcPr>
          <w:p w14:paraId="7AF68718" w14:textId="77777777" w:rsidR="00343236" w:rsidRPr="004212EB" w:rsidRDefault="00343236" w:rsidP="004212EB">
            <w:pPr>
              <w:jc w:val="both"/>
              <w:rPr>
                <w:rFonts w:cs="Times New Roman"/>
              </w:rPr>
            </w:pPr>
            <w:r w:rsidRPr="004212EB">
              <w:rPr>
                <w:rFonts w:cs="Times New Roman"/>
                <w:b/>
              </w:rPr>
              <w:t>Descripción</w:t>
            </w:r>
          </w:p>
        </w:tc>
        <w:tc>
          <w:tcPr>
            <w:tcW w:w="6536" w:type="dxa"/>
          </w:tcPr>
          <w:p w14:paraId="5EA98C3E" w14:textId="77777777" w:rsidR="00343236" w:rsidRPr="004212EB" w:rsidRDefault="00343236" w:rsidP="004212EB">
            <w:pPr>
              <w:jc w:val="both"/>
              <w:rPr>
                <w:rFonts w:cs="Times New Roman"/>
                <w:lang w:val="es-ES"/>
              </w:rPr>
            </w:pPr>
            <w:r w:rsidRPr="004212EB">
              <w:rPr>
                <w:rFonts w:cs="Times New Roman"/>
                <w:lang w:val="es-ES"/>
              </w:rPr>
              <w:t>Región biogeográfica neotropical</w:t>
            </w:r>
          </w:p>
        </w:tc>
      </w:tr>
      <w:tr w:rsidR="00343236" w:rsidRPr="004212EB" w14:paraId="0D2BC039" w14:textId="77777777" w:rsidTr="00CB5E82">
        <w:tc>
          <w:tcPr>
            <w:tcW w:w="2518" w:type="dxa"/>
          </w:tcPr>
          <w:p w14:paraId="3137A798" w14:textId="77777777" w:rsidR="00343236" w:rsidRPr="004212EB" w:rsidRDefault="00343236" w:rsidP="004212EB">
            <w:pPr>
              <w:jc w:val="both"/>
              <w:rPr>
                <w:rFonts w:cs="Times New Roman"/>
              </w:rPr>
            </w:pPr>
            <w:r w:rsidRPr="004212EB">
              <w:rPr>
                <w:rFonts w:cs="Times New Roman"/>
                <w:b/>
              </w:rPr>
              <w:t>Código Shutterstock (o URL o la ruta en AulaPlaneta)</w:t>
            </w:r>
          </w:p>
        </w:tc>
        <w:tc>
          <w:tcPr>
            <w:tcW w:w="6536" w:type="dxa"/>
          </w:tcPr>
          <w:p w14:paraId="3F253907" w14:textId="77777777" w:rsidR="00343236" w:rsidRPr="004212EB" w:rsidRDefault="0057792C" w:rsidP="004212EB">
            <w:pPr>
              <w:jc w:val="both"/>
              <w:rPr>
                <w:rFonts w:cs="Times New Roman"/>
                <w:noProof/>
                <w:color w:val="4F81BD" w:themeColor="accent1"/>
                <w:lang w:eastAsia="es-ES_tradnl"/>
              </w:rPr>
            </w:pPr>
            <w:hyperlink r:id="rId43" w:history="1">
              <w:r w:rsidR="00343236" w:rsidRPr="004212EB">
                <w:rPr>
                  <w:rStyle w:val="Hipervnculo"/>
                  <w:rFonts w:cs="Times New Roman"/>
                  <w:noProof/>
                  <w:lang w:eastAsia="es-ES_tradnl"/>
                </w:rPr>
                <w:t>https://es.wikipedia.org/wiki/Neotr%C3%B3pico</w:t>
              </w:r>
            </w:hyperlink>
          </w:p>
          <w:p w14:paraId="12098DF9" w14:textId="77777777" w:rsidR="00343236" w:rsidRPr="004212EB" w:rsidRDefault="00343236" w:rsidP="004212EB">
            <w:pPr>
              <w:jc w:val="both"/>
              <w:rPr>
                <w:rFonts w:cs="Times New Roman"/>
                <w:noProof/>
                <w:color w:val="4F81BD" w:themeColor="accent1"/>
                <w:lang w:eastAsia="es-ES_tradnl"/>
              </w:rPr>
            </w:pPr>
          </w:p>
          <w:p w14:paraId="1398476D" w14:textId="77777777" w:rsidR="00343236" w:rsidRPr="004212EB" w:rsidRDefault="00343236" w:rsidP="004212EB">
            <w:pPr>
              <w:jc w:val="both"/>
              <w:rPr>
                <w:rFonts w:cs="Times New Roman"/>
                <w:noProof/>
                <w:lang w:eastAsia="es-ES_tradnl"/>
              </w:rPr>
            </w:pPr>
            <w:r w:rsidRPr="004212EB">
              <w:rPr>
                <w:rFonts w:cs="Times New Roman"/>
                <w:noProof/>
                <w:lang w:val="es-CO" w:eastAsia="es-CO"/>
              </w:rPr>
              <w:drawing>
                <wp:inline distT="0" distB="0" distL="0" distR="0" wp14:anchorId="32B7415C" wp14:editId="3B533F10">
                  <wp:extent cx="2238375" cy="991280"/>
                  <wp:effectExtent l="0" t="0" r="0" b="0"/>
                  <wp:docPr id="10" name="Imagen 4" descr="https://upload.wikimedia.org/wikipedia/commons/thumb/6/6a/Ecozone_Neotropic.svg/350px-Ecozone_Neotrop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a/Ecozone_Neotropic.svg/350px-Ecozone_Neotropic.svg.png"/>
                          <pic:cNvPicPr>
                            <a:picLocks noChangeAspect="1" noChangeArrowheads="1"/>
                          </pic:cNvPicPr>
                        </pic:nvPicPr>
                        <pic:blipFill>
                          <a:blip r:embed="rId44"/>
                          <a:srcRect/>
                          <a:stretch>
                            <a:fillRect/>
                          </a:stretch>
                        </pic:blipFill>
                        <pic:spPr bwMode="auto">
                          <a:xfrm>
                            <a:off x="0" y="0"/>
                            <a:ext cx="2238375" cy="991280"/>
                          </a:xfrm>
                          <a:prstGeom prst="rect">
                            <a:avLst/>
                          </a:prstGeom>
                          <a:noFill/>
                          <a:ln w="9525">
                            <a:noFill/>
                            <a:miter lim="800000"/>
                            <a:headEnd/>
                            <a:tailEnd/>
                          </a:ln>
                        </pic:spPr>
                      </pic:pic>
                    </a:graphicData>
                  </a:graphic>
                </wp:inline>
              </w:drawing>
            </w:r>
          </w:p>
          <w:p w14:paraId="53F8DC64" w14:textId="080FAFA8"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343236" w:rsidRPr="004212EB" w14:paraId="7F6A792A" w14:textId="77777777" w:rsidTr="00CB5E82">
        <w:tc>
          <w:tcPr>
            <w:tcW w:w="2518" w:type="dxa"/>
          </w:tcPr>
          <w:p w14:paraId="627A00A7" w14:textId="77777777" w:rsidR="00343236" w:rsidRPr="004212EB" w:rsidRDefault="00343236" w:rsidP="004212EB">
            <w:pPr>
              <w:jc w:val="both"/>
              <w:rPr>
                <w:rFonts w:cs="Times New Roman"/>
              </w:rPr>
            </w:pPr>
            <w:r w:rsidRPr="004212EB">
              <w:rPr>
                <w:rFonts w:cs="Times New Roman"/>
                <w:b/>
              </w:rPr>
              <w:t>Pie de imagen</w:t>
            </w:r>
          </w:p>
        </w:tc>
        <w:tc>
          <w:tcPr>
            <w:tcW w:w="6536" w:type="dxa"/>
          </w:tcPr>
          <w:p w14:paraId="7F3D3BE6" w14:textId="23AF3B7B" w:rsidR="00FF58DB" w:rsidRPr="004212EB" w:rsidRDefault="00FF58DB" w:rsidP="004212EB">
            <w:pPr>
              <w:jc w:val="both"/>
              <w:rPr>
                <w:rFonts w:cs="Times New Roman"/>
                <w:color w:val="000000"/>
                <w:lang w:eastAsia="es-ES_tradnl"/>
              </w:rPr>
            </w:pPr>
            <w:r w:rsidRPr="004212EB">
              <w:rPr>
                <w:rFonts w:cs="Times New Roman"/>
                <w:color w:val="000000"/>
                <w:lang w:eastAsia="es-ES_tradnl"/>
              </w:rPr>
              <w:t>En esta región hay gran variedad de ecosistemas</w:t>
            </w:r>
            <w:ins w:id="671" w:author="TOSHIBA" w:date="2016-02-04T09:53:00Z">
              <w:r w:rsidR="002B3E83">
                <w:rPr>
                  <w:rFonts w:cs="Times New Roman"/>
                  <w:color w:val="000000"/>
                  <w:lang w:eastAsia="es-ES_tradnl"/>
                </w:rPr>
                <w:t>,</w:t>
              </w:r>
            </w:ins>
            <w:r w:rsidRPr="004212EB">
              <w:rPr>
                <w:rFonts w:cs="Times New Roman"/>
                <w:color w:val="000000"/>
                <w:lang w:eastAsia="es-ES_tradnl"/>
              </w:rPr>
              <w:t xml:space="preserve"> como </w:t>
            </w:r>
            <w:del w:id="672" w:author="TOSHIBA" w:date="2016-02-04T09:53:00Z">
              <w:r w:rsidRPr="004212EB" w:rsidDel="002B3E83">
                <w:rPr>
                  <w:rFonts w:cs="Times New Roman"/>
                  <w:color w:val="000000"/>
                  <w:lang w:eastAsia="es-ES_tradnl"/>
                </w:rPr>
                <w:delText>por ejemplo</w:delText>
              </w:r>
              <w:r w:rsidR="007F744C" w:rsidDel="002B3E83">
                <w:rPr>
                  <w:rFonts w:cs="Times New Roman"/>
                  <w:color w:val="000000"/>
                  <w:lang w:eastAsia="es-ES_tradnl"/>
                </w:rPr>
                <w:delText xml:space="preserve"> </w:delText>
              </w:r>
            </w:del>
            <w:r w:rsidRPr="004212EB">
              <w:rPr>
                <w:rFonts w:cs="Times New Roman"/>
                <w:color w:val="000000"/>
                <w:lang w:eastAsia="es-ES_tradnl"/>
              </w:rPr>
              <w:t>páramos, desiertos fríos y húmedos, bosques de alta montaña, desiertos cálidos y secos. Es una región de una gran riqueza hídrica.</w:t>
            </w:r>
          </w:p>
          <w:p w14:paraId="7D77FE7A" w14:textId="483318D8" w:rsidR="00343236" w:rsidRPr="004212EB" w:rsidRDefault="00343236" w:rsidP="004212EB">
            <w:pPr>
              <w:jc w:val="both"/>
              <w:rPr>
                <w:rFonts w:cs="Times New Roman"/>
              </w:rPr>
            </w:pPr>
          </w:p>
        </w:tc>
      </w:tr>
    </w:tbl>
    <w:p w14:paraId="0A5AC97C" w14:textId="77777777" w:rsidR="00343236" w:rsidRPr="004212EB" w:rsidRDefault="00343236" w:rsidP="004212EB">
      <w:pPr>
        <w:jc w:val="both"/>
        <w:rPr>
          <w:rFonts w:cs="Times New Roman"/>
          <w:lang w:eastAsia="es-ES_tradnl"/>
        </w:rPr>
      </w:pPr>
    </w:p>
    <w:p w14:paraId="087876C1" w14:textId="23228FC7" w:rsidR="00FF58DB" w:rsidRPr="004212EB" w:rsidRDefault="00FF58DB" w:rsidP="004212EB">
      <w:pPr>
        <w:jc w:val="both"/>
        <w:rPr>
          <w:rFonts w:cs="Times New Roman"/>
          <w:lang w:eastAsia="es-ES_tradnl"/>
        </w:rPr>
      </w:pPr>
      <w:r w:rsidRPr="004212EB">
        <w:rPr>
          <w:rFonts w:cs="Times New Roman"/>
          <w:lang w:eastAsia="es-ES_tradnl"/>
        </w:rPr>
        <w:t xml:space="preserve">Fitogeográficamente, esta región se caracteriza por una </w:t>
      </w:r>
      <w:r w:rsidRPr="004212EB">
        <w:rPr>
          <w:rFonts w:cs="Times New Roman"/>
          <w:b/>
          <w:lang w:eastAsia="es-ES_tradnl"/>
        </w:rPr>
        <w:t>gran diversidad de flora y especies endémicas</w:t>
      </w:r>
      <w:r w:rsidRPr="004212EB">
        <w:rPr>
          <w:rFonts w:cs="Times New Roman"/>
          <w:lang w:eastAsia="es-ES_tradnl"/>
        </w:rPr>
        <w:t xml:space="preserve"> debido al relieve. La cordillera de los Andes se eleva desde el extremo sur de Su</w:t>
      </w:r>
      <w:del w:id="673" w:author="TOSHIBA" w:date="2016-02-04T09:54:00Z">
        <w:r w:rsidRPr="004212EB" w:rsidDel="002B3E83">
          <w:rPr>
            <w:rFonts w:cs="Times New Roman"/>
            <w:lang w:eastAsia="es-ES_tradnl"/>
          </w:rPr>
          <w:delText>d</w:delText>
        </w:r>
      </w:del>
      <w:ins w:id="674" w:author="TOSHIBA" w:date="2016-02-04T09:54:00Z">
        <w:r w:rsidR="002B3E83">
          <w:rPr>
            <w:rFonts w:cs="Times New Roman"/>
            <w:lang w:eastAsia="es-ES_tradnl"/>
          </w:rPr>
          <w:t>r</w:t>
        </w:r>
      </w:ins>
      <w:r w:rsidRPr="004212EB">
        <w:rPr>
          <w:rFonts w:cs="Times New Roman"/>
          <w:lang w:eastAsia="es-ES_tradnl"/>
        </w:rPr>
        <w:t>américa hasta Colombia y Venezuela, con picos que superan los 5</w:t>
      </w:r>
      <w:del w:id="675" w:author="TOSHIBA" w:date="2016-02-04T09:54:00Z">
        <w:r w:rsidRPr="004212EB" w:rsidDel="002B3E83">
          <w:rPr>
            <w:rFonts w:cs="Times New Roman"/>
            <w:lang w:eastAsia="es-ES_tradnl"/>
          </w:rPr>
          <w:delText>.</w:delText>
        </w:r>
      </w:del>
      <w:r w:rsidRPr="004212EB">
        <w:rPr>
          <w:rFonts w:cs="Times New Roman"/>
          <w:lang w:eastAsia="es-ES_tradnl"/>
        </w:rPr>
        <w:t xml:space="preserve">000 m.s.n.m. y áreas disyuntas (separadas), </w:t>
      </w:r>
      <w:ins w:id="676" w:author="TOSHIBA" w:date="2016-02-04T09:55:00Z">
        <w:r w:rsidR="002B3E83">
          <w:rPr>
            <w:rFonts w:cs="Times New Roman"/>
            <w:lang w:eastAsia="es-ES_tradnl"/>
          </w:rPr>
          <w:t xml:space="preserve">que </w:t>
        </w:r>
      </w:ins>
      <w:r w:rsidRPr="004212EB">
        <w:rPr>
          <w:rFonts w:cs="Times New Roman"/>
          <w:lang w:eastAsia="es-ES_tradnl"/>
        </w:rPr>
        <w:t>sugiere</w:t>
      </w:r>
      <w:ins w:id="677" w:author="TOSHIBA" w:date="2016-02-04T09:56:00Z">
        <w:r w:rsidR="002B3E83">
          <w:rPr>
            <w:rFonts w:cs="Times New Roman"/>
            <w:lang w:eastAsia="es-ES_tradnl"/>
          </w:rPr>
          <w:t>n</w:t>
        </w:r>
      </w:ins>
      <w:r w:rsidRPr="004212EB">
        <w:rPr>
          <w:rFonts w:cs="Times New Roman"/>
          <w:lang w:eastAsia="es-ES_tradnl"/>
        </w:rPr>
        <w:t xml:space="preserve"> la formación de “islas biogeográficas”</w:t>
      </w:r>
      <w:r w:rsidR="007F744C">
        <w:rPr>
          <w:rFonts w:cs="Times New Roman"/>
          <w:lang w:eastAsia="es-ES_tradnl"/>
        </w:rPr>
        <w:t xml:space="preserve"> </w:t>
      </w:r>
      <w:r w:rsidRPr="004212EB">
        <w:rPr>
          <w:rFonts w:cs="Times New Roman"/>
          <w:lang w:eastAsia="es-ES_tradnl"/>
        </w:rPr>
        <w:t>que podrían actuar como refugios.</w:t>
      </w:r>
    </w:p>
    <w:p w14:paraId="4C29CC71" w14:textId="77777777" w:rsidR="0044251A" w:rsidRPr="004212EB" w:rsidRDefault="0044251A" w:rsidP="004212EB">
      <w:pPr>
        <w:jc w:val="both"/>
        <w:rPr>
          <w:rFonts w:cs="Times New Roman"/>
          <w:lang w:eastAsia="es-ES_tradnl"/>
        </w:rPr>
      </w:pPr>
    </w:p>
    <w:tbl>
      <w:tblPr>
        <w:tblStyle w:val="Tablaconcuadrcula"/>
        <w:tblW w:w="0" w:type="auto"/>
        <w:tblLook w:val="04A0" w:firstRow="1" w:lastRow="0" w:firstColumn="1" w:lastColumn="0" w:noHBand="0" w:noVBand="1"/>
      </w:tblPr>
      <w:tblGrid>
        <w:gridCol w:w="2518"/>
        <w:gridCol w:w="6460"/>
      </w:tblGrid>
      <w:tr w:rsidR="0044251A" w:rsidRPr="004212EB" w14:paraId="3BFB7D90" w14:textId="77777777" w:rsidTr="00C85584">
        <w:tc>
          <w:tcPr>
            <w:tcW w:w="8978" w:type="dxa"/>
            <w:gridSpan w:val="2"/>
            <w:shd w:val="clear" w:color="auto" w:fill="000000" w:themeFill="text1"/>
          </w:tcPr>
          <w:p w14:paraId="7A94DD52" w14:textId="77777777" w:rsidR="0044251A" w:rsidRPr="004212EB" w:rsidRDefault="0044251A" w:rsidP="004212EB">
            <w:pPr>
              <w:jc w:val="both"/>
              <w:rPr>
                <w:rFonts w:cs="Times New Roman"/>
                <w:b/>
                <w:color w:val="FFFFFF" w:themeColor="background1"/>
              </w:rPr>
            </w:pPr>
            <w:r w:rsidRPr="004212EB">
              <w:rPr>
                <w:rFonts w:cs="Times New Roman"/>
                <w:b/>
                <w:color w:val="FFFFFF" w:themeColor="background1"/>
              </w:rPr>
              <w:t>Destacado</w:t>
            </w:r>
          </w:p>
        </w:tc>
      </w:tr>
      <w:tr w:rsidR="0044251A" w:rsidRPr="004212EB" w14:paraId="5B4C5A76" w14:textId="77777777" w:rsidTr="00C85584">
        <w:tc>
          <w:tcPr>
            <w:tcW w:w="2518" w:type="dxa"/>
          </w:tcPr>
          <w:p w14:paraId="3A0CD102" w14:textId="77777777" w:rsidR="0044251A" w:rsidRPr="004212EB" w:rsidRDefault="0044251A" w:rsidP="004212EB">
            <w:pPr>
              <w:jc w:val="both"/>
              <w:rPr>
                <w:rFonts w:cs="Times New Roman"/>
                <w:b/>
              </w:rPr>
            </w:pPr>
            <w:r w:rsidRPr="004212EB">
              <w:rPr>
                <w:rFonts w:cs="Times New Roman"/>
                <w:b/>
              </w:rPr>
              <w:t>Título</w:t>
            </w:r>
          </w:p>
        </w:tc>
        <w:tc>
          <w:tcPr>
            <w:tcW w:w="6460" w:type="dxa"/>
          </w:tcPr>
          <w:p w14:paraId="18BB0F72" w14:textId="20D1E74F" w:rsidR="0044251A" w:rsidRPr="004212EB" w:rsidRDefault="00A70D54" w:rsidP="00A70D54">
            <w:pPr>
              <w:jc w:val="both"/>
              <w:rPr>
                <w:rFonts w:cs="Times New Roman"/>
              </w:rPr>
            </w:pPr>
            <w:ins w:id="678" w:author="TOSHIBA" w:date="2016-02-05T09:25:00Z">
              <w:r>
                <w:rPr>
                  <w:rFonts w:cs="Times New Roman"/>
                </w:rPr>
                <w:t xml:space="preserve">La </w:t>
              </w:r>
            </w:ins>
            <w:del w:id="679" w:author="TOSHIBA" w:date="2016-02-05T09:25:00Z">
              <w:r w:rsidR="00167CFA" w:rsidRPr="004212EB" w:rsidDel="00A70D54">
                <w:rPr>
                  <w:rFonts w:cs="Times New Roman"/>
                </w:rPr>
                <w:delText>V</w:delText>
              </w:r>
            </w:del>
            <w:ins w:id="680" w:author="TOSHIBA" w:date="2016-02-05T09:25:00Z">
              <w:r>
                <w:rPr>
                  <w:rFonts w:cs="Times New Roman"/>
                </w:rPr>
                <w:t>v</w:t>
              </w:r>
            </w:ins>
            <w:r w:rsidR="00167CFA" w:rsidRPr="004212EB">
              <w:rPr>
                <w:rFonts w:cs="Times New Roman"/>
              </w:rPr>
              <w:t>egetación de montaña</w:t>
            </w:r>
          </w:p>
        </w:tc>
      </w:tr>
      <w:tr w:rsidR="0044251A" w:rsidRPr="004212EB" w14:paraId="7C0059C7" w14:textId="77777777" w:rsidTr="00C85584">
        <w:tc>
          <w:tcPr>
            <w:tcW w:w="2518" w:type="dxa"/>
          </w:tcPr>
          <w:p w14:paraId="1B3736BD" w14:textId="77777777" w:rsidR="0044251A" w:rsidRPr="004212EB" w:rsidRDefault="0044251A" w:rsidP="004212EB">
            <w:pPr>
              <w:jc w:val="both"/>
              <w:rPr>
                <w:rFonts w:cs="Times New Roman"/>
              </w:rPr>
            </w:pPr>
            <w:r w:rsidRPr="004212EB">
              <w:rPr>
                <w:rFonts w:cs="Times New Roman"/>
                <w:b/>
              </w:rPr>
              <w:t>Contenido</w:t>
            </w:r>
          </w:p>
        </w:tc>
        <w:tc>
          <w:tcPr>
            <w:tcW w:w="6460" w:type="dxa"/>
          </w:tcPr>
          <w:p w14:paraId="303BAA48" w14:textId="389E5935" w:rsidR="0044251A" w:rsidRPr="004212EB" w:rsidRDefault="0044251A" w:rsidP="004212EB">
            <w:pPr>
              <w:jc w:val="both"/>
              <w:rPr>
                <w:rFonts w:cs="Times New Roman"/>
                <w:b/>
                <w:lang w:val="es-ES_tradnl"/>
              </w:rPr>
            </w:pPr>
            <w:r w:rsidRPr="004212EB">
              <w:rPr>
                <w:rFonts w:cs="Times New Roman"/>
                <w:color w:val="000000"/>
                <w:lang w:eastAsia="es-ES_tradnl"/>
              </w:rPr>
              <w:t xml:space="preserve"> La presencia de relieve montañoso </w:t>
            </w:r>
            <w:r w:rsidR="00167CFA" w:rsidRPr="004212EB">
              <w:rPr>
                <w:rFonts w:cs="Times New Roman"/>
                <w:color w:val="000000"/>
                <w:lang w:eastAsia="es-ES_tradnl"/>
              </w:rPr>
              <w:t xml:space="preserve">determina la diversidad y abundancia de la flora. A mayor altura la </w:t>
            </w:r>
            <w:r w:rsidR="00167CFA" w:rsidRPr="004212EB">
              <w:rPr>
                <w:rFonts w:cs="Times New Roman"/>
                <w:b/>
                <w:color w:val="000000"/>
                <w:lang w:eastAsia="es-ES_tradnl"/>
              </w:rPr>
              <w:t xml:space="preserve">diversidad </w:t>
            </w:r>
            <w:r w:rsidR="00167CFA" w:rsidRPr="004212EB">
              <w:rPr>
                <w:rFonts w:cs="Times New Roman"/>
                <w:color w:val="000000"/>
                <w:lang w:eastAsia="es-ES_tradnl"/>
              </w:rPr>
              <w:t xml:space="preserve">de especies disminuye y la </w:t>
            </w:r>
            <w:r w:rsidR="00167CFA" w:rsidRPr="004212EB">
              <w:rPr>
                <w:rFonts w:cs="Times New Roman"/>
                <w:b/>
                <w:color w:val="000000"/>
                <w:lang w:eastAsia="es-ES_tradnl"/>
              </w:rPr>
              <w:t>abundancia</w:t>
            </w:r>
            <w:r w:rsidR="00167CFA" w:rsidRPr="004212EB">
              <w:rPr>
                <w:rFonts w:cs="Times New Roman"/>
                <w:color w:val="000000"/>
                <w:lang w:eastAsia="es-ES_tradnl"/>
              </w:rPr>
              <w:t xml:space="preserve"> de individuos por especie aumenta.</w:t>
            </w:r>
            <w:r w:rsidR="007F744C">
              <w:rPr>
                <w:rFonts w:cs="Times New Roman"/>
                <w:color w:val="000000"/>
                <w:lang w:eastAsia="es-ES_tradnl"/>
              </w:rPr>
              <w:t xml:space="preserve"> </w:t>
            </w:r>
          </w:p>
        </w:tc>
      </w:tr>
    </w:tbl>
    <w:p w14:paraId="34812E64" w14:textId="77777777" w:rsidR="0044251A" w:rsidRPr="004212EB" w:rsidRDefault="0044251A" w:rsidP="004212EB">
      <w:pPr>
        <w:jc w:val="both"/>
        <w:rPr>
          <w:rFonts w:cs="Times New Roman"/>
          <w:color w:val="000000"/>
          <w:lang w:eastAsia="es-ES_tradnl"/>
        </w:rPr>
      </w:pPr>
    </w:p>
    <w:p w14:paraId="5ADD78FC" w14:textId="77777777" w:rsidR="0044251A" w:rsidRPr="004212EB" w:rsidRDefault="0044251A" w:rsidP="004212EB">
      <w:pPr>
        <w:jc w:val="both"/>
        <w:rPr>
          <w:rFonts w:cs="Times New Roman"/>
          <w:color w:val="000000"/>
          <w:lang w:eastAsia="es-ES_tradnl"/>
        </w:rPr>
      </w:pPr>
    </w:p>
    <w:tbl>
      <w:tblPr>
        <w:tblStyle w:val="Tablaconcuadrcula"/>
        <w:tblW w:w="0" w:type="auto"/>
        <w:tblLook w:val="04A0" w:firstRow="1" w:lastRow="0" w:firstColumn="1" w:lastColumn="0" w:noHBand="0" w:noVBand="1"/>
      </w:tblPr>
      <w:tblGrid>
        <w:gridCol w:w="2518"/>
        <w:gridCol w:w="6536"/>
      </w:tblGrid>
      <w:tr w:rsidR="00DD6C01" w:rsidRPr="004212EB" w14:paraId="62EE75A0" w14:textId="77777777" w:rsidTr="00C85584">
        <w:tc>
          <w:tcPr>
            <w:tcW w:w="9054" w:type="dxa"/>
            <w:gridSpan w:val="2"/>
            <w:shd w:val="clear" w:color="auto" w:fill="0D0D0D" w:themeFill="text1" w:themeFillTint="F2"/>
          </w:tcPr>
          <w:p w14:paraId="7D774066" w14:textId="77777777" w:rsidR="00DD6C01" w:rsidRPr="004212EB" w:rsidRDefault="00DD6C01" w:rsidP="004212EB">
            <w:pPr>
              <w:jc w:val="both"/>
              <w:rPr>
                <w:rFonts w:cs="Times New Roman"/>
                <w:b/>
              </w:rPr>
            </w:pPr>
            <w:r w:rsidRPr="004212EB">
              <w:rPr>
                <w:rFonts w:cs="Times New Roman"/>
                <w:b/>
              </w:rPr>
              <w:t>Imagen (fotografía, gráfica o ilustración)</w:t>
            </w:r>
          </w:p>
        </w:tc>
      </w:tr>
      <w:tr w:rsidR="00DD6C01" w:rsidRPr="004212EB" w14:paraId="67A3CEA7" w14:textId="77777777" w:rsidTr="00C85584">
        <w:tc>
          <w:tcPr>
            <w:tcW w:w="2518" w:type="dxa"/>
          </w:tcPr>
          <w:p w14:paraId="71235C9B" w14:textId="77777777" w:rsidR="00DD6C01" w:rsidRPr="004212EB" w:rsidRDefault="00DD6C01" w:rsidP="004212EB">
            <w:pPr>
              <w:jc w:val="both"/>
              <w:rPr>
                <w:rFonts w:cs="Times New Roman"/>
                <w:b/>
              </w:rPr>
            </w:pPr>
            <w:r w:rsidRPr="004212EB">
              <w:rPr>
                <w:rFonts w:cs="Times New Roman"/>
                <w:b/>
              </w:rPr>
              <w:t>Código</w:t>
            </w:r>
          </w:p>
        </w:tc>
        <w:tc>
          <w:tcPr>
            <w:tcW w:w="6536" w:type="dxa"/>
          </w:tcPr>
          <w:p w14:paraId="74A48C35" w14:textId="3CF18D28" w:rsidR="00DD6C01" w:rsidRPr="004212EB" w:rsidRDefault="00DD6C01" w:rsidP="004212EB">
            <w:pPr>
              <w:jc w:val="both"/>
              <w:rPr>
                <w:rFonts w:cs="Times New Roman"/>
                <w:b/>
              </w:rPr>
            </w:pPr>
            <w:r w:rsidRPr="004212EB">
              <w:rPr>
                <w:rFonts w:cs="Times New Roman"/>
                <w:lang w:val="en-US"/>
              </w:rPr>
              <w:t>CS_08_10</w:t>
            </w:r>
            <w:r w:rsidR="00343236" w:rsidRPr="004212EB">
              <w:rPr>
                <w:rFonts w:cs="Times New Roman"/>
                <w:lang w:val="en-US"/>
              </w:rPr>
              <w:t>_IMG23</w:t>
            </w:r>
          </w:p>
        </w:tc>
      </w:tr>
      <w:tr w:rsidR="00DD6C01" w:rsidRPr="004212EB" w14:paraId="4B5E1405" w14:textId="77777777" w:rsidTr="00C85584">
        <w:tc>
          <w:tcPr>
            <w:tcW w:w="2518" w:type="dxa"/>
          </w:tcPr>
          <w:p w14:paraId="123BD12F" w14:textId="77777777" w:rsidR="00DD6C01" w:rsidRPr="004212EB" w:rsidRDefault="00DD6C01" w:rsidP="004212EB">
            <w:pPr>
              <w:jc w:val="both"/>
              <w:rPr>
                <w:rFonts w:cs="Times New Roman"/>
              </w:rPr>
            </w:pPr>
            <w:r w:rsidRPr="004212EB">
              <w:rPr>
                <w:rFonts w:cs="Times New Roman"/>
                <w:b/>
              </w:rPr>
              <w:t>Descripción</w:t>
            </w:r>
          </w:p>
        </w:tc>
        <w:tc>
          <w:tcPr>
            <w:tcW w:w="6536" w:type="dxa"/>
          </w:tcPr>
          <w:p w14:paraId="1BD4BCDC" w14:textId="2A83A3E3" w:rsidR="00DD6C01" w:rsidRPr="004212EB" w:rsidRDefault="00A70D54" w:rsidP="00A70D54">
            <w:pPr>
              <w:jc w:val="both"/>
              <w:rPr>
                <w:rFonts w:cs="Times New Roman"/>
                <w:lang w:val="es-ES"/>
              </w:rPr>
            </w:pPr>
            <w:ins w:id="681" w:author="TOSHIBA" w:date="2016-02-05T09:25:00Z">
              <w:r>
                <w:rPr>
                  <w:rFonts w:cs="Times New Roman"/>
                  <w:lang w:val="es-ES"/>
                </w:rPr>
                <w:t xml:space="preserve">El </w:t>
              </w:r>
            </w:ins>
            <w:del w:id="682" w:author="TOSHIBA" w:date="2016-02-05T09:25:00Z">
              <w:r w:rsidR="00DD0707" w:rsidRPr="004212EB" w:rsidDel="00A70D54">
                <w:rPr>
                  <w:rFonts w:cs="Times New Roman"/>
                  <w:lang w:val="es-ES"/>
                </w:rPr>
                <w:delText>B</w:delText>
              </w:r>
            </w:del>
            <w:ins w:id="683" w:author="TOSHIBA" w:date="2016-02-05T09:25:00Z">
              <w:r>
                <w:rPr>
                  <w:rFonts w:cs="Times New Roman"/>
                  <w:lang w:val="es-ES"/>
                </w:rPr>
                <w:t>b</w:t>
              </w:r>
            </w:ins>
            <w:r w:rsidR="00DD0707" w:rsidRPr="004212EB">
              <w:rPr>
                <w:rFonts w:cs="Times New Roman"/>
                <w:lang w:val="es-ES"/>
              </w:rPr>
              <w:t xml:space="preserve">osque </w:t>
            </w:r>
            <w:r w:rsidR="00DD6C01" w:rsidRPr="004212EB">
              <w:rPr>
                <w:rFonts w:cs="Times New Roman"/>
                <w:lang w:val="es-ES"/>
              </w:rPr>
              <w:t>tropical</w:t>
            </w:r>
          </w:p>
        </w:tc>
      </w:tr>
      <w:tr w:rsidR="00DD6C01" w:rsidRPr="004212EB" w14:paraId="293B3D97" w14:textId="77777777" w:rsidTr="00C85584">
        <w:tc>
          <w:tcPr>
            <w:tcW w:w="2518" w:type="dxa"/>
          </w:tcPr>
          <w:p w14:paraId="7332E452" w14:textId="77777777" w:rsidR="00DD6C01" w:rsidRPr="004212EB" w:rsidRDefault="00DD6C01" w:rsidP="004212EB">
            <w:pPr>
              <w:jc w:val="both"/>
              <w:rPr>
                <w:rFonts w:cs="Times New Roman"/>
              </w:rPr>
            </w:pPr>
            <w:r w:rsidRPr="004212EB">
              <w:rPr>
                <w:rFonts w:cs="Times New Roman"/>
                <w:b/>
              </w:rPr>
              <w:t>Código Shutterstock (o URL o la ruta en AulaPlaneta)</w:t>
            </w:r>
          </w:p>
        </w:tc>
        <w:tc>
          <w:tcPr>
            <w:tcW w:w="6536" w:type="dxa"/>
          </w:tcPr>
          <w:p w14:paraId="2F4BE197" w14:textId="77777777" w:rsidR="00DD0707" w:rsidRPr="004212EB" w:rsidRDefault="00DD0707" w:rsidP="004212EB">
            <w:pPr>
              <w:jc w:val="both"/>
              <w:rPr>
                <w:rFonts w:cs="Times New Roman"/>
                <w:noProof/>
                <w:lang w:val="en-US" w:eastAsia="es-ES_tradnl"/>
              </w:rPr>
            </w:pPr>
            <w:r w:rsidRPr="004212EB">
              <w:rPr>
                <w:rFonts w:cs="Times New Roman"/>
                <w:noProof/>
                <w:lang w:val="en-US" w:eastAsia="es-ES_tradnl"/>
              </w:rPr>
              <w:t>morning fog in dense tropical rainforest, kaeng krachan, thailand</w:t>
            </w:r>
          </w:p>
          <w:p w14:paraId="0D1A1D40" w14:textId="77777777" w:rsidR="00DD0707" w:rsidRPr="004212EB" w:rsidRDefault="00DD0707" w:rsidP="004212EB">
            <w:pPr>
              <w:jc w:val="both"/>
              <w:rPr>
                <w:rFonts w:cs="Times New Roman"/>
                <w:noProof/>
                <w:lang w:eastAsia="es-ES_tradnl"/>
              </w:rPr>
            </w:pPr>
            <w:r w:rsidRPr="004212EB">
              <w:rPr>
                <w:rFonts w:cs="Times New Roman"/>
                <w:noProof/>
                <w:lang w:eastAsia="es-ES_tradnl"/>
              </w:rPr>
              <w:t>Número de la imagen 79293298</w:t>
            </w:r>
          </w:p>
          <w:p w14:paraId="3DE0C6FD" w14:textId="77777777" w:rsidR="00DD0707" w:rsidRPr="004212EB" w:rsidRDefault="00DD0707" w:rsidP="004212EB">
            <w:pPr>
              <w:jc w:val="both"/>
              <w:rPr>
                <w:rFonts w:cs="Times New Roman"/>
                <w:noProof/>
                <w:lang w:eastAsia="es-ES_tradnl"/>
              </w:rPr>
            </w:pPr>
            <w:r w:rsidRPr="004212EB">
              <w:rPr>
                <w:rFonts w:cs="Times New Roman"/>
                <w:noProof/>
                <w:lang w:eastAsia="es-ES_tradnl"/>
              </w:rPr>
              <w:t>Derecho de autor: Stephane Bidouze</w:t>
            </w:r>
          </w:p>
          <w:p w14:paraId="0A5991CE" w14:textId="7B274F88" w:rsidR="00DD6C01" w:rsidRPr="004212EB" w:rsidRDefault="000F2082" w:rsidP="004212EB">
            <w:pPr>
              <w:jc w:val="both"/>
              <w:rPr>
                <w:rFonts w:cs="Times New Roman"/>
                <w:noProof/>
                <w:color w:val="FF0000"/>
                <w:lang w:eastAsia="es-ES_tradnl"/>
              </w:rPr>
            </w:pPr>
            <w:r w:rsidRPr="004212EB">
              <w:rPr>
                <w:rFonts w:cs="Times New Roman"/>
                <w:noProof/>
                <w:lang w:eastAsia="es-ES_tradnl"/>
              </w:rPr>
              <w:t>Ok, revisada</w:t>
            </w:r>
          </w:p>
        </w:tc>
      </w:tr>
      <w:tr w:rsidR="00DD6C01" w:rsidRPr="004212EB" w14:paraId="10E0C381" w14:textId="77777777" w:rsidTr="00C85584">
        <w:tc>
          <w:tcPr>
            <w:tcW w:w="2518" w:type="dxa"/>
          </w:tcPr>
          <w:p w14:paraId="60B694B5" w14:textId="77777777" w:rsidR="00DD6C01" w:rsidRPr="004212EB" w:rsidRDefault="00DD6C01" w:rsidP="004212EB">
            <w:pPr>
              <w:jc w:val="both"/>
              <w:rPr>
                <w:rFonts w:cs="Times New Roman"/>
              </w:rPr>
            </w:pPr>
            <w:r w:rsidRPr="004212EB">
              <w:rPr>
                <w:rFonts w:cs="Times New Roman"/>
                <w:b/>
              </w:rPr>
              <w:t>Pie de imagen</w:t>
            </w:r>
          </w:p>
        </w:tc>
        <w:tc>
          <w:tcPr>
            <w:tcW w:w="6536" w:type="dxa"/>
          </w:tcPr>
          <w:p w14:paraId="1E108B96" w14:textId="77777777" w:rsidR="00DD0707" w:rsidRPr="004212EB" w:rsidRDefault="00DD0707" w:rsidP="004212EB">
            <w:pPr>
              <w:jc w:val="both"/>
              <w:rPr>
                <w:rFonts w:eastAsia="Times New Roman" w:cs="Times New Roman"/>
                <w:b/>
                <w:color w:val="000000"/>
                <w:lang w:eastAsia="es-ES_tradnl"/>
              </w:rPr>
            </w:pPr>
          </w:p>
          <w:p w14:paraId="7BC7AA0B" w14:textId="1E4BCB11" w:rsidR="00DD0707" w:rsidRPr="004212EB" w:rsidRDefault="00DD0707" w:rsidP="004212EB">
            <w:pPr>
              <w:jc w:val="both"/>
              <w:rPr>
                <w:rFonts w:cs="Times New Roman"/>
                <w:color w:val="000000"/>
                <w:lang w:eastAsia="es-ES_tradnl"/>
              </w:rPr>
            </w:pPr>
            <w:r w:rsidRPr="004212EB">
              <w:rPr>
                <w:rFonts w:cs="Times New Roman"/>
                <w:color w:val="000000"/>
                <w:lang w:eastAsia="es-ES_tradnl"/>
              </w:rPr>
              <w:t xml:space="preserve">El neotrópico se caracteriza por poseer la mayor extensión de </w:t>
            </w:r>
            <w:r w:rsidRPr="004212EB">
              <w:rPr>
                <w:rFonts w:cs="Times New Roman"/>
                <w:b/>
                <w:color w:val="000000"/>
                <w:lang w:eastAsia="es-ES_tradnl"/>
              </w:rPr>
              <w:t>bosque tropical</w:t>
            </w:r>
            <w:r w:rsidRPr="004212EB">
              <w:rPr>
                <w:rFonts w:cs="Times New Roman"/>
                <w:color w:val="000000"/>
                <w:lang w:eastAsia="es-ES_tradnl"/>
              </w:rPr>
              <w:t xml:space="preserve"> </w:t>
            </w:r>
            <w:del w:id="684" w:author="TOSHIBA" w:date="2016-02-04T10:19:00Z">
              <w:r w:rsidRPr="004212EB" w:rsidDel="00CF45B4">
                <w:rPr>
                  <w:rFonts w:cs="Times New Roman"/>
                  <w:color w:val="000000"/>
                  <w:lang w:eastAsia="es-ES_tradnl"/>
                </w:rPr>
                <w:delText xml:space="preserve">en </w:delText>
              </w:r>
            </w:del>
            <w:ins w:id="685" w:author="TOSHIBA" w:date="2016-02-04T10:19:00Z">
              <w:r w:rsidR="00CF45B4">
                <w:rPr>
                  <w:rFonts w:cs="Times New Roman"/>
                  <w:color w:val="000000"/>
                  <w:lang w:eastAsia="es-ES_tradnl"/>
                </w:rPr>
                <w:t>d</w:t>
              </w:r>
            </w:ins>
            <w:r w:rsidRPr="004212EB">
              <w:rPr>
                <w:rFonts w:cs="Times New Roman"/>
                <w:color w:val="000000"/>
                <w:lang w:eastAsia="es-ES_tradnl"/>
              </w:rPr>
              <w:t xml:space="preserve">el planeta. Este bosque tropical lo compone </w:t>
            </w:r>
            <w:r w:rsidRPr="004212EB">
              <w:rPr>
                <w:rFonts w:cs="Times New Roman"/>
                <w:b/>
                <w:color w:val="000000"/>
                <w:lang w:eastAsia="es-ES_tradnl"/>
              </w:rPr>
              <w:t>selva húmeda tropical</w:t>
            </w:r>
            <w:r w:rsidRPr="004212EB">
              <w:rPr>
                <w:rFonts w:cs="Times New Roman"/>
                <w:color w:val="000000"/>
                <w:lang w:eastAsia="es-ES_tradnl"/>
              </w:rPr>
              <w:t xml:space="preserve"> y </w:t>
            </w:r>
            <w:r w:rsidRPr="004212EB">
              <w:rPr>
                <w:rFonts w:cs="Times New Roman"/>
                <w:b/>
                <w:color w:val="000000"/>
                <w:lang w:eastAsia="es-ES_tradnl"/>
              </w:rPr>
              <w:t>selva húmeda subtropical,</w:t>
            </w:r>
            <w:r w:rsidRPr="004212EB">
              <w:rPr>
                <w:rFonts w:cs="Times New Roman"/>
                <w:color w:val="000000"/>
                <w:lang w:eastAsia="es-ES_tradnl"/>
              </w:rPr>
              <w:t xml:space="preserve"> que se extiende desde el sur de México hasta la selva amazónica en el Brasil. Son bosques perennes de hojas anchas. El aire caliente cargado de humedad</w:t>
            </w:r>
            <w:del w:id="686" w:author="TOSHIBA" w:date="2016-02-04T10:19:00Z">
              <w:r w:rsidRPr="004212EB" w:rsidDel="00CF45B4">
                <w:rPr>
                  <w:rFonts w:cs="Times New Roman"/>
                  <w:color w:val="000000"/>
                  <w:lang w:eastAsia="es-ES_tradnl"/>
                </w:rPr>
                <w:delText>,</w:delText>
              </w:r>
            </w:del>
            <w:r w:rsidRPr="004212EB">
              <w:rPr>
                <w:rFonts w:cs="Times New Roman"/>
                <w:color w:val="000000"/>
                <w:lang w:eastAsia="es-ES_tradnl"/>
              </w:rPr>
              <w:t xml:space="preserve"> se eleva y luego descarga esa humedad en forma de lluvia y neblina.</w:t>
            </w:r>
          </w:p>
          <w:p w14:paraId="5773CF33" w14:textId="77777777" w:rsidR="00DD0707" w:rsidRPr="004212EB" w:rsidRDefault="00DD0707" w:rsidP="004212EB">
            <w:pPr>
              <w:jc w:val="both"/>
              <w:rPr>
                <w:rFonts w:cs="Times New Roman"/>
                <w:lang w:val="es-CO"/>
              </w:rPr>
            </w:pPr>
          </w:p>
        </w:tc>
      </w:tr>
    </w:tbl>
    <w:p w14:paraId="19B8D587" w14:textId="77777777" w:rsidR="00DD6C01" w:rsidRPr="004212EB" w:rsidRDefault="00DD6C01" w:rsidP="004212EB">
      <w:pPr>
        <w:jc w:val="both"/>
        <w:rPr>
          <w:rFonts w:cs="Times New Roman"/>
          <w:color w:val="000000"/>
          <w:lang w:eastAsia="es-ES_tradnl"/>
        </w:rPr>
      </w:pPr>
    </w:p>
    <w:p w14:paraId="0CC4ADDD" w14:textId="6A5EF0D1" w:rsidR="00FF58DB" w:rsidRPr="004212EB" w:rsidRDefault="008D731B" w:rsidP="004212EB">
      <w:pPr>
        <w:jc w:val="both"/>
        <w:rPr>
          <w:rFonts w:cs="Times New Roman"/>
          <w:color w:val="000000"/>
          <w:lang w:eastAsia="es-ES_tradnl"/>
        </w:rPr>
      </w:pPr>
      <w:r w:rsidRPr="004212EB">
        <w:rPr>
          <w:rFonts w:cs="Times New Roman"/>
          <w:color w:val="000000"/>
          <w:lang w:eastAsia="es-ES_tradnl"/>
        </w:rPr>
        <w:t xml:space="preserve">La </w:t>
      </w:r>
      <w:r w:rsidRPr="004212EB">
        <w:rPr>
          <w:rFonts w:cs="Times New Roman"/>
          <w:b/>
          <w:color w:val="000000"/>
          <w:lang w:eastAsia="es-ES_tradnl"/>
        </w:rPr>
        <w:t>Zona de Convergencia Intertropical</w:t>
      </w:r>
      <w:r w:rsidRPr="004212EB">
        <w:rPr>
          <w:rFonts w:cs="Times New Roman"/>
          <w:color w:val="000000"/>
          <w:lang w:eastAsia="es-ES_tradnl"/>
        </w:rPr>
        <w:t xml:space="preserve"> (ZCI) se encuentra e</w:t>
      </w:r>
      <w:r w:rsidR="00FF58DB" w:rsidRPr="004212EB">
        <w:rPr>
          <w:rFonts w:cs="Times New Roman"/>
          <w:color w:val="000000"/>
          <w:lang w:eastAsia="es-ES_tradnl"/>
        </w:rPr>
        <w:t xml:space="preserve">n la franja de los 10º de latitud </w:t>
      </w:r>
      <w:del w:id="687" w:author="TOSHIBA" w:date="2016-02-04T10:14:00Z">
        <w:r w:rsidR="00FF58DB" w:rsidRPr="004212EB" w:rsidDel="00CF45B4">
          <w:rPr>
            <w:rFonts w:cs="Times New Roman"/>
            <w:color w:val="000000"/>
            <w:lang w:eastAsia="es-ES_tradnl"/>
          </w:rPr>
          <w:delText>S</w:delText>
        </w:r>
      </w:del>
      <w:ins w:id="688" w:author="TOSHIBA" w:date="2016-02-04T10:14:00Z">
        <w:r w:rsidR="00CF45B4">
          <w:rPr>
            <w:rFonts w:cs="Times New Roman"/>
            <w:color w:val="000000"/>
            <w:lang w:eastAsia="es-ES_tradnl"/>
          </w:rPr>
          <w:t>s</w:t>
        </w:r>
      </w:ins>
      <w:r w:rsidR="00FF58DB" w:rsidRPr="004212EB">
        <w:rPr>
          <w:rFonts w:cs="Times New Roman"/>
          <w:color w:val="000000"/>
          <w:lang w:eastAsia="es-ES_tradnl"/>
        </w:rPr>
        <w:t xml:space="preserve">ur y los 10º de latitud </w:t>
      </w:r>
      <w:del w:id="689" w:author="TOSHIBA" w:date="2016-02-04T10:14:00Z">
        <w:r w:rsidR="00FF58DB" w:rsidRPr="004212EB" w:rsidDel="00CF45B4">
          <w:rPr>
            <w:rFonts w:cs="Times New Roman"/>
            <w:color w:val="000000"/>
            <w:lang w:eastAsia="es-ES_tradnl"/>
          </w:rPr>
          <w:delText>N</w:delText>
        </w:r>
      </w:del>
      <w:ins w:id="690" w:author="TOSHIBA" w:date="2016-02-04T10:14:00Z">
        <w:r w:rsidR="00CF45B4">
          <w:rPr>
            <w:rFonts w:cs="Times New Roman"/>
            <w:color w:val="000000"/>
            <w:lang w:eastAsia="es-ES_tradnl"/>
          </w:rPr>
          <w:t>n</w:t>
        </w:r>
      </w:ins>
      <w:r w:rsidR="00FF58DB" w:rsidRPr="004212EB">
        <w:rPr>
          <w:rFonts w:cs="Times New Roman"/>
          <w:color w:val="000000"/>
          <w:lang w:eastAsia="es-ES_tradnl"/>
        </w:rPr>
        <w:t>orte, aproximadamente</w:t>
      </w:r>
      <w:r w:rsidRPr="004212EB">
        <w:rPr>
          <w:rFonts w:cs="Times New Roman"/>
          <w:color w:val="000000"/>
          <w:lang w:eastAsia="es-ES_tradnl"/>
        </w:rPr>
        <w:t>. C</w:t>
      </w:r>
      <w:r w:rsidR="00FF58DB" w:rsidRPr="004212EB">
        <w:rPr>
          <w:rFonts w:cs="Times New Roman"/>
          <w:color w:val="000000"/>
          <w:lang w:eastAsia="es-ES_tradnl"/>
        </w:rPr>
        <w:t>onvergen los vientos alisios del hemisferio norte y los vientos alisios del hemisferio sur</w:t>
      </w:r>
      <w:r w:rsidRPr="004212EB">
        <w:rPr>
          <w:rFonts w:cs="Times New Roman"/>
          <w:color w:val="000000"/>
          <w:lang w:eastAsia="es-ES_tradnl"/>
        </w:rPr>
        <w:t>, ambos de bajas temperaturas</w:t>
      </w:r>
      <w:r w:rsidR="00FF58DB" w:rsidRPr="004212EB">
        <w:rPr>
          <w:rFonts w:cs="Times New Roman"/>
          <w:color w:val="000000"/>
          <w:lang w:eastAsia="es-ES_tradnl"/>
        </w:rPr>
        <w:t xml:space="preserve">. </w:t>
      </w:r>
      <w:r w:rsidRPr="004212EB">
        <w:rPr>
          <w:rFonts w:cs="Times New Roman"/>
          <w:color w:val="000000"/>
          <w:lang w:eastAsia="es-ES_tradnl"/>
        </w:rPr>
        <w:t xml:space="preserve">Al unirse </w:t>
      </w:r>
      <w:r w:rsidR="00FF58DB" w:rsidRPr="004212EB">
        <w:rPr>
          <w:rFonts w:cs="Times New Roman"/>
          <w:color w:val="000000"/>
          <w:lang w:eastAsia="es-ES_tradnl"/>
        </w:rPr>
        <w:t xml:space="preserve">a las altas temperaturas ecuatoriales, </w:t>
      </w:r>
      <w:r w:rsidRPr="004212EB">
        <w:rPr>
          <w:rFonts w:cs="Times New Roman"/>
          <w:color w:val="000000"/>
          <w:lang w:eastAsia="es-ES_tradnl"/>
        </w:rPr>
        <w:t xml:space="preserve">se </w:t>
      </w:r>
      <w:r w:rsidR="00FF58DB" w:rsidRPr="004212EB">
        <w:rPr>
          <w:rFonts w:cs="Times New Roman"/>
          <w:color w:val="000000"/>
          <w:lang w:eastAsia="es-ES_tradnl"/>
        </w:rPr>
        <w:t>genera un ascenso de masas de aire cálido y húmedo que al enfriarse provocan copiosas lluvias todo el año. Por lo tanto, el factor limitante en estos biomas no es el agua ni la temperatura, sino el suelo</w:t>
      </w:r>
      <w:ins w:id="691" w:author="TOSHIBA" w:date="2016-02-04T10:20:00Z">
        <w:r w:rsidR="00CF45B4">
          <w:rPr>
            <w:rFonts w:cs="Times New Roman"/>
            <w:color w:val="000000"/>
            <w:lang w:eastAsia="es-ES_tradnl"/>
          </w:rPr>
          <w:t>,</w:t>
        </w:r>
      </w:ins>
      <w:r w:rsidR="00FF58DB" w:rsidRPr="004212EB">
        <w:rPr>
          <w:rFonts w:cs="Times New Roman"/>
          <w:color w:val="000000"/>
          <w:lang w:eastAsia="es-ES_tradnl"/>
        </w:rPr>
        <w:t xml:space="preserve"> ya que </w:t>
      </w:r>
      <w:del w:id="692" w:author="TOSHIBA" w:date="2016-02-04T10:20:00Z">
        <w:r w:rsidR="00FF58DB" w:rsidRPr="004212EB" w:rsidDel="00CF45B4">
          <w:rPr>
            <w:rFonts w:cs="Times New Roman"/>
            <w:color w:val="000000"/>
            <w:lang w:eastAsia="es-ES_tradnl"/>
          </w:rPr>
          <w:delText xml:space="preserve">son </w:delText>
        </w:r>
      </w:del>
      <w:r w:rsidRPr="004212EB">
        <w:rPr>
          <w:rFonts w:cs="Times New Roman"/>
          <w:color w:val="000000"/>
          <w:lang w:eastAsia="es-ES_tradnl"/>
        </w:rPr>
        <w:t xml:space="preserve">algunas zonas son </w:t>
      </w:r>
      <w:r w:rsidR="00FF58DB" w:rsidRPr="004212EB">
        <w:rPr>
          <w:rFonts w:cs="Times New Roman"/>
          <w:color w:val="000000"/>
          <w:lang w:eastAsia="es-ES_tradnl"/>
        </w:rPr>
        <w:t>pobres en nutrientes.</w:t>
      </w:r>
    </w:p>
    <w:p w14:paraId="45FDA60D" w14:textId="2574538F" w:rsidR="00783B60" w:rsidRPr="004212EB" w:rsidRDefault="004A571D" w:rsidP="004212EB">
      <w:pPr>
        <w:jc w:val="both"/>
        <w:rPr>
          <w:rFonts w:cs="Times New Roman"/>
          <w:color w:val="000000"/>
          <w:lang w:eastAsia="es-ES_tradnl"/>
        </w:rPr>
      </w:pPr>
      <w:r w:rsidRPr="004212EB">
        <w:rPr>
          <w:rFonts w:cs="Times New Roman"/>
          <w:color w:val="000000"/>
          <w:lang w:eastAsia="es-ES_tradnl"/>
        </w:rPr>
        <w:t xml:space="preserve">Al sur de la </w:t>
      </w:r>
      <w:r w:rsidRPr="004212EB">
        <w:rPr>
          <w:rFonts w:cs="Times New Roman"/>
          <w:b/>
          <w:color w:val="000000"/>
          <w:lang w:eastAsia="es-ES_tradnl"/>
        </w:rPr>
        <w:t>selva subtropical</w:t>
      </w:r>
      <w:r w:rsidRPr="004212EB">
        <w:rPr>
          <w:rFonts w:cs="Times New Roman"/>
          <w:color w:val="000000"/>
          <w:lang w:eastAsia="es-ES_tradnl"/>
        </w:rPr>
        <w:t xml:space="preserve"> está la región del bosque templado denominada </w:t>
      </w:r>
      <w:r w:rsidRPr="004212EB">
        <w:rPr>
          <w:rFonts w:cs="Times New Roman"/>
          <w:b/>
          <w:color w:val="000000"/>
          <w:lang w:eastAsia="es-ES_tradnl"/>
        </w:rPr>
        <w:t>bosque andino patagónico</w:t>
      </w:r>
      <w:r w:rsidRPr="004212EB">
        <w:rPr>
          <w:rFonts w:cs="Times New Roman"/>
          <w:color w:val="000000"/>
          <w:lang w:eastAsia="es-ES_tradnl"/>
        </w:rPr>
        <w:t xml:space="preserve">, </w:t>
      </w:r>
      <w:r w:rsidR="008D731B" w:rsidRPr="004212EB">
        <w:rPr>
          <w:rFonts w:cs="Times New Roman"/>
          <w:color w:val="000000"/>
          <w:lang w:eastAsia="es-ES_tradnl"/>
        </w:rPr>
        <w:t xml:space="preserve">que </w:t>
      </w:r>
      <w:r w:rsidRPr="004212EB">
        <w:rPr>
          <w:rFonts w:cs="Times New Roman"/>
          <w:color w:val="000000"/>
          <w:lang w:eastAsia="es-ES_tradnl"/>
        </w:rPr>
        <w:t>incluye</w:t>
      </w:r>
      <w:r w:rsidR="00783B60" w:rsidRPr="004212EB">
        <w:rPr>
          <w:rFonts w:cs="Times New Roman"/>
          <w:color w:val="000000"/>
          <w:lang w:eastAsia="es-ES_tradnl"/>
        </w:rPr>
        <w:t>:</w:t>
      </w:r>
    </w:p>
    <w:p w14:paraId="2ED820EF" w14:textId="57496282" w:rsidR="00783B60" w:rsidRPr="004212EB" w:rsidRDefault="00783B60" w:rsidP="004212EB">
      <w:pPr>
        <w:pStyle w:val="Prrafodelista"/>
        <w:numPr>
          <w:ilvl w:val="0"/>
          <w:numId w:val="21"/>
        </w:numPr>
        <w:jc w:val="both"/>
        <w:rPr>
          <w:rFonts w:cs="Times New Roman"/>
          <w:color w:val="000000"/>
          <w:lang w:eastAsia="es-ES_tradnl"/>
        </w:rPr>
      </w:pPr>
      <w:r w:rsidRPr="004212EB">
        <w:rPr>
          <w:rFonts w:cs="Times New Roman"/>
          <w:color w:val="000000"/>
          <w:lang w:eastAsia="es-ES_tradnl"/>
        </w:rPr>
        <w:t>E</w:t>
      </w:r>
      <w:r w:rsidR="004A571D" w:rsidRPr="004212EB">
        <w:rPr>
          <w:rFonts w:cs="Times New Roman"/>
          <w:color w:val="000000"/>
          <w:lang w:eastAsia="es-ES_tradnl"/>
        </w:rPr>
        <w:t>l bosque templado lluvioso o bosque valdiviano</w:t>
      </w:r>
      <w:ins w:id="693" w:author="TOSHIBA" w:date="2016-02-04T10:21:00Z">
        <w:r w:rsidR="00CF45B4">
          <w:rPr>
            <w:rFonts w:cs="Times New Roman"/>
            <w:color w:val="000000"/>
            <w:lang w:eastAsia="es-ES_tradnl"/>
          </w:rPr>
          <w:t>.</w:t>
        </w:r>
      </w:ins>
    </w:p>
    <w:p w14:paraId="34742CFE" w14:textId="3554F43D" w:rsidR="00783B60" w:rsidRPr="004212EB" w:rsidRDefault="00783B60" w:rsidP="004212EB">
      <w:pPr>
        <w:pStyle w:val="Prrafodelista"/>
        <w:numPr>
          <w:ilvl w:val="0"/>
          <w:numId w:val="21"/>
        </w:numPr>
        <w:jc w:val="both"/>
        <w:rPr>
          <w:rFonts w:cs="Times New Roman"/>
          <w:color w:val="000000"/>
          <w:lang w:eastAsia="es-ES_tradnl"/>
        </w:rPr>
      </w:pPr>
      <w:r w:rsidRPr="004212EB">
        <w:rPr>
          <w:rFonts w:cs="Times New Roman"/>
          <w:color w:val="000000"/>
          <w:lang w:eastAsia="es-ES_tradnl"/>
        </w:rPr>
        <w:t>E</w:t>
      </w:r>
      <w:r w:rsidR="004A571D" w:rsidRPr="004212EB">
        <w:rPr>
          <w:rFonts w:cs="Times New Roman"/>
          <w:color w:val="000000"/>
          <w:lang w:eastAsia="es-ES_tradnl"/>
        </w:rPr>
        <w:t>l bosque magallánico</w:t>
      </w:r>
      <w:ins w:id="694" w:author="TOSHIBA" w:date="2016-02-04T10:21:00Z">
        <w:r w:rsidR="00CF45B4">
          <w:rPr>
            <w:rFonts w:cs="Times New Roman"/>
            <w:color w:val="000000"/>
            <w:lang w:eastAsia="es-ES_tradnl"/>
          </w:rPr>
          <w:t>.</w:t>
        </w:r>
      </w:ins>
    </w:p>
    <w:p w14:paraId="67EEE0A4" w14:textId="172A87ED" w:rsidR="00783B60" w:rsidRPr="004212EB" w:rsidRDefault="00783B60" w:rsidP="004212EB">
      <w:pPr>
        <w:pStyle w:val="Prrafodelista"/>
        <w:numPr>
          <w:ilvl w:val="0"/>
          <w:numId w:val="21"/>
        </w:numPr>
        <w:jc w:val="both"/>
        <w:rPr>
          <w:rFonts w:cs="Times New Roman"/>
          <w:color w:val="000000"/>
          <w:lang w:eastAsia="es-ES_tradnl"/>
        </w:rPr>
      </w:pPr>
      <w:r w:rsidRPr="004212EB">
        <w:rPr>
          <w:rFonts w:cs="Times New Roman"/>
          <w:color w:val="000000"/>
          <w:lang w:eastAsia="es-ES_tradnl"/>
        </w:rPr>
        <w:t xml:space="preserve">Las </w:t>
      </w:r>
      <w:r w:rsidR="004A571D" w:rsidRPr="004212EB">
        <w:rPr>
          <w:rFonts w:cs="Times New Roman"/>
          <w:color w:val="000000"/>
          <w:lang w:eastAsia="es-ES_tradnl"/>
        </w:rPr>
        <w:t>Islas Desventuradas</w:t>
      </w:r>
      <w:ins w:id="695" w:author="TOSHIBA" w:date="2016-02-04T10:21:00Z">
        <w:r w:rsidR="00CF45B4">
          <w:rPr>
            <w:rFonts w:cs="Times New Roman"/>
            <w:color w:val="000000"/>
            <w:lang w:eastAsia="es-ES_tradnl"/>
          </w:rPr>
          <w:t>.</w:t>
        </w:r>
      </w:ins>
    </w:p>
    <w:p w14:paraId="522CE1A6" w14:textId="55AD58AD" w:rsidR="00783B60" w:rsidRPr="004212EB" w:rsidRDefault="00783B60" w:rsidP="004212EB">
      <w:pPr>
        <w:pStyle w:val="Prrafodelista"/>
        <w:numPr>
          <w:ilvl w:val="0"/>
          <w:numId w:val="21"/>
        </w:numPr>
        <w:jc w:val="both"/>
        <w:rPr>
          <w:rFonts w:cs="Times New Roman"/>
          <w:color w:val="000000"/>
          <w:lang w:eastAsia="es-ES_tradnl"/>
        </w:rPr>
      </w:pPr>
      <w:r w:rsidRPr="004212EB">
        <w:rPr>
          <w:rFonts w:cs="Times New Roman"/>
          <w:color w:val="000000"/>
          <w:lang w:eastAsia="es-ES_tradnl"/>
        </w:rPr>
        <w:t>E</w:t>
      </w:r>
      <w:r w:rsidR="004A571D" w:rsidRPr="004212EB">
        <w:rPr>
          <w:rFonts w:cs="Times New Roman"/>
          <w:color w:val="000000"/>
          <w:lang w:eastAsia="es-ES_tradnl"/>
        </w:rPr>
        <w:t>l archipiélago Juan Fernández</w:t>
      </w:r>
      <w:ins w:id="696" w:author="TOSHIBA" w:date="2016-02-04T10:21:00Z">
        <w:r w:rsidR="00CF45B4">
          <w:rPr>
            <w:rFonts w:cs="Times New Roman"/>
            <w:color w:val="000000"/>
            <w:lang w:eastAsia="es-ES_tradnl"/>
          </w:rPr>
          <w:t>.</w:t>
        </w:r>
      </w:ins>
    </w:p>
    <w:p w14:paraId="1ED970A1" w14:textId="77777777" w:rsidR="005563A2" w:rsidRPr="004212EB" w:rsidRDefault="004A571D" w:rsidP="004212EB">
      <w:pPr>
        <w:jc w:val="both"/>
        <w:rPr>
          <w:rFonts w:cs="Times New Roman"/>
          <w:color w:val="000000"/>
          <w:lang w:eastAsia="es-ES_tradnl"/>
        </w:rPr>
      </w:pPr>
      <w:r w:rsidRPr="004212EB">
        <w:rPr>
          <w:rFonts w:cs="Times New Roman"/>
          <w:color w:val="000000"/>
          <w:lang w:eastAsia="es-ES_tradnl"/>
        </w:rPr>
        <w:t xml:space="preserve">Esta zona alberga la flora antártica antigua, compuesta por las </w:t>
      </w:r>
      <w:r w:rsidRPr="004212EB">
        <w:rPr>
          <w:rFonts w:cs="Times New Roman"/>
          <w:b/>
          <w:color w:val="000000"/>
          <w:lang w:eastAsia="es-ES_tradnl"/>
        </w:rPr>
        <w:t>hayas del sur</w:t>
      </w:r>
      <w:r w:rsidRPr="004212EB">
        <w:rPr>
          <w:rFonts w:cs="Times New Roman"/>
          <w:color w:val="000000"/>
          <w:lang w:eastAsia="es-ES_tradnl"/>
        </w:rPr>
        <w:t xml:space="preserve">, los </w:t>
      </w:r>
      <w:r w:rsidRPr="004212EB">
        <w:rPr>
          <w:rFonts w:cs="Times New Roman"/>
          <w:b/>
          <w:color w:val="000000"/>
          <w:lang w:eastAsia="es-ES_tradnl"/>
        </w:rPr>
        <w:t>alerces patagónicos</w:t>
      </w:r>
      <w:r w:rsidRPr="004212EB">
        <w:rPr>
          <w:rFonts w:cs="Times New Roman"/>
          <w:color w:val="000000"/>
          <w:lang w:eastAsia="es-ES_tradnl"/>
        </w:rPr>
        <w:t xml:space="preserve"> y las </w:t>
      </w:r>
      <w:r w:rsidRPr="004212EB">
        <w:rPr>
          <w:rFonts w:cs="Times New Roman"/>
          <w:b/>
          <w:color w:val="000000"/>
          <w:lang w:eastAsia="es-ES_tradnl"/>
        </w:rPr>
        <w:t>araucarias</w:t>
      </w:r>
      <w:r w:rsidRPr="004212EB">
        <w:rPr>
          <w:rFonts w:cs="Times New Roman"/>
          <w:color w:val="000000"/>
          <w:lang w:eastAsia="es-ES_tradnl"/>
        </w:rPr>
        <w:t>. Est</w:t>
      </w:r>
      <w:r w:rsidR="005563A2" w:rsidRPr="004212EB">
        <w:rPr>
          <w:rFonts w:cs="Times New Roman"/>
          <w:color w:val="000000"/>
          <w:lang w:eastAsia="es-ES_tradnl"/>
        </w:rPr>
        <w:t>e</w:t>
      </w:r>
      <w:r w:rsidRPr="004212EB">
        <w:rPr>
          <w:rFonts w:cs="Times New Roman"/>
          <w:color w:val="000000"/>
          <w:lang w:eastAsia="es-ES_tradnl"/>
        </w:rPr>
        <w:t xml:space="preserve"> bosque está en peligro por la presencia de bosques de pinos y de eucaliptos no nativos, que amenazan la supervivencia de las especies nativas.</w:t>
      </w:r>
    </w:p>
    <w:p w14:paraId="16C2835E" w14:textId="77777777" w:rsidR="005563A2" w:rsidRPr="004212EB" w:rsidRDefault="005563A2" w:rsidP="004212EB">
      <w:pPr>
        <w:jc w:val="both"/>
        <w:rPr>
          <w:rFonts w:cs="Times New Roman"/>
        </w:rPr>
      </w:pPr>
    </w:p>
    <w:tbl>
      <w:tblPr>
        <w:tblStyle w:val="Tablaconcuadrcula"/>
        <w:tblW w:w="0" w:type="auto"/>
        <w:tblLook w:val="04A0" w:firstRow="1" w:lastRow="0" w:firstColumn="1" w:lastColumn="0" w:noHBand="0" w:noVBand="1"/>
      </w:tblPr>
      <w:tblGrid>
        <w:gridCol w:w="2486"/>
        <w:gridCol w:w="6342"/>
      </w:tblGrid>
      <w:tr w:rsidR="00A84100" w:rsidRPr="004212EB" w14:paraId="261135AF" w14:textId="77777777" w:rsidTr="008D731B">
        <w:tc>
          <w:tcPr>
            <w:tcW w:w="8828" w:type="dxa"/>
            <w:gridSpan w:val="2"/>
            <w:shd w:val="clear" w:color="auto" w:fill="000000" w:themeFill="text1"/>
          </w:tcPr>
          <w:p w14:paraId="3F366D70" w14:textId="77777777" w:rsidR="00A84100" w:rsidRPr="004212EB" w:rsidRDefault="00A84100" w:rsidP="004212EB">
            <w:pPr>
              <w:jc w:val="both"/>
              <w:rPr>
                <w:rFonts w:cs="Times New Roman"/>
                <w:b/>
                <w:color w:val="FFFFFF" w:themeColor="background1"/>
              </w:rPr>
            </w:pPr>
            <w:r w:rsidRPr="004212EB">
              <w:rPr>
                <w:rFonts w:cs="Times New Roman"/>
                <w:b/>
                <w:color w:val="FFFFFF" w:themeColor="background1"/>
              </w:rPr>
              <w:t>Destacado</w:t>
            </w:r>
          </w:p>
        </w:tc>
      </w:tr>
      <w:tr w:rsidR="00A84100" w:rsidRPr="004212EB" w14:paraId="6E096D7E" w14:textId="77777777" w:rsidTr="008D731B">
        <w:tc>
          <w:tcPr>
            <w:tcW w:w="2486" w:type="dxa"/>
          </w:tcPr>
          <w:p w14:paraId="7D4545CC" w14:textId="77777777" w:rsidR="00A84100" w:rsidRPr="004212EB" w:rsidRDefault="00A84100" w:rsidP="004212EB">
            <w:pPr>
              <w:jc w:val="both"/>
              <w:rPr>
                <w:rFonts w:cs="Times New Roman"/>
                <w:b/>
              </w:rPr>
            </w:pPr>
            <w:r w:rsidRPr="004212EB">
              <w:rPr>
                <w:rFonts w:cs="Times New Roman"/>
                <w:b/>
              </w:rPr>
              <w:t>Título</w:t>
            </w:r>
          </w:p>
        </w:tc>
        <w:tc>
          <w:tcPr>
            <w:tcW w:w="6342" w:type="dxa"/>
          </w:tcPr>
          <w:p w14:paraId="6593B165" w14:textId="77777777" w:rsidR="00A84100" w:rsidRPr="004212EB" w:rsidRDefault="00AA4CEE" w:rsidP="004212EB">
            <w:pPr>
              <w:jc w:val="both"/>
              <w:rPr>
                <w:rFonts w:cs="Times New Roman"/>
                <w:b/>
              </w:rPr>
            </w:pPr>
            <w:r w:rsidRPr="004212EB">
              <w:rPr>
                <w:rFonts w:cs="Times New Roman"/>
                <w:b/>
              </w:rPr>
              <w:t>Dispersión de las especies</w:t>
            </w:r>
          </w:p>
        </w:tc>
      </w:tr>
      <w:tr w:rsidR="00A84100" w:rsidRPr="004212EB" w14:paraId="4501654C" w14:textId="77777777" w:rsidTr="008D731B">
        <w:tc>
          <w:tcPr>
            <w:tcW w:w="2486" w:type="dxa"/>
          </w:tcPr>
          <w:p w14:paraId="7ABA7A00" w14:textId="77777777" w:rsidR="00A84100" w:rsidRPr="004212EB" w:rsidRDefault="00A84100" w:rsidP="004212EB">
            <w:pPr>
              <w:jc w:val="both"/>
              <w:rPr>
                <w:rFonts w:cs="Times New Roman"/>
              </w:rPr>
            </w:pPr>
            <w:r w:rsidRPr="004212EB">
              <w:rPr>
                <w:rFonts w:cs="Times New Roman"/>
                <w:b/>
              </w:rPr>
              <w:t>Contenido</w:t>
            </w:r>
          </w:p>
        </w:tc>
        <w:tc>
          <w:tcPr>
            <w:tcW w:w="6342" w:type="dxa"/>
          </w:tcPr>
          <w:p w14:paraId="5EE73C52" w14:textId="762FCCEC" w:rsidR="00A84100" w:rsidRPr="004212EB" w:rsidRDefault="00A84100" w:rsidP="004212EB">
            <w:pPr>
              <w:jc w:val="both"/>
              <w:rPr>
                <w:rFonts w:eastAsia="Times New Roman" w:cs="Times New Roman"/>
                <w:lang w:val="es-ES_tradnl" w:eastAsia="es-CO"/>
              </w:rPr>
            </w:pPr>
            <w:r w:rsidRPr="004212EB">
              <w:rPr>
                <w:rFonts w:eastAsia="Times New Roman" w:cs="Times New Roman"/>
                <w:lang w:val="es-ES_tradnl" w:eastAsia="es-CO"/>
              </w:rPr>
              <w:t>Su</w:t>
            </w:r>
            <w:r w:rsidR="006A7D8C" w:rsidRPr="004212EB">
              <w:rPr>
                <w:rFonts w:eastAsia="Times New Roman" w:cs="Times New Roman"/>
                <w:lang w:val="es-ES_tradnl" w:eastAsia="es-CO"/>
              </w:rPr>
              <w:t>r</w:t>
            </w:r>
            <w:r w:rsidRPr="004212EB">
              <w:rPr>
                <w:rFonts w:eastAsia="Times New Roman" w:cs="Times New Roman"/>
                <w:lang w:val="es-ES_tradnl" w:eastAsia="es-CO"/>
              </w:rPr>
              <w:t xml:space="preserve">américa estuvo unido a África, India, Australia, Antártida y Nueva Zelanda, formando el continente de </w:t>
            </w:r>
            <w:r w:rsidRPr="004212EB">
              <w:rPr>
                <w:rFonts w:eastAsia="Times New Roman" w:cs="Times New Roman"/>
                <w:b/>
                <w:lang w:val="es-ES_tradnl" w:eastAsia="es-CO"/>
              </w:rPr>
              <w:t>Gondwana</w:t>
            </w:r>
            <w:r w:rsidRPr="004212EB">
              <w:rPr>
                <w:rFonts w:eastAsia="Times New Roman" w:cs="Times New Roman"/>
                <w:lang w:val="es-ES_tradnl" w:eastAsia="es-CO"/>
              </w:rPr>
              <w:t>, lo que explica la presencia de grupos faunísticos</w:t>
            </w:r>
            <w:ins w:id="697" w:author="TOSHIBA" w:date="2016-02-04T10:23:00Z">
              <w:r w:rsidR="00CF45B4">
                <w:rPr>
                  <w:rFonts w:eastAsia="Times New Roman" w:cs="Times New Roman"/>
                  <w:lang w:val="es-ES_tradnl" w:eastAsia="es-CO"/>
                </w:rPr>
                <w:t>,</w:t>
              </w:r>
            </w:ins>
            <w:r w:rsidRPr="004212EB">
              <w:rPr>
                <w:rFonts w:eastAsia="Times New Roman" w:cs="Times New Roman"/>
                <w:lang w:val="es-ES_tradnl" w:eastAsia="es-CO"/>
              </w:rPr>
              <w:t xml:space="preserve"> como los </w:t>
            </w:r>
            <w:r w:rsidR="00AA4CEE" w:rsidRPr="004212EB">
              <w:rPr>
                <w:rFonts w:eastAsia="Times New Roman" w:cs="Times New Roman"/>
                <w:b/>
                <w:lang w:val="es-ES_tradnl" w:eastAsia="es-CO"/>
              </w:rPr>
              <w:t>marsup</w:t>
            </w:r>
            <w:r w:rsidRPr="004212EB">
              <w:rPr>
                <w:rFonts w:eastAsia="Times New Roman" w:cs="Times New Roman"/>
                <w:b/>
                <w:lang w:val="es-ES_tradnl" w:eastAsia="es-CO"/>
              </w:rPr>
              <w:t>iales</w:t>
            </w:r>
            <w:r w:rsidRPr="004212EB">
              <w:rPr>
                <w:rFonts w:eastAsia="Times New Roman" w:cs="Times New Roman"/>
                <w:lang w:val="es-ES_tradnl" w:eastAsia="es-CO"/>
              </w:rPr>
              <w:t xml:space="preserve"> en Su</w:t>
            </w:r>
            <w:r w:rsidR="006764EB" w:rsidRPr="004212EB">
              <w:rPr>
                <w:rFonts w:eastAsia="Times New Roman" w:cs="Times New Roman"/>
                <w:lang w:val="es-ES_tradnl" w:eastAsia="es-CO"/>
              </w:rPr>
              <w:t>r</w:t>
            </w:r>
            <w:r w:rsidRPr="004212EB">
              <w:rPr>
                <w:rFonts w:eastAsia="Times New Roman" w:cs="Times New Roman"/>
                <w:lang w:val="es-ES_tradnl" w:eastAsia="es-CO"/>
              </w:rPr>
              <w:t>américa</w:t>
            </w:r>
            <w:r w:rsidR="00AA4CEE" w:rsidRPr="004212EB">
              <w:rPr>
                <w:rFonts w:eastAsia="Times New Roman" w:cs="Times New Roman"/>
                <w:lang w:val="es-ES_tradnl" w:eastAsia="es-CO"/>
              </w:rPr>
              <w:t xml:space="preserve"> y Australia</w:t>
            </w:r>
            <w:r w:rsidRPr="004212EB">
              <w:rPr>
                <w:rFonts w:eastAsia="Times New Roman" w:cs="Times New Roman"/>
                <w:lang w:val="es-ES_tradnl" w:eastAsia="es-CO"/>
              </w:rPr>
              <w:t>.</w:t>
            </w:r>
          </w:p>
          <w:p w14:paraId="68020C66" w14:textId="77777777" w:rsidR="00A84100" w:rsidRPr="004212EB" w:rsidRDefault="00A84100" w:rsidP="004212EB">
            <w:pPr>
              <w:jc w:val="both"/>
              <w:rPr>
                <w:rFonts w:eastAsia="Times New Roman" w:cs="Times New Roman"/>
                <w:lang w:val="es-ES_tradnl" w:eastAsia="es-CO"/>
              </w:rPr>
            </w:pPr>
          </w:p>
          <w:p w14:paraId="31A29380" w14:textId="1AB5A291" w:rsidR="00A84100" w:rsidRPr="004212EB" w:rsidRDefault="00A84100" w:rsidP="004212EB">
            <w:pPr>
              <w:jc w:val="both"/>
              <w:rPr>
                <w:rFonts w:cs="Times New Roman"/>
                <w:lang w:val="es-ES_tradnl"/>
              </w:rPr>
            </w:pPr>
          </w:p>
        </w:tc>
      </w:tr>
    </w:tbl>
    <w:p w14:paraId="05634C36" w14:textId="77777777" w:rsidR="008D731B" w:rsidRPr="004212EB" w:rsidRDefault="008D731B" w:rsidP="004212EB">
      <w:pPr>
        <w:jc w:val="both"/>
        <w:rPr>
          <w:rFonts w:eastAsia="Times New Roman" w:cs="Times New Roman"/>
          <w:lang w:eastAsia="es-CO"/>
        </w:rPr>
      </w:pPr>
    </w:p>
    <w:p w14:paraId="101AFCDA" w14:textId="0DB35CAA" w:rsidR="00150BDE" w:rsidRPr="004212EB" w:rsidRDefault="008D731B" w:rsidP="004212EB">
      <w:pPr>
        <w:jc w:val="both"/>
        <w:rPr>
          <w:rFonts w:cs="Times New Roman"/>
        </w:rPr>
      </w:pPr>
      <w:r w:rsidRPr="004212EB">
        <w:rPr>
          <w:rFonts w:eastAsia="Times New Roman" w:cs="Times New Roman"/>
          <w:lang w:eastAsia="es-CO"/>
        </w:rPr>
        <w:t xml:space="preserve">Luego del desprendimiento de </w:t>
      </w:r>
      <w:r w:rsidR="00FD1AAB" w:rsidRPr="004212EB">
        <w:rPr>
          <w:rFonts w:eastAsia="Times New Roman" w:cs="Times New Roman"/>
          <w:b/>
          <w:lang w:eastAsia="es-CO"/>
        </w:rPr>
        <w:t>Gondwana</w:t>
      </w:r>
      <w:r w:rsidRPr="004212EB">
        <w:rPr>
          <w:rFonts w:eastAsia="Times New Roman" w:cs="Times New Roman"/>
          <w:lang w:eastAsia="es-CO"/>
        </w:rPr>
        <w:t xml:space="preserve">, Suramérica se movió al oeste y hacia el norte, uniéndose a Norteamérica a través del </w:t>
      </w:r>
      <w:r w:rsidRPr="004212EB">
        <w:rPr>
          <w:rFonts w:eastAsia="Times New Roman" w:cs="Times New Roman"/>
          <w:b/>
          <w:lang w:eastAsia="es-CO"/>
        </w:rPr>
        <w:t>istmo de Panamá</w:t>
      </w:r>
      <w:r w:rsidR="00FD1AAB" w:rsidRPr="004212EB">
        <w:rPr>
          <w:rFonts w:eastAsia="Times New Roman" w:cs="Times New Roman"/>
          <w:lang w:eastAsia="es-CO"/>
        </w:rPr>
        <w:t>.</w:t>
      </w:r>
      <w:r w:rsidRPr="004212EB">
        <w:rPr>
          <w:rFonts w:eastAsia="Times New Roman" w:cs="Times New Roman"/>
          <w:lang w:eastAsia="es-CO"/>
        </w:rPr>
        <w:t xml:space="preserve"> </w:t>
      </w:r>
      <w:r w:rsidR="00FD1AAB" w:rsidRPr="004212EB">
        <w:rPr>
          <w:rFonts w:eastAsia="Times New Roman" w:cs="Times New Roman"/>
          <w:lang w:eastAsia="es-CO"/>
        </w:rPr>
        <w:t>Esto</w:t>
      </w:r>
      <w:r w:rsidRPr="004212EB">
        <w:rPr>
          <w:rFonts w:eastAsia="Times New Roman" w:cs="Times New Roman"/>
          <w:lang w:eastAsia="es-CO"/>
        </w:rPr>
        <w:t xml:space="preserve"> permitió </w:t>
      </w:r>
      <w:r w:rsidR="00FD1AAB" w:rsidRPr="004212EB">
        <w:rPr>
          <w:rFonts w:eastAsia="Times New Roman" w:cs="Times New Roman"/>
          <w:lang w:eastAsia="es-CO"/>
        </w:rPr>
        <w:t xml:space="preserve">una </w:t>
      </w:r>
      <w:r w:rsidRPr="004212EB">
        <w:rPr>
          <w:rFonts w:eastAsia="Times New Roman" w:cs="Times New Roman"/>
          <w:lang w:eastAsia="es-CO"/>
        </w:rPr>
        <w:t>dispersión de especies denomina</w:t>
      </w:r>
      <w:r w:rsidR="00FD1AAB" w:rsidRPr="004212EB">
        <w:rPr>
          <w:rFonts w:eastAsia="Times New Roman" w:cs="Times New Roman"/>
          <w:lang w:eastAsia="es-CO"/>
        </w:rPr>
        <w:t>da</w:t>
      </w:r>
      <w:r w:rsidRPr="004212EB">
        <w:rPr>
          <w:rFonts w:eastAsia="Times New Roman" w:cs="Times New Roman"/>
          <w:lang w:eastAsia="es-CO"/>
        </w:rPr>
        <w:t xml:space="preserve"> </w:t>
      </w:r>
      <w:r w:rsidRPr="004212EB">
        <w:rPr>
          <w:rFonts w:eastAsia="Times New Roman" w:cs="Times New Roman"/>
          <w:b/>
          <w:lang w:eastAsia="es-CO"/>
        </w:rPr>
        <w:t>Gran Intercambio Americano</w:t>
      </w:r>
      <w:r w:rsidRPr="004212EB">
        <w:rPr>
          <w:rFonts w:eastAsia="Times New Roman" w:cs="Times New Roman"/>
          <w:lang w:eastAsia="es-CO"/>
        </w:rPr>
        <w:t>. Por ejemplo, los antepasados de la zarigüeya y el armadillo se trasladaron a Norteamérica,</w:t>
      </w:r>
      <w:r w:rsidR="00FD1AAB" w:rsidRPr="004212EB">
        <w:rPr>
          <w:rFonts w:eastAsia="Times New Roman" w:cs="Times New Roman"/>
          <w:lang w:eastAsia="es-CO"/>
        </w:rPr>
        <w:t xml:space="preserve"> mientras que</w:t>
      </w:r>
      <w:r w:rsidRPr="004212EB">
        <w:rPr>
          <w:rFonts w:eastAsia="Times New Roman" w:cs="Times New Roman"/>
          <w:lang w:eastAsia="es-CO"/>
        </w:rPr>
        <w:t xml:space="preserve"> los camélidos de Norteamérica se movieron a Suramérica. </w:t>
      </w:r>
    </w:p>
    <w:p w14:paraId="1B08908D" w14:textId="64188DCA" w:rsidR="003A6324" w:rsidRPr="004212EB" w:rsidRDefault="003A6324" w:rsidP="004212EB">
      <w:pPr>
        <w:jc w:val="both"/>
        <w:rPr>
          <w:rFonts w:cs="Times New Roman"/>
          <w:color w:val="000000"/>
          <w:lang w:eastAsia="es-ES_tradnl"/>
        </w:rPr>
      </w:pPr>
    </w:p>
    <w:tbl>
      <w:tblPr>
        <w:tblStyle w:val="Tablaconcuadrcula"/>
        <w:tblpPr w:leftFromText="141" w:rightFromText="141" w:vertAnchor="text" w:horzAnchor="margin" w:tblpY="229"/>
        <w:tblW w:w="9054" w:type="dxa"/>
        <w:tblLayout w:type="fixed"/>
        <w:tblLook w:val="04A0" w:firstRow="1" w:lastRow="0" w:firstColumn="1" w:lastColumn="0" w:noHBand="0" w:noVBand="1"/>
      </w:tblPr>
      <w:tblGrid>
        <w:gridCol w:w="2376"/>
        <w:gridCol w:w="6678"/>
      </w:tblGrid>
      <w:tr w:rsidR="0055565F" w:rsidRPr="004212EB" w14:paraId="4715366F" w14:textId="77777777" w:rsidTr="0055565F">
        <w:tc>
          <w:tcPr>
            <w:tcW w:w="9054" w:type="dxa"/>
            <w:gridSpan w:val="2"/>
            <w:shd w:val="clear" w:color="auto" w:fill="0D0D0D" w:themeFill="text1" w:themeFillTint="F2"/>
          </w:tcPr>
          <w:p w14:paraId="7B9610F3" w14:textId="77777777" w:rsidR="0055565F" w:rsidRPr="004212EB" w:rsidRDefault="0055565F" w:rsidP="004212EB">
            <w:pPr>
              <w:jc w:val="both"/>
              <w:rPr>
                <w:rFonts w:cs="Times New Roman"/>
                <w:b/>
              </w:rPr>
            </w:pPr>
            <w:r w:rsidRPr="004212EB">
              <w:rPr>
                <w:rFonts w:cs="Times New Roman"/>
                <w:b/>
              </w:rPr>
              <w:t>Imagen (fotografía, gráfica o ilustración)</w:t>
            </w:r>
          </w:p>
        </w:tc>
      </w:tr>
      <w:tr w:rsidR="0055565F" w:rsidRPr="004212EB" w14:paraId="02D5F6F3" w14:textId="77777777" w:rsidTr="0055565F">
        <w:tc>
          <w:tcPr>
            <w:tcW w:w="2376" w:type="dxa"/>
          </w:tcPr>
          <w:p w14:paraId="13D6196B" w14:textId="77777777" w:rsidR="0055565F" w:rsidRPr="004212EB" w:rsidRDefault="0055565F" w:rsidP="004212EB">
            <w:pPr>
              <w:jc w:val="both"/>
              <w:rPr>
                <w:rFonts w:cs="Times New Roman"/>
                <w:b/>
              </w:rPr>
            </w:pPr>
            <w:r w:rsidRPr="004212EB">
              <w:rPr>
                <w:rFonts w:cs="Times New Roman"/>
                <w:b/>
              </w:rPr>
              <w:t>Código</w:t>
            </w:r>
          </w:p>
        </w:tc>
        <w:tc>
          <w:tcPr>
            <w:tcW w:w="6678" w:type="dxa"/>
          </w:tcPr>
          <w:p w14:paraId="1799D03A" w14:textId="77777777" w:rsidR="0055565F" w:rsidRPr="004212EB" w:rsidRDefault="0055565F" w:rsidP="004212EB">
            <w:pPr>
              <w:jc w:val="both"/>
              <w:rPr>
                <w:rFonts w:cs="Times New Roman"/>
                <w:b/>
              </w:rPr>
            </w:pPr>
            <w:r w:rsidRPr="004212EB">
              <w:rPr>
                <w:rFonts w:cs="Times New Roman"/>
                <w:lang w:val="en-US"/>
              </w:rPr>
              <w:t>CS_08_10_IMG24</w:t>
            </w:r>
          </w:p>
        </w:tc>
      </w:tr>
      <w:tr w:rsidR="0055565F" w:rsidRPr="004212EB" w14:paraId="14567FD4" w14:textId="77777777" w:rsidTr="0055565F">
        <w:tc>
          <w:tcPr>
            <w:tcW w:w="2376" w:type="dxa"/>
          </w:tcPr>
          <w:p w14:paraId="656F6C64" w14:textId="77777777" w:rsidR="0055565F" w:rsidRPr="004212EB" w:rsidRDefault="0055565F" w:rsidP="004212EB">
            <w:pPr>
              <w:jc w:val="both"/>
              <w:rPr>
                <w:rFonts w:cs="Times New Roman"/>
              </w:rPr>
            </w:pPr>
            <w:r w:rsidRPr="004212EB">
              <w:rPr>
                <w:rFonts w:cs="Times New Roman"/>
                <w:b/>
              </w:rPr>
              <w:t>Descripción</w:t>
            </w:r>
          </w:p>
        </w:tc>
        <w:tc>
          <w:tcPr>
            <w:tcW w:w="6678" w:type="dxa"/>
          </w:tcPr>
          <w:p w14:paraId="7E9E274C" w14:textId="2E87478D" w:rsidR="0055565F" w:rsidRPr="004212EB" w:rsidRDefault="003B3378" w:rsidP="004212EB">
            <w:pPr>
              <w:jc w:val="both"/>
              <w:rPr>
                <w:rFonts w:cs="Times New Roman"/>
                <w:lang w:val="es-ES"/>
              </w:rPr>
            </w:pPr>
            <w:r w:rsidRPr="004212EB">
              <w:rPr>
                <w:rFonts w:cs="Times New Roman"/>
                <w:lang w:val="es-ES"/>
              </w:rPr>
              <w:t>C</w:t>
            </w:r>
            <w:r w:rsidR="0055565F" w:rsidRPr="004212EB">
              <w:rPr>
                <w:rFonts w:cs="Times New Roman"/>
                <w:lang w:val="es-ES"/>
              </w:rPr>
              <w:t>olibrí</w:t>
            </w:r>
          </w:p>
        </w:tc>
      </w:tr>
      <w:tr w:rsidR="0055565F" w:rsidRPr="004212EB" w14:paraId="0E901E94" w14:textId="77777777" w:rsidTr="0055565F">
        <w:trPr>
          <w:trHeight w:val="1125"/>
        </w:trPr>
        <w:tc>
          <w:tcPr>
            <w:tcW w:w="2376" w:type="dxa"/>
          </w:tcPr>
          <w:p w14:paraId="5572AD2C" w14:textId="77777777" w:rsidR="0055565F" w:rsidRPr="004212EB" w:rsidRDefault="0055565F" w:rsidP="004212EB">
            <w:pPr>
              <w:jc w:val="both"/>
              <w:rPr>
                <w:rFonts w:cs="Times New Roman"/>
              </w:rPr>
            </w:pPr>
            <w:r w:rsidRPr="004212EB">
              <w:rPr>
                <w:rFonts w:cs="Times New Roman"/>
                <w:b/>
              </w:rPr>
              <w:t>Código Shutterstock (o URL o la ruta en AulaPlaneta)</w:t>
            </w:r>
          </w:p>
        </w:tc>
        <w:tc>
          <w:tcPr>
            <w:tcW w:w="6678" w:type="dxa"/>
          </w:tcPr>
          <w:p w14:paraId="2B6A63ED" w14:textId="77777777" w:rsidR="0055565F" w:rsidRPr="004212EB" w:rsidRDefault="0055565F" w:rsidP="004212EB">
            <w:pPr>
              <w:jc w:val="both"/>
              <w:rPr>
                <w:rFonts w:cs="Times New Roman"/>
                <w:noProof/>
                <w:lang w:val="en-US" w:eastAsia="es-ES_tradnl"/>
              </w:rPr>
            </w:pPr>
            <w:r w:rsidRPr="004212EB">
              <w:rPr>
                <w:rFonts w:cs="Times New Roman"/>
                <w:noProof/>
                <w:lang w:val="en-US" w:eastAsia="es-ES_tradnl"/>
              </w:rPr>
              <w:t>Anna's Hummingbird in flight with purple flower</w:t>
            </w:r>
          </w:p>
          <w:p w14:paraId="2B884700" w14:textId="77777777" w:rsidR="0055565F" w:rsidRPr="004212EB" w:rsidRDefault="0055565F" w:rsidP="004212EB">
            <w:pPr>
              <w:jc w:val="both"/>
              <w:rPr>
                <w:rFonts w:cs="Times New Roman"/>
                <w:noProof/>
                <w:lang w:eastAsia="es-ES_tradnl"/>
              </w:rPr>
            </w:pPr>
            <w:r w:rsidRPr="004212EB">
              <w:rPr>
                <w:rFonts w:cs="Times New Roman"/>
                <w:noProof/>
                <w:lang w:eastAsia="es-ES_tradnl"/>
              </w:rPr>
              <w:t>Número de la imagen 137920754</w:t>
            </w:r>
          </w:p>
          <w:p w14:paraId="2618A4EA" w14:textId="77777777" w:rsidR="0055565F" w:rsidRPr="004212EB" w:rsidRDefault="0055565F" w:rsidP="004212EB">
            <w:pPr>
              <w:jc w:val="both"/>
              <w:rPr>
                <w:rFonts w:cs="Times New Roman"/>
                <w:noProof/>
                <w:lang w:eastAsia="es-ES_tradnl"/>
              </w:rPr>
            </w:pPr>
            <w:r w:rsidRPr="004212EB">
              <w:rPr>
                <w:rFonts w:cs="Times New Roman"/>
                <w:noProof/>
                <w:lang w:eastAsia="es-ES_tradnl"/>
              </w:rPr>
              <w:t>Derecho de autor: Keneva Photography</w:t>
            </w:r>
          </w:p>
          <w:p w14:paraId="1A7B7DA7" w14:textId="1B2E9031" w:rsidR="0055565F"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55565F" w:rsidRPr="004212EB" w14:paraId="5CF19165" w14:textId="77777777" w:rsidTr="0055565F">
        <w:tc>
          <w:tcPr>
            <w:tcW w:w="2376" w:type="dxa"/>
          </w:tcPr>
          <w:p w14:paraId="49F1BC00" w14:textId="77777777" w:rsidR="0055565F" w:rsidRPr="004212EB" w:rsidRDefault="0055565F" w:rsidP="004212EB">
            <w:pPr>
              <w:jc w:val="both"/>
              <w:rPr>
                <w:rFonts w:cs="Times New Roman"/>
              </w:rPr>
            </w:pPr>
            <w:r w:rsidRPr="004212EB">
              <w:rPr>
                <w:rFonts w:cs="Times New Roman"/>
                <w:b/>
              </w:rPr>
              <w:t>Pie de imagen</w:t>
            </w:r>
          </w:p>
        </w:tc>
        <w:tc>
          <w:tcPr>
            <w:tcW w:w="6678" w:type="dxa"/>
          </w:tcPr>
          <w:p w14:paraId="59C63A98" w14:textId="4F3FC043" w:rsidR="0055565F" w:rsidRPr="004212EB" w:rsidRDefault="0055565F" w:rsidP="004212EB">
            <w:pPr>
              <w:jc w:val="both"/>
              <w:rPr>
                <w:rFonts w:cs="Times New Roman"/>
              </w:rPr>
            </w:pPr>
            <w:r w:rsidRPr="004212EB">
              <w:rPr>
                <w:rFonts w:cs="Times New Roman"/>
                <w:color w:val="000000"/>
                <w:lang w:eastAsia="es-ES_tradnl"/>
              </w:rPr>
              <w:t xml:space="preserve">Zoogeográficamente, esta región posee una gran riqueza de especies de fauna endémicas. </w:t>
            </w:r>
            <w:r w:rsidRPr="004212EB">
              <w:rPr>
                <w:rFonts w:cs="Times New Roman"/>
              </w:rPr>
              <w:t xml:space="preserve">La región neotropical contiene el doble de especies de aves endémicas que el resto de las regiones. Incluye </w:t>
            </w:r>
            <w:r w:rsidRPr="004212EB">
              <w:rPr>
                <w:rFonts w:cs="Times New Roman"/>
                <w:b/>
              </w:rPr>
              <w:t>ñandúes</w:t>
            </w:r>
            <w:r w:rsidRPr="004212EB">
              <w:rPr>
                <w:rFonts w:cs="Times New Roman"/>
              </w:rPr>
              <w:t xml:space="preserve">, </w:t>
            </w:r>
            <w:r w:rsidRPr="004212EB">
              <w:rPr>
                <w:rFonts w:cs="Times New Roman"/>
                <w:b/>
              </w:rPr>
              <w:t>tucanes</w:t>
            </w:r>
            <w:r w:rsidRPr="004212EB">
              <w:rPr>
                <w:rFonts w:cs="Times New Roman"/>
              </w:rPr>
              <w:t xml:space="preserve">, </w:t>
            </w:r>
            <w:r w:rsidRPr="004212EB">
              <w:rPr>
                <w:rFonts w:cs="Times New Roman"/>
                <w:b/>
              </w:rPr>
              <w:t>martineta común</w:t>
            </w:r>
            <w:r w:rsidRPr="004212EB">
              <w:rPr>
                <w:rFonts w:cs="Times New Roman"/>
              </w:rPr>
              <w:t xml:space="preserve"> (</w:t>
            </w:r>
            <w:r w:rsidRPr="004212EB">
              <w:rPr>
                <w:rFonts w:cs="Times New Roman"/>
                <w:b/>
                <w:i/>
              </w:rPr>
              <w:t>Eudromiaelegans</w:t>
            </w:r>
            <w:r w:rsidRPr="004212EB">
              <w:rPr>
                <w:rFonts w:cs="Times New Roman"/>
              </w:rPr>
              <w:t xml:space="preserve">) y </w:t>
            </w:r>
            <w:r w:rsidRPr="004212EB">
              <w:rPr>
                <w:rFonts w:cs="Times New Roman"/>
                <w:b/>
              </w:rPr>
              <w:t>picaflores</w:t>
            </w:r>
            <w:r w:rsidRPr="004212EB">
              <w:rPr>
                <w:rFonts w:cs="Times New Roman"/>
              </w:rPr>
              <w:t xml:space="preserve"> o </w:t>
            </w:r>
            <w:r w:rsidRPr="004212EB">
              <w:rPr>
                <w:rFonts w:cs="Times New Roman"/>
                <w:b/>
              </w:rPr>
              <w:t>colibríes</w:t>
            </w:r>
            <w:r w:rsidRPr="004212EB">
              <w:rPr>
                <w:rFonts w:cs="Times New Roman"/>
              </w:rPr>
              <w:t>.</w:t>
            </w:r>
          </w:p>
          <w:p w14:paraId="24C2B6F5" w14:textId="77777777" w:rsidR="0055565F" w:rsidRPr="004212EB" w:rsidRDefault="0055565F" w:rsidP="004212EB">
            <w:pPr>
              <w:jc w:val="both"/>
              <w:rPr>
                <w:rFonts w:cs="Times New Roman"/>
              </w:rPr>
            </w:pPr>
          </w:p>
        </w:tc>
      </w:tr>
    </w:tbl>
    <w:p w14:paraId="46F006D5" w14:textId="77777777" w:rsidR="0055565F" w:rsidRPr="004212EB" w:rsidRDefault="0055565F" w:rsidP="004212EB">
      <w:pPr>
        <w:jc w:val="both"/>
        <w:rPr>
          <w:rFonts w:cs="Times New Roman"/>
          <w:color w:val="000000"/>
          <w:lang w:eastAsia="es-ES_tradnl"/>
        </w:rPr>
      </w:pPr>
    </w:p>
    <w:p w14:paraId="34AC095D" w14:textId="160F0F94" w:rsidR="0055565F" w:rsidRPr="004212EB" w:rsidRDefault="0055565F" w:rsidP="004212EB">
      <w:pPr>
        <w:jc w:val="both"/>
        <w:rPr>
          <w:rFonts w:cs="Times New Roman"/>
        </w:rPr>
      </w:pPr>
      <w:r w:rsidRPr="004212EB">
        <w:rPr>
          <w:rFonts w:cs="Times New Roman"/>
          <w:lang w:eastAsia="es-ES_tradnl"/>
        </w:rPr>
        <w:t xml:space="preserve">Los mamíferos indican claramente la separación entre las regiones </w:t>
      </w:r>
      <w:del w:id="698" w:author="TOSHIBA" w:date="2016-02-04T10:25:00Z">
        <w:r w:rsidRPr="004212EB" w:rsidDel="00AE6792">
          <w:rPr>
            <w:rFonts w:cs="Times New Roman"/>
            <w:b/>
            <w:lang w:eastAsia="es-ES_tradnl"/>
          </w:rPr>
          <w:delText>N</w:delText>
        </w:r>
      </w:del>
      <w:ins w:id="699" w:author="TOSHIBA" w:date="2016-02-04T10:25:00Z">
        <w:r w:rsidR="00AE6792">
          <w:rPr>
            <w:rFonts w:cs="Times New Roman"/>
            <w:b/>
            <w:lang w:eastAsia="es-ES_tradnl"/>
          </w:rPr>
          <w:t>n</w:t>
        </w:r>
      </w:ins>
      <w:r w:rsidRPr="004212EB">
        <w:rPr>
          <w:rFonts w:cs="Times New Roman"/>
          <w:b/>
          <w:lang w:eastAsia="es-ES_tradnl"/>
        </w:rPr>
        <w:t>eártica</w:t>
      </w:r>
      <w:r w:rsidRPr="004212EB">
        <w:rPr>
          <w:rFonts w:cs="Times New Roman"/>
          <w:lang w:eastAsia="es-ES_tradnl"/>
        </w:rPr>
        <w:t xml:space="preserve"> y </w:t>
      </w:r>
      <w:del w:id="700" w:author="TOSHIBA" w:date="2016-02-04T10:25:00Z">
        <w:r w:rsidRPr="004212EB" w:rsidDel="00AE6792">
          <w:rPr>
            <w:rFonts w:cs="Times New Roman"/>
            <w:b/>
            <w:lang w:eastAsia="es-ES_tradnl"/>
          </w:rPr>
          <w:delText>N</w:delText>
        </w:r>
      </w:del>
      <w:ins w:id="701" w:author="TOSHIBA" w:date="2016-02-04T10:25:00Z">
        <w:r w:rsidR="00AE6792">
          <w:rPr>
            <w:rFonts w:cs="Times New Roman"/>
            <w:b/>
            <w:lang w:eastAsia="es-ES_tradnl"/>
          </w:rPr>
          <w:t>n</w:t>
        </w:r>
      </w:ins>
      <w:r w:rsidRPr="004212EB">
        <w:rPr>
          <w:rFonts w:cs="Times New Roman"/>
          <w:b/>
          <w:lang w:eastAsia="es-ES_tradnl"/>
        </w:rPr>
        <w:t>eotropical</w:t>
      </w:r>
      <w:r w:rsidRPr="004212EB">
        <w:rPr>
          <w:rFonts w:cs="Times New Roman"/>
          <w:lang w:eastAsia="es-ES_tradnl"/>
        </w:rPr>
        <w:t>. A diferencia de lo que ocurre con los insectos, ya que buena parte de América del Norte está ocupada por especies neotropicales</w:t>
      </w:r>
      <w:r w:rsidR="00C8384D" w:rsidRPr="004212EB">
        <w:rPr>
          <w:rFonts w:cs="Times New Roman"/>
          <w:lang w:eastAsia="es-ES_tradnl"/>
        </w:rPr>
        <w:t xml:space="preserve">. </w:t>
      </w:r>
      <w:r w:rsidRPr="004212EB">
        <w:rPr>
          <w:rFonts w:cs="Times New Roman"/>
        </w:rPr>
        <w:t xml:space="preserve">Entre los mamíferos están los </w:t>
      </w:r>
      <w:r w:rsidRPr="004212EB">
        <w:rPr>
          <w:rFonts w:cs="Times New Roman"/>
          <w:b/>
        </w:rPr>
        <w:t xml:space="preserve">armadillos </w:t>
      </w:r>
      <w:r w:rsidRPr="004212EB">
        <w:rPr>
          <w:rFonts w:cs="Times New Roman"/>
        </w:rPr>
        <w:t xml:space="preserve">y los </w:t>
      </w:r>
      <w:r w:rsidRPr="004212EB">
        <w:rPr>
          <w:rFonts w:cs="Times New Roman"/>
          <w:b/>
        </w:rPr>
        <w:t>perezosos</w:t>
      </w:r>
      <w:r w:rsidRPr="004212EB">
        <w:rPr>
          <w:rFonts w:cs="Times New Roman"/>
        </w:rPr>
        <w:t xml:space="preserve">; monos del Nuevo Mundo o </w:t>
      </w:r>
      <w:r w:rsidRPr="004212EB">
        <w:rPr>
          <w:rFonts w:cs="Times New Roman"/>
          <w:b/>
        </w:rPr>
        <w:t>Platyrhinos</w:t>
      </w:r>
      <w:r w:rsidRPr="004212EB">
        <w:rPr>
          <w:rFonts w:cs="Times New Roman"/>
        </w:rPr>
        <w:t xml:space="preserve">; roedores como el </w:t>
      </w:r>
      <w:r w:rsidRPr="004212EB">
        <w:rPr>
          <w:rFonts w:cs="Times New Roman"/>
          <w:b/>
        </w:rPr>
        <w:t>chigüiro</w:t>
      </w:r>
      <w:r w:rsidRPr="004212EB">
        <w:rPr>
          <w:rFonts w:cs="Times New Roman"/>
        </w:rPr>
        <w:t xml:space="preserve"> o </w:t>
      </w:r>
      <w:r w:rsidRPr="004212EB">
        <w:rPr>
          <w:rFonts w:cs="Times New Roman"/>
          <w:b/>
        </w:rPr>
        <w:t>capibara</w:t>
      </w:r>
      <w:r w:rsidRPr="004212EB">
        <w:rPr>
          <w:rFonts w:cs="Times New Roman"/>
        </w:rPr>
        <w:t xml:space="preserve"> y </w:t>
      </w:r>
      <w:r w:rsidRPr="004212EB">
        <w:rPr>
          <w:rFonts w:cs="Times New Roman"/>
          <w:b/>
        </w:rPr>
        <w:t>chinchillas</w:t>
      </w:r>
      <w:r w:rsidRPr="004212EB">
        <w:rPr>
          <w:rFonts w:cs="Times New Roman"/>
        </w:rPr>
        <w:t xml:space="preserve">; </w:t>
      </w:r>
      <w:r w:rsidRPr="004212EB">
        <w:rPr>
          <w:rFonts w:cs="Times New Roman"/>
          <w:b/>
        </w:rPr>
        <w:t>zarigüeyas</w:t>
      </w:r>
      <w:r w:rsidRPr="004212EB">
        <w:rPr>
          <w:rFonts w:cs="Times New Roman"/>
        </w:rPr>
        <w:t xml:space="preserve"> o </w:t>
      </w:r>
      <w:r w:rsidRPr="004212EB">
        <w:rPr>
          <w:rFonts w:cs="Times New Roman"/>
          <w:b/>
        </w:rPr>
        <w:t>comadrejas</w:t>
      </w:r>
      <w:r w:rsidRPr="004212EB">
        <w:rPr>
          <w:rFonts w:cs="Times New Roman"/>
        </w:rPr>
        <w:t xml:space="preserve">; y el </w:t>
      </w:r>
      <w:r w:rsidRPr="004212EB">
        <w:rPr>
          <w:rFonts w:cs="Times New Roman"/>
          <w:b/>
        </w:rPr>
        <w:t>monito de monte</w:t>
      </w:r>
      <w:r w:rsidRPr="004212EB">
        <w:rPr>
          <w:rFonts w:cs="Times New Roman"/>
        </w:rPr>
        <w:t>, marsupial restringido al sur de Chile y Argentina.</w:t>
      </w:r>
    </w:p>
    <w:p w14:paraId="19125507" w14:textId="77777777" w:rsidR="0055565F" w:rsidRPr="004212EB" w:rsidRDefault="0055565F" w:rsidP="004212EB">
      <w:pPr>
        <w:jc w:val="both"/>
        <w:rPr>
          <w:rFonts w:cs="Times New Roman"/>
          <w:color w:val="000000"/>
          <w:lang w:eastAsia="es-ES_tradnl"/>
        </w:rPr>
      </w:pPr>
    </w:p>
    <w:tbl>
      <w:tblPr>
        <w:tblStyle w:val="Tablaconcuadrcula"/>
        <w:tblW w:w="0" w:type="auto"/>
        <w:tblLook w:val="04A0" w:firstRow="1" w:lastRow="0" w:firstColumn="1" w:lastColumn="0" w:noHBand="0" w:noVBand="1"/>
      </w:tblPr>
      <w:tblGrid>
        <w:gridCol w:w="2518"/>
        <w:gridCol w:w="6460"/>
      </w:tblGrid>
      <w:tr w:rsidR="003A6324" w:rsidRPr="004212EB" w14:paraId="791DAB3F" w14:textId="77777777" w:rsidTr="00CB5E82">
        <w:tc>
          <w:tcPr>
            <w:tcW w:w="8978" w:type="dxa"/>
            <w:gridSpan w:val="2"/>
            <w:shd w:val="clear" w:color="auto" w:fill="000000" w:themeFill="text1"/>
          </w:tcPr>
          <w:p w14:paraId="329E2C7E" w14:textId="77777777" w:rsidR="003A6324" w:rsidRPr="004212EB" w:rsidRDefault="003A6324" w:rsidP="004212EB">
            <w:pPr>
              <w:jc w:val="both"/>
              <w:rPr>
                <w:rFonts w:cs="Times New Roman"/>
                <w:b/>
                <w:color w:val="FFFFFF" w:themeColor="background1"/>
              </w:rPr>
            </w:pPr>
            <w:r w:rsidRPr="004212EB">
              <w:rPr>
                <w:rFonts w:cs="Times New Roman"/>
                <w:b/>
                <w:color w:val="FFFFFF" w:themeColor="background1"/>
              </w:rPr>
              <w:t>Destacado</w:t>
            </w:r>
          </w:p>
        </w:tc>
      </w:tr>
      <w:tr w:rsidR="003A6324" w:rsidRPr="004212EB" w14:paraId="7D6EA814" w14:textId="77777777" w:rsidTr="00CB5E82">
        <w:tc>
          <w:tcPr>
            <w:tcW w:w="2518" w:type="dxa"/>
          </w:tcPr>
          <w:p w14:paraId="023F890D" w14:textId="77777777" w:rsidR="003A6324" w:rsidRPr="004212EB" w:rsidRDefault="003A6324" w:rsidP="004212EB">
            <w:pPr>
              <w:jc w:val="both"/>
              <w:rPr>
                <w:rFonts w:cs="Times New Roman"/>
                <w:b/>
              </w:rPr>
            </w:pPr>
            <w:r w:rsidRPr="004212EB">
              <w:rPr>
                <w:rFonts w:cs="Times New Roman"/>
                <w:b/>
              </w:rPr>
              <w:t>Título</w:t>
            </w:r>
          </w:p>
        </w:tc>
        <w:tc>
          <w:tcPr>
            <w:tcW w:w="6460" w:type="dxa"/>
          </w:tcPr>
          <w:p w14:paraId="5A796042" w14:textId="77777777" w:rsidR="003A6324" w:rsidRPr="004212EB" w:rsidRDefault="003A6324" w:rsidP="004212EB">
            <w:pPr>
              <w:jc w:val="both"/>
              <w:rPr>
                <w:rFonts w:cs="Times New Roman"/>
              </w:rPr>
            </w:pPr>
            <w:r w:rsidRPr="004212EB">
              <w:rPr>
                <w:rFonts w:cs="Times New Roman"/>
              </w:rPr>
              <w:t>Hallazgos zoogeográficos</w:t>
            </w:r>
          </w:p>
        </w:tc>
      </w:tr>
      <w:tr w:rsidR="003A6324" w:rsidRPr="004212EB" w14:paraId="20E680E9" w14:textId="77777777" w:rsidTr="00CB5E82">
        <w:tc>
          <w:tcPr>
            <w:tcW w:w="2518" w:type="dxa"/>
          </w:tcPr>
          <w:p w14:paraId="193311E3" w14:textId="77777777" w:rsidR="003A6324" w:rsidRPr="004212EB" w:rsidRDefault="003A6324" w:rsidP="004212EB">
            <w:pPr>
              <w:jc w:val="both"/>
              <w:rPr>
                <w:rFonts w:cs="Times New Roman"/>
              </w:rPr>
            </w:pPr>
            <w:r w:rsidRPr="004212EB">
              <w:rPr>
                <w:rFonts w:cs="Times New Roman"/>
                <w:b/>
              </w:rPr>
              <w:t>Contenido</w:t>
            </w:r>
          </w:p>
        </w:tc>
        <w:tc>
          <w:tcPr>
            <w:tcW w:w="6460" w:type="dxa"/>
          </w:tcPr>
          <w:p w14:paraId="163240A4" w14:textId="5E9D53A0" w:rsidR="003A6324" w:rsidRPr="004212EB" w:rsidRDefault="003A6324" w:rsidP="00AE6792">
            <w:pPr>
              <w:jc w:val="both"/>
              <w:rPr>
                <w:rFonts w:cs="Times New Roman"/>
                <w:b/>
                <w:lang w:val="es-ES_tradnl"/>
              </w:rPr>
            </w:pPr>
            <w:r w:rsidRPr="004212EB">
              <w:rPr>
                <w:rFonts w:cs="Times New Roman"/>
                <w:color w:val="000000"/>
                <w:lang w:eastAsia="es-ES_tradnl"/>
              </w:rPr>
              <w:t xml:space="preserve">Un hecho de singular importancia es que entre el </w:t>
            </w:r>
            <w:del w:id="702" w:author="TOSHIBA" w:date="2016-02-04T10:26:00Z">
              <w:r w:rsidRPr="004212EB" w:rsidDel="00AE6792">
                <w:rPr>
                  <w:rFonts w:cs="Times New Roman"/>
                  <w:color w:val="000000"/>
                  <w:lang w:eastAsia="es-ES_tradnl"/>
                </w:rPr>
                <w:delText>c</w:delText>
              </w:r>
            </w:del>
            <w:ins w:id="703" w:author="TOSHIBA" w:date="2016-02-04T10:26:00Z">
              <w:r w:rsidR="00AE6792">
                <w:rPr>
                  <w:rFonts w:cs="Times New Roman"/>
                  <w:color w:val="000000"/>
                  <w:lang w:eastAsia="es-ES_tradnl"/>
                </w:rPr>
                <w:t>C</w:t>
              </w:r>
            </w:ins>
            <w:r w:rsidRPr="004212EB">
              <w:rPr>
                <w:rFonts w:cs="Times New Roman"/>
                <w:color w:val="000000"/>
                <w:lang w:eastAsia="es-ES_tradnl"/>
              </w:rPr>
              <w:t xml:space="preserve">retácico superior y el </w:t>
            </w:r>
            <w:del w:id="704" w:author="TOSHIBA" w:date="2016-02-04T10:26:00Z">
              <w:r w:rsidRPr="004212EB" w:rsidDel="00AE6792">
                <w:rPr>
                  <w:rFonts w:cs="Times New Roman"/>
                  <w:color w:val="000000"/>
                  <w:lang w:eastAsia="es-ES_tradnl"/>
                </w:rPr>
                <w:delText>e</w:delText>
              </w:r>
            </w:del>
            <w:ins w:id="705" w:author="TOSHIBA" w:date="2016-02-04T10:26:00Z">
              <w:r w:rsidR="00AE6792">
                <w:rPr>
                  <w:rFonts w:cs="Times New Roman"/>
                  <w:color w:val="000000"/>
                  <w:lang w:eastAsia="es-ES_tradnl"/>
                </w:rPr>
                <w:t>E</w:t>
              </w:r>
            </w:ins>
            <w:r w:rsidRPr="004212EB">
              <w:rPr>
                <w:rFonts w:cs="Times New Roman"/>
                <w:color w:val="000000"/>
                <w:lang w:eastAsia="es-ES_tradnl"/>
              </w:rPr>
              <w:t>oceno inferior, los vertebrados superiores migraron de América del Norte a América del Sur a través de Centro</w:t>
            </w:r>
            <w:del w:id="706" w:author="TOSHIBA" w:date="2016-02-04T10:27:00Z">
              <w:r w:rsidRPr="004212EB" w:rsidDel="00AE6792">
                <w:rPr>
                  <w:rFonts w:cs="Times New Roman"/>
                  <w:color w:val="000000"/>
                  <w:lang w:eastAsia="es-ES_tradnl"/>
                </w:rPr>
                <w:delText xml:space="preserve"> A</w:delText>
              </w:r>
            </w:del>
            <w:ins w:id="707" w:author="TOSHIBA" w:date="2016-02-04T10:27:00Z">
              <w:r w:rsidR="00AE6792">
                <w:rPr>
                  <w:rFonts w:cs="Times New Roman"/>
                  <w:color w:val="000000"/>
                  <w:lang w:eastAsia="es-ES_tradnl"/>
                </w:rPr>
                <w:t>a</w:t>
              </w:r>
            </w:ins>
            <w:r w:rsidRPr="004212EB">
              <w:rPr>
                <w:rFonts w:cs="Times New Roman"/>
                <w:color w:val="000000"/>
                <w:lang w:eastAsia="es-ES_tradnl"/>
              </w:rPr>
              <w:t>mérica, mientras que los insectos migraban de América del Sur a América</w:t>
            </w:r>
            <w:r w:rsidR="00C8384D" w:rsidRPr="004212EB">
              <w:rPr>
                <w:rFonts w:cs="Times New Roman"/>
                <w:color w:val="000000"/>
                <w:lang w:eastAsia="es-ES_tradnl"/>
              </w:rPr>
              <w:t xml:space="preserve"> del Norte.</w:t>
            </w:r>
          </w:p>
        </w:tc>
      </w:tr>
    </w:tbl>
    <w:p w14:paraId="45EC405D" w14:textId="77777777" w:rsidR="003A6324" w:rsidRPr="004212EB" w:rsidRDefault="003A6324" w:rsidP="004212EB">
      <w:pPr>
        <w:jc w:val="both"/>
        <w:rPr>
          <w:rFonts w:cs="Times New Roman"/>
        </w:rPr>
      </w:pPr>
    </w:p>
    <w:p w14:paraId="2ED29B63" w14:textId="39C33C5E" w:rsidR="0055565F" w:rsidRPr="004212EB" w:rsidRDefault="009B0E3C" w:rsidP="004212EB">
      <w:pPr>
        <w:jc w:val="both"/>
        <w:rPr>
          <w:rFonts w:cs="Times New Roman"/>
        </w:rPr>
      </w:pPr>
      <w:r w:rsidRPr="004212EB">
        <w:rPr>
          <w:rFonts w:cs="Times New Roman"/>
        </w:rPr>
        <w:t xml:space="preserve">Esta región, a pesar de su gran riqueza y diversidad, padece serias amenazas como la deforestación, la contaminación de sus fuentes hídricas y sequías extremas. Además, problemas sociales acuciantes han agudizado el deterioro ambiental, como la </w:t>
      </w:r>
      <w:r w:rsidR="003E28F5" w:rsidRPr="004212EB">
        <w:rPr>
          <w:rFonts w:cs="Times New Roman"/>
        </w:rPr>
        <w:t>minería</w:t>
      </w:r>
      <w:r w:rsidRPr="004212EB">
        <w:rPr>
          <w:rFonts w:cs="Times New Roman"/>
        </w:rPr>
        <w:t xml:space="preserve"> ilegal y el narcotráfico.</w:t>
      </w:r>
    </w:p>
    <w:p w14:paraId="457C8DA0" w14:textId="77777777" w:rsidR="009B0E3C" w:rsidRPr="004212EB" w:rsidRDefault="009B0E3C" w:rsidP="004212EB">
      <w:pPr>
        <w:jc w:val="both"/>
        <w:rPr>
          <w:rFonts w:cs="Times New Roman"/>
        </w:rPr>
      </w:pPr>
    </w:p>
    <w:tbl>
      <w:tblPr>
        <w:tblStyle w:val="Tablaconcuadrcula"/>
        <w:tblpPr w:leftFromText="141" w:rightFromText="141" w:vertAnchor="text" w:horzAnchor="margin" w:tblpYSpec="bottom"/>
        <w:tblW w:w="0" w:type="auto"/>
        <w:tblLayout w:type="fixed"/>
        <w:tblLook w:val="04A0" w:firstRow="1" w:lastRow="0" w:firstColumn="1" w:lastColumn="0" w:noHBand="0" w:noVBand="1"/>
      </w:tblPr>
      <w:tblGrid>
        <w:gridCol w:w="2376"/>
        <w:gridCol w:w="6678"/>
      </w:tblGrid>
      <w:tr w:rsidR="00A333E8" w:rsidRPr="004212EB" w14:paraId="5CD7D71C" w14:textId="77777777" w:rsidTr="00DF41BF">
        <w:tc>
          <w:tcPr>
            <w:tcW w:w="9054" w:type="dxa"/>
            <w:gridSpan w:val="2"/>
            <w:shd w:val="clear" w:color="auto" w:fill="0D0D0D" w:themeFill="text1" w:themeFillTint="F2"/>
          </w:tcPr>
          <w:p w14:paraId="3D18007F" w14:textId="77777777" w:rsidR="00A333E8" w:rsidRPr="004212EB" w:rsidRDefault="00A333E8" w:rsidP="004212EB">
            <w:pPr>
              <w:jc w:val="both"/>
              <w:rPr>
                <w:rFonts w:cs="Times New Roman"/>
                <w:b/>
              </w:rPr>
            </w:pPr>
            <w:r w:rsidRPr="004212EB">
              <w:rPr>
                <w:rFonts w:cs="Times New Roman"/>
                <w:b/>
              </w:rPr>
              <w:t>Imagen (fotografía, gráfica o ilustración)</w:t>
            </w:r>
          </w:p>
        </w:tc>
      </w:tr>
      <w:tr w:rsidR="00A333E8" w:rsidRPr="004212EB" w14:paraId="69C48814" w14:textId="77777777" w:rsidTr="00DF41BF">
        <w:tc>
          <w:tcPr>
            <w:tcW w:w="2376" w:type="dxa"/>
          </w:tcPr>
          <w:p w14:paraId="5F64383E" w14:textId="77777777" w:rsidR="00A333E8" w:rsidRPr="004212EB" w:rsidRDefault="00A333E8" w:rsidP="004212EB">
            <w:pPr>
              <w:jc w:val="both"/>
              <w:rPr>
                <w:rFonts w:cs="Times New Roman"/>
                <w:b/>
              </w:rPr>
            </w:pPr>
            <w:r w:rsidRPr="004212EB">
              <w:rPr>
                <w:rFonts w:cs="Times New Roman"/>
                <w:b/>
              </w:rPr>
              <w:t>Código</w:t>
            </w:r>
          </w:p>
        </w:tc>
        <w:tc>
          <w:tcPr>
            <w:tcW w:w="6678" w:type="dxa"/>
          </w:tcPr>
          <w:p w14:paraId="22CE9205" w14:textId="77777777" w:rsidR="00A333E8" w:rsidRPr="004212EB" w:rsidRDefault="00A333E8" w:rsidP="004212EB">
            <w:pPr>
              <w:jc w:val="both"/>
              <w:rPr>
                <w:rFonts w:cs="Times New Roman"/>
                <w:b/>
              </w:rPr>
            </w:pPr>
            <w:r w:rsidRPr="004212EB">
              <w:rPr>
                <w:rFonts w:cs="Times New Roman"/>
                <w:lang w:val="en-US"/>
              </w:rPr>
              <w:t>CS_0</w:t>
            </w:r>
            <w:r w:rsidR="003B1E10" w:rsidRPr="004212EB">
              <w:rPr>
                <w:rFonts w:cs="Times New Roman"/>
                <w:lang w:val="en-US"/>
              </w:rPr>
              <w:t>8_10</w:t>
            </w:r>
            <w:r w:rsidR="00273B8F" w:rsidRPr="004212EB">
              <w:rPr>
                <w:rFonts w:cs="Times New Roman"/>
                <w:lang w:val="en-US"/>
              </w:rPr>
              <w:t>_IMG</w:t>
            </w:r>
            <w:r w:rsidRPr="004212EB">
              <w:rPr>
                <w:rFonts w:cs="Times New Roman"/>
                <w:lang w:val="en-US"/>
              </w:rPr>
              <w:t>2</w:t>
            </w:r>
            <w:r w:rsidR="005C494D" w:rsidRPr="004212EB">
              <w:rPr>
                <w:rFonts w:cs="Times New Roman"/>
                <w:lang w:val="en-US"/>
              </w:rPr>
              <w:t>5</w:t>
            </w:r>
          </w:p>
        </w:tc>
      </w:tr>
      <w:tr w:rsidR="00A333E8" w:rsidRPr="004212EB" w14:paraId="0CA46344" w14:textId="77777777" w:rsidTr="00DF41BF">
        <w:tc>
          <w:tcPr>
            <w:tcW w:w="2376" w:type="dxa"/>
          </w:tcPr>
          <w:p w14:paraId="33A5654C" w14:textId="77777777" w:rsidR="00A333E8" w:rsidRPr="004212EB" w:rsidRDefault="00A333E8" w:rsidP="004212EB">
            <w:pPr>
              <w:jc w:val="both"/>
              <w:rPr>
                <w:rFonts w:cs="Times New Roman"/>
              </w:rPr>
            </w:pPr>
            <w:r w:rsidRPr="004212EB">
              <w:rPr>
                <w:rFonts w:cs="Times New Roman"/>
                <w:b/>
              </w:rPr>
              <w:t>Descripción</w:t>
            </w:r>
          </w:p>
        </w:tc>
        <w:tc>
          <w:tcPr>
            <w:tcW w:w="6678" w:type="dxa"/>
          </w:tcPr>
          <w:p w14:paraId="6B2BDC04" w14:textId="13E5B1BD" w:rsidR="00A333E8" w:rsidRPr="004212EB" w:rsidRDefault="0047278B" w:rsidP="004212EB">
            <w:pPr>
              <w:jc w:val="both"/>
              <w:rPr>
                <w:rFonts w:cs="Times New Roman"/>
                <w:lang w:val="es-ES"/>
              </w:rPr>
            </w:pPr>
            <w:r w:rsidRPr="004212EB">
              <w:rPr>
                <w:rFonts w:cs="Times New Roman"/>
                <w:lang w:val="es-ES"/>
              </w:rPr>
              <w:t>Mina de oro</w:t>
            </w:r>
          </w:p>
        </w:tc>
      </w:tr>
      <w:tr w:rsidR="00A333E8" w:rsidRPr="004212EB" w14:paraId="14A9327C" w14:textId="77777777" w:rsidTr="00DD0707">
        <w:trPr>
          <w:trHeight w:val="974"/>
        </w:trPr>
        <w:tc>
          <w:tcPr>
            <w:tcW w:w="2376" w:type="dxa"/>
          </w:tcPr>
          <w:p w14:paraId="1980EB11" w14:textId="77777777" w:rsidR="00A333E8" w:rsidRPr="004212EB" w:rsidRDefault="00A333E8" w:rsidP="004212EB">
            <w:pPr>
              <w:jc w:val="both"/>
              <w:rPr>
                <w:rFonts w:cs="Times New Roman"/>
              </w:rPr>
            </w:pPr>
            <w:r w:rsidRPr="004212EB">
              <w:rPr>
                <w:rFonts w:cs="Times New Roman"/>
                <w:b/>
              </w:rPr>
              <w:t>Código Shutterstock (o URL o la ruta en AulaPlaneta)</w:t>
            </w:r>
          </w:p>
        </w:tc>
        <w:tc>
          <w:tcPr>
            <w:tcW w:w="6678" w:type="dxa"/>
          </w:tcPr>
          <w:p w14:paraId="06AE1483" w14:textId="77777777" w:rsidR="00DD0707" w:rsidRPr="004212EB" w:rsidRDefault="00DD0707" w:rsidP="004212EB">
            <w:pPr>
              <w:jc w:val="both"/>
              <w:rPr>
                <w:rFonts w:eastAsia="Times New Roman" w:cs="Times New Roman"/>
                <w:color w:val="000000"/>
                <w:lang w:eastAsia="es-ES_tradnl"/>
              </w:rPr>
            </w:pPr>
            <w:r w:rsidRPr="004212EB">
              <w:rPr>
                <w:rFonts w:eastAsia="Times New Roman" w:cs="Times New Roman"/>
                <w:color w:val="000000"/>
                <w:lang w:eastAsia="es-ES_tradnl"/>
              </w:rPr>
              <w:t>Gold mines.</w:t>
            </w:r>
          </w:p>
          <w:p w14:paraId="5F55A9B3" w14:textId="22DAAAF6" w:rsidR="00DD0707" w:rsidRPr="004212EB" w:rsidRDefault="00DD0707" w:rsidP="004212EB">
            <w:pPr>
              <w:jc w:val="both"/>
              <w:rPr>
                <w:rFonts w:eastAsia="Times New Roman" w:cs="Times New Roman"/>
                <w:color w:val="000000"/>
                <w:lang w:eastAsia="es-ES_tradnl"/>
              </w:rPr>
            </w:pPr>
            <w:r w:rsidRPr="004212EB">
              <w:rPr>
                <w:rFonts w:eastAsia="Times New Roman" w:cs="Times New Roman"/>
                <w:color w:val="000000"/>
                <w:lang w:eastAsia="es-ES_tradnl"/>
              </w:rPr>
              <w:t>Número de la imagen</w:t>
            </w:r>
            <w:r w:rsidR="00E40C35" w:rsidRPr="004212EB">
              <w:rPr>
                <w:rFonts w:eastAsia="Times New Roman" w:cs="Times New Roman"/>
                <w:color w:val="000000"/>
                <w:lang w:eastAsia="es-ES_tradnl"/>
              </w:rPr>
              <w:t xml:space="preserve"> </w:t>
            </w:r>
            <w:r w:rsidRPr="004212EB">
              <w:rPr>
                <w:rFonts w:eastAsia="Times New Roman" w:cs="Times New Roman"/>
                <w:color w:val="000000"/>
                <w:lang w:eastAsia="es-ES_tradnl"/>
              </w:rPr>
              <w:t>44095420</w:t>
            </w:r>
          </w:p>
          <w:p w14:paraId="645E5AE6" w14:textId="77777777" w:rsidR="00A333E8" w:rsidRPr="004212EB" w:rsidRDefault="00DD0707" w:rsidP="004212EB">
            <w:pPr>
              <w:jc w:val="both"/>
              <w:rPr>
                <w:rFonts w:eastAsia="Times New Roman" w:cs="Times New Roman"/>
                <w:color w:val="000000"/>
                <w:lang w:eastAsia="es-ES_tradnl"/>
              </w:rPr>
            </w:pPr>
            <w:r w:rsidRPr="004212EB">
              <w:rPr>
                <w:rFonts w:eastAsia="Times New Roman" w:cs="Times New Roman"/>
                <w:color w:val="000000"/>
                <w:lang w:eastAsia="es-ES_tradnl"/>
              </w:rPr>
              <w:t>Derecho de autor: Vitalii Nesterchuk</w:t>
            </w:r>
          </w:p>
          <w:p w14:paraId="0B09DE7E" w14:textId="1B522FD2" w:rsidR="000F2082" w:rsidRPr="004212EB" w:rsidRDefault="000F2082" w:rsidP="004212EB">
            <w:pPr>
              <w:jc w:val="both"/>
              <w:rPr>
                <w:rFonts w:eastAsia="Times New Roman" w:cs="Times New Roman"/>
                <w:color w:val="000000"/>
                <w:lang w:eastAsia="es-ES_tradnl"/>
              </w:rPr>
            </w:pPr>
            <w:r w:rsidRPr="004212EB">
              <w:rPr>
                <w:rFonts w:eastAsia="Times New Roman" w:cs="Times New Roman"/>
                <w:color w:val="000000"/>
                <w:lang w:eastAsia="es-ES_tradnl"/>
              </w:rPr>
              <w:t>Ok, revisada</w:t>
            </w:r>
          </w:p>
        </w:tc>
      </w:tr>
      <w:tr w:rsidR="00A333E8" w:rsidRPr="004212EB" w14:paraId="47A4BC20" w14:textId="77777777" w:rsidTr="00DF41BF">
        <w:tc>
          <w:tcPr>
            <w:tcW w:w="2376" w:type="dxa"/>
          </w:tcPr>
          <w:p w14:paraId="3A02870E" w14:textId="77777777" w:rsidR="00A333E8" w:rsidRPr="004212EB" w:rsidRDefault="00A333E8" w:rsidP="004212EB">
            <w:pPr>
              <w:jc w:val="both"/>
              <w:rPr>
                <w:rFonts w:cs="Times New Roman"/>
              </w:rPr>
            </w:pPr>
            <w:r w:rsidRPr="004212EB">
              <w:rPr>
                <w:rFonts w:cs="Times New Roman"/>
                <w:b/>
              </w:rPr>
              <w:t>Pie de imagen</w:t>
            </w:r>
          </w:p>
        </w:tc>
        <w:tc>
          <w:tcPr>
            <w:tcW w:w="6678" w:type="dxa"/>
          </w:tcPr>
          <w:p w14:paraId="2775A677" w14:textId="688A2134" w:rsidR="00DD0707" w:rsidRPr="004212EB" w:rsidRDefault="00DD0707" w:rsidP="004212EB">
            <w:pPr>
              <w:jc w:val="both"/>
              <w:rPr>
                <w:rFonts w:eastAsia="Times New Roman" w:cs="Times New Roman"/>
                <w:color w:val="000000"/>
                <w:lang w:eastAsia="es-ES_tradnl"/>
              </w:rPr>
            </w:pPr>
            <w:r w:rsidRPr="004212EB">
              <w:rPr>
                <w:rFonts w:eastAsia="Times New Roman" w:cs="Times New Roman"/>
                <w:color w:val="000000"/>
                <w:lang w:eastAsia="es-ES_tradnl"/>
              </w:rPr>
              <w:t xml:space="preserve">Uno de los principales problemas ambientales en América Latina es la explotación minera. Los desechos tóxicos, como el mercurio para la </w:t>
            </w:r>
            <w:ins w:id="708" w:author="TOSHIBA" w:date="2016-02-05T09:32:00Z">
              <w:r w:rsidR="0073357D">
                <w:rPr>
                  <w:rFonts w:eastAsia="Times New Roman" w:cs="Times New Roman"/>
                  <w:color w:val="000000"/>
                  <w:lang w:eastAsia="es-ES_tradnl"/>
                </w:rPr>
                <w:t xml:space="preserve">extracción </w:t>
              </w:r>
            </w:ins>
            <w:del w:id="709" w:author="TOSHIBA" w:date="2016-02-05T09:32:00Z">
              <w:r w:rsidRPr="004212EB" w:rsidDel="0073357D">
                <w:rPr>
                  <w:rFonts w:eastAsia="Times New Roman" w:cs="Times New Roman"/>
                  <w:color w:val="000000"/>
                  <w:lang w:eastAsia="es-ES_tradnl"/>
                </w:rPr>
                <w:delText xml:space="preserve">explotación </w:delText>
              </w:r>
            </w:del>
            <w:r w:rsidRPr="004212EB">
              <w:rPr>
                <w:rFonts w:eastAsia="Times New Roman" w:cs="Times New Roman"/>
                <w:color w:val="000000"/>
                <w:lang w:eastAsia="es-ES_tradnl"/>
              </w:rPr>
              <w:t>aurífera, terminan en fuentes hídricas, como se observa en esta mina de oro en Bolivia.</w:t>
            </w:r>
          </w:p>
          <w:p w14:paraId="0E03ECEB" w14:textId="697626A7" w:rsidR="00A333E8" w:rsidRPr="004212EB" w:rsidRDefault="00A333E8" w:rsidP="004212EB">
            <w:pPr>
              <w:jc w:val="both"/>
              <w:rPr>
                <w:rFonts w:cs="Times New Roman"/>
              </w:rPr>
            </w:pPr>
          </w:p>
        </w:tc>
      </w:tr>
    </w:tbl>
    <w:p w14:paraId="15D1FFC7" w14:textId="77777777" w:rsidR="00EE2DFF" w:rsidRPr="004212EB" w:rsidRDefault="00EE2DFF" w:rsidP="004212EB">
      <w:pPr>
        <w:jc w:val="both"/>
        <w:rPr>
          <w:rFonts w:eastAsia="Times New Roman" w:cs="Times New Roman"/>
          <w:color w:val="000000"/>
          <w:lang w:eastAsia="es-ES_tradnl"/>
        </w:rPr>
      </w:pPr>
    </w:p>
    <w:p w14:paraId="3E5A7712" w14:textId="77777777" w:rsidR="00DD0707" w:rsidRPr="004212EB" w:rsidRDefault="00DD0707" w:rsidP="004212EB">
      <w:pPr>
        <w:jc w:val="both"/>
        <w:rPr>
          <w:rFonts w:eastAsia="Times New Roman" w:cs="Times New Roman"/>
          <w:color w:val="000000"/>
          <w:lang w:eastAsia="es-ES_tradnl"/>
        </w:rPr>
      </w:pPr>
    </w:p>
    <w:p w14:paraId="61F58B6E" w14:textId="77777777" w:rsidR="00DD0707" w:rsidRPr="004212EB" w:rsidRDefault="00DD0707" w:rsidP="004212EB">
      <w:pPr>
        <w:jc w:val="both"/>
        <w:rPr>
          <w:rFonts w:eastAsia="Times New Roman" w:cs="Times New Roman"/>
          <w:color w:val="000000"/>
          <w:lang w:eastAsia="es-ES_tradnl"/>
        </w:rPr>
      </w:pPr>
    </w:p>
    <w:p w14:paraId="344E3B34" w14:textId="77777777" w:rsidR="00EE2DFF" w:rsidRPr="004212EB" w:rsidRDefault="00EE2DFF"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R1</w:t>
      </w:r>
      <w:r w:rsidR="006A5CD3" w:rsidRPr="004212EB">
        <w:rPr>
          <w:rFonts w:ascii="Times New Roman" w:eastAsia="Times New Roman" w:hAnsi="Times New Roman" w:cs="Times New Roman"/>
          <w:lang w:eastAsia="es-ES_tradnl"/>
        </w:rPr>
        <w:t>4</w:t>
      </w:r>
      <w:r w:rsidRPr="004212EB">
        <w:rPr>
          <w:rFonts w:ascii="Times New Roman" w:eastAsia="Times New Roman" w:hAnsi="Times New Roman" w:cs="Times New Roman"/>
          <w:lang w:eastAsia="es-ES_tradnl"/>
        </w:rPr>
        <w:t xml:space="preserve">0 M </w:t>
      </w:r>
    </w:p>
    <w:tbl>
      <w:tblPr>
        <w:tblStyle w:val="Tablaconcuadrcula"/>
        <w:tblW w:w="0" w:type="auto"/>
        <w:tblLayout w:type="fixed"/>
        <w:tblLook w:val="04A0" w:firstRow="1" w:lastRow="0" w:firstColumn="1" w:lastColumn="0" w:noHBand="0" w:noVBand="1"/>
      </w:tblPr>
      <w:tblGrid>
        <w:gridCol w:w="1696"/>
        <w:gridCol w:w="7132"/>
      </w:tblGrid>
      <w:tr w:rsidR="00EE2DFF" w:rsidRPr="004212EB" w14:paraId="56F0C1A7" w14:textId="77777777" w:rsidTr="003E28F5">
        <w:tc>
          <w:tcPr>
            <w:tcW w:w="8828" w:type="dxa"/>
            <w:gridSpan w:val="2"/>
            <w:shd w:val="clear" w:color="auto" w:fill="000000" w:themeFill="text1"/>
          </w:tcPr>
          <w:p w14:paraId="3841FF6D" w14:textId="77777777" w:rsidR="00EE2DFF" w:rsidRPr="004212EB" w:rsidRDefault="00EE2DFF" w:rsidP="004212EB">
            <w:pPr>
              <w:jc w:val="both"/>
              <w:rPr>
                <w:rFonts w:cs="Times New Roman"/>
                <w:b/>
                <w:color w:val="FFFFFF" w:themeColor="background1"/>
              </w:rPr>
            </w:pPr>
            <w:r w:rsidRPr="004212EB">
              <w:rPr>
                <w:rFonts w:cs="Times New Roman"/>
                <w:b/>
                <w:color w:val="FFFFFF" w:themeColor="background1"/>
              </w:rPr>
              <w:t>Practica: recurso nuevo</w:t>
            </w:r>
          </w:p>
        </w:tc>
      </w:tr>
      <w:tr w:rsidR="00EE2DFF" w:rsidRPr="004212EB" w14:paraId="7CD2AA71" w14:textId="77777777" w:rsidTr="003E28F5">
        <w:tc>
          <w:tcPr>
            <w:tcW w:w="1696" w:type="dxa"/>
          </w:tcPr>
          <w:p w14:paraId="6D420153" w14:textId="77777777" w:rsidR="00EE2DFF" w:rsidRPr="004212EB" w:rsidRDefault="00EE2DFF" w:rsidP="004212EB">
            <w:pPr>
              <w:jc w:val="both"/>
              <w:rPr>
                <w:rFonts w:cs="Times New Roman"/>
                <w:b/>
                <w:color w:val="000000"/>
              </w:rPr>
            </w:pPr>
            <w:r w:rsidRPr="004212EB">
              <w:rPr>
                <w:rFonts w:cs="Times New Roman"/>
                <w:b/>
                <w:color w:val="000000"/>
              </w:rPr>
              <w:t>Código</w:t>
            </w:r>
          </w:p>
        </w:tc>
        <w:tc>
          <w:tcPr>
            <w:tcW w:w="7132" w:type="dxa"/>
          </w:tcPr>
          <w:p w14:paraId="1839CF4E" w14:textId="77777777" w:rsidR="00EE2DFF" w:rsidRPr="004212EB" w:rsidRDefault="00EE2DFF" w:rsidP="004212EB">
            <w:pPr>
              <w:jc w:val="both"/>
              <w:rPr>
                <w:rFonts w:cs="Times New Roman"/>
                <w:b/>
                <w:color w:val="000000"/>
              </w:rPr>
            </w:pPr>
            <w:r w:rsidRPr="004212EB">
              <w:rPr>
                <w:rFonts w:cs="Times New Roman"/>
                <w:lang w:val="en-US"/>
              </w:rPr>
              <w:t>CS_08_10_REC1</w:t>
            </w:r>
            <w:r w:rsidR="004C3573" w:rsidRPr="004212EB">
              <w:rPr>
                <w:rFonts w:cs="Times New Roman"/>
                <w:lang w:val="en-US"/>
              </w:rPr>
              <w:t>4</w:t>
            </w:r>
            <w:r w:rsidRPr="004212EB">
              <w:rPr>
                <w:rFonts w:cs="Times New Roman"/>
                <w:lang w:val="en-US"/>
              </w:rPr>
              <w:t>0</w:t>
            </w:r>
          </w:p>
        </w:tc>
      </w:tr>
      <w:tr w:rsidR="00EE2DFF" w:rsidRPr="004212EB" w14:paraId="4D8B8930" w14:textId="77777777" w:rsidTr="003E28F5">
        <w:tc>
          <w:tcPr>
            <w:tcW w:w="1696" w:type="dxa"/>
          </w:tcPr>
          <w:p w14:paraId="38E1995A" w14:textId="77777777" w:rsidR="00EE2DFF" w:rsidRPr="004212EB" w:rsidRDefault="00EE2DFF" w:rsidP="004212EB">
            <w:pPr>
              <w:jc w:val="both"/>
              <w:rPr>
                <w:rFonts w:cs="Times New Roman"/>
                <w:color w:val="000000"/>
              </w:rPr>
            </w:pPr>
            <w:r w:rsidRPr="004212EB">
              <w:rPr>
                <w:rFonts w:cs="Times New Roman"/>
                <w:b/>
                <w:color w:val="000000"/>
              </w:rPr>
              <w:t>Título</w:t>
            </w:r>
          </w:p>
        </w:tc>
        <w:tc>
          <w:tcPr>
            <w:tcW w:w="7132" w:type="dxa"/>
          </w:tcPr>
          <w:p w14:paraId="41C4E58A" w14:textId="77777777" w:rsidR="00130EAA" w:rsidRPr="004212EB" w:rsidRDefault="00B63DF1" w:rsidP="004212EB">
            <w:pPr>
              <w:jc w:val="both"/>
              <w:rPr>
                <w:rFonts w:cs="Times New Roman"/>
                <w:color w:val="000000"/>
              </w:rPr>
            </w:pPr>
            <w:r w:rsidRPr="004212EB">
              <w:rPr>
                <w:rFonts w:cs="Times New Roman"/>
                <w:color w:val="000000"/>
              </w:rPr>
              <w:t>Co</w:t>
            </w:r>
            <w:r w:rsidR="000E285C" w:rsidRPr="004212EB">
              <w:rPr>
                <w:rFonts w:cs="Times New Roman"/>
                <w:color w:val="000000"/>
              </w:rPr>
              <w:t xml:space="preserve">mprende los factores de la biodiversidad en </w:t>
            </w:r>
            <w:r w:rsidRPr="004212EB">
              <w:rPr>
                <w:rFonts w:cs="Times New Roman"/>
                <w:color w:val="000000"/>
              </w:rPr>
              <w:t>la región neotropical</w:t>
            </w:r>
          </w:p>
          <w:p w14:paraId="39A6C2CA" w14:textId="77777777" w:rsidR="00130EAA" w:rsidRPr="004212EB" w:rsidRDefault="00130EAA" w:rsidP="004212EB">
            <w:pPr>
              <w:jc w:val="both"/>
              <w:rPr>
                <w:rFonts w:cs="Times New Roman"/>
                <w:color w:val="000000"/>
              </w:rPr>
            </w:pPr>
          </w:p>
        </w:tc>
      </w:tr>
      <w:tr w:rsidR="00EE2DFF" w:rsidRPr="004212EB" w14:paraId="12AD6372" w14:textId="77777777" w:rsidTr="003E28F5">
        <w:tc>
          <w:tcPr>
            <w:tcW w:w="1696" w:type="dxa"/>
          </w:tcPr>
          <w:p w14:paraId="7D1ACD0D" w14:textId="77777777" w:rsidR="00EE2DFF" w:rsidRPr="004212EB" w:rsidRDefault="00EE2DFF" w:rsidP="004212EB">
            <w:pPr>
              <w:jc w:val="both"/>
              <w:rPr>
                <w:rFonts w:cs="Times New Roman"/>
                <w:b/>
                <w:color w:val="000000"/>
              </w:rPr>
            </w:pPr>
            <w:r w:rsidRPr="004212EB">
              <w:rPr>
                <w:rFonts w:cs="Times New Roman"/>
                <w:b/>
                <w:color w:val="000000"/>
              </w:rPr>
              <w:t>Descripción</w:t>
            </w:r>
          </w:p>
        </w:tc>
        <w:tc>
          <w:tcPr>
            <w:tcW w:w="7132" w:type="dxa"/>
          </w:tcPr>
          <w:p w14:paraId="4FB29FE8" w14:textId="3C7159DA" w:rsidR="00EE2DFF" w:rsidRPr="004212EB" w:rsidRDefault="00B63DF1" w:rsidP="004212EB">
            <w:pPr>
              <w:jc w:val="both"/>
              <w:rPr>
                <w:rFonts w:cs="Times New Roman"/>
                <w:color w:val="000000"/>
              </w:rPr>
            </w:pPr>
            <w:r w:rsidRPr="004212EB">
              <w:rPr>
                <w:rFonts w:cs="Times New Roman"/>
                <w:color w:val="000000"/>
              </w:rPr>
              <w:t>Actividad que permite c</w:t>
            </w:r>
            <w:r w:rsidR="000E285C" w:rsidRPr="004212EB">
              <w:rPr>
                <w:rFonts w:cs="Times New Roman"/>
                <w:color w:val="000000"/>
              </w:rPr>
              <w:t xml:space="preserve">omprender la biodiversidad de </w:t>
            </w:r>
            <w:r w:rsidRPr="004212EB">
              <w:rPr>
                <w:rFonts w:cs="Times New Roman"/>
                <w:color w:val="000000"/>
              </w:rPr>
              <w:t>fauna y flora en la región del Amazonas</w:t>
            </w:r>
          </w:p>
        </w:tc>
      </w:tr>
      <w:tr w:rsidR="003E28F5" w:rsidRPr="004212EB" w14:paraId="08B3B837" w14:textId="77777777" w:rsidTr="003E28F5">
        <w:tc>
          <w:tcPr>
            <w:tcW w:w="1696" w:type="dxa"/>
          </w:tcPr>
          <w:p w14:paraId="7FE370A9" w14:textId="77777777" w:rsidR="003E28F5" w:rsidRPr="004212EB" w:rsidRDefault="003E28F5" w:rsidP="004212EB">
            <w:pPr>
              <w:jc w:val="both"/>
              <w:rPr>
                <w:rFonts w:cs="Times New Roman"/>
                <w:b/>
                <w:color w:val="000000"/>
              </w:rPr>
            </w:pPr>
          </w:p>
        </w:tc>
        <w:tc>
          <w:tcPr>
            <w:tcW w:w="7132" w:type="dxa"/>
          </w:tcPr>
          <w:p w14:paraId="38DB69B2" w14:textId="77777777" w:rsidR="003E28F5" w:rsidRPr="004212EB" w:rsidRDefault="003E28F5" w:rsidP="004212EB">
            <w:pPr>
              <w:jc w:val="both"/>
              <w:rPr>
                <w:rFonts w:cs="Times New Roman"/>
                <w:color w:val="000000"/>
              </w:rPr>
            </w:pPr>
            <w:r w:rsidRPr="004212EB">
              <w:rPr>
                <w:rFonts w:cs="Times New Roman"/>
                <w:color w:val="000000"/>
              </w:rPr>
              <w:t>apoyado en texto de hispánica)</w:t>
            </w:r>
          </w:p>
          <w:p w14:paraId="5472AC7A" w14:textId="4E5DC89F" w:rsidR="003E28F5" w:rsidRPr="004212EB" w:rsidRDefault="003E28F5" w:rsidP="004212EB">
            <w:pPr>
              <w:jc w:val="both"/>
              <w:rPr>
                <w:rFonts w:cs="Times New Roman"/>
                <w:color w:val="000000"/>
              </w:rPr>
            </w:pPr>
            <w:r w:rsidRPr="004212EB">
              <w:rPr>
                <w:rFonts w:cs="Times New Roman"/>
                <w:color w:val="000000"/>
              </w:rPr>
              <w:t>Amazon</w:t>
            </w:r>
            <w:del w:id="710" w:author="TOSHIBA" w:date="2016-02-04T10:28:00Z">
              <w:r w:rsidRPr="004212EB" w:rsidDel="00AE6792">
                <w:rPr>
                  <w:rFonts w:cs="Times New Roman"/>
                  <w:color w:val="000000"/>
                </w:rPr>
                <w:delText>í</w:delText>
              </w:r>
            </w:del>
            <w:ins w:id="711" w:author="TOSHIBA" w:date="2016-02-04T10:28:00Z">
              <w:r w:rsidR="00AE6792">
                <w:rPr>
                  <w:rFonts w:cs="Times New Roman"/>
                  <w:color w:val="000000"/>
                </w:rPr>
                <w:t>i</w:t>
              </w:r>
            </w:ins>
            <w:r w:rsidRPr="004212EB">
              <w:rPr>
                <w:rFonts w:cs="Times New Roman"/>
                <w:color w:val="000000"/>
              </w:rPr>
              <w:t>a, un tesoro de biodiversidad</w:t>
            </w:r>
          </w:p>
          <w:p w14:paraId="4E4FA3DA" w14:textId="77777777" w:rsidR="003E28F5" w:rsidRPr="004212EB" w:rsidRDefault="0057792C" w:rsidP="004212EB">
            <w:pPr>
              <w:jc w:val="both"/>
              <w:rPr>
                <w:rFonts w:cs="Times New Roman"/>
                <w:color w:val="000000"/>
              </w:rPr>
            </w:pPr>
            <w:hyperlink r:id="rId45" w:history="1">
              <w:r w:rsidR="003E28F5" w:rsidRPr="004212EB">
                <w:rPr>
                  <w:rStyle w:val="Hipervnculo"/>
                  <w:rFonts w:cs="Times New Roman"/>
                </w:rPr>
                <w:t>http://hispanicasaber.planetasaber.com/theworld/monographics/seccions/cards/default.asp?art=39&amp;pk=3205</w:t>
              </w:r>
            </w:hyperlink>
          </w:p>
          <w:p w14:paraId="604DD2BC" w14:textId="77777777" w:rsidR="003E28F5" w:rsidRPr="004212EB" w:rsidRDefault="003E28F5" w:rsidP="004212EB">
            <w:pPr>
              <w:jc w:val="both"/>
              <w:rPr>
                <w:rFonts w:cs="Times New Roman"/>
                <w:color w:val="000000"/>
              </w:rPr>
            </w:pPr>
            <w:r w:rsidRPr="004212EB">
              <w:rPr>
                <w:rFonts w:cs="Times New Roman"/>
                <w:color w:val="000000"/>
              </w:rPr>
              <w:t>Motor M6A</w:t>
            </w:r>
          </w:p>
          <w:p w14:paraId="6DF48AC4" w14:textId="77777777" w:rsidR="003E28F5" w:rsidRPr="004212EB" w:rsidRDefault="003E28F5" w:rsidP="004212EB">
            <w:pPr>
              <w:jc w:val="both"/>
              <w:rPr>
                <w:rFonts w:cs="Times New Roman"/>
              </w:rPr>
            </w:pPr>
            <w:r w:rsidRPr="004212EB">
              <w:rPr>
                <w:rFonts w:cs="Times New Roman"/>
              </w:rPr>
              <w:t>Autoría:Miguel</w:t>
            </w:r>
          </w:p>
          <w:p w14:paraId="5365EFF7" w14:textId="19187D8C" w:rsidR="00CF30BB" w:rsidRPr="004212EB" w:rsidRDefault="00CF30BB" w:rsidP="004212EB">
            <w:pPr>
              <w:jc w:val="both"/>
              <w:rPr>
                <w:rFonts w:cs="Times New Roman"/>
                <w:color w:val="000000"/>
              </w:rPr>
            </w:pPr>
            <w:r w:rsidRPr="004212EB">
              <w:rPr>
                <w:rFonts w:cs="Times New Roman"/>
              </w:rPr>
              <w:t>OK, editado, 10 imágenes solicitadas.</w:t>
            </w:r>
          </w:p>
        </w:tc>
      </w:tr>
    </w:tbl>
    <w:p w14:paraId="20CCCFED" w14:textId="77777777" w:rsidR="00EE2DFF" w:rsidRPr="004212EB" w:rsidRDefault="00EE2DFF" w:rsidP="004212EB">
      <w:pPr>
        <w:jc w:val="both"/>
        <w:rPr>
          <w:rFonts w:cs="Times New Roman"/>
          <w:highlight w:val="yellow"/>
        </w:rPr>
      </w:pPr>
    </w:p>
    <w:p w14:paraId="6C5183D2" w14:textId="77777777" w:rsidR="00EE2DFF" w:rsidRPr="004212EB" w:rsidRDefault="00EE2DFF" w:rsidP="004212EB">
      <w:pPr>
        <w:jc w:val="both"/>
        <w:rPr>
          <w:rFonts w:cs="Times New Roman"/>
        </w:rPr>
      </w:pPr>
    </w:p>
    <w:p w14:paraId="0E3B0F7F" w14:textId="77777777" w:rsidR="00EE2DFF" w:rsidRPr="004212EB" w:rsidRDefault="00DF5ED0" w:rsidP="004212EB">
      <w:pPr>
        <w:jc w:val="both"/>
        <w:rPr>
          <w:rFonts w:cs="Times New Roman"/>
        </w:rPr>
      </w:pPr>
      <w:r w:rsidRPr="004212EB">
        <w:rPr>
          <w:rFonts w:cs="Times New Roman"/>
          <w:highlight w:val="yellow"/>
        </w:rPr>
        <w:t>[SECCIÓN 2]</w:t>
      </w:r>
    </w:p>
    <w:p w14:paraId="0ACE2686" w14:textId="77777777" w:rsidR="00236CB3" w:rsidRPr="004212EB" w:rsidRDefault="00BA2CDD" w:rsidP="004212EB">
      <w:pPr>
        <w:pStyle w:val="Ttulo2"/>
        <w:jc w:val="both"/>
        <w:rPr>
          <w:rFonts w:ascii="Times New Roman" w:hAnsi="Times New Roman" w:cs="Times New Roman"/>
          <w:sz w:val="24"/>
          <w:szCs w:val="24"/>
        </w:rPr>
      </w:pPr>
      <w:bookmarkStart w:id="712" w:name="_Toc436127662"/>
      <w:r w:rsidRPr="004212EB">
        <w:rPr>
          <w:rFonts w:ascii="Times New Roman" w:hAnsi="Times New Roman" w:cs="Times New Roman"/>
          <w:sz w:val="24"/>
          <w:szCs w:val="24"/>
        </w:rPr>
        <w:t>4</w:t>
      </w:r>
      <w:r w:rsidR="00236CB3" w:rsidRPr="004212EB">
        <w:rPr>
          <w:rFonts w:ascii="Times New Roman" w:hAnsi="Times New Roman" w:cs="Times New Roman"/>
          <w:sz w:val="24"/>
          <w:szCs w:val="24"/>
        </w:rPr>
        <w:t>.4 Consolidación</w:t>
      </w:r>
      <w:bookmarkEnd w:id="712"/>
    </w:p>
    <w:p w14:paraId="21A89CAD" w14:textId="77777777" w:rsidR="00236CB3" w:rsidRPr="004212EB" w:rsidRDefault="00236CB3" w:rsidP="004212EB">
      <w:pPr>
        <w:jc w:val="both"/>
        <w:rPr>
          <w:rFonts w:cs="Times New Roman"/>
        </w:rPr>
      </w:pPr>
      <w:r w:rsidRPr="004212EB">
        <w:rPr>
          <w:rStyle w:val="un"/>
          <w:rFonts w:cs="Times New Roman"/>
        </w:rPr>
        <w:t>Actividades para consolidar lo que has aprendido en esta sección.</w:t>
      </w:r>
    </w:p>
    <w:p w14:paraId="5C8F62F3" w14:textId="77777777" w:rsidR="00236CB3" w:rsidRPr="004212EB" w:rsidRDefault="006A5CD3" w:rsidP="004212EB">
      <w:pPr>
        <w:pStyle w:val="Ttulo5"/>
        <w:jc w:val="both"/>
        <w:rPr>
          <w:rFonts w:ascii="Times New Roman" w:hAnsi="Times New Roman" w:cs="Times New Roman"/>
        </w:rPr>
      </w:pPr>
      <w:r w:rsidRPr="004212EB">
        <w:rPr>
          <w:rFonts w:ascii="Times New Roman" w:hAnsi="Times New Roman" w:cs="Times New Roman"/>
        </w:rPr>
        <w:t>R15</w:t>
      </w:r>
      <w:r w:rsidR="00962807" w:rsidRPr="004212EB">
        <w:rPr>
          <w:rFonts w:ascii="Times New Roman" w:hAnsi="Times New Roman" w:cs="Times New Roman"/>
        </w:rPr>
        <w:t>0</w:t>
      </w:r>
      <w:r w:rsidR="00236CB3" w:rsidRPr="004212EB">
        <w:rPr>
          <w:rFonts w:ascii="Times New Roman" w:hAnsi="Times New Roman" w:cs="Times New Roman"/>
        </w:rPr>
        <w:t>Consolid</w:t>
      </w:r>
    </w:p>
    <w:tbl>
      <w:tblPr>
        <w:tblStyle w:val="Tablaconcuadrcula"/>
        <w:tblW w:w="0" w:type="auto"/>
        <w:tblLook w:val="04A0" w:firstRow="1" w:lastRow="0" w:firstColumn="1" w:lastColumn="0" w:noHBand="0" w:noVBand="1"/>
      </w:tblPr>
      <w:tblGrid>
        <w:gridCol w:w="2518"/>
        <w:gridCol w:w="6515"/>
      </w:tblGrid>
      <w:tr w:rsidR="00236CB3" w:rsidRPr="004212EB" w14:paraId="75AEAC05" w14:textId="77777777" w:rsidTr="0001107C">
        <w:tc>
          <w:tcPr>
            <w:tcW w:w="9033" w:type="dxa"/>
            <w:gridSpan w:val="2"/>
            <w:shd w:val="clear" w:color="auto" w:fill="000000" w:themeFill="text1"/>
          </w:tcPr>
          <w:p w14:paraId="03D3F6C6" w14:textId="77777777" w:rsidR="00236CB3" w:rsidRPr="004212EB" w:rsidRDefault="00236CB3" w:rsidP="004212EB">
            <w:pPr>
              <w:jc w:val="both"/>
              <w:rPr>
                <w:rFonts w:cs="Times New Roman"/>
                <w:b/>
                <w:color w:val="FFFFFF" w:themeColor="background1"/>
              </w:rPr>
            </w:pPr>
            <w:r w:rsidRPr="004212EB">
              <w:rPr>
                <w:rFonts w:cs="Times New Roman"/>
                <w:b/>
                <w:color w:val="FFFFFF" w:themeColor="background1"/>
              </w:rPr>
              <w:t>Practica: recurso nuevo</w:t>
            </w:r>
          </w:p>
        </w:tc>
      </w:tr>
      <w:tr w:rsidR="00236CB3" w:rsidRPr="004212EB" w14:paraId="26253F55" w14:textId="77777777" w:rsidTr="0001107C">
        <w:tc>
          <w:tcPr>
            <w:tcW w:w="2518" w:type="dxa"/>
          </w:tcPr>
          <w:p w14:paraId="490A2E75" w14:textId="77777777" w:rsidR="00236CB3" w:rsidRPr="004212EB" w:rsidRDefault="00236CB3" w:rsidP="004212EB">
            <w:pPr>
              <w:jc w:val="both"/>
              <w:rPr>
                <w:rFonts w:cs="Times New Roman"/>
                <w:b/>
                <w:color w:val="000000"/>
              </w:rPr>
            </w:pPr>
            <w:r w:rsidRPr="004212EB">
              <w:rPr>
                <w:rFonts w:cs="Times New Roman"/>
                <w:b/>
                <w:color w:val="000000"/>
              </w:rPr>
              <w:t>Código</w:t>
            </w:r>
          </w:p>
        </w:tc>
        <w:tc>
          <w:tcPr>
            <w:tcW w:w="6515" w:type="dxa"/>
          </w:tcPr>
          <w:p w14:paraId="26A5150C" w14:textId="77777777" w:rsidR="00236CB3" w:rsidRPr="004212EB" w:rsidRDefault="004C3573" w:rsidP="004212EB">
            <w:pPr>
              <w:jc w:val="both"/>
              <w:rPr>
                <w:rFonts w:cs="Times New Roman"/>
                <w:b/>
                <w:color w:val="000000"/>
              </w:rPr>
            </w:pPr>
            <w:r w:rsidRPr="004212EB">
              <w:rPr>
                <w:rFonts w:cs="Times New Roman"/>
                <w:lang w:val="es-CO"/>
              </w:rPr>
              <w:t>CS_08_10_REC15</w:t>
            </w:r>
            <w:r w:rsidR="00236CB3" w:rsidRPr="004212EB">
              <w:rPr>
                <w:rFonts w:cs="Times New Roman"/>
                <w:lang w:val="es-CO"/>
              </w:rPr>
              <w:t>0</w:t>
            </w:r>
          </w:p>
        </w:tc>
      </w:tr>
      <w:tr w:rsidR="00236CB3" w:rsidRPr="004212EB" w14:paraId="6D43924E" w14:textId="77777777" w:rsidTr="0001107C">
        <w:tc>
          <w:tcPr>
            <w:tcW w:w="2518" w:type="dxa"/>
          </w:tcPr>
          <w:p w14:paraId="7DFB6EC6" w14:textId="77777777" w:rsidR="00236CB3" w:rsidRPr="004212EB" w:rsidRDefault="00236CB3" w:rsidP="004212EB">
            <w:pPr>
              <w:jc w:val="both"/>
              <w:rPr>
                <w:rFonts w:cs="Times New Roman"/>
                <w:color w:val="000000"/>
              </w:rPr>
            </w:pPr>
            <w:r w:rsidRPr="004212EB">
              <w:rPr>
                <w:rFonts w:cs="Times New Roman"/>
                <w:b/>
                <w:color w:val="000000"/>
              </w:rPr>
              <w:t>Título</w:t>
            </w:r>
          </w:p>
        </w:tc>
        <w:tc>
          <w:tcPr>
            <w:tcW w:w="6515" w:type="dxa"/>
          </w:tcPr>
          <w:p w14:paraId="31D5AC66" w14:textId="335C64D4" w:rsidR="00236CB3" w:rsidRPr="004212EB" w:rsidRDefault="00F92EED" w:rsidP="004212EB">
            <w:pPr>
              <w:jc w:val="both"/>
              <w:rPr>
                <w:rFonts w:cs="Times New Roman"/>
                <w:color w:val="000000"/>
              </w:rPr>
            </w:pPr>
            <w:r w:rsidRPr="004212EB">
              <w:rPr>
                <w:rFonts w:cs="Times New Roman"/>
                <w:color w:val="000000"/>
              </w:rPr>
              <w:t xml:space="preserve">Refuerza tu aprendizaje: </w:t>
            </w:r>
            <w:r w:rsidR="00902816" w:rsidRPr="004212EB">
              <w:rPr>
                <w:rFonts w:cs="Times New Roman"/>
                <w:color w:val="000000"/>
              </w:rPr>
              <w:t>Los reinos paleotropical y neotropical</w:t>
            </w:r>
          </w:p>
        </w:tc>
      </w:tr>
      <w:tr w:rsidR="00236CB3" w:rsidRPr="004212EB" w14:paraId="19243167" w14:textId="77777777" w:rsidTr="0001107C">
        <w:tc>
          <w:tcPr>
            <w:tcW w:w="2518" w:type="dxa"/>
          </w:tcPr>
          <w:p w14:paraId="54509E97" w14:textId="77777777" w:rsidR="00236CB3" w:rsidRPr="004212EB" w:rsidRDefault="00236CB3" w:rsidP="004212EB">
            <w:pPr>
              <w:jc w:val="both"/>
              <w:rPr>
                <w:rFonts w:cs="Times New Roman"/>
                <w:b/>
                <w:color w:val="000000"/>
              </w:rPr>
            </w:pPr>
            <w:r w:rsidRPr="004212EB">
              <w:rPr>
                <w:rFonts w:cs="Times New Roman"/>
                <w:b/>
                <w:color w:val="000000"/>
              </w:rPr>
              <w:t>Descripción</w:t>
            </w:r>
          </w:p>
        </w:tc>
        <w:tc>
          <w:tcPr>
            <w:tcW w:w="6515" w:type="dxa"/>
          </w:tcPr>
          <w:p w14:paraId="33E0E232" w14:textId="385F58A2" w:rsidR="00236CB3" w:rsidRPr="004212EB" w:rsidRDefault="00F92EED" w:rsidP="004212EB">
            <w:pPr>
              <w:jc w:val="both"/>
              <w:rPr>
                <w:rFonts w:cs="Times New Roman"/>
                <w:color w:val="000000"/>
              </w:rPr>
            </w:pPr>
            <w:r w:rsidRPr="004212EB">
              <w:rPr>
                <w:rFonts w:cs="Times New Roman"/>
                <w:color w:val="000000"/>
              </w:rPr>
              <w:t xml:space="preserve">Actividades </w:t>
            </w:r>
            <w:ins w:id="713" w:author="TOSHIBA" w:date="2016-02-04T10:51:00Z">
              <w:r w:rsidR="00B41247">
                <w:rPr>
                  <w:rFonts w:cs="Times New Roman"/>
                  <w:color w:val="000000"/>
                </w:rPr>
                <w:t xml:space="preserve">sobre Los reinos paleotropical y neotropical </w:t>
              </w:r>
            </w:ins>
            <w:del w:id="714" w:author="TOSHIBA" w:date="2016-02-04T10:51:00Z">
              <w:r w:rsidRPr="004212EB" w:rsidDel="00B41247">
                <w:rPr>
                  <w:rFonts w:cs="Times New Roman"/>
                  <w:color w:val="000000"/>
                </w:rPr>
                <w:delText>para consolidar lo que has aprendido en esta sección</w:delText>
              </w:r>
            </w:del>
          </w:p>
          <w:p w14:paraId="55C8F322" w14:textId="6D7DB808" w:rsidR="000058D7" w:rsidRPr="004212EB" w:rsidRDefault="000058D7" w:rsidP="004212EB">
            <w:pPr>
              <w:jc w:val="both"/>
              <w:rPr>
                <w:rFonts w:cs="Times New Roman"/>
                <w:color w:val="000000"/>
              </w:rPr>
            </w:pPr>
          </w:p>
        </w:tc>
      </w:tr>
      <w:tr w:rsidR="00434D8A" w:rsidRPr="004212EB" w14:paraId="5113C0A6" w14:textId="77777777" w:rsidTr="0001107C">
        <w:tc>
          <w:tcPr>
            <w:tcW w:w="2518" w:type="dxa"/>
          </w:tcPr>
          <w:p w14:paraId="0F8A0FBA" w14:textId="77777777" w:rsidR="00434D8A" w:rsidRPr="004212EB" w:rsidRDefault="00434D8A" w:rsidP="004212EB">
            <w:pPr>
              <w:jc w:val="both"/>
              <w:rPr>
                <w:rFonts w:cs="Times New Roman"/>
                <w:b/>
                <w:color w:val="000000"/>
              </w:rPr>
            </w:pPr>
          </w:p>
        </w:tc>
        <w:tc>
          <w:tcPr>
            <w:tcW w:w="6515" w:type="dxa"/>
          </w:tcPr>
          <w:p w14:paraId="0B09EAD1" w14:textId="77777777" w:rsidR="00434D8A" w:rsidRPr="004212EB" w:rsidRDefault="00434D8A" w:rsidP="004212EB">
            <w:pPr>
              <w:jc w:val="both"/>
              <w:rPr>
                <w:rFonts w:cs="Times New Roman"/>
                <w:color w:val="000000"/>
              </w:rPr>
            </w:pPr>
            <w:r w:rsidRPr="004212EB">
              <w:rPr>
                <w:rFonts w:cs="Times New Roman"/>
                <w:color w:val="000000"/>
              </w:rPr>
              <w:t>M101</w:t>
            </w:r>
          </w:p>
          <w:p w14:paraId="16821A96" w14:textId="77777777" w:rsidR="00434D8A" w:rsidRPr="004212EB" w:rsidRDefault="00434D8A" w:rsidP="004212EB">
            <w:pPr>
              <w:jc w:val="both"/>
              <w:rPr>
                <w:rFonts w:cs="Times New Roman"/>
                <w:color w:val="000000"/>
              </w:rPr>
            </w:pPr>
            <w:r w:rsidRPr="004212EB">
              <w:rPr>
                <w:rFonts w:cs="Times New Roman"/>
                <w:color w:val="000000"/>
              </w:rPr>
              <w:t>Mínimo 10 preguntas</w:t>
            </w:r>
          </w:p>
          <w:p w14:paraId="4958412A" w14:textId="77777777" w:rsidR="00434D8A" w:rsidRPr="004212EB" w:rsidRDefault="00902816" w:rsidP="004212EB">
            <w:pPr>
              <w:jc w:val="both"/>
              <w:rPr>
                <w:rFonts w:cs="Times New Roman"/>
              </w:rPr>
            </w:pPr>
            <w:r w:rsidRPr="004212EB">
              <w:rPr>
                <w:rFonts w:cs="Times New Roman"/>
              </w:rPr>
              <w:t>Autoría: Miguel.</w:t>
            </w:r>
          </w:p>
          <w:p w14:paraId="3D2A1E7E" w14:textId="77777777" w:rsidR="00902816" w:rsidRDefault="009F5014" w:rsidP="004212EB">
            <w:pPr>
              <w:jc w:val="both"/>
              <w:rPr>
                <w:rFonts w:cs="Times New Roman"/>
                <w:color w:val="000000"/>
              </w:rPr>
            </w:pPr>
            <w:r>
              <w:rPr>
                <w:rFonts w:cs="Times New Roman"/>
                <w:color w:val="000000"/>
              </w:rPr>
              <w:t>Ok, editado, 1 imagen solicitada.</w:t>
            </w:r>
          </w:p>
          <w:p w14:paraId="3E8A0CA4" w14:textId="287F5975" w:rsidR="009F5014" w:rsidRPr="004212EB" w:rsidRDefault="009F5014" w:rsidP="004212EB">
            <w:pPr>
              <w:jc w:val="both"/>
              <w:rPr>
                <w:rFonts w:cs="Times New Roman"/>
                <w:color w:val="000000"/>
              </w:rPr>
            </w:pPr>
            <w:r>
              <w:rPr>
                <w:rFonts w:cs="Times New Roman"/>
                <w:color w:val="000000"/>
              </w:rPr>
              <w:t>Ok, imagen revisada 30 enero</w:t>
            </w:r>
          </w:p>
        </w:tc>
      </w:tr>
    </w:tbl>
    <w:p w14:paraId="1C87EBED" w14:textId="59C8C6D1" w:rsidR="00236CB3" w:rsidRPr="004212EB" w:rsidRDefault="00236CB3" w:rsidP="004212EB">
      <w:pPr>
        <w:jc w:val="both"/>
        <w:rPr>
          <w:rFonts w:eastAsia="Times New Roman" w:cs="Times New Roman"/>
          <w:color w:val="000000"/>
          <w:lang w:eastAsia="es-ES_tradnl"/>
        </w:rPr>
      </w:pPr>
    </w:p>
    <w:p w14:paraId="5F323853" w14:textId="77777777" w:rsidR="00DF5ED0" w:rsidRPr="004212EB" w:rsidRDefault="00DF5ED0" w:rsidP="004212EB">
      <w:pPr>
        <w:jc w:val="both"/>
        <w:rPr>
          <w:rFonts w:cs="Times New Roman"/>
        </w:rPr>
      </w:pPr>
      <w:r w:rsidRPr="004212EB">
        <w:rPr>
          <w:rFonts w:cs="Times New Roman"/>
          <w:highlight w:val="yellow"/>
        </w:rPr>
        <w:t>[SECCIÓN 1]</w:t>
      </w:r>
    </w:p>
    <w:p w14:paraId="24A7B51A" w14:textId="5733CC0D" w:rsidR="00C3629E" w:rsidRPr="004212EB" w:rsidRDefault="00BA2CDD" w:rsidP="004212EB">
      <w:pPr>
        <w:pStyle w:val="Ttulo1"/>
        <w:jc w:val="both"/>
        <w:rPr>
          <w:rFonts w:ascii="Times New Roman" w:hAnsi="Times New Roman" w:cs="Times New Roman"/>
          <w:sz w:val="24"/>
          <w:szCs w:val="24"/>
        </w:rPr>
      </w:pPr>
      <w:bookmarkStart w:id="715" w:name="_Toc436127663"/>
      <w:r w:rsidRPr="004212EB">
        <w:rPr>
          <w:rFonts w:ascii="Times New Roman" w:hAnsi="Times New Roman" w:cs="Times New Roman"/>
          <w:sz w:val="24"/>
          <w:szCs w:val="24"/>
        </w:rPr>
        <w:t>5</w:t>
      </w:r>
      <w:r w:rsidR="00E40C35" w:rsidRPr="004212EB">
        <w:rPr>
          <w:rFonts w:ascii="Times New Roman" w:hAnsi="Times New Roman" w:cs="Times New Roman"/>
          <w:sz w:val="24"/>
          <w:szCs w:val="24"/>
        </w:rPr>
        <w:t xml:space="preserve"> </w:t>
      </w:r>
      <w:r w:rsidR="00C249C4" w:rsidRPr="004212EB">
        <w:rPr>
          <w:rFonts w:ascii="Times New Roman" w:hAnsi="Times New Roman" w:cs="Times New Roman"/>
          <w:sz w:val="24"/>
          <w:szCs w:val="24"/>
        </w:rPr>
        <w:t>Los reinos</w:t>
      </w:r>
      <w:r w:rsidR="00035F7B" w:rsidRPr="004212EB">
        <w:rPr>
          <w:rFonts w:ascii="Times New Roman" w:hAnsi="Times New Roman" w:cs="Times New Roman"/>
          <w:sz w:val="24"/>
          <w:szCs w:val="24"/>
        </w:rPr>
        <w:t xml:space="preserve"> </w:t>
      </w:r>
      <w:del w:id="716" w:author="TOSHIBA" w:date="2016-02-04T10:52:00Z">
        <w:r w:rsidR="00035F7B" w:rsidRPr="004212EB" w:rsidDel="00B41247">
          <w:rPr>
            <w:rFonts w:ascii="Times New Roman" w:hAnsi="Times New Roman" w:cs="Times New Roman"/>
            <w:sz w:val="24"/>
            <w:szCs w:val="24"/>
          </w:rPr>
          <w:delText>A</w:delText>
        </w:r>
      </w:del>
      <w:ins w:id="717" w:author="TOSHIBA" w:date="2016-02-04T10:52:00Z">
        <w:r w:rsidR="00B41247">
          <w:rPr>
            <w:rFonts w:ascii="Times New Roman" w:hAnsi="Times New Roman" w:cs="Times New Roman"/>
            <w:sz w:val="24"/>
            <w:szCs w:val="24"/>
          </w:rPr>
          <w:t>a</w:t>
        </w:r>
      </w:ins>
      <w:r w:rsidR="00035F7B" w:rsidRPr="004212EB">
        <w:rPr>
          <w:rFonts w:ascii="Times New Roman" w:hAnsi="Times New Roman" w:cs="Times New Roman"/>
          <w:sz w:val="24"/>
          <w:szCs w:val="24"/>
        </w:rPr>
        <w:t>ustraliano</w:t>
      </w:r>
      <w:r w:rsidR="00C249C4" w:rsidRPr="004212EB">
        <w:rPr>
          <w:rFonts w:ascii="Times New Roman" w:hAnsi="Times New Roman" w:cs="Times New Roman"/>
          <w:sz w:val="24"/>
          <w:szCs w:val="24"/>
        </w:rPr>
        <w:t xml:space="preserve"> </w:t>
      </w:r>
      <w:r w:rsidR="00A67C1B" w:rsidRPr="004212EB">
        <w:rPr>
          <w:rFonts w:ascii="Times New Roman" w:hAnsi="Times New Roman" w:cs="Times New Roman"/>
          <w:sz w:val="24"/>
          <w:szCs w:val="24"/>
        </w:rPr>
        <w:t xml:space="preserve">y </w:t>
      </w:r>
      <w:del w:id="718" w:author="TOSHIBA" w:date="2016-02-04T10:52:00Z">
        <w:r w:rsidR="00035F7B" w:rsidRPr="004212EB" w:rsidDel="00B41247">
          <w:rPr>
            <w:rFonts w:ascii="Times New Roman" w:hAnsi="Times New Roman" w:cs="Times New Roman"/>
            <w:sz w:val="24"/>
            <w:szCs w:val="24"/>
          </w:rPr>
          <w:delText>A</w:delText>
        </w:r>
      </w:del>
      <w:ins w:id="719" w:author="TOSHIBA" w:date="2016-02-04T10:52:00Z">
        <w:r w:rsidR="00B41247">
          <w:rPr>
            <w:rFonts w:ascii="Times New Roman" w:hAnsi="Times New Roman" w:cs="Times New Roman"/>
            <w:sz w:val="24"/>
            <w:szCs w:val="24"/>
          </w:rPr>
          <w:t>a</w:t>
        </w:r>
      </w:ins>
      <w:r w:rsidR="00035F7B" w:rsidRPr="004212EB">
        <w:rPr>
          <w:rFonts w:ascii="Times New Roman" w:hAnsi="Times New Roman" w:cs="Times New Roman"/>
          <w:sz w:val="24"/>
          <w:szCs w:val="24"/>
        </w:rPr>
        <w:t>ntártico</w:t>
      </w:r>
      <w:bookmarkEnd w:id="715"/>
    </w:p>
    <w:p w14:paraId="50DB5DF7" w14:textId="77777777" w:rsidR="00035F7B" w:rsidRPr="004212EB" w:rsidRDefault="00035F7B" w:rsidP="004212EB">
      <w:pPr>
        <w:jc w:val="both"/>
        <w:rPr>
          <w:rFonts w:cs="Times New Roman"/>
        </w:rPr>
      </w:pPr>
    </w:p>
    <w:p w14:paraId="13FA8E1B" w14:textId="13E5D0A3" w:rsidR="008C6C08" w:rsidRPr="004212EB" w:rsidRDefault="00887FB1" w:rsidP="004212EB">
      <w:pPr>
        <w:jc w:val="both"/>
        <w:rPr>
          <w:rFonts w:cs="Times New Roman"/>
        </w:rPr>
      </w:pPr>
      <w:r w:rsidRPr="004212EB">
        <w:rPr>
          <w:rFonts w:cs="Times New Roman"/>
        </w:rPr>
        <w:t>La</w:t>
      </w:r>
      <w:r w:rsidR="00E051C4" w:rsidRPr="004212EB">
        <w:rPr>
          <w:rFonts w:cs="Times New Roman"/>
        </w:rPr>
        <w:t>s</w:t>
      </w:r>
      <w:r w:rsidRPr="004212EB">
        <w:rPr>
          <w:rFonts w:cs="Times New Roman"/>
        </w:rPr>
        <w:t xml:space="preserve"> regi</w:t>
      </w:r>
      <w:r w:rsidR="00E051C4" w:rsidRPr="004212EB">
        <w:rPr>
          <w:rFonts w:cs="Times New Roman"/>
        </w:rPr>
        <w:t>ones</w:t>
      </w:r>
      <w:r w:rsidR="007B635A" w:rsidRPr="004212EB">
        <w:rPr>
          <w:rFonts w:cs="Times New Roman"/>
        </w:rPr>
        <w:t xml:space="preserve"> de Australia, Oceanía </w:t>
      </w:r>
      <w:r w:rsidRPr="004212EB">
        <w:rPr>
          <w:rFonts w:cs="Times New Roman"/>
        </w:rPr>
        <w:t xml:space="preserve">y la Antártida estuvieron unidas hasta inicios del </w:t>
      </w:r>
      <w:del w:id="720" w:author="TOSHIBA" w:date="2016-02-04T10:52:00Z">
        <w:r w:rsidRPr="004212EB" w:rsidDel="00B41247">
          <w:rPr>
            <w:rFonts w:cs="Times New Roman"/>
            <w:b/>
          </w:rPr>
          <w:delText>c</w:delText>
        </w:r>
      </w:del>
      <w:ins w:id="721" w:author="TOSHIBA" w:date="2016-02-04T10:52:00Z">
        <w:r w:rsidR="00B41247">
          <w:rPr>
            <w:rFonts w:cs="Times New Roman"/>
            <w:b/>
          </w:rPr>
          <w:t>C</w:t>
        </w:r>
      </w:ins>
      <w:r w:rsidRPr="004212EB">
        <w:rPr>
          <w:rFonts w:cs="Times New Roman"/>
          <w:b/>
        </w:rPr>
        <w:t>enozoico</w:t>
      </w:r>
      <w:r w:rsidRPr="004212EB">
        <w:rPr>
          <w:rFonts w:cs="Times New Roman"/>
        </w:rPr>
        <w:t>. Australia se movió hacia el nor</w:t>
      </w:r>
      <w:r w:rsidR="007B635A" w:rsidRPr="004212EB">
        <w:rPr>
          <w:rFonts w:cs="Times New Roman"/>
        </w:rPr>
        <w:t xml:space="preserve">este </w:t>
      </w:r>
      <w:r w:rsidRPr="004212EB">
        <w:rPr>
          <w:rFonts w:cs="Times New Roman"/>
        </w:rPr>
        <w:t xml:space="preserve">y la Antártida </w:t>
      </w:r>
      <w:r w:rsidR="007B635A" w:rsidRPr="004212EB">
        <w:rPr>
          <w:rFonts w:cs="Times New Roman"/>
        </w:rPr>
        <w:t xml:space="preserve">permaneció cerca </w:t>
      </w:r>
      <w:ins w:id="722" w:author="TOSHIBA" w:date="2016-02-04T10:52:00Z">
        <w:r w:rsidR="00B41247">
          <w:rPr>
            <w:rFonts w:cs="Times New Roman"/>
          </w:rPr>
          <w:t>de</w:t>
        </w:r>
      </w:ins>
      <w:del w:id="723" w:author="TOSHIBA" w:date="2016-02-04T10:52:00Z">
        <w:r w:rsidR="007B635A" w:rsidRPr="004212EB" w:rsidDel="00B41247">
          <w:rPr>
            <w:rFonts w:cs="Times New Roman"/>
          </w:rPr>
          <w:delText>a</w:delText>
        </w:r>
      </w:del>
      <w:r w:rsidR="007B635A" w:rsidRPr="004212EB">
        <w:rPr>
          <w:rFonts w:cs="Times New Roman"/>
        </w:rPr>
        <w:t xml:space="preserve">l </w:t>
      </w:r>
      <w:del w:id="724" w:author="TOSHIBA" w:date="2016-02-04T10:52:00Z">
        <w:r w:rsidR="007B635A" w:rsidRPr="004212EB" w:rsidDel="00B41247">
          <w:rPr>
            <w:rFonts w:cs="Times New Roman"/>
          </w:rPr>
          <w:delText>p</w:delText>
        </w:r>
      </w:del>
      <w:ins w:id="725" w:author="TOSHIBA" w:date="2016-02-04T10:52:00Z">
        <w:r w:rsidR="00B41247">
          <w:rPr>
            <w:rFonts w:cs="Times New Roman"/>
          </w:rPr>
          <w:t>P</w:t>
        </w:r>
      </w:ins>
      <w:r w:rsidR="007B635A" w:rsidRPr="004212EB">
        <w:rPr>
          <w:rFonts w:cs="Times New Roman"/>
        </w:rPr>
        <w:t xml:space="preserve">olo </w:t>
      </w:r>
      <w:del w:id="726" w:author="TOSHIBA" w:date="2016-02-04T10:52:00Z">
        <w:r w:rsidR="007B635A" w:rsidRPr="004212EB" w:rsidDel="00B41247">
          <w:rPr>
            <w:rFonts w:cs="Times New Roman"/>
          </w:rPr>
          <w:delText>s</w:delText>
        </w:r>
      </w:del>
      <w:ins w:id="727" w:author="TOSHIBA" w:date="2016-02-04T10:52:00Z">
        <w:r w:rsidR="00B41247">
          <w:rPr>
            <w:rFonts w:cs="Times New Roman"/>
          </w:rPr>
          <w:t>S</w:t>
        </w:r>
      </w:ins>
      <w:r w:rsidR="007B635A" w:rsidRPr="004212EB">
        <w:rPr>
          <w:rFonts w:cs="Times New Roman"/>
        </w:rPr>
        <w:t xml:space="preserve">ur. Esta separación </w:t>
      </w:r>
      <w:del w:id="728" w:author="TOSHIBA" w:date="2016-02-05T09:34:00Z">
        <w:r w:rsidR="007B635A" w:rsidRPr="004212EB" w:rsidDel="0073357D">
          <w:rPr>
            <w:rFonts w:cs="Times New Roman"/>
          </w:rPr>
          <w:delText>con</w:delText>
        </w:r>
      </w:del>
      <w:r w:rsidR="007B635A" w:rsidRPr="004212EB">
        <w:rPr>
          <w:rFonts w:cs="Times New Roman"/>
        </w:rPr>
        <w:t xml:space="preserve">lleva al distanciamiento de estas regiones con los grandes continentes </w:t>
      </w:r>
      <w:ins w:id="729" w:author="TOSHIBA" w:date="2016-02-04T10:53:00Z">
        <w:r w:rsidR="00B41247">
          <w:rPr>
            <w:rFonts w:cs="Times New Roman"/>
          </w:rPr>
          <w:t xml:space="preserve">y </w:t>
        </w:r>
      </w:ins>
      <w:r w:rsidR="007B635A" w:rsidRPr="004212EB">
        <w:rPr>
          <w:rFonts w:cs="Times New Roman"/>
        </w:rPr>
        <w:t>establec</w:t>
      </w:r>
      <w:ins w:id="730" w:author="TOSHIBA" w:date="2016-02-04T10:53:00Z">
        <w:r w:rsidR="00B41247">
          <w:rPr>
            <w:rFonts w:cs="Times New Roman"/>
          </w:rPr>
          <w:t xml:space="preserve">e </w:t>
        </w:r>
      </w:ins>
      <w:del w:id="731" w:author="TOSHIBA" w:date="2016-02-04T10:53:00Z">
        <w:r w:rsidR="007B635A" w:rsidRPr="004212EB" w:rsidDel="00B41247">
          <w:rPr>
            <w:rFonts w:cs="Times New Roman"/>
          </w:rPr>
          <w:delText xml:space="preserve">iéndose </w:delText>
        </w:r>
      </w:del>
      <w:r w:rsidR="007B635A" w:rsidRPr="004212EB">
        <w:rPr>
          <w:rFonts w:cs="Times New Roman"/>
        </w:rPr>
        <w:t xml:space="preserve">la evolución de </w:t>
      </w:r>
      <w:r w:rsidR="007B635A" w:rsidRPr="004212EB">
        <w:rPr>
          <w:rFonts w:cs="Times New Roman"/>
          <w:b/>
        </w:rPr>
        <w:t>comunidades</w:t>
      </w:r>
      <w:r w:rsidR="007B635A" w:rsidRPr="004212EB">
        <w:rPr>
          <w:rFonts w:cs="Times New Roman"/>
        </w:rPr>
        <w:t xml:space="preserve"> vegetales y anima</w:t>
      </w:r>
      <w:r w:rsidR="008C6C08" w:rsidRPr="004212EB">
        <w:rPr>
          <w:rFonts w:cs="Times New Roman"/>
        </w:rPr>
        <w:t>les específicos en cada uno de e</w:t>
      </w:r>
      <w:r w:rsidR="007B635A" w:rsidRPr="004212EB">
        <w:rPr>
          <w:rFonts w:cs="Times New Roman"/>
        </w:rPr>
        <w:t xml:space="preserve">stos continentes. </w:t>
      </w:r>
    </w:p>
    <w:p w14:paraId="28534829" w14:textId="77777777" w:rsidR="006A5CD3" w:rsidRPr="004212EB" w:rsidRDefault="006A5CD3" w:rsidP="004212EB">
      <w:pPr>
        <w:jc w:val="both"/>
        <w:rPr>
          <w:rFonts w:eastAsia="Times New Roman" w:cs="Times New Roman"/>
          <w:color w:val="000000"/>
          <w:lang w:eastAsia="es-ES_tradnl"/>
        </w:rPr>
      </w:pPr>
    </w:p>
    <w:p w14:paraId="1E041A4C" w14:textId="77777777" w:rsidR="006A5CD3" w:rsidRPr="004212EB" w:rsidRDefault="006A5CD3"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R160 F</w:t>
      </w:r>
    </w:p>
    <w:tbl>
      <w:tblPr>
        <w:tblStyle w:val="Tablaconcuadrcula"/>
        <w:tblW w:w="0" w:type="auto"/>
        <w:tblLook w:val="04A0" w:firstRow="1" w:lastRow="0" w:firstColumn="1" w:lastColumn="0" w:noHBand="0" w:noVBand="1"/>
      </w:tblPr>
      <w:tblGrid>
        <w:gridCol w:w="2518"/>
        <w:gridCol w:w="6515"/>
      </w:tblGrid>
      <w:tr w:rsidR="006A5CD3" w:rsidRPr="004212EB" w14:paraId="084B18A3" w14:textId="77777777" w:rsidTr="0001107C">
        <w:tc>
          <w:tcPr>
            <w:tcW w:w="9033" w:type="dxa"/>
            <w:gridSpan w:val="2"/>
            <w:shd w:val="clear" w:color="auto" w:fill="000000" w:themeFill="text1"/>
          </w:tcPr>
          <w:p w14:paraId="1E71A170" w14:textId="77777777" w:rsidR="006A5CD3" w:rsidRPr="004212EB" w:rsidRDefault="006A5CD3" w:rsidP="004212EB">
            <w:pPr>
              <w:jc w:val="both"/>
              <w:rPr>
                <w:rFonts w:cs="Times New Roman"/>
                <w:b/>
                <w:color w:val="FFFFFF" w:themeColor="background1"/>
              </w:rPr>
            </w:pPr>
            <w:r w:rsidRPr="004212EB">
              <w:rPr>
                <w:rFonts w:cs="Times New Roman"/>
                <w:b/>
                <w:color w:val="FFFFFF" w:themeColor="background1"/>
              </w:rPr>
              <w:t>Profundiza: recurso nuevo</w:t>
            </w:r>
          </w:p>
        </w:tc>
      </w:tr>
      <w:tr w:rsidR="006A5CD3" w:rsidRPr="004212EB" w14:paraId="511E7E95" w14:textId="77777777" w:rsidTr="0001107C">
        <w:tc>
          <w:tcPr>
            <w:tcW w:w="2518" w:type="dxa"/>
          </w:tcPr>
          <w:p w14:paraId="43FCDB9D" w14:textId="77777777" w:rsidR="006A5CD3" w:rsidRPr="004212EB" w:rsidRDefault="006A5CD3" w:rsidP="004212EB">
            <w:pPr>
              <w:jc w:val="both"/>
              <w:rPr>
                <w:rFonts w:cs="Times New Roman"/>
                <w:b/>
                <w:color w:val="000000"/>
              </w:rPr>
            </w:pPr>
            <w:r w:rsidRPr="004212EB">
              <w:rPr>
                <w:rFonts w:cs="Times New Roman"/>
                <w:b/>
                <w:color w:val="000000"/>
              </w:rPr>
              <w:t>Código</w:t>
            </w:r>
          </w:p>
        </w:tc>
        <w:tc>
          <w:tcPr>
            <w:tcW w:w="6515" w:type="dxa"/>
          </w:tcPr>
          <w:p w14:paraId="5681EAEE" w14:textId="77777777" w:rsidR="006A5CD3" w:rsidRPr="004212EB" w:rsidRDefault="006A5CD3" w:rsidP="004212EB">
            <w:pPr>
              <w:jc w:val="both"/>
              <w:rPr>
                <w:rFonts w:cs="Times New Roman"/>
                <w:b/>
                <w:color w:val="000000"/>
              </w:rPr>
            </w:pPr>
            <w:r w:rsidRPr="004212EB">
              <w:rPr>
                <w:rFonts w:cs="Times New Roman"/>
                <w:lang w:val="en-US"/>
              </w:rPr>
              <w:t>CS_08_10_REC1</w:t>
            </w:r>
            <w:r w:rsidR="004C3573" w:rsidRPr="004212EB">
              <w:rPr>
                <w:rFonts w:cs="Times New Roman"/>
                <w:lang w:val="en-US"/>
              </w:rPr>
              <w:t>6</w:t>
            </w:r>
            <w:r w:rsidRPr="004212EB">
              <w:rPr>
                <w:rFonts w:cs="Times New Roman"/>
                <w:lang w:val="en-US"/>
              </w:rPr>
              <w:t>0</w:t>
            </w:r>
          </w:p>
        </w:tc>
      </w:tr>
      <w:tr w:rsidR="006A5CD3" w:rsidRPr="004212EB" w14:paraId="3E74BE38" w14:textId="77777777" w:rsidTr="0001107C">
        <w:tc>
          <w:tcPr>
            <w:tcW w:w="2518" w:type="dxa"/>
          </w:tcPr>
          <w:p w14:paraId="19EAF6F8" w14:textId="77777777" w:rsidR="006A5CD3" w:rsidRPr="004212EB" w:rsidRDefault="006A5CD3" w:rsidP="004212EB">
            <w:pPr>
              <w:jc w:val="both"/>
              <w:rPr>
                <w:rFonts w:cs="Times New Roman"/>
                <w:color w:val="000000"/>
              </w:rPr>
            </w:pPr>
            <w:r w:rsidRPr="004212EB">
              <w:rPr>
                <w:rFonts w:cs="Times New Roman"/>
                <w:b/>
                <w:color w:val="000000"/>
              </w:rPr>
              <w:t>Título</w:t>
            </w:r>
          </w:p>
        </w:tc>
        <w:tc>
          <w:tcPr>
            <w:tcW w:w="6515" w:type="dxa"/>
          </w:tcPr>
          <w:p w14:paraId="66113D97" w14:textId="01816EDE" w:rsidR="006A5CD3" w:rsidRPr="004212EB" w:rsidRDefault="005B30CA" w:rsidP="00B41247">
            <w:pPr>
              <w:jc w:val="both"/>
              <w:rPr>
                <w:rFonts w:cs="Times New Roman"/>
                <w:color w:val="000000"/>
              </w:rPr>
            </w:pPr>
            <w:r w:rsidRPr="004212EB">
              <w:rPr>
                <w:rFonts w:cs="Times New Roman"/>
                <w:color w:val="000000"/>
              </w:rPr>
              <w:t xml:space="preserve">El reino </w:t>
            </w:r>
            <w:del w:id="732" w:author="TOSHIBA" w:date="2016-02-04T10:53:00Z">
              <w:r w:rsidRPr="004212EB" w:rsidDel="00B41247">
                <w:rPr>
                  <w:rFonts w:cs="Times New Roman"/>
                  <w:color w:val="000000"/>
                </w:rPr>
                <w:delText>A</w:delText>
              </w:r>
            </w:del>
            <w:ins w:id="733" w:author="TOSHIBA" w:date="2016-02-04T10:53:00Z">
              <w:r w:rsidR="00B41247">
                <w:rPr>
                  <w:rFonts w:cs="Times New Roman"/>
                  <w:color w:val="000000"/>
                </w:rPr>
                <w:t>a</w:t>
              </w:r>
            </w:ins>
            <w:r w:rsidRPr="004212EB">
              <w:rPr>
                <w:rFonts w:cs="Times New Roman"/>
                <w:color w:val="000000"/>
              </w:rPr>
              <w:t xml:space="preserve">ustraliano y el reino </w:t>
            </w:r>
            <w:del w:id="734" w:author="TOSHIBA" w:date="2016-02-04T10:53:00Z">
              <w:r w:rsidRPr="004212EB" w:rsidDel="00B41247">
                <w:rPr>
                  <w:rFonts w:cs="Times New Roman"/>
                  <w:color w:val="000000"/>
                </w:rPr>
                <w:delText>A</w:delText>
              </w:r>
            </w:del>
            <w:ins w:id="735" w:author="TOSHIBA" w:date="2016-02-04T10:53:00Z">
              <w:r w:rsidR="00B41247">
                <w:rPr>
                  <w:rFonts w:cs="Times New Roman"/>
                  <w:color w:val="000000"/>
                </w:rPr>
                <w:t>a</w:t>
              </w:r>
            </w:ins>
            <w:r w:rsidRPr="004212EB">
              <w:rPr>
                <w:rFonts w:cs="Times New Roman"/>
                <w:color w:val="000000"/>
              </w:rPr>
              <w:t>ntártico</w:t>
            </w:r>
          </w:p>
        </w:tc>
      </w:tr>
      <w:tr w:rsidR="006A5CD3" w:rsidRPr="004212EB" w14:paraId="351461A5" w14:textId="77777777" w:rsidTr="0001107C">
        <w:tc>
          <w:tcPr>
            <w:tcW w:w="2518" w:type="dxa"/>
          </w:tcPr>
          <w:p w14:paraId="1FB2478F" w14:textId="77777777" w:rsidR="006A5CD3" w:rsidRPr="004212EB" w:rsidRDefault="006A5CD3" w:rsidP="004212EB">
            <w:pPr>
              <w:jc w:val="both"/>
              <w:rPr>
                <w:rFonts w:cs="Times New Roman"/>
                <w:b/>
                <w:color w:val="000000"/>
              </w:rPr>
            </w:pPr>
            <w:r w:rsidRPr="004212EB">
              <w:rPr>
                <w:rFonts w:cs="Times New Roman"/>
                <w:b/>
                <w:color w:val="000000"/>
              </w:rPr>
              <w:t>Descripción</w:t>
            </w:r>
          </w:p>
        </w:tc>
        <w:tc>
          <w:tcPr>
            <w:tcW w:w="6515" w:type="dxa"/>
          </w:tcPr>
          <w:p w14:paraId="019465DC" w14:textId="7281B0FD" w:rsidR="006A5CD3" w:rsidRPr="004212EB" w:rsidRDefault="005B30CA" w:rsidP="0073357D">
            <w:pPr>
              <w:jc w:val="both"/>
              <w:rPr>
                <w:rFonts w:cs="Times New Roman"/>
                <w:color w:val="000000"/>
              </w:rPr>
            </w:pPr>
            <w:r w:rsidRPr="004212EB">
              <w:rPr>
                <w:rFonts w:cs="Times New Roman"/>
                <w:color w:val="000000"/>
              </w:rPr>
              <w:t xml:space="preserve">Interactivo que expone las principales características climáticas y ecosistémicas de los reinos </w:t>
            </w:r>
            <w:del w:id="736" w:author="TOSHIBA" w:date="2016-02-05T09:34:00Z">
              <w:r w:rsidRPr="004212EB" w:rsidDel="0073357D">
                <w:rPr>
                  <w:rFonts w:cs="Times New Roman"/>
                  <w:color w:val="000000"/>
                </w:rPr>
                <w:delText xml:space="preserve">florísticos </w:delText>
              </w:r>
            </w:del>
            <w:del w:id="737" w:author="TOSHIBA" w:date="2016-02-04T10:53:00Z">
              <w:r w:rsidRPr="004212EB" w:rsidDel="00B41247">
                <w:rPr>
                  <w:rFonts w:cs="Times New Roman"/>
                  <w:color w:val="000000"/>
                </w:rPr>
                <w:delText>A</w:delText>
              </w:r>
            </w:del>
            <w:ins w:id="738" w:author="TOSHIBA" w:date="2016-02-04T10:53:00Z">
              <w:r w:rsidR="00B41247">
                <w:rPr>
                  <w:rFonts w:cs="Times New Roman"/>
                  <w:color w:val="000000"/>
                </w:rPr>
                <w:t>a</w:t>
              </w:r>
            </w:ins>
            <w:r w:rsidRPr="004212EB">
              <w:rPr>
                <w:rFonts w:cs="Times New Roman"/>
                <w:color w:val="000000"/>
              </w:rPr>
              <w:t xml:space="preserve">ustraliano y </w:t>
            </w:r>
            <w:del w:id="739" w:author="TOSHIBA" w:date="2016-02-04T10:53:00Z">
              <w:r w:rsidRPr="004212EB" w:rsidDel="00B41247">
                <w:rPr>
                  <w:rFonts w:cs="Times New Roman"/>
                  <w:color w:val="000000"/>
                </w:rPr>
                <w:delText>A</w:delText>
              </w:r>
            </w:del>
            <w:ins w:id="740" w:author="TOSHIBA" w:date="2016-02-04T10:53:00Z">
              <w:r w:rsidR="00B41247">
                <w:rPr>
                  <w:rFonts w:cs="Times New Roman"/>
                  <w:color w:val="000000"/>
                </w:rPr>
                <w:t>a</w:t>
              </w:r>
            </w:ins>
            <w:r w:rsidRPr="004212EB">
              <w:rPr>
                <w:rFonts w:cs="Times New Roman"/>
                <w:color w:val="000000"/>
              </w:rPr>
              <w:t>ntártico</w:t>
            </w:r>
          </w:p>
        </w:tc>
      </w:tr>
      <w:tr w:rsidR="008C6C08" w:rsidRPr="004212EB" w14:paraId="5F66F425" w14:textId="77777777" w:rsidTr="0001107C">
        <w:tc>
          <w:tcPr>
            <w:tcW w:w="2518" w:type="dxa"/>
          </w:tcPr>
          <w:p w14:paraId="53030CCF" w14:textId="77777777" w:rsidR="008C6C08" w:rsidRPr="004212EB" w:rsidRDefault="008C6C08" w:rsidP="004212EB">
            <w:pPr>
              <w:jc w:val="both"/>
              <w:rPr>
                <w:rFonts w:cs="Times New Roman"/>
                <w:b/>
                <w:color w:val="000000"/>
              </w:rPr>
            </w:pPr>
          </w:p>
        </w:tc>
        <w:tc>
          <w:tcPr>
            <w:tcW w:w="6515" w:type="dxa"/>
          </w:tcPr>
          <w:p w14:paraId="76B3A6B1" w14:textId="77777777" w:rsidR="008C6C08" w:rsidRPr="004212EB" w:rsidRDefault="008C6C08" w:rsidP="004212EB">
            <w:pPr>
              <w:jc w:val="both"/>
              <w:rPr>
                <w:rFonts w:cs="Times New Roman"/>
              </w:rPr>
            </w:pPr>
            <w:r w:rsidRPr="004212EB">
              <w:rPr>
                <w:rFonts w:cs="Times New Roman"/>
                <w:color w:val="000000"/>
              </w:rPr>
              <w:t>Motor F4</w:t>
            </w:r>
            <w:r w:rsidRPr="004212EB">
              <w:rPr>
                <w:rFonts w:cs="Times New Roman"/>
              </w:rPr>
              <w:t>Autoría: Miguel</w:t>
            </w:r>
          </w:p>
          <w:p w14:paraId="370F4215" w14:textId="2859409C" w:rsidR="00CC16F2" w:rsidRPr="004212EB" w:rsidRDefault="00CC16F2" w:rsidP="004212EB">
            <w:pPr>
              <w:jc w:val="both"/>
              <w:rPr>
                <w:rFonts w:cs="Times New Roman"/>
                <w:color w:val="000000"/>
              </w:rPr>
            </w:pPr>
            <w:r w:rsidRPr="00D63873">
              <w:rPr>
                <w:rFonts w:cs="Times New Roman"/>
                <w:color w:val="D99594" w:themeColor="accent2" w:themeTint="99"/>
              </w:rPr>
              <w:t>Aún no recibido</w:t>
            </w:r>
            <w:r w:rsidR="00604D74">
              <w:rPr>
                <w:rFonts w:cs="Times New Roman"/>
                <w:color w:val="D99594" w:themeColor="accent2" w:themeTint="99"/>
              </w:rPr>
              <w:t xml:space="preserve"> a 31</w:t>
            </w:r>
            <w:r w:rsidR="00D63873">
              <w:rPr>
                <w:rFonts w:cs="Times New Roman"/>
                <w:color w:val="D99594" w:themeColor="accent2" w:themeTint="99"/>
              </w:rPr>
              <w:t xml:space="preserve"> enero!</w:t>
            </w:r>
          </w:p>
        </w:tc>
      </w:tr>
    </w:tbl>
    <w:p w14:paraId="69F2BDAC" w14:textId="77777777" w:rsidR="006A5CD3" w:rsidRPr="004212EB" w:rsidRDefault="006A5CD3" w:rsidP="004212EB">
      <w:pPr>
        <w:jc w:val="both"/>
        <w:rPr>
          <w:rFonts w:cs="Times New Roman"/>
          <w:highlight w:val="yellow"/>
        </w:rPr>
      </w:pPr>
    </w:p>
    <w:p w14:paraId="206366CF" w14:textId="77777777" w:rsidR="00997911" w:rsidRPr="004212EB" w:rsidRDefault="00E874E5" w:rsidP="004212EB">
      <w:pPr>
        <w:jc w:val="both"/>
        <w:rPr>
          <w:rFonts w:eastAsia="Times New Roman" w:cs="Times New Roman"/>
          <w:b/>
          <w:color w:val="000000"/>
          <w:lang w:eastAsia="es-ES_tradnl"/>
        </w:rPr>
      </w:pPr>
      <w:r w:rsidRPr="004212EB">
        <w:rPr>
          <w:rFonts w:cs="Times New Roman"/>
          <w:highlight w:val="yellow"/>
        </w:rPr>
        <w:t>[SECCIÓN 2]</w:t>
      </w:r>
    </w:p>
    <w:p w14:paraId="206BE3F9" w14:textId="1718B8F4" w:rsidR="00E874E5" w:rsidRPr="004212EB" w:rsidRDefault="00BA2CDD" w:rsidP="004212EB">
      <w:pPr>
        <w:pStyle w:val="Ttulo2"/>
        <w:jc w:val="both"/>
        <w:rPr>
          <w:rFonts w:ascii="Times New Roman" w:eastAsia="Times New Roman" w:hAnsi="Times New Roman" w:cs="Times New Roman"/>
          <w:sz w:val="24"/>
          <w:szCs w:val="24"/>
          <w:lang w:eastAsia="es-ES_tradnl"/>
        </w:rPr>
      </w:pPr>
      <w:bookmarkStart w:id="741" w:name="_Toc436127664"/>
      <w:r w:rsidRPr="004212EB">
        <w:rPr>
          <w:rFonts w:ascii="Times New Roman" w:eastAsia="Times New Roman" w:hAnsi="Times New Roman" w:cs="Times New Roman"/>
          <w:sz w:val="24"/>
          <w:szCs w:val="24"/>
          <w:lang w:eastAsia="es-ES_tradnl"/>
        </w:rPr>
        <w:t>5</w:t>
      </w:r>
      <w:r w:rsidR="00035F7B" w:rsidRPr="004212EB">
        <w:rPr>
          <w:rFonts w:ascii="Times New Roman" w:eastAsia="Times New Roman" w:hAnsi="Times New Roman" w:cs="Times New Roman"/>
          <w:sz w:val="24"/>
          <w:szCs w:val="24"/>
          <w:lang w:eastAsia="es-ES_tradnl"/>
        </w:rPr>
        <w:t>.1</w:t>
      </w:r>
      <w:r w:rsidR="00E874E5" w:rsidRPr="004212EB">
        <w:rPr>
          <w:rFonts w:ascii="Times New Roman" w:eastAsia="Times New Roman" w:hAnsi="Times New Roman" w:cs="Times New Roman"/>
          <w:sz w:val="24"/>
          <w:szCs w:val="24"/>
          <w:lang w:eastAsia="es-ES_tradnl"/>
        </w:rPr>
        <w:t xml:space="preserve"> </w:t>
      </w:r>
      <w:ins w:id="742" w:author="TOSHIBA" w:date="2016-02-04T10:54:00Z">
        <w:r w:rsidR="00B41247">
          <w:rPr>
            <w:rFonts w:ascii="Times New Roman" w:eastAsia="Times New Roman" w:hAnsi="Times New Roman" w:cs="Times New Roman"/>
            <w:sz w:val="24"/>
            <w:szCs w:val="24"/>
            <w:lang w:eastAsia="es-ES_tradnl"/>
          </w:rPr>
          <w:t xml:space="preserve">La </w:t>
        </w:r>
      </w:ins>
      <w:del w:id="743" w:author="TOSHIBA" w:date="2016-02-04T10:54:00Z">
        <w:r w:rsidR="00E874E5" w:rsidRPr="004212EB" w:rsidDel="00B41247">
          <w:rPr>
            <w:rFonts w:ascii="Times New Roman" w:eastAsia="Times New Roman" w:hAnsi="Times New Roman" w:cs="Times New Roman"/>
            <w:sz w:val="24"/>
            <w:szCs w:val="24"/>
            <w:lang w:eastAsia="es-ES_tradnl"/>
          </w:rPr>
          <w:delText>R</w:delText>
        </w:r>
      </w:del>
      <w:ins w:id="744" w:author="TOSHIBA" w:date="2016-02-04T10:54:00Z">
        <w:r w:rsidR="00B41247">
          <w:rPr>
            <w:rFonts w:ascii="Times New Roman" w:eastAsia="Times New Roman" w:hAnsi="Times New Roman" w:cs="Times New Roman"/>
            <w:sz w:val="24"/>
            <w:szCs w:val="24"/>
            <w:lang w:eastAsia="es-ES_tradnl"/>
          </w:rPr>
          <w:t>r</w:t>
        </w:r>
      </w:ins>
      <w:r w:rsidR="00E874E5" w:rsidRPr="004212EB">
        <w:rPr>
          <w:rFonts w:ascii="Times New Roman" w:eastAsia="Times New Roman" w:hAnsi="Times New Roman" w:cs="Times New Roman"/>
          <w:sz w:val="24"/>
          <w:szCs w:val="24"/>
          <w:lang w:eastAsia="es-ES_tradnl"/>
        </w:rPr>
        <w:t>e</w:t>
      </w:r>
      <w:r w:rsidR="00E051C4" w:rsidRPr="004212EB">
        <w:rPr>
          <w:rFonts w:ascii="Times New Roman" w:eastAsia="Times New Roman" w:hAnsi="Times New Roman" w:cs="Times New Roman"/>
          <w:sz w:val="24"/>
          <w:szCs w:val="24"/>
          <w:lang w:eastAsia="es-ES_tradnl"/>
        </w:rPr>
        <w:t xml:space="preserve">gión </w:t>
      </w:r>
      <w:r w:rsidR="00E874E5" w:rsidRPr="004212EB">
        <w:rPr>
          <w:rFonts w:ascii="Times New Roman" w:eastAsia="Times New Roman" w:hAnsi="Times New Roman" w:cs="Times New Roman"/>
          <w:sz w:val="24"/>
          <w:szCs w:val="24"/>
          <w:lang w:eastAsia="es-ES_tradnl"/>
        </w:rPr>
        <w:t>biogeográfic</w:t>
      </w:r>
      <w:r w:rsidR="00E051C4" w:rsidRPr="004212EB">
        <w:rPr>
          <w:rFonts w:ascii="Times New Roman" w:eastAsia="Times New Roman" w:hAnsi="Times New Roman" w:cs="Times New Roman"/>
          <w:sz w:val="24"/>
          <w:szCs w:val="24"/>
          <w:lang w:eastAsia="es-ES_tradnl"/>
        </w:rPr>
        <w:t>a</w:t>
      </w:r>
      <w:r w:rsidR="00E874E5" w:rsidRPr="004212EB">
        <w:rPr>
          <w:rFonts w:ascii="Times New Roman" w:eastAsia="Times New Roman" w:hAnsi="Times New Roman" w:cs="Times New Roman"/>
          <w:sz w:val="24"/>
          <w:szCs w:val="24"/>
          <w:lang w:eastAsia="es-ES_tradnl"/>
        </w:rPr>
        <w:t xml:space="preserve"> </w:t>
      </w:r>
      <w:r w:rsidR="00A96DA8">
        <w:rPr>
          <w:rFonts w:ascii="Times New Roman" w:eastAsia="Times New Roman" w:hAnsi="Times New Roman" w:cs="Times New Roman"/>
          <w:sz w:val="24"/>
          <w:szCs w:val="24"/>
          <w:lang w:eastAsia="es-ES_tradnl"/>
        </w:rPr>
        <w:t>de A</w:t>
      </w:r>
      <w:r w:rsidR="00C3629E" w:rsidRPr="004212EB">
        <w:rPr>
          <w:rFonts w:ascii="Times New Roman" w:eastAsia="Times New Roman" w:hAnsi="Times New Roman" w:cs="Times New Roman"/>
          <w:sz w:val="24"/>
          <w:szCs w:val="24"/>
          <w:lang w:eastAsia="es-ES_tradnl"/>
        </w:rPr>
        <w:t>ustral</w:t>
      </w:r>
      <w:bookmarkEnd w:id="741"/>
      <w:r w:rsidR="00A96DA8">
        <w:rPr>
          <w:rFonts w:ascii="Times New Roman" w:eastAsia="Times New Roman" w:hAnsi="Times New Roman" w:cs="Times New Roman"/>
          <w:sz w:val="24"/>
          <w:szCs w:val="24"/>
          <w:lang w:eastAsia="es-ES_tradnl"/>
        </w:rPr>
        <w:t>asia</w:t>
      </w:r>
    </w:p>
    <w:p w14:paraId="661599F3" w14:textId="77777777" w:rsidR="00C3629E" w:rsidRPr="004212EB" w:rsidRDefault="00C3629E" w:rsidP="004212EB">
      <w:pPr>
        <w:jc w:val="both"/>
        <w:rPr>
          <w:rFonts w:eastAsia="Times New Roman" w:cs="Times New Roman"/>
          <w:b/>
          <w:color w:val="000000"/>
          <w:lang w:eastAsia="es-ES_tradnl"/>
        </w:rPr>
      </w:pPr>
    </w:p>
    <w:p w14:paraId="11A4C444" w14:textId="65B5CAF5" w:rsidR="00D9059B" w:rsidRPr="004212EB" w:rsidRDefault="00C85584" w:rsidP="004212EB">
      <w:pPr>
        <w:jc w:val="both"/>
        <w:rPr>
          <w:rFonts w:cs="Times New Roman"/>
        </w:rPr>
      </w:pPr>
      <w:r w:rsidRPr="004212EB">
        <w:rPr>
          <w:rFonts w:cs="Times New Roman"/>
        </w:rPr>
        <w:t xml:space="preserve">Comprende </w:t>
      </w:r>
      <w:r w:rsidR="00DA586E" w:rsidRPr="004212EB">
        <w:rPr>
          <w:rFonts w:cs="Times New Roman"/>
        </w:rPr>
        <w:t xml:space="preserve">Australia, </w:t>
      </w:r>
      <w:r w:rsidR="00D9059B" w:rsidRPr="004212EB">
        <w:rPr>
          <w:rFonts w:cs="Times New Roman"/>
        </w:rPr>
        <w:t xml:space="preserve">Tasmania, </w:t>
      </w:r>
      <w:r w:rsidR="00DA586E" w:rsidRPr="004212EB">
        <w:rPr>
          <w:rFonts w:cs="Times New Roman"/>
        </w:rPr>
        <w:t>Nueva Zelanda y Melanesia</w:t>
      </w:r>
      <w:r w:rsidR="00F33B83" w:rsidRPr="004212EB">
        <w:rPr>
          <w:rFonts w:cs="Times New Roman"/>
        </w:rPr>
        <w:t xml:space="preserve">, </w:t>
      </w:r>
      <w:r w:rsidR="00871A64" w:rsidRPr="004212EB">
        <w:rPr>
          <w:rFonts w:cs="Times New Roman"/>
        </w:rPr>
        <w:t>e</w:t>
      </w:r>
      <w:r w:rsidR="00F33B83" w:rsidRPr="004212EB">
        <w:rPr>
          <w:rFonts w:cs="Times New Roman"/>
        </w:rPr>
        <w:t xml:space="preserve">ntre la franja de la línea del </w:t>
      </w:r>
      <w:del w:id="745" w:author="TOSHIBA" w:date="2016-02-04T10:54:00Z">
        <w:r w:rsidR="00F33B83" w:rsidRPr="004212EB" w:rsidDel="00B41247">
          <w:rPr>
            <w:rFonts w:cs="Times New Roman"/>
          </w:rPr>
          <w:delText>e</w:delText>
        </w:r>
      </w:del>
      <w:ins w:id="746" w:author="TOSHIBA" w:date="2016-02-04T10:54:00Z">
        <w:r w:rsidR="00B41247">
          <w:rPr>
            <w:rFonts w:cs="Times New Roman"/>
          </w:rPr>
          <w:t>E</w:t>
        </w:r>
      </w:ins>
      <w:r w:rsidR="00F33B83" w:rsidRPr="004212EB">
        <w:rPr>
          <w:rFonts w:cs="Times New Roman"/>
        </w:rPr>
        <w:t xml:space="preserve">cuador y los 45º de latitud </w:t>
      </w:r>
      <w:del w:id="747" w:author="TOSHIBA" w:date="2016-02-04T10:54:00Z">
        <w:r w:rsidR="00F33B83" w:rsidRPr="004212EB" w:rsidDel="00B41247">
          <w:rPr>
            <w:rFonts w:cs="Times New Roman"/>
          </w:rPr>
          <w:delText>S</w:delText>
        </w:r>
      </w:del>
      <w:ins w:id="748" w:author="TOSHIBA" w:date="2016-02-04T10:54:00Z">
        <w:r w:rsidR="00B41247">
          <w:rPr>
            <w:rFonts w:cs="Times New Roman"/>
          </w:rPr>
          <w:t>s</w:t>
        </w:r>
      </w:ins>
      <w:r w:rsidR="00F33B83" w:rsidRPr="004212EB">
        <w:rPr>
          <w:rFonts w:cs="Times New Roman"/>
        </w:rPr>
        <w:t xml:space="preserve">ur. Australia es el continente más llano del mundo y </w:t>
      </w:r>
      <w:r w:rsidR="00094D77" w:rsidRPr="004212EB">
        <w:rPr>
          <w:rFonts w:cs="Times New Roman"/>
        </w:rPr>
        <w:t>el más seco</w:t>
      </w:r>
      <w:r w:rsidR="00F33B83" w:rsidRPr="004212EB">
        <w:rPr>
          <w:rFonts w:cs="Times New Roman"/>
        </w:rPr>
        <w:t xml:space="preserve"> después de la Antártida. Las regiones costeras son más onduladas y fértiles</w:t>
      </w:r>
      <w:ins w:id="749" w:author="TOSHIBA" w:date="2016-02-05T09:35:00Z">
        <w:r w:rsidR="00272516">
          <w:rPr>
            <w:rFonts w:cs="Times New Roman"/>
          </w:rPr>
          <w:t>,</w:t>
        </w:r>
      </w:ins>
      <w:r w:rsidR="00F33B83" w:rsidRPr="004212EB">
        <w:rPr>
          <w:rFonts w:cs="Times New Roman"/>
        </w:rPr>
        <w:t xml:space="preserve"> principalmente el este. La Gran Cordillera Divisoria forma una barrera natural entre las áreas costeras orientales y las áridas llanuras y regiones desérticas del interior. </w:t>
      </w:r>
    </w:p>
    <w:p w14:paraId="11D01F96" w14:textId="77777777" w:rsidR="00D92826" w:rsidRPr="004212EB" w:rsidRDefault="00D92826" w:rsidP="004212EB">
      <w:pPr>
        <w:jc w:val="both"/>
        <w:rPr>
          <w:rFonts w:cs="Times New Roman"/>
        </w:rPr>
      </w:pPr>
    </w:p>
    <w:tbl>
      <w:tblPr>
        <w:tblStyle w:val="Tablaconcuadrcula"/>
        <w:tblW w:w="0" w:type="auto"/>
        <w:tblLook w:val="04A0" w:firstRow="1" w:lastRow="0" w:firstColumn="1" w:lastColumn="0" w:noHBand="0" w:noVBand="1"/>
      </w:tblPr>
      <w:tblGrid>
        <w:gridCol w:w="2454"/>
        <w:gridCol w:w="6374"/>
      </w:tblGrid>
      <w:tr w:rsidR="001B62E4" w:rsidRPr="004212EB" w14:paraId="758AD966" w14:textId="77777777" w:rsidTr="00871A64">
        <w:tc>
          <w:tcPr>
            <w:tcW w:w="8828" w:type="dxa"/>
            <w:gridSpan w:val="2"/>
            <w:shd w:val="clear" w:color="auto" w:fill="0D0D0D" w:themeFill="text1" w:themeFillTint="F2"/>
          </w:tcPr>
          <w:p w14:paraId="78587B9B" w14:textId="77777777" w:rsidR="001B62E4" w:rsidRPr="004212EB" w:rsidRDefault="001B62E4" w:rsidP="004212EB">
            <w:pPr>
              <w:jc w:val="both"/>
              <w:rPr>
                <w:rFonts w:cs="Times New Roman"/>
                <w:b/>
              </w:rPr>
            </w:pPr>
            <w:r w:rsidRPr="004212EB">
              <w:rPr>
                <w:rFonts w:cs="Times New Roman"/>
                <w:b/>
              </w:rPr>
              <w:t>Imagen (fotografía, gráfica o ilustración)</w:t>
            </w:r>
          </w:p>
        </w:tc>
      </w:tr>
      <w:tr w:rsidR="001B62E4" w:rsidRPr="004212EB" w14:paraId="7E36A76E" w14:textId="77777777" w:rsidTr="00871A64">
        <w:tc>
          <w:tcPr>
            <w:tcW w:w="2454" w:type="dxa"/>
          </w:tcPr>
          <w:p w14:paraId="6AC31411" w14:textId="77777777" w:rsidR="001B62E4" w:rsidRPr="004212EB" w:rsidRDefault="001B62E4" w:rsidP="004212EB">
            <w:pPr>
              <w:jc w:val="both"/>
              <w:rPr>
                <w:rFonts w:cs="Times New Roman"/>
                <w:b/>
              </w:rPr>
            </w:pPr>
            <w:r w:rsidRPr="004212EB">
              <w:rPr>
                <w:rFonts w:cs="Times New Roman"/>
                <w:b/>
              </w:rPr>
              <w:t>Código</w:t>
            </w:r>
          </w:p>
        </w:tc>
        <w:tc>
          <w:tcPr>
            <w:tcW w:w="6374" w:type="dxa"/>
          </w:tcPr>
          <w:p w14:paraId="58E5AD4F" w14:textId="77777777" w:rsidR="001B62E4" w:rsidRPr="004212EB" w:rsidRDefault="00440B95" w:rsidP="004212EB">
            <w:pPr>
              <w:jc w:val="both"/>
              <w:rPr>
                <w:rFonts w:cs="Times New Roman"/>
                <w:b/>
              </w:rPr>
            </w:pPr>
            <w:r w:rsidRPr="004212EB">
              <w:rPr>
                <w:rFonts w:cs="Times New Roman"/>
                <w:lang w:val="en-US"/>
              </w:rPr>
              <w:t>CS_0</w:t>
            </w:r>
            <w:r w:rsidR="003B1E10" w:rsidRPr="004212EB">
              <w:rPr>
                <w:rFonts w:cs="Times New Roman"/>
                <w:lang w:val="en-US"/>
              </w:rPr>
              <w:t>8_10</w:t>
            </w:r>
            <w:r w:rsidR="00273B8F" w:rsidRPr="004212EB">
              <w:rPr>
                <w:rFonts w:cs="Times New Roman"/>
                <w:lang w:val="en-US"/>
              </w:rPr>
              <w:t>_IMG</w:t>
            </w:r>
            <w:r w:rsidRPr="004212EB">
              <w:rPr>
                <w:rFonts w:cs="Times New Roman"/>
                <w:lang w:val="en-US"/>
              </w:rPr>
              <w:t>2</w:t>
            </w:r>
            <w:r w:rsidR="005C494D" w:rsidRPr="004212EB">
              <w:rPr>
                <w:rFonts w:cs="Times New Roman"/>
                <w:lang w:val="en-US"/>
              </w:rPr>
              <w:t>6</w:t>
            </w:r>
          </w:p>
        </w:tc>
      </w:tr>
      <w:tr w:rsidR="001B62E4" w:rsidRPr="004212EB" w14:paraId="61639C11" w14:textId="77777777" w:rsidTr="00871A64">
        <w:tc>
          <w:tcPr>
            <w:tcW w:w="2454" w:type="dxa"/>
          </w:tcPr>
          <w:p w14:paraId="11C23135" w14:textId="77777777" w:rsidR="001B62E4" w:rsidRPr="004212EB" w:rsidRDefault="001B62E4" w:rsidP="004212EB">
            <w:pPr>
              <w:jc w:val="both"/>
              <w:rPr>
                <w:rFonts w:cs="Times New Roman"/>
              </w:rPr>
            </w:pPr>
            <w:r w:rsidRPr="004212EB">
              <w:rPr>
                <w:rFonts w:cs="Times New Roman"/>
                <w:b/>
              </w:rPr>
              <w:t>Descripción</w:t>
            </w:r>
          </w:p>
        </w:tc>
        <w:tc>
          <w:tcPr>
            <w:tcW w:w="6374" w:type="dxa"/>
          </w:tcPr>
          <w:p w14:paraId="61E676AC" w14:textId="47AC7D41" w:rsidR="001B62E4" w:rsidRPr="004212EB" w:rsidRDefault="00B41247" w:rsidP="00B41247">
            <w:pPr>
              <w:jc w:val="both"/>
              <w:rPr>
                <w:rFonts w:cs="Times New Roman"/>
                <w:lang w:val="es-ES"/>
              </w:rPr>
            </w:pPr>
            <w:ins w:id="750" w:author="TOSHIBA" w:date="2016-02-04T10:55:00Z">
              <w:r>
                <w:rPr>
                  <w:rFonts w:cs="Times New Roman"/>
                  <w:lang w:val="es-ES"/>
                </w:rPr>
                <w:t xml:space="preserve">La </w:t>
              </w:r>
            </w:ins>
            <w:del w:id="751" w:author="TOSHIBA" w:date="2016-02-04T10:55:00Z">
              <w:r w:rsidR="001B62E4" w:rsidRPr="004212EB" w:rsidDel="00B41247">
                <w:rPr>
                  <w:rFonts w:cs="Times New Roman"/>
                  <w:lang w:val="es-ES"/>
                </w:rPr>
                <w:delText>R</w:delText>
              </w:r>
            </w:del>
            <w:ins w:id="752" w:author="TOSHIBA" w:date="2016-02-04T10:55:00Z">
              <w:r>
                <w:rPr>
                  <w:rFonts w:cs="Times New Roman"/>
                  <w:lang w:val="es-ES"/>
                </w:rPr>
                <w:t>r</w:t>
              </w:r>
            </w:ins>
            <w:r w:rsidR="001B62E4" w:rsidRPr="004212EB">
              <w:rPr>
                <w:rFonts w:cs="Times New Roman"/>
                <w:lang w:val="es-ES"/>
              </w:rPr>
              <w:t xml:space="preserve">egión </w:t>
            </w:r>
            <w:r w:rsidR="00916B16" w:rsidRPr="004212EB">
              <w:rPr>
                <w:rFonts w:cs="Times New Roman"/>
                <w:lang w:val="es-ES"/>
              </w:rPr>
              <w:t xml:space="preserve">biogeográfica </w:t>
            </w:r>
            <w:ins w:id="753" w:author="TOSHIBA" w:date="2016-02-04T10:55:00Z">
              <w:r>
                <w:rPr>
                  <w:rFonts w:cs="Times New Roman"/>
                  <w:lang w:val="es-ES"/>
                </w:rPr>
                <w:t xml:space="preserve">de </w:t>
              </w:r>
            </w:ins>
            <w:r w:rsidR="00916B16" w:rsidRPr="004212EB">
              <w:rPr>
                <w:rFonts w:cs="Times New Roman"/>
                <w:lang w:val="es-ES"/>
              </w:rPr>
              <w:t>Australasia o a</w:t>
            </w:r>
            <w:r w:rsidR="001B62E4" w:rsidRPr="004212EB">
              <w:rPr>
                <w:rFonts w:cs="Times New Roman"/>
                <w:lang w:val="es-ES"/>
              </w:rPr>
              <w:t>ustraliana</w:t>
            </w:r>
          </w:p>
        </w:tc>
      </w:tr>
      <w:tr w:rsidR="001B62E4" w:rsidRPr="004212EB" w14:paraId="297ACBAC" w14:textId="77777777" w:rsidTr="00871A64">
        <w:tc>
          <w:tcPr>
            <w:tcW w:w="2454" w:type="dxa"/>
          </w:tcPr>
          <w:p w14:paraId="4567347B" w14:textId="77777777" w:rsidR="001B62E4" w:rsidRPr="004212EB" w:rsidRDefault="001B62E4" w:rsidP="004212EB">
            <w:pPr>
              <w:jc w:val="both"/>
              <w:rPr>
                <w:rFonts w:cs="Times New Roman"/>
              </w:rPr>
            </w:pPr>
            <w:r w:rsidRPr="004212EB">
              <w:rPr>
                <w:rFonts w:cs="Times New Roman"/>
                <w:b/>
              </w:rPr>
              <w:t>Código Shutterstock (o URL o la ruta en AulaPlaneta)</w:t>
            </w:r>
          </w:p>
        </w:tc>
        <w:tc>
          <w:tcPr>
            <w:tcW w:w="6374" w:type="dxa"/>
          </w:tcPr>
          <w:p w14:paraId="235539A3" w14:textId="77777777" w:rsidR="001B62E4" w:rsidRPr="004212EB" w:rsidRDefault="0057792C" w:rsidP="004212EB">
            <w:pPr>
              <w:jc w:val="both"/>
              <w:rPr>
                <w:rFonts w:cs="Times New Roman"/>
                <w:noProof/>
                <w:color w:val="4F81BD" w:themeColor="accent1"/>
                <w:lang w:eastAsia="es-ES_tradnl"/>
              </w:rPr>
            </w:pPr>
            <w:hyperlink r:id="rId46" w:history="1">
              <w:r w:rsidR="001B62E4" w:rsidRPr="004212EB">
                <w:rPr>
                  <w:rStyle w:val="Hipervnculo"/>
                  <w:rFonts w:cs="Times New Roman"/>
                  <w:noProof/>
                  <w:lang w:eastAsia="es-ES_tradnl"/>
                </w:rPr>
                <w:t>https://es.wikipedia.org/wiki/Australasia</w:t>
              </w:r>
            </w:hyperlink>
          </w:p>
          <w:p w14:paraId="1790EBB9" w14:textId="77777777" w:rsidR="001B62E4" w:rsidRPr="004212EB" w:rsidRDefault="001B62E4" w:rsidP="004212EB">
            <w:pPr>
              <w:jc w:val="both"/>
              <w:rPr>
                <w:rFonts w:cs="Times New Roman"/>
                <w:noProof/>
                <w:color w:val="4F81BD" w:themeColor="accent1"/>
                <w:lang w:eastAsia="es-ES_tradnl"/>
              </w:rPr>
            </w:pPr>
          </w:p>
          <w:p w14:paraId="2DAFD2F4" w14:textId="77777777" w:rsidR="001B62E4" w:rsidRPr="004212EB" w:rsidRDefault="001B62E4" w:rsidP="004212EB">
            <w:pPr>
              <w:jc w:val="both"/>
              <w:rPr>
                <w:rFonts w:cs="Times New Roman"/>
                <w:noProof/>
                <w:lang w:eastAsia="es-ES_tradnl"/>
              </w:rPr>
            </w:pPr>
            <w:r w:rsidRPr="004212EB">
              <w:rPr>
                <w:rFonts w:cs="Times New Roman"/>
                <w:noProof/>
                <w:lang w:val="es-CO" w:eastAsia="es-CO"/>
              </w:rPr>
              <w:drawing>
                <wp:inline distT="0" distB="0" distL="0" distR="0" wp14:anchorId="3B2F9F14" wp14:editId="2CF6A553">
                  <wp:extent cx="1819275" cy="800481"/>
                  <wp:effectExtent l="0" t="0" r="0" b="0"/>
                  <wp:docPr id="17" name="Imagen 7" descr="https://upload.wikimedia.org/wikipedia/commons/thumb/f/f3/Ecozone_Australasia.svg/300px-Ecozone_Australa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3/Ecozone_Australasia.svg/300px-Ecozone_Australasia.svg.png"/>
                          <pic:cNvPicPr>
                            <a:picLocks noChangeAspect="1" noChangeArrowheads="1"/>
                          </pic:cNvPicPr>
                        </pic:nvPicPr>
                        <pic:blipFill>
                          <a:blip r:embed="rId47"/>
                          <a:srcRect/>
                          <a:stretch>
                            <a:fillRect/>
                          </a:stretch>
                        </pic:blipFill>
                        <pic:spPr bwMode="auto">
                          <a:xfrm>
                            <a:off x="0" y="0"/>
                            <a:ext cx="1827964" cy="804304"/>
                          </a:xfrm>
                          <a:prstGeom prst="rect">
                            <a:avLst/>
                          </a:prstGeom>
                          <a:noFill/>
                          <a:ln w="9525">
                            <a:noFill/>
                            <a:miter lim="800000"/>
                            <a:headEnd/>
                            <a:tailEnd/>
                          </a:ln>
                        </pic:spPr>
                      </pic:pic>
                    </a:graphicData>
                  </a:graphic>
                </wp:inline>
              </w:drawing>
            </w:r>
          </w:p>
          <w:p w14:paraId="4D3C9DB3" w14:textId="27E93E38"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1B62E4" w:rsidRPr="004212EB" w14:paraId="116163F2" w14:textId="77777777" w:rsidTr="00871A64">
        <w:tc>
          <w:tcPr>
            <w:tcW w:w="2454" w:type="dxa"/>
          </w:tcPr>
          <w:p w14:paraId="66E451AF" w14:textId="77777777" w:rsidR="001B62E4" w:rsidRPr="004212EB" w:rsidRDefault="001B62E4" w:rsidP="004212EB">
            <w:pPr>
              <w:jc w:val="both"/>
              <w:rPr>
                <w:rFonts w:cs="Times New Roman"/>
              </w:rPr>
            </w:pPr>
            <w:r w:rsidRPr="004212EB">
              <w:rPr>
                <w:rFonts w:cs="Times New Roman"/>
                <w:b/>
              </w:rPr>
              <w:t>Pie de imagen</w:t>
            </w:r>
          </w:p>
        </w:tc>
        <w:tc>
          <w:tcPr>
            <w:tcW w:w="6374" w:type="dxa"/>
          </w:tcPr>
          <w:p w14:paraId="117711A6" w14:textId="477630AC" w:rsidR="00871A64" w:rsidRPr="004212EB" w:rsidRDefault="00871A64" w:rsidP="004212EB">
            <w:pPr>
              <w:jc w:val="both"/>
              <w:rPr>
                <w:rFonts w:cs="Times New Roman"/>
              </w:rPr>
            </w:pPr>
            <w:r w:rsidRPr="004212EB">
              <w:rPr>
                <w:rFonts w:cs="Times New Roman"/>
              </w:rPr>
              <w:t>En esta región predominan selvas subtropicales y tropicales, bosques templados y mixtos, desiertos y praderas.</w:t>
            </w:r>
            <w:r w:rsidR="007F744C">
              <w:rPr>
                <w:rFonts w:cs="Times New Roman"/>
              </w:rPr>
              <w:t xml:space="preserve"> </w:t>
            </w:r>
            <w:r w:rsidRPr="004212EB">
              <w:rPr>
                <w:rFonts w:cs="Times New Roman"/>
              </w:rPr>
              <w:t xml:space="preserve">De acuerdo con las precipitaciones, se encuentran zonas desde muy húmedas (clima templado fresco y húmedo), hasta zonas muy secas (clima de desierto cálido y frío). </w:t>
            </w:r>
          </w:p>
          <w:p w14:paraId="601E9C5C" w14:textId="47626EF2" w:rsidR="001B62E4" w:rsidRPr="004212EB" w:rsidRDefault="001B62E4" w:rsidP="004212EB">
            <w:pPr>
              <w:jc w:val="both"/>
              <w:rPr>
                <w:rFonts w:cs="Times New Roman"/>
              </w:rPr>
            </w:pPr>
          </w:p>
        </w:tc>
      </w:tr>
    </w:tbl>
    <w:p w14:paraId="4A20E173" w14:textId="77777777" w:rsidR="00871A64" w:rsidRPr="004212EB" w:rsidRDefault="00871A64" w:rsidP="004212EB">
      <w:pPr>
        <w:jc w:val="both"/>
        <w:rPr>
          <w:rFonts w:cs="Times New Roman"/>
        </w:rPr>
      </w:pPr>
    </w:p>
    <w:p w14:paraId="54CCA69E" w14:textId="6E78A46D" w:rsidR="00871A64" w:rsidRPr="004212EB" w:rsidRDefault="00871A64" w:rsidP="004212EB">
      <w:pPr>
        <w:jc w:val="both"/>
        <w:rPr>
          <w:rFonts w:cs="Times New Roman"/>
        </w:rPr>
      </w:pPr>
      <w:r w:rsidRPr="004212EB">
        <w:rPr>
          <w:rFonts w:cs="Times New Roman"/>
        </w:rPr>
        <w:t xml:space="preserve">La región biogeográfica </w:t>
      </w:r>
      <w:ins w:id="754" w:author="TOSHIBA" w:date="2016-02-04T10:55:00Z">
        <w:r w:rsidR="00B41247">
          <w:rPr>
            <w:rFonts w:cs="Times New Roman"/>
          </w:rPr>
          <w:t xml:space="preserve">de </w:t>
        </w:r>
      </w:ins>
      <w:r w:rsidRPr="004212EB">
        <w:rPr>
          <w:rFonts w:cs="Times New Roman"/>
        </w:rPr>
        <w:t>Australasia quedó aislada durante millares de años, lo que ocasionó que la flora y la fauna evolucionara</w:t>
      </w:r>
      <w:ins w:id="755" w:author="TOSHIBA" w:date="2016-02-04T10:56:00Z">
        <w:r w:rsidR="00B41247">
          <w:rPr>
            <w:rFonts w:cs="Times New Roman"/>
          </w:rPr>
          <w:t>n</w:t>
        </w:r>
      </w:ins>
      <w:r w:rsidRPr="004212EB">
        <w:rPr>
          <w:rFonts w:cs="Times New Roman"/>
        </w:rPr>
        <w:t xml:space="preserve"> con unas características propias, por lo que contiene una amplia gama de especies endémicas.</w:t>
      </w:r>
      <w:r w:rsidR="007D0CF3" w:rsidRPr="004212EB">
        <w:rPr>
          <w:rFonts w:cs="Times New Roman"/>
        </w:rPr>
        <w:t xml:space="preserve"> Alrededor del 85 % de las plantas con flor, el 84 % de los mamíferos, más del 45 % de las aves</w:t>
      </w:r>
      <w:del w:id="756" w:author="TOSHIBA" w:date="2016-02-04T10:56:00Z">
        <w:r w:rsidR="007D0CF3" w:rsidRPr="004212EB" w:rsidDel="00B41247">
          <w:rPr>
            <w:rFonts w:cs="Times New Roman"/>
          </w:rPr>
          <w:delText>,</w:delText>
        </w:r>
      </w:del>
      <w:r w:rsidR="007D0CF3" w:rsidRPr="004212EB">
        <w:rPr>
          <w:rFonts w:cs="Times New Roman"/>
        </w:rPr>
        <w:t xml:space="preserve"> y el 90 % de los peces de las zonas costeras templadas son endémicos.</w:t>
      </w:r>
    </w:p>
    <w:p w14:paraId="28A7694E" w14:textId="77777777" w:rsidR="00863767" w:rsidRPr="004212EB" w:rsidRDefault="00863767" w:rsidP="004212EB">
      <w:pPr>
        <w:pStyle w:val="Prrafodelista"/>
        <w:numPr>
          <w:ilvl w:val="0"/>
          <w:numId w:val="43"/>
        </w:numPr>
        <w:jc w:val="both"/>
        <w:rPr>
          <w:rFonts w:cs="Times New Roman"/>
          <w:b/>
        </w:rPr>
      </w:pPr>
      <w:r w:rsidRPr="004212EB">
        <w:rPr>
          <w:rFonts w:cs="Times New Roman"/>
        </w:rPr>
        <w:t>Abundan especies de mamíferos marsupi</w:t>
      </w:r>
      <w:r w:rsidR="00916B16" w:rsidRPr="004212EB">
        <w:rPr>
          <w:rFonts w:cs="Times New Roman"/>
        </w:rPr>
        <w:t>a</w:t>
      </w:r>
      <w:r w:rsidRPr="004212EB">
        <w:rPr>
          <w:rFonts w:cs="Times New Roman"/>
        </w:rPr>
        <w:t>les, es decir que las hembras poseen una bolsa denominada marsupio</w:t>
      </w:r>
      <w:r w:rsidR="00916B16" w:rsidRPr="004212EB">
        <w:rPr>
          <w:rFonts w:cs="Times New Roman"/>
        </w:rPr>
        <w:t>,</w:t>
      </w:r>
      <w:r w:rsidRPr="004212EB">
        <w:rPr>
          <w:rFonts w:cs="Times New Roman"/>
        </w:rPr>
        <w:t xml:space="preserve"> donde las crías al nacer se hospedan hasta completar su desarrollo.</w:t>
      </w:r>
      <w:r w:rsidR="00A727E1" w:rsidRPr="004212EB">
        <w:rPr>
          <w:rFonts w:cs="Times New Roman"/>
        </w:rPr>
        <w:t xml:space="preserve"> Entre las especies marsupiales está</w:t>
      </w:r>
      <w:r w:rsidR="00916B16" w:rsidRPr="004212EB">
        <w:rPr>
          <w:rFonts w:cs="Times New Roman"/>
        </w:rPr>
        <w:t>n</w:t>
      </w:r>
      <w:r w:rsidR="00A727E1" w:rsidRPr="004212EB">
        <w:rPr>
          <w:rFonts w:cs="Times New Roman"/>
        </w:rPr>
        <w:t xml:space="preserve"> el </w:t>
      </w:r>
      <w:r w:rsidR="00A727E1" w:rsidRPr="004212EB">
        <w:rPr>
          <w:rFonts w:cs="Times New Roman"/>
          <w:b/>
        </w:rPr>
        <w:t>canguro</w:t>
      </w:r>
      <w:r w:rsidR="00A727E1" w:rsidRPr="004212EB">
        <w:rPr>
          <w:rFonts w:cs="Times New Roman"/>
        </w:rPr>
        <w:t xml:space="preserve"> y el </w:t>
      </w:r>
      <w:r w:rsidR="00A727E1" w:rsidRPr="004212EB">
        <w:rPr>
          <w:rFonts w:cs="Times New Roman"/>
          <w:b/>
        </w:rPr>
        <w:t>koala</w:t>
      </w:r>
      <w:r w:rsidR="00440B95" w:rsidRPr="004212EB">
        <w:rPr>
          <w:rFonts w:cs="Times New Roman"/>
        </w:rPr>
        <w:t>.</w:t>
      </w:r>
    </w:p>
    <w:p w14:paraId="397F97DF" w14:textId="77777777" w:rsidR="00A727E1" w:rsidRPr="004212EB" w:rsidRDefault="00A727E1" w:rsidP="004212EB">
      <w:pPr>
        <w:pStyle w:val="Prrafodelista"/>
        <w:numPr>
          <w:ilvl w:val="0"/>
          <w:numId w:val="43"/>
        </w:numPr>
        <w:jc w:val="both"/>
        <w:rPr>
          <w:rFonts w:cs="Times New Roman"/>
        </w:rPr>
      </w:pPr>
      <w:r w:rsidRPr="004212EB">
        <w:rPr>
          <w:rFonts w:cs="Times New Roman"/>
        </w:rPr>
        <w:t xml:space="preserve">Al este de Australia y en la isla de Tasmania se encuentra el </w:t>
      </w:r>
      <w:r w:rsidRPr="004212EB">
        <w:rPr>
          <w:rFonts w:cs="Times New Roman"/>
          <w:b/>
        </w:rPr>
        <w:t>ornitorrinco</w:t>
      </w:r>
      <w:r w:rsidRPr="004212EB">
        <w:rPr>
          <w:rFonts w:cs="Times New Roman"/>
        </w:rPr>
        <w:t>, mamífero semiacuático endémico de esta regi</w:t>
      </w:r>
      <w:r w:rsidR="00440B95" w:rsidRPr="004212EB">
        <w:rPr>
          <w:rFonts w:cs="Times New Roman"/>
        </w:rPr>
        <w:t>ón.</w:t>
      </w:r>
    </w:p>
    <w:p w14:paraId="5F81945B" w14:textId="640F9535" w:rsidR="00A97A95" w:rsidRPr="004212EB" w:rsidRDefault="00A97A95" w:rsidP="004212EB">
      <w:pPr>
        <w:pStyle w:val="Prrafodelista"/>
        <w:numPr>
          <w:ilvl w:val="0"/>
          <w:numId w:val="43"/>
        </w:numPr>
        <w:jc w:val="both"/>
        <w:rPr>
          <w:rFonts w:cs="Times New Roman"/>
        </w:rPr>
      </w:pPr>
      <w:r w:rsidRPr="004212EB">
        <w:rPr>
          <w:rFonts w:cs="Times New Roman"/>
        </w:rPr>
        <w:t xml:space="preserve">Hay gran presencia de </w:t>
      </w:r>
      <w:r w:rsidRPr="004212EB">
        <w:rPr>
          <w:rFonts w:cs="Times New Roman"/>
          <w:b/>
        </w:rPr>
        <w:t>especies venenosas</w:t>
      </w:r>
      <w:r w:rsidRPr="004212EB">
        <w:rPr>
          <w:rFonts w:cs="Times New Roman"/>
        </w:rPr>
        <w:t>, como serpientes, escorpiones</w:t>
      </w:r>
      <w:ins w:id="757" w:author="TOSHIBA" w:date="2016-02-04T10:57:00Z">
        <w:r w:rsidR="00396EE0">
          <w:rPr>
            <w:rFonts w:cs="Times New Roman"/>
          </w:rPr>
          <w:t xml:space="preserve"> y</w:t>
        </w:r>
      </w:ins>
      <w:del w:id="758" w:author="TOSHIBA" w:date="2016-02-04T10:58:00Z">
        <w:r w:rsidRPr="004212EB" w:rsidDel="00396EE0">
          <w:rPr>
            <w:rFonts w:cs="Times New Roman"/>
          </w:rPr>
          <w:delText>,</w:delText>
        </w:r>
      </w:del>
      <w:r w:rsidRPr="004212EB">
        <w:rPr>
          <w:rFonts w:cs="Times New Roman"/>
        </w:rPr>
        <w:t xml:space="preserve"> arañas.</w:t>
      </w:r>
    </w:p>
    <w:p w14:paraId="5B71AC35" w14:textId="77777777" w:rsidR="00D348D4" w:rsidRPr="004212EB" w:rsidRDefault="00D348D4" w:rsidP="004212EB">
      <w:pPr>
        <w:jc w:val="both"/>
        <w:rPr>
          <w:rFonts w:cs="Times New Roman"/>
        </w:rPr>
      </w:pPr>
    </w:p>
    <w:tbl>
      <w:tblPr>
        <w:tblStyle w:val="Tablaconcuadrcula"/>
        <w:tblpPr w:leftFromText="141" w:rightFromText="141" w:vertAnchor="text" w:horzAnchor="margin" w:tblpYSpec="bottom"/>
        <w:tblW w:w="0" w:type="auto"/>
        <w:tblLayout w:type="fixed"/>
        <w:tblLook w:val="04A0" w:firstRow="1" w:lastRow="0" w:firstColumn="1" w:lastColumn="0" w:noHBand="0" w:noVBand="1"/>
      </w:tblPr>
      <w:tblGrid>
        <w:gridCol w:w="2376"/>
        <w:gridCol w:w="6678"/>
      </w:tblGrid>
      <w:tr w:rsidR="00D348D4" w:rsidRPr="004212EB" w14:paraId="17CD896C" w14:textId="77777777" w:rsidTr="00DF41BF">
        <w:tc>
          <w:tcPr>
            <w:tcW w:w="9054" w:type="dxa"/>
            <w:gridSpan w:val="2"/>
            <w:shd w:val="clear" w:color="auto" w:fill="0D0D0D" w:themeFill="text1" w:themeFillTint="F2"/>
          </w:tcPr>
          <w:p w14:paraId="32E86092" w14:textId="77777777" w:rsidR="00D348D4" w:rsidRPr="004212EB" w:rsidRDefault="00D348D4" w:rsidP="004212EB">
            <w:pPr>
              <w:jc w:val="both"/>
              <w:rPr>
                <w:rFonts w:cs="Times New Roman"/>
                <w:b/>
              </w:rPr>
            </w:pPr>
            <w:r w:rsidRPr="004212EB">
              <w:rPr>
                <w:rFonts w:cs="Times New Roman"/>
                <w:b/>
              </w:rPr>
              <w:t>Imagen (fotografía, gráfica o ilustración)</w:t>
            </w:r>
          </w:p>
        </w:tc>
      </w:tr>
      <w:tr w:rsidR="00D348D4" w:rsidRPr="004212EB" w14:paraId="212F0AC1" w14:textId="77777777" w:rsidTr="00DF41BF">
        <w:tc>
          <w:tcPr>
            <w:tcW w:w="2376" w:type="dxa"/>
          </w:tcPr>
          <w:p w14:paraId="431DB98B" w14:textId="77777777" w:rsidR="00D348D4" w:rsidRPr="004212EB" w:rsidRDefault="00D348D4" w:rsidP="004212EB">
            <w:pPr>
              <w:jc w:val="both"/>
              <w:rPr>
                <w:rFonts w:cs="Times New Roman"/>
                <w:b/>
              </w:rPr>
            </w:pPr>
            <w:r w:rsidRPr="004212EB">
              <w:rPr>
                <w:rFonts w:cs="Times New Roman"/>
                <w:b/>
              </w:rPr>
              <w:t>Código</w:t>
            </w:r>
          </w:p>
        </w:tc>
        <w:tc>
          <w:tcPr>
            <w:tcW w:w="6678" w:type="dxa"/>
          </w:tcPr>
          <w:p w14:paraId="6663E402" w14:textId="77777777" w:rsidR="00D348D4" w:rsidRPr="004212EB" w:rsidRDefault="00D348D4" w:rsidP="004212EB">
            <w:pPr>
              <w:jc w:val="both"/>
              <w:rPr>
                <w:rFonts w:cs="Times New Roman"/>
                <w:b/>
              </w:rPr>
            </w:pPr>
            <w:r w:rsidRPr="004212EB">
              <w:rPr>
                <w:rFonts w:cs="Times New Roman"/>
                <w:lang w:val="en-US"/>
              </w:rPr>
              <w:t>CS_0</w:t>
            </w:r>
            <w:r w:rsidR="003B1E10" w:rsidRPr="004212EB">
              <w:rPr>
                <w:rFonts w:cs="Times New Roman"/>
                <w:lang w:val="en-US"/>
              </w:rPr>
              <w:t>8_10</w:t>
            </w:r>
            <w:r w:rsidR="00273B8F" w:rsidRPr="004212EB">
              <w:rPr>
                <w:rFonts w:cs="Times New Roman"/>
                <w:lang w:val="en-US"/>
              </w:rPr>
              <w:t>_IMG</w:t>
            </w:r>
            <w:r w:rsidRPr="004212EB">
              <w:rPr>
                <w:rFonts w:cs="Times New Roman"/>
                <w:lang w:val="en-US"/>
              </w:rPr>
              <w:t>2</w:t>
            </w:r>
            <w:r w:rsidR="005C494D" w:rsidRPr="004212EB">
              <w:rPr>
                <w:rFonts w:cs="Times New Roman"/>
                <w:lang w:val="en-US"/>
              </w:rPr>
              <w:t>7</w:t>
            </w:r>
          </w:p>
        </w:tc>
      </w:tr>
      <w:tr w:rsidR="00D348D4" w:rsidRPr="004212EB" w14:paraId="49C0143B" w14:textId="77777777" w:rsidTr="00DF41BF">
        <w:tc>
          <w:tcPr>
            <w:tcW w:w="2376" w:type="dxa"/>
          </w:tcPr>
          <w:p w14:paraId="24BC426A" w14:textId="77777777" w:rsidR="00D348D4" w:rsidRPr="004212EB" w:rsidRDefault="00D348D4" w:rsidP="004212EB">
            <w:pPr>
              <w:jc w:val="both"/>
              <w:rPr>
                <w:rFonts w:cs="Times New Roman"/>
              </w:rPr>
            </w:pPr>
            <w:r w:rsidRPr="004212EB">
              <w:rPr>
                <w:rFonts w:cs="Times New Roman"/>
                <w:b/>
              </w:rPr>
              <w:t>Descripción</w:t>
            </w:r>
          </w:p>
        </w:tc>
        <w:tc>
          <w:tcPr>
            <w:tcW w:w="6678" w:type="dxa"/>
          </w:tcPr>
          <w:p w14:paraId="654CAE1A" w14:textId="44DBF59C" w:rsidR="00D348D4" w:rsidRPr="004212EB" w:rsidRDefault="00D348D4" w:rsidP="004212EB">
            <w:pPr>
              <w:jc w:val="both"/>
              <w:rPr>
                <w:rFonts w:cs="Times New Roman"/>
                <w:lang w:val="es-ES"/>
              </w:rPr>
            </w:pPr>
            <w:r w:rsidRPr="004212EB">
              <w:rPr>
                <w:rFonts w:eastAsia="Times New Roman" w:cs="Times New Roman"/>
                <w:lang w:eastAsia="es-ES_tradnl"/>
              </w:rPr>
              <w:t xml:space="preserve">Fauna de la región biogeográfica </w:t>
            </w:r>
            <w:ins w:id="759" w:author="TOSHIBA" w:date="2016-02-04T10:58:00Z">
              <w:r w:rsidR="00396EE0">
                <w:rPr>
                  <w:rFonts w:eastAsia="Times New Roman" w:cs="Times New Roman"/>
                  <w:lang w:eastAsia="es-ES_tradnl"/>
                </w:rPr>
                <w:t xml:space="preserve">de </w:t>
              </w:r>
            </w:ins>
            <w:r w:rsidRPr="004212EB">
              <w:rPr>
                <w:rFonts w:eastAsia="Times New Roman" w:cs="Times New Roman"/>
                <w:lang w:eastAsia="es-ES_tradnl"/>
              </w:rPr>
              <w:t>Australasia</w:t>
            </w:r>
          </w:p>
        </w:tc>
      </w:tr>
      <w:tr w:rsidR="0025388D" w:rsidRPr="004212EB" w14:paraId="29CB95F3" w14:textId="77777777" w:rsidTr="0025388D">
        <w:trPr>
          <w:trHeight w:val="1261"/>
        </w:trPr>
        <w:tc>
          <w:tcPr>
            <w:tcW w:w="2376" w:type="dxa"/>
          </w:tcPr>
          <w:p w14:paraId="68D4EDC7" w14:textId="77777777" w:rsidR="00D348D4" w:rsidRPr="004212EB" w:rsidRDefault="00D348D4" w:rsidP="004212EB">
            <w:pPr>
              <w:jc w:val="both"/>
              <w:rPr>
                <w:rFonts w:cs="Times New Roman"/>
              </w:rPr>
            </w:pPr>
            <w:r w:rsidRPr="004212EB">
              <w:rPr>
                <w:rFonts w:cs="Times New Roman"/>
                <w:b/>
              </w:rPr>
              <w:t>Código Shutterstock (o URL o la ruta en AulaPlaneta)</w:t>
            </w:r>
          </w:p>
        </w:tc>
        <w:tc>
          <w:tcPr>
            <w:tcW w:w="6678" w:type="dxa"/>
          </w:tcPr>
          <w:p w14:paraId="5F98A1CA" w14:textId="77777777" w:rsidR="0025388D" w:rsidRPr="004212EB" w:rsidRDefault="0025388D" w:rsidP="004212EB">
            <w:pPr>
              <w:jc w:val="both"/>
              <w:rPr>
                <w:rFonts w:cs="Times New Roman"/>
                <w:noProof/>
                <w:lang w:eastAsia="es-ES_tradnl"/>
              </w:rPr>
            </w:pPr>
          </w:p>
          <w:p w14:paraId="3497A7FA" w14:textId="26A1C57D" w:rsidR="0025388D" w:rsidRPr="004212EB" w:rsidRDefault="0025388D" w:rsidP="004212EB">
            <w:pPr>
              <w:jc w:val="both"/>
              <w:rPr>
                <w:rFonts w:cs="Times New Roman"/>
                <w:noProof/>
                <w:lang w:val="en-US" w:eastAsia="es-ES_tradnl"/>
              </w:rPr>
            </w:pPr>
            <w:r w:rsidRPr="004212EB">
              <w:rPr>
                <w:rFonts w:cs="Times New Roman"/>
                <w:noProof/>
                <w:lang w:val="en-US" w:eastAsia="es-ES_tradnl"/>
              </w:rPr>
              <w:t xml:space="preserve">rare &amp; elusive australian duck billed platypus </w:t>
            </w:r>
          </w:p>
          <w:p w14:paraId="3913FD15" w14:textId="77777777" w:rsidR="0025388D" w:rsidRPr="004212EB" w:rsidRDefault="0025388D" w:rsidP="004212EB">
            <w:pPr>
              <w:jc w:val="both"/>
              <w:rPr>
                <w:rFonts w:cs="Times New Roman"/>
                <w:noProof/>
                <w:lang w:eastAsia="es-ES_tradnl"/>
              </w:rPr>
            </w:pPr>
            <w:r w:rsidRPr="004212EB">
              <w:rPr>
                <w:rFonts w:cs="Times New Roman"/>
                <w:noProof/>
                <w:lang w:eastAsia="es-ES_tradnl"/>
              </w:rPr>
              <w:t>Número de la imagen 109281905</w:t>
            </w:r>
          </w:p>
          <w:p w14:paraId="3A04A936" w14:textId="77777777" w:rsidR="0025388D" w:rsidRPr="004212EB" w:rsidRDefault="0025388D" w:rsidP="004212EB">
            <w:pPr>
              <w:jc w:val="both"/>
              <w:rPr>
                <w:rFonts w:cs="Times New Roman"/>
                <w:noProof/>
                <w:lang w:eastAsia="es-ES_tradnl"/>
              </w:rPr>
            </w:pPr>
            <w:r w:rsidRPr="004212EB">
              <w:rPr>
                <w:rFonts w:cs="Times New Roman"/>
                <w:noProof/>
                <w:lang w:eastAsia="es-ES_tradnl"/>
              </w:rPr>
              <w:t>Derecho de autor: worldswildlifewonders</w:t>
            </w:r>
          </w:p>
          <w:p w14:paraId="68D761B0" w14:textId="1C58853C"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25388D" w:rsidRPr="004212EB" w14:paraId="31F959D7" w14:textId="77777777" w:rsidTr="00DF41BF">
        <w:trPr>
          <w:trHeight w:val="399"/>
        </w:trPr>
        <w:tc>
          <w:tcPr>
            <w:tcW w:w="2376" w:type="dxa"/>
          </w:tcPr>
          <w:p w14:paraId="02444C2B" w14:textId="77777777" w:rsidR="00D348D4" w:rsidRPr="004212EB" w:rsidRDefault="00D348D4" w:rsidP="004212EB">
            <w:pPr>
              <w:jc w:val="both"/>
              <w:rPr>
                <w:rFonts w:cs="Times New Roman"/>
              </w:rPr>
            </w:pPr>
            <w:r w:rsidRPr="004212EB">
              <w:rPr>
                <w:rFonts w:cs="Times New Roman"/>
                <w:b/>
              </w:rPr>
              <w:t>Pie de imagen</w:t>
            </w:r>
          </w:p>
        </w:tc>
        <w:tc>
          <w:tcPr>
            <w:tcW w:w="6678" w:type="dxa"/>
          </w:tcPr>
          <w:p w14:paraId="112ACCA4" w14:textId="16A52BD6" w:rsidR="00D348D4" w:rsidRPr="004212EB" w:rsidRDefault="00D348D4" w:rsidP="00396EE0">
            <w:pPr>
              <w:jc w:val="both"/>
              <w:rPr>
                <w:rFonts w:cs="Times New Roman"/>
              </w:rPr>
            </w:pPr>
            <w:r w:rsidRPr="004212EB">
              <w:rPr>
                <w:rFonts w:cs="Times New Roman"/>
              </w:rPr>
              <w:t xml:space="preserve">El </w:t>
            </w:r>
            <w:r w:rsidRPr="004212EB">
              <w:rPr>
                <w:rFonts w:cs="Times New Roman"/>
                <w:b/>
              </w:rPr>
              <w:t xml:space="preserve">ornitorrinco </w:t>
            </w:r>
            <w:r w:rsidRPr="004212EB">
              <w:rPr>
                <w:rFonts w:cs="Times New Roman"/>
              </w:rPr>
              <w:t xml:space="preserve">es un mamífero </w:t>
            </w:r>
            <w:ins w:id="760" w:author="TOSHIBA" w:date="2016-02-04T10:58:00Z">
              <w:r w:rsidR="00396EE0">
                <w:rPr>
                  <w:rFonts w:cs="Times New Roman"/>
                </w:rPr>
                <w:t xml:space="preserve">de </w:t>
              </w:r>
            </w:ins>
            <w:del w:id="761" w:author="TOSHIBA" w:date="2016-02-04T10:58:00Z">
              <w:r w:rsidRPr="004212EB" w:rsidDel="00396EE0">
                <w:rPr>
                  <w:rFonts w:cs="Times New Roman"/>
                </w:rPr>
                <w:delText xml:space="preserve">perteneciente a </w:delText>
              </w:r>
            </w:del>
            <w:r w:rsidRPr="004212EB">
              <w:rPr>
                <w:rFonts w:cs="Times New Roman"/>
              </w:rPr>
              <w:t xml:space="preserve">la familia de </w:t>
            </w:r>
            <w:hyperlink r:id="rId48" w:tooltip="Ornithorhynchidae" w:history="1">
              <w:r w:rsidRPr="004212EB">
                <w:rPr>
                  <w:rFonts w:cs="Times New Roman"/>
                  <w:b/>
                </w:rPr>
                <w:t>Ornithorhynchidae</w:t>
              </w:r>
            </w:hyperlink>
            <w:r w:rsidRPr="004212EB">
              <w:rPr>
                <w:rFonts w:cs="Times New Roman"/>
              </w:rPr>
              <w:t>. Se caracteriza por poseer pico y poner huevos, además el macho</w:t>
            </w:r>
            <w:r w:rsidR="0025388D" w:rsidRPr="004212EB">
              <w:rPr>
                <w:rFonts w:cs="Times New Roman"/>
              </w:rPr>
              <w:t xml:space="preserve"> </w:t>
            </w:r>
            <w:r w:rsidR="00CA2B2A" w:rsidRPr="004212EB">
              <w:rPr>
                <w:rFonts w:cs="Times New Roman"/>
              </w:rPr>
              <w:t>es</w:t>
            </w:r>
            <w:r w:rsidR="0025388D" w:rsidRPr="004212EB">
              <w:rPr>
                <w:rFonts w:cs="Times New Roman"/>
              </w:rPr>
              <w:t xml:space="preserve"> </w:t>
            </w:r>
            <w:r w:rsidRPr="004212EB">
              <w:rPr>
                <w:rFonts w:cs="Times New Roman"/>
              </w:rPr>
              <w:t xml:space="preserve">uno de los pocos mamíferos venenosos. Es </w:t>
            </w:r>
            <w:r w:rsidR="0067000C" w:rsidRPr="004212EB">
              <w:rPr>
                <w:rFonts w:cs="Times New Roman"/>
              </w:rPr>
              <w:t>una especie</w:t>
            </w:r>
            <w:r w:rsidR="0025388D" w:rsidRPr="004212EB">
              <w:rPr>
                <w:rFonts w:cs="Times New Roman"/>
              </w:rPr>
              <w:t xml:space="preserve"> </w:t>
            </w:r>
            <w:r w:rsidR="0067000C" w:rsidRPr="004212EB">
              <w:rPr>
                <w:rFonts w:cs="Times New Roman"/>
                <w:b/>
              </w:rPr>
              <w:t>endémica</w:t>
            </w:r>
            <w:r w:rsidRPr="004212EB">
              <w:rPr>
                <w:rFonts w:cs="Times New Roman"/>
              </w:rPr>
              <w:t xml:space="preserve"> de Australia.</w:t>
            </w:r>
          </w:p>
        </w:tc>
      </w:tr>
    </w:tbl>
    <w:p w14:paraId="79436F7F" w14:textId="77777777" w:rsidR="00773A2C" w:rsidRPr="004212EB" w:rsidRDefault="00773A2C" w:rsidP="004212EB">
      <w:pPr>
        <w:jc w:val="both"/>
        <w:rPr>
          <w:rFonts w:cs="Times New Roman"/>
        </w:rPr>
      </w:pPr>
    </w:p>
    <w:p w14:paraId="427897ED" w14:textId="19625858" w:rsidR="00A97A95" w:rsidRPr="004212EB" w:rsidRDefault="00A97A95" w:rsidP="004212EB">
      <w:pPr>
        <w:jc w:val="both"/>
        <w:rPr>
          <w:rFonts w:cs="Times New Roman"/>
        </w:rPr>
      </w:pPr>
      <w:r w:rsidRPr="004212EB">
        <w:rPr>
          <w:rFonts w:cs="Times New Roman"/>
        </w:rPr>
        <w:t>Esta región presenta diversidad de plantas gracias a los distintos biomas</w:t>
      </w:r>
      <w:del w:id="762" w:author="TOSHIBA" w:date="2016-02-04T10:59:00Z">
        <w:r w:rsidRPr="004212EB" w:rsidDel="00396EE0">
          <w:rPr>
            <w:rFonts w:cs="Times New Roman"/>
          </w:rPr>
          <w:delText xml:space="preserve"> presentes</w:delText>
        </w:r>
      </w:del>
      <w:r w:rsidRPr="004212EB">
        <w:rPr>
          <w:rFonts w:cs="Times New Roman"/>
        </w:rPr>
        <w:t>, ya que incluye selvas subtropicales y tropicales, bosques templados y mixtos, praderas</w:t>
      </w:r>
      <w:r w:rsidR="007D0CF3" w:rsidRPr="004212EB">
        <w:rPr>
          <w:rFonts w:cs="Times New Roman"/>
        </w:rPr>
        <w:t xml:space="preserve"> y</w:t>
      </w:r>
      <w:ins w:id="763" w:author="TOSHIBA" w:date="2016-02-04T10:59:00Z">
        <w:r w:rsidR="00396EE0">
          <w:rPr>
            <w:rFonts w:cs="Times New Roman"/>
          </w:rPr>
          <w:t>,</w:t>
        </w:r>
      </w:ins>
      <w:r w:rsidR="007D0CF3" w:rsidRPr="004212EB">
        <w:rPr>
          <w:rFonts w:cs="Times New Roman"/>
        </w:rPr>
        <w:t xml:space="preserve"> sobre todo</w:t>
      </w:r>
      <w:ins w:id="764" w:author="TOSHIBA" w:date="2016-02-04T10:59:00Z">
        <w:r w:rsidR="00396EE0">
          <w:rPr>
            <w:rFonts w:cs="Times New Roman"/>
          </w:rPr>
          <w:t>,</w:t>
        </w:r>
      </w:ins>
      <w:r w:rsidR="007D0CF3" w:rsidRPr="004212EB">
        <w:rPr>
          <w:rFonts w:cs="Times New Roman"/>
        </w:rPr>
        <w:t xml:space="preserve"> extensos desiertos</w:t>
      </w:r>
      <w:r w:rsidRPr="004212EB">
        <w:rPr>
          <w:rFonts w:cs="Times New Roman"/>
        </w:rPr>
        <w:t xml:space="preserve">. </w:t>
      </w:r>
    </w:p>
    <w:p w14:paraId="003E0121" w14:textId="62EE7FAA" w:rsidR="00A97A95" w:rsidRPr="004212EB" w:rsidRDefault="00A97A95" w:rsidP="004212EB">
      <w:pPr>
        <w:pStyle w:val="Prrafodelista"/>
        <w:numPr>
          <w:ilvl w:val="0"/>
          <w:numId w:val="44"/>
        </w:numPr>
        <w:jc w:val="both"/>
        <w:rPr>
          <w:rFonts w:cs="Times New Roman"/>
        </w:rPr>
      </w:pPr>
      <w:r w:rsidRPr="004212EB">
        <w:rPr>
          <w:rFonts w:cs="Times New Roman"/>
        </w:rPr>
        <w:t>E</w:t>
      </w:r>
      <w:r w:rsidR="00DD23B8" w:rsidRPr="004212EB">
        <w:rPr>
          <w:rFonts w:cs="Times New Roman"/>
        </w:rPr>
        <w:t xml:space="preserve">l </w:t>
      </w:r>
      <w:r w:rsidR="00916B16" w:rsidRPr="004212EB">
        <w:rPr>
          <w:rFonts w:cs="Times New Roman"/>
          <w:b/>
        </w:rPr>
        <w:t>e</w:t>
      </w:r>
      <w:r w:rsidR="00863767" w:rsidRPr="004212EB">
        <w:rPr>
          <w:rFonts w:cs="Times New Roman"/>
          <w:b/>
        </w:rPr>
        <w:t>ucalipto</w:t>
      </w:r>
      <w:r w:rsidR="00863767" w:rsidRPr="004212EB">
        <w:rPr>
          <w:rFonts w:cs="Times New Roman"/>
        </w:rPr>
        <w:t xml:space="preserve"> y la </w:t>
      </w:r>
      <w:r w:rsidR="00916B16" w:rsidRPr="004212EB">
        <w:rPr>
          <w:rFonts w:cs="Times New Roman"/>
          <w:b/>
        </w:rPr>
        <w:t>a</w:t>
      </w:r>
      <w:r w:rsidR="00863767" w:rsidRPr="004212EB">
        <w:rPr>
          <w:rFonts w:cs="Times New Roman"/>
          <w:b/>
        </w:rPr>
        <w:t>cacia</w:t>
      </w:r>
      <w:r w:rsidRPr="004212EB">
        <w:rPr>
          <w:rFonts w:cs="Times New Roman"/>
        </w:rPr>
        <w:t xml:space="preserve"> son</w:t>
      </w:r>
      <w:r w:rsidR="00863767" w:rsidRPr="004212EB">
        <w:rPr>
          <w:rFonts w:cs="Times New Roman"/>
        </w:rPr>
        <w:t xml:space="preserve"> </w:t>
      </w:r>
      <w:r w:rsidR="00506B05" w:rsidRPr="004212EB">
        <w:rPr>
          <w:rFonts w:cs="Times New Roman"/>
        </w:rPr>
        <w:t xml:space="preserve">especies </w:t>
      </w:r>
      <w:r w:rsidR="00863767" w:rsidRPr="004212EB">
        <w:rPr>
          <w:rFonts w:cs="Times New Roman"/>
        </w:rPr>
        <w:t>originarias de esta región.</w:t>
      </w:r>
      <w:r w:rsidR="00755491" w:rsidRPr="004212EB">
        <w:rPr>
          <w:rFonts w:cs="Times New Roman"/>
        </w:rPr>
        <w:t xml:space="preserve"> </w:t>
      </w:r>
    </w:p>
    <w:p w14:paraId="46FE0F0F" w14:textId="77777777" w:rsidR="00A97A95" w:rsidRPr="004212EB" w:rsidRDefault="00755491" w:rsidP="004212EB">
      <w:pPr>
        <w:pStyle w:val="Prrafodelista"/>
        <w:numPr>
          <w:ilvl w:val="0"/>
          <w:numId w:val="44"/>
        </w:numPr>
        <w:jc w:val="both"/>
        <w:rPr>
          <w:rFonts w:cs="Times New Roman"/>
        </w:rPr>
      </w:pPr>
      <w:r w:rsidRPr="004212EB">
        <w:rPr>
          <w:rFonts w:cs="Times New Roman"/>
        </w:rPr>
        <w:t>En Nueva Zelanda se encuentra</w:t>
      </w:r>
      <w:r w:rsidR="00916B16" w:rsidRPr="004212EB">
        <w:rPr>
          <w:rFonts w:cs="Times New Roman"/>
        </w:rPr>
        <w:t>n</w:t>
      </w:r>
      <w:r w:rsidRPr="004212EB">
        <w:rPr>
          <w:rFonts w:cs="Times New Roman"/>
        </w:rPr>
        <w:t xml:space="preserve"> bosques </w:t>
      </w:r>
      <w:r w:rsidRPr="004212EB">
        <w:rPr>
          <w:rFonts w:cs="Times New Roman"/>
          <w:b/>
        </w:rPr>
        <w:t>subtropicales húmedos</w:t>
      </w:r>
      <w:r w:rsidRPr="004212EB">
        <w:rPr>
          <w:rFonts w:cs="Times New Roman"/>
        </w:rPr>
        <w:t xml:space="preserve"> de </w:t>
      </w:r>
      <w:r w:rsidRPr="004212EB">
        <w:rPr>
          <w:rFonts w:cs="Times New Roman"/>
          <w:i/>
        </w:rPr>
        <w:t>Nothofagus</w:t>
      </w:r>
      <w:r w:rsidRPr="004212EB">
        <w:rPr>
          <w:rFonts w:cs="Times New Roman"/>
        </w:rPr>
        <w:t xml:space="preserve"> con coníferas (</w:t>
      </w:r>
      <w:r w:rsidRPr="004212EB">
        <w:rPr>
          <w:rFonts w:cs="Times New Roman"/>
          <w:i/>
        </w:rPr>
        <w:t>Podocarpus</w:t>
      </w:r>
      <w:r w:rsidRPr="004212EB">
        <w:rPr>
          <w:rFonts w:cs="Times New Roman"/>
        </w:rPr>
        <w:t xml:space="preserve">, </w:t>
      </w:r>
      <w:r w:rsidRPr="004212EB">
        <w:rPr>
          <w:rFonts w:cs="Times New Roman"/>
          <w:i/>
        </w:rPr>
        <w:t>Agathis</w:t>
      </w:r>
      <w:r w:rsidRPr="004212EB">
        <w:rPr>
          <w:rFonts w:cs="Times New Roman"/>
        </w:rPr>
        <w:t>) y helechos arborescentes</w:t>
      </w:r>
      <w:r w:rsidR="006318CF" w:rsidRPr="004212EB">
        <w:rPr>
          <w:rFonts w:cs="Times New Roman"/>
        </w:rPr>
        <w:t>.</w:t>
      </w:r>
      <w:r w:rsidR="00A97A95" w:rsidRPr="004212EB">
        <w:rPr>
          <w:rFonts w:cs="Times New Roman"/>
        </w:rPr>
        <w:t xml:space="preserve"> </w:t>
      </w:r>
    </w:p>
    <w:p w14:paraId="73977794" w14:textId="1B947A9C" w:rsidR="00A97A95" w:rsidRPr="004212EB" w:rsidRDefault="00A97A95" w:rsidP="004212EB">
      <w:pPr>
        <w:pStyle w:val="Prrafodelista"/>
        <w:numPr>
          <w:ilvl w:val="0"/>
          <w:numId w:val="44"/>
        </w:numPr>
        <w:jc w:val="both"/>
        <w:rPr>
          <w:rFonts w:cs="Times New Roman"/>
        </w:rPr>
      </w:pPr>
      <w:r w:rsidRPr="004212EB">
        <w:rPr>
          <w:rFonts w:cs="Times New Roman"/>
        </w:rPr>
        <w:t xml:space="preserve">En Nueva Guinea se encuentra el </w:t>
      </w:r>
      <w:r w:rsidRPr="004212EB">
        <w:rPr>
          <w:rFonts w:cs="Times New Roman"/>
          <w:b/>
        </w:rPr>
        <w:t xml:space="preserve">manglar </w:t>
      </w:r>
      <w:r w:rsidRPr="004212EB">
        <w:rPr>
          <w:rFonts w:cs="Times New Roman"/>
        </w:rPr>
        <w:t>más extenso del mundo.</w:t>
      </w:r>
    </w:p>
    <w:p w14:paraId="1ABF8E5F" w14:textId="77777777" w:rsidR="00CD2343" w:rsidRPr="004212EB" w:rsidRDefault="00CD2343" w:rsidP="004212EB">
      <w:pPr>
        <w:jc w:val="both"/>
        <w:rPr>
          <w:rFonts w:cs="Times New Roman"/>
        </w:rPr>
      </w:pPr>
    </w:p>
    <w:tbl>
      <w:tblPr>
        <w:tblStyle w:val="Tablaconcuadrcula"/>
        <w:tblpPr w:leftFromText="141" w:rightFromText="141" w:vertAnchor="text" w:horzAnchor="margin" w:tblpYSpec="bottom"/>
        <w:tblW w:w="9054" w:type="dxa"/>
        <w:tblLayout w:type="fixed"/>
        <w:tblLook w:val="04A0" w:firstRow="1" w:lastRow="0" w:firstColumn="1" w:lastColumn="0" w:noHBand="0" w:noVBand="1"/>
      </w:tblPr>
      <w:tblGrid>
        <w:gridCol w:w="2376"/>
        <w:gridCol w:w="6678"/>
      </w:tblGrid>
      <w:tr w:rsidR="00055F6B" w:rsidRPr="004212EB" w14:paraId="513F11C1" w14:textId="77777777" w:rsidTr="00D641EE">
        <w:tc>
          <w:tcPr>
            <w:tcW w:w="9054" w:type="dxa"/>
            <w:gridSpan w:val="2"/>
            <w:shd w:val="clear" w:color="auto" w:fill="0D0D0D" w:themeFill="text1" w:themeFillTint="F2"/>
          </w:tcPr>
          <w:p w14:paraId="41C582FE" w14:textId="77777777" w:rsidR="00055F6B" w:rsidRPr="004212EB" w:rsidRDefault="00055F6B" w:rsidP="004212EB">
            <w:pPr>
              <w:jc w:val="both"/>
              <w:rPr>
                <w:rFonts w:cs="Times New Roman"/>
                <w:b/>
              </w:rPr>
            </w:pPr>
            <w:r w:rsidRPr="004212EB">
              <w:rPr>
                <w:rFonts w:cs="Times New Roman"/>
                <w:b/>
              </w:rPr>
              <w:t>Imagen (fotografía, gráfica o ilustración)</w:t>
            </w:r>
          </w:p>
        </w:tc>
      </w:tr>
      <w:tr w:rsidR="00055F6B" w:rsidRPr="004212EB" w14:paraId="387DD67D" w14:textId="77777777" w:rsidTr="00D641EE">
        <w:tc>
          <w:tcPr>
            <w:tcW w:w="2376" w:type="dxa"/>
          </w:tcPr>
          <w:p w14:paraId="7B98FDE3" w14:textId="77777777" w:rsidR="00055F6B" w:rsidRPr="004212EB" w:rsidRDefault="00055F6B" w:rsidP="004212EB">
            <w:pPr>
              <w:jc w:val="both"/>
              <w:rPr>
                <w:rFonts w:cs="Times New Roman"/>
                <w:b/>
              </w:rPr>
            </w:pPr>
            <w:r w:rsidRPr="004212EB">
              <w:rPr>
                <w:rFonts w:cs="Times New Roman"/>
                <w:b/>
              </w:rPr>
              <w:t>Código</w:t>
            </w:r>
          </w:p>
        </w:tc>
        <w:tc>
          <w:tcPr>
            <w:tcW w:w="6678" w:type="dxa"/>
          </w:tcPr>
          <w:p w14:paraId="3750F96F" w14:textId="77777777" w:rsidR="00055F6B" w:rsidRPr="004212EB" w:rsidRDefault="00055F6B" w:rsidP="004212EB">
            <w:pPr>
              <w:jc w:val="both"/>
              <w:rPr>
                <w:rFonts w:cs="Times New Roman"/>
                <w:b/>
              </w:rPr>
            </w:pPr>
            <w:r w:rsidRPr="004212EB">
              <w:rPr>
                <w:rFonts w:cs="Times New Roman"/>
                <w:lang w:val="en-US"/>
              </w:rPr>
              <w:t>CS_0</w:t>
            </w:r>
            <w:r w:rsidR="003B1E10" w:rsidRPr="004212EB">
              <w:rPr>
                <w:rFonts w:cs="Times New Roman"/>
                <w:lang w:val="en-US"/>
              </w:rPr>
              <w:t>8_10</w:t>
            </w:r>
            <w:r w:rsidR="007E21B5" w:rsidRPr="004212EB">
              <w:rPr>
                <w:rFonts w:cs="Times New Roman"/>
                <w:lang w:val="en-US"/>
              </w:rPr>
              <w:t>_IMG</w:t>
            </w:r>
            <w:r w:rsidRPr="004212EB">
              <w:rPr>
                <w:rFonts w:cs="Times New Roman"/>
                <w:lang w:val="en-US"/>
              </w:rPr>
              <w:t>2</w:t>
            </w:r>
            <w:r w:rsidR="005C494D" w:rsidRPr="004212EB">
              <w:rPr>
                <w:rFonts w:cs="Times New Roman"/>
                <w:lang w:val="en-US"/>
              </w:rPr>
              <w:t>8</w:t>
            </w:r>
          </w:p>
        </w:tc>
      </w:tr>
      <w:tr w:rsidR="00055F6B" w:rsidRPr="004212EB" w14:paraId="7C8A393B" w14:textId="77777777" w:rsidTr="00D641EE">
        <w:tc>
          <w:tcPr>
            <w:tcW w:w="2376" w:type="dxa"/>
          </w:tcPr>
          <w:p w14:paraId="4E9A57F8" w14:textId="77777777" w:rsidR="00055F6B" w:rsidRPr="004212EB" w:rsidRDefault="00055F6B" w:rsidP="004212EB">
            <w:pPr>
              <w:jc w:val="both"/>
              <w:rPr>
                <w:rFonts w:cs="Times New Roman"/>
              </w:rPr>
            </w:pPr>
            <w:r w:rsidRPr="004212EB">
              <w:rPr>
                <w:rFonts w:cs="Times New Roman"/>
                <w:b/>
              </w:rPr>
              <w:t>Descripción</w:t>
            </w:r>
          </w:p>
        </w:tc>
        <w:tc>
          <w:tcPr>
            <w:tcW w:w="6678" w:type="dxa"/>
          </w:tcPr>
          <w:p w14:paraId="122DA7C7" w14:textId="3CF438C3" w:rsidR="00055F6B" w:rsidRPr="004212EB" w:rsidRDefault="00D641EE" w:rsidP="004212EB">
            <w:pPr>
              <w:jc w:val="both"/>
              <w:rPr>
                <w:rFonts w:cs="Times New Roman"/>
                <w:lang w:val="es-ES"/>
              </w:rPr>
            </w:pPr>
            <w:r w:rsidRPr="004212EB">
              <w:rPr>
                <w:rFonts w:eastAsia="Times New Roman" w:cs="Times New Roman"/>
                <w:color w:val="000000"/>
                <w:lang w:eastAsia="es-ES_tradnl"/>
              </w:rPr>
              <w:t>Sequía en Australia</w:t>
            </w:r>
          </w:p>
        </w:tc>
      </w:tr>
      <w:tr w:rsidR="00055F6B" w:rsidRPr="004212EB" w14:paraId="352ADD1E" w14:textId="77777777" w:rsidTr="00D641EE">
        <w:trPr>
          <w:trHeight w:val="1266"/>
        </w:trPr>
        <w:tc>
          <w:tcPr>
            <w:tcW w:w="2376" w:type="dxa"/>
          </w:tcPr>
          <w:p w14:paraId="5DC2989F" w14:textId="77777777" w:rsidR="00055F6B" w:rsidRPr="004212EB" w:rsidRDefault="00055F6B" w:rsidP="004212EB">
            <w:pPr>
              <w:jc w:val="both"/>
              <w:rPr>
                <w:rFonts w:cs="Times New Roman"/>
              </w:rPr>
            </w:pPr>
            <w:r w:rsidRPr="004212EB">
              <w:rPr>
                <w:rFonts w:cs="Times New Roman"/>
                <w:b/>
              </w:rPr>
              <w:t>Código Shutterstock (o URL o la ruta en AulaPlaneta)</w:t>
            </w:r>
          </w:p>
        </w:tc>
        <w:tc>
          <w:tcPr>
            <w:tcW w:w="6678" w:type="dxa"/>
          </w:tcPr>
          <w:p w14:paraId="6C3C2BED" w14:textId="77777777" w:rsidR="00D641EE" w:rsidRPr="004212EB" w:rsidRDefault="00D641EE" w:rsidP="004212EB">
            <w:pPr>
              <w:jc w:val="both"/>
              <w:rPr>
                <w:rFonts w:cs="Times New Roman"/>
                <w:noProof/>
                <w:lang w:eastAsia="es-ES_tradnl"/>
              </w:rPr>
            </w:pPr>
          </w:p>
          <w:p w14:paraId="395D0474" w14:textId="77777777" w:rsidR="00D641EE" w:rsidRPr="004212EB" w:rsidRDefault="00D641EE" w:rsidP="004212EB">
            <w:pPr>
              <w:jc w:val="both"/>
              <w:rPr>
                <w:rFonts w:cs="Times New Roman"/>
                <w:noProof/>
                <w:lang w:val="en-US" w:eastAsia="es-ES_tradnl"/>
              </w:rPr>
            </w:pPr>
            <w:r w:rsidRPr="004212EB">
              <w:rPr>
                <w:rFonts w:cs="Times New Roman"/>
                <w:noProof/>
                <w:lang w:val="en-US" w:eastAsia="es-ES_tradnl"/>
              </w:rPr>
              <w:t>Australia, Outback landscape. Beautiful colors of earth and sky.</w:t>
            </w:r>
          </w:p>
          <w:p w14:paraId="23848683" w14:textId="77777777" w:rsidR="00D641EE" w:rsidRPr="004212EB" w:rsidRDefault="00D641EE" w:rsidP="004212EB">
            <w:pPr>
              <w:jc w:val="both"/>
              <w:rPr>
                <w:rFonts w:cs="Times New Roman"/>
                <w:noProof/>
                <w:lang w:eastAsia="es-ES_tradnl"/>
              </w:rPr>
            </w:pPr>
            <w:r w:rsidRPr="004212EB">
              <w:rPr>
                <w:rFonts w:cs="Times New Roman"/>
                <w:noProof/>
                <w:lang w:eastAsia="es-ES_tradnl"/>
              </w:rPr>
              <w:t>Número de la imagen 156852374</w:t>
            </w:r>
          </w:p>
          <w:p w14:paraId="0AFC0247" w14:textId="77777777" w:rsidR="00D641EE" w:rsidRPr="004212EB" w:rsidRDefault="00D641EE" w:rsidP="004212EB">
            <w:pPr>
              <w:jc w:val="both"/>
              <w:rPr>
                <w:rFonts w:cs="Times New Roman"/>
                <w:noProof/>
                <w:lang w:eastAsia="es-ES_tradnl"/>
              </w:rPr>
            </w:pPr>
            <w:r w:rsidRPr="004212EB">
              <w:rPr>
                <w:rFonts w:cs="Times New Roman"/>
                <w:noProof/>
                <w:lang w:eastAsia="es-ES_tradnl"/>
              </w:rPr>
              <w:t>Derecho de autor: pisaphotography</w:t>
            </w:r>
          </w:p>
          <w:p w14:paraId="1E0B5E3C" w14:textId="78BC5F58" w:rsidR="000F2082" w:rsidRPr="004212EB" w:rsidRDefault="000F2082" w:rsidP="004212EB">
            <w:pPr>
              <w:jc w:val="both"/>
              <w:rPr>
                <w:rFonts w:cs="Times New Roman"/>
                <w:noProof/>
                <w:color w:val="FF0000"/>
                <w:lang w:eastAsia="es-ES_tradnl"/>
              </w:rPr>
            </w:pPr>
            <w:r w:rsidRPr="004212EB">
              <w:rPr>
                <w:rFonts w:cs="Times New Roman"/>
                <w:noProof/>
                <w:lang w:eastAsia="es-ES_tradnl"/>
              </w:rPr>
              <w:t>Ok, revisada</w:t>
            </w:r>
          </w:p>
        </w:tc>
      </w:tr>
      <w:tr w:rsidR="00D641EE" w:rsidRPr="004212EB" w14:paraId="53045807" w14:textId="77777777" w:rsidTr="00D641EE">
        <w:tc>
          <w:tcPr>
            <w:tcW w:w="2376" w:type="dxa"/>
          </w:tcPr>
          <w:p w14:paraId="18F01CA7" w14:textId="4AE44204" w:rsidR="00D641EE" w:rsidRPr="004212EB" w:rsidRDefault="007D0CF3" w:rsidP="004212EB">
            <w:pPr>
              <w:jc w:val="both"/>
              <w:rPr>
                <w:rFonts w:cs="Times New Roman"/>
                <w:b/>
              </w:rPr>
            </w:pPr>
            <w:r w:rsidRPr="004212EB">
              <w:rPr>
                <w:rFonts w:cs="Times New Roman"/>
                <w:b/>
              </w:rPr>
              <w:t>Pie de imagen</w:t>
            </w:r>
          </w:p>
        </w:tc>
        <w:tc>
          <w:tcPr>
            <w:tcW w:w="6678" w:type="dxa"/>
          </w:tcPr>
          <w:p w14:paraId="4E8803BD" w14:textId="0A37F685" w:rsidR="00871A64" w:rsidRPr="004212EB" w:rsidRDefault="007D0CF3" w:rsidP="00BF2EF3">
            <w:pPr>
              <w:jc w:val="both"/>
              <w:rPr>
                <w:rFonts w:cs="Times New Roman"/>
                <w:b/>
              </w:rPr>
            </w:pPr>
            <w:r w:rsidRPr="004212EB">
              <w:rPr>
                <w:rFonts w:cs="Times New Roman"/>
              </w:rPr>
              <w:t xml:space="preserve">Una gran parte de Australia es desértica o semiárida. </w:t>
            </w:r>
            <w:r w:rsidR="00BF2EF3">
              <w:rPr>
                <w:rFonts w:cs="Times New Roman"/>
              </w:rPr>
              <w:t>Las fuertes sequías han convertido</w:t>
            </w:r>
            <w:r w:rsidRPr="004212EB">
              <w:rPr>
                <w:rFonts w:cs="Times New Roman"/>
              </w:rPr>
              <w:t xml:space="preserve"> la vegetación</w:t>
            </w:r>
            <w:r w:rsidR="00BF2EF3">
              <w:rPr>
                <w:rFonts w:cs="Times New Roman"/>
              </w:rPr>
              <w:t xml:space="preserve"> </w:t>
            </w:r>
            <w:r w:rsidRPr="004212EB">
              <w:rPr>
                <w:rFonts w:cs="Times New Roman"/>
              </w:rPr>
              <w:t xml:space="preserve">en combustible perfecto para </w:t>
            </w:r>
            <w:r w:rsidR="00BF2EF3">
              <w:rPr>
                <w:rFonts w:cs="Times New Roman"/>
              </w:rPr>
              <w:t>graves</w:t>
            </w:r>
            <w:r w:rsidRPr="004212EB">
              <w:rPr>
                <w:rFonts w:cs="Times New Roman"/>
              </w:rPr>
              <w:t xml:space="preserve"> incendios forestales. En esta década, Australia ha padecido las sequías </w:t>
            </w:r>
            <w:r w:rsidR="00BF2EF3">
              <w:rPr>
                <w:rFonts w:cs="Times New Roman"/>
              </w:rPr>
              <w:t xml:space="preserve">más fuertes de </w:t>
            </w:r>
            <w:ins w:id="765" w:author="TOSHIBA" w:date="2016-02-05T09:38:00Z">
              <w:r w:rsidR="00272516">
                <w:rPr>
                  <w:rFonts w:cs="Times New Roman"/>
                </w:rPr>
                <w:t xml:space="preserve">los </w:t>
              </w:r>
            </w:ins>
            <w:r w:rsidR="00BF2EF3">
              <w:rPr>
                <w:rFonts w:cs="Times New Roman"/>
              </w:rPr>
              <w:t>últimos mil años, ocasionando serias pérdidas en cultivos y ganadería.</w:t>
            </w:r>
          </w:p>
        </w:tc>
      </w:tr>
    </w:tbl>
    <w:p w14:paraId="65ACD7A0" w14:textId="77777777" w:rsidR="00F96501" w:rsidRPr="004212EB" w:rsidRDefault="00F96501" w:rsidP="004212EB">
      <w:pPr>
        <w:jc w:val="both"/>
        <w:rPr>
          <w:rFonts w:cs="Times New Roman"/>
          <w:highlight w:val="yellow"/>
        </w:rPr>
      </w:pPr>
    </w:p>
    <w:p w14:paraId="582BB18E" w14:textId="77777777" w:rsidR="007D0CF3" w:rsidRPr="004212EB" w:rsidRDefault="007D0CF3" w:rsidP="004212EB">
      <w:pPr>
        <w:jc w:val="both"/>
        <w:rPr>
          <w:rFonts w:cs="Times New Roman"/>
        </w:rPr>
      </w:pPr>
    </w:p>
    <w:p w14:paraId="2B2187EE" w14:textId="1256FFFB" w:rsidR="00997911" w:rsidRPr="004212EB" w:rsidRDefault="007D0CF3" w:rsidP="004212EB">
      <w:pPr>
        <w:jc w:val="both"/>
        <w:rPr>
          <w:rFonts w:eastAsia="Times New Roman" w:cs="Times New Roman"/>
          <w:b/>
          <w:color w:val="000000"/>
          <w:lang w:eastAsia="es-ES_tradnl"/>
        </w:rPr>
      </w:pPr>
      <w:r w:rsidRPr="004212EB">
        <w:rPr>
          <w:rFonts w:cs="Times New Roman"/>
          <w:highlight w:val="yellow"/>
        </w:rPr>
        <w:t xml:space="preserve"> </w:t>
      </w:r>
      <w:r w:rsidR="00E36E79" w:rsidRPr="004212EB">
        <w:rPr>
          <w:rFonts w:cs="Times New Roman"/>
          <w:highlight w:val="yellow"/>
        </w:rPr>
        <w:t>[SECCIÓN 2]</w:t>
      </w:r>
    </w:p>
    <w:p w14:paraId="40688A0E" w14:textId="4C42E9BC" w:rsidR="00CD2343" w:rsidRPr="004212EB" w:rsidRDefault="00BA2CDD" w:rsidP="004212EB">
      <w:pPr>
        <w:pStyle w:val="Ttulo2"/>
        <w:jc w:val="both"/>
        <w:rPr>
          <w:rFonts w:ascii="Times New Roman" w:eastAsia="Times New Roman" w:hAnsi="Times New Roman" w:cs="Times New Roman"/>
          <w:sz w:val="24"/>
          <w:szCs w:val="24"/>
          <w:lang w:eastAsia="es-ES_tradnl"/>
        </w:rPr>
      </w:pPr>
      <w:bookmarkStart w:id="766" w:name="_Toc436127665"/>
      <w:r w:rsidRPr="004212EB">
        <w:rPr>
          <w:rFonts w:ascii="Times New Roman" w:eastAsia="Times New Roman" w:hAnsi="Times New Roman" w:cs="Times New Roman"/>
          <w:sz w:val="24"/>
          <w:szCs w:val="24"/>
          <w:lang w:eastAsia="es-ES_tradnl"/>
        </w:rPr>
        <w:t>5</w:t>
      </w:r>
      <w:r w:rsidR="00035F7B" w:rsidRPr="004212EB">
        <w:rPr>
          <w:rFonts w:ascii="Times New Roman" w:eastAsia="Times New Roman" w:hAnsi="Times New Roman" w:cs="Times New Roman"/>
          <w:sz w:val="24"/>
          <w:szCs w:val="24"/>
          <w:lang w:eastAsia="es-ES_tradnl"/>
        </w:rPr>
        <w:t>.2</w:t>
      </w:r>
      <w:r w:rsidR="00E36E79" w:rsidRPr="004212EB">
        <w:rPr>
          <w:rFonts w:ascii="Times New Roman" w:eastAsia="Times New Roman" w:hAnsi="Times New Roman" w:cs="Times New Roman"/>
          <w:sz w:val="24"/>
          <w:szCs w:val="24"/>
          <w:lang w:eastAsia="es-ES_tradnl"/>
        </w:rPr>
        <w:t xml:space="preserve"> </w:t>
      </w:r>
      <w:ins w:id="767" w:author="TOSHIBA" w:date="2016-02-04T11:00:00Z">
        <w:r w:rsidR="00396EE0">
          <w:rPr>
            <w:rFonts w:ascii="Times New Roman" w:eastAsia="Times New Roman" w:hAnsi="Times New Roman" w:cs="Times New Roman"/>
            <w:sz w:val="24"/>
            <w:szCs w:val="24"/>
            <w:lang w:eastAsia="es-ES_tradnl"/>
          </w:rPr>
          <w:t xml:space="preserve">La </w:t>
        </w:r>
      </w:ins>
      <w:del w:id="768" w:author="TOSHIBA" w:date="2016-02-04T11:00:00Z">
        <w:r w:rsidR="00E36E79" w:rsidRPr="004212EB" w:rsidDel="00396EE0">
          <w:rPr>
            <w:rFonts w:ascii="Times New Roman" w:eastAsia="Times New Roman" w:hAnsi="Times New Roman" w:cs="Times New Roman"/>
            <w:sz w:val="24"/>
            <w:szCs w:val="24"/>
            <w:lang w:eastAsia="es-ES_tradnl"/>
          </w:rPr>
          <w:delText>R</w:delText>
        </w:r>
      </w:del>
      <w:ins w:id="769" w:author="TOSHIBA" w:date="2016-02-04T11:00:00Z">
        <w:r w:rsidR="00396EE0">
          <w:rPr>
            <w:rFonts w:ascii="Times New Roman" w:eastAsia="Times New Roman" w:hAnsi="Times New Roman" w:cs="Times New Roman"/>
            <w:sz w:val="24"/>
            <w:szCs w:val="24"/>
            <w:lang w:eastAsia="es-ES_tradnl"/>
          </w:rPr>
          <w:t>r</w:t>
        </w:r>
      </w:ins>
      <w:r w:rsidR="00E36E79" w:rsidRPr="004212EB">
        <w:rPr>
          <w:rFonts w:ascii="Times New Roman" w:eastAsia="Times New Roman" w:hAnsi="Times New Roman" w:cs="Times New Roman"/>
          <w:sz w:val="24"/>
          <w:szCs w:val="24"/>
          <w:lang w:eastAsia="es-ES_tradnl"/>
        </w:rPr>
        <w:t>e</w:t>
      </w:r>
      <w:r w:rsidR="00E051C4" w:rsidRPr="004212EB">
        <w:rPr>
          <w:rFonts w:ascii="Times New Roman" w:eastAsia="Times New Roman" w:hAnsi="Times New Roman" w:cs="Times New Roman"/>
          <w:sz w:val="24"/>
          <w:szCs w:val="24"/>
          <w:lang w:eastAsia="es-ES_tradnl"/>
        </w:rPr>
        <w:t xml:space="preserve">gión </w:t>
      </w:r>
      <w:r w:rsidR="00E36E79" w:rsidRPr="004212EB">
        <w:rPr>
          <w:rFonts w:ascii="Times New Roman" w:eastAsia="Times New Roman" w:hAnsi="Times New Roman" w:cs="Times New Roman"/>
          <w:sz w:val="24"/>
          <w:szCs w:val="24"/>
          <w:lang w:eastAsia="es-ES_tradnl"/>
        </w:rPr>
        <w:t xml:space="preserve">biogeográfica </w:t>
      </w:r>
      <w:r w:rsidR="003C0C13" w:rsidRPr="004212EB">
        <w:rPr>
          <w:rFonts w:ascii="Times New Roman" w:eastAsia="Times New Roman" w:hAnsi="Times New Roman" w:cs="Times New Roman"/>
          <w:sz w:val="24"/>
          <w:szCs w:val="24"/>
          <w:lang w:eastAsia="es-ES_tradnl"/>
        </w:rPr>
        <w:t>o</w:t>
      </w:r>
      <w:r w:rsidR="00E36E79" w:rsidRPr="004212EB">
        <w:rPr>
          <w:rFonts w:ascii="Times New Roman" w:eastAsia="Times New Roman" w:hAnsi="Times New Roman" w:cs="Times New Roman"/>
          <w:sz w:val="24"/>
          <w:szCs w:val="24"/>
          <w:lang w:eastAsia="es-ES_tradnl"/>
        </w:rPr>
        <w:t>ce</w:t>
      </w:r>
      <w:r w:rsidR="003C0C13" w:rsidRPr="004212EB">
        <w:rPr>
          <w:rFonts w:ascii="Times New Roman" w:eastAsia="Times New Roman" w:hAnsi="Times New Roman" w:cs="Times New Roman"/>
          <w:sz w:val="24"/>
          <w:szCs w:val="24"/>
          <w:lang w:eastAsia="es-ES_tradnl"/>
        </w:rPr>
        <w:t>á</w:t>
      </w:r>
      <w:r w:rsidR="00E36E79" w:rsidRPr="004212EB">
        <w:rPr>
          <w:rFonts w:ascii="Times New Roman" w:eastAsia="Times New Roman" w:hAnsi="Times New Roman" w:cs="Times New Roman"/>
          <w:sz w:val="24"/>
          <w:szCs w:val="24"/>
          <w:lang w:eastAsia="es-ES_tradnl"/>
        </w:rPr>
        <w:t>n</w:t>
      </w:r>
      <w:r w:rsidR="003C0C13" w:rsidRPr="004212EB">
        <w:rPr>
          <w:rFonts w:ascii="Times New Roman" w:eastAsia="Times New Roman" w:hAnsi="Times New Roman" w:cs="Times New Roman"/>
          <w:sz w:val="24"/>
          <w:szCs w:val="24"/>
          <w:lang w:eastAsia="es-ES_tradnl"/>
        </w:rPr>
        <w:t>ica</w:t>
      </w:r>
      <w:bookmarkEnd w:id="766"/>
    </w:p>
    <w:p w14:paraId="058517B4" w14:textId="77777777" w:rsidR="00C85E4E" w:rsidRPr="004212EB" w:rsidRDefault="00C85E4E" w:rsidP="004212EB">
      <w:pPr>
        <w:jc w:val="both"/>
        <w:rPr>
          <w:rFonts w:eastAsia="Times New Roman" w:cs="Times New Roman"/>
          <w:b/>
          <w:color w:val="000000"/>
          <w:lang w:eastAsia="es-ES_tradnl"/>
        </w:rPr>
      </w:pPr>
    </w:p>
    <w:p w14:paraId="60102370" w14:textId="2326FD4B" w:rsidR="00E051C4" w:rsidRPr="004212EB" w:rsidRDefault="00E051C4" w:rsidP="004212EB">
      <w:pPr>
        <w:jc w:val="both"/>
        <w:rPr>
          <w:rFonts w:eastAsia="Times New Roman" w:cs="Times New Roman"/>
          <w:color w:val="000000"/>
          <w:lang w:eastAsia="es-ES_tradnl"/>
        </w:rPr>
      </w:pPr>
      <w:r w:rsidRPr="004212EB">
        <w:rPr>
          <w:rFonts w:cs="Times New Roman"/>
        </w:rPr>
        <w:t>La región comprende las islas del sur del oceáno Pacífico, la Polinesia, Fiji y Micronesia.</w:t>
      </w:r>
      <w:r w:rsidR="00175408">
        <w:rPr>
          <w:rFonts w:cs="Times New Roman"/>
        </w:rPr>
        <w:t xml:space="preserve"> </w:t>
      </w:r>
      <w:r w:rsidR="00175408" w:rsidRPr="00175408">
        <w:rPr>
          <w:rFonts w:cs="Times New Roman"/>
        </w:rPr>
        <w:t xml:space="preserve">Se destacan de Micronesia el archipiélago de las Marianas; de Melanesia, la isla de Nueva Guinea, las islas Salomón </w:t>
      </w:r>
      <w:r w:rsidR="00175408">
        <w:rPr>
          <w:rFonts w:cs="Times New Roman"/>
        </w:rPr>
        <w:t>y Fiji; d</w:t>
      </w:r>
      <w:r w:rsidR="00175408" w:rsidRPr="00175408">
        <w:rPr>
          <w:rFonts w:cs="Times New Roman"/>
        </w:rPr>
        <w:t xml:space="preserve">e Polinesia, las </w:t>
      </w:r>
      <w:r w:rsidR="00175408">
        <w:rPr>
          <w:rFonts w:cs="Times New Roman"/>
        </w:rPr>
        <w:t>islas de Hawaii, las islas Cook y Tuvalu, entre los cientos de islas que componen esta región.</w:t>
      </w:r>
    </w:p>
    <w:p w14:paraId="3F7E63BB" w14:textId="77777777" w:rsidR="00E36E79" w:rsidRPr="004212EB" w:rsidRDefault="00E36E79" w:rsidP="004212EB">
      <w:pPr>
        <w:jc w:val="both"/>
        <w:rPr>
          <w:rFonts w:eastAsia="Times New Roman" w:cs="Times New Roman"/>
          <w:b/>
          <w:color w:val="000000"/>
          <w:lang w:eastAsia="es-ES_tradnl"/>
        </w:rPr>
      </w:pPr>
    </w:p>
    <w:tbl>
      <w:tblPr>
        <w:tblStyle w:val="Tablaconcuadrcula"/>
        <w:tblW w:w="0" w:type="auto"/>
        <w:tblLayout w:type="fixed"/>
        <w:tblLook w:val="04A0" w:firstRow="1" w:lastRow="0" w:firstColumn="1" w:lastColumn="0" w:noHBand="0" w:noVBand="1"/>
      </w:tblPr>
      <w:tblGrid>
        <w:gridCol w:w="2547"/>
        <w:gridCol w:w="6281"/>
      </w:tblGrid>
      <w:tr w:rsidR="005843A7" w:rsidRPr="004212EB" w14:paraId="11CC0BF5" w14:textId="77777777" w:rsidTr="004212EB">
        <w:tc>
          <w:tcPr>
            <w:tcW w:w="8828" w:type="dxa"/>
            <w:gridSpan w:val="2"/>
            <w:shd w:val="clear" w:color="auto" w:fill="0D0D0D" w:themeFill="text1" w:themeFillTint="F2"/>
          </w:tcPr>
          <w:p w14:paraId="6EC4DFD6" w14:textId="77777777" w:rsidR="005843A7" w:rsidRPr="004212EB" w:rsidRDefault="005843A7" w:rsidP="004212EB">
            <w:pPr>
              <w:jc w:val="both"/>
              <w:rPr>
                <w:rFonts w:cs="Times New Roman"/>
                <w:b/>
              </w:rPr>
            </w:pPr>
            <w:r w:rsidRPr="004212EB">
              <w:rPr>
                <w:rFonts w:cs="Times New Roman"/>
                <w:b/>
              </w:rPr>
              <w:t>Imagen (fotografía, gráfica o ilustración)</w:t>
            </w:r>
          </w:p>
        </w:tc>
      </w:tr>
      <w:tr w:rsidR="005843A7" w:rsidRPr="004212EB" w14:paraId="1D7D85E3" w14:textId="77777777" w:rsidTr="004212EB">
        <w:tc>
          <w:tcPr>
            <w:tcW w:w="2547" w:type="dxa"/>
          </w:tcPr>
          <w:p w14:paraId="5BF3692E" w14:textId="77777777" w:rsidR="005843A7" w:rsidRPr="004212EB" w:rsidRDefault="005843A7" w:rsidP="004212EB">
            <w:pPr>
              <w:jc w:val="both"/>
              <w:rPr>
                <w:rFonts w:cs="Times New Roman"/>
                <w:b/>
              </w:rPr>
            </w:pPr>
            <w:r w:rsidRPr="004212EB">
              <w:rPr>
                <w:rFonts w:cs="Times New Roman"/>
                <w:b/>
              </w:rPr>
              <w:t>Código</w:t>
            </w:r>
          </w:p>
        </w:tc>
        <w:tc>
          <w:tcPr>
            <w:tcW w:w="6281" w:type="dxa"/>
          </w:tcPr>
          <w:p w14:paraId="2416E5E0" w14:textId="77777777" w:rsidR="005843A7" w:rsidRPr="004212EB" w:rsidRDefault="005843A7" w:rsidP="004212EB">
            <w:pPr>
              <w:jc w:val="both"/>
              <w:rPr>
                <w:rFonts w:cs="Times New Roman"/>
                <w:b/>
              </w:rPr>
            </w:pPr>
            <w:r w:rsidRPr="004212EB">
              <w:rPr>
                <w:rFonts w:cs="Times New Roman"/>
                <w:lang w:val="en-US"/>
              </w:rPr>
              <w:t>CS_0</w:t>
            </w:r>
            <w:r w:rsidR="003B1E10" w:rsidRPr="004212EB">
              <w:rPr>
                <w:rFonts w:cs="Times New Roman"/>
                <w:lang w:val="en-US"/>
              </w:rPr>
              <w:t>8_10</w:t>
            </w:r>
            <w:r w:rsidR="005C494D" w:rsidRPr="004212EB">
              <w:rPr>
                <w:rFonts w:cs="Times New Roman"/>
                <w:lang w:val="en-US"/>
              </w:rPr>
              <w:t>_IMG29</w:t>
            </w:r>
          </w:p>
        </w:tc>
      </w:tr>
      <w:tr w:rsidR="005843A7" w:rsidRPr="004212EB" w14:paraId="0A2BE454" w14:textId="77777777" w:rsidTr="004212EB">
        <w:tc>
          <w:tcPr>
            <w:tcW w:w="2547" w:type="dxa"/>
          </w:tcPr>
          <w:p w14:paraId="73862230" w14:textId="77777777" w:rsidR="005843A7" w:rsidRPr="004212EB" w:rsidRDefault="005843A7" w:rsidP="004212EB">
            <w:pPr>
              <w:jc w:val="both"/>
              <w:rPr>
                <w:rFonts w:cs="Times New Roman"/>
              </w:rPr>
            </w:pPr>
            <w:r w:rsidRPr="004212EB">
              <w:rPr>
                <w:rFonts w:cs="Times New Roman"/>
                <w:b/>
              </w:rPr>
              <w:t>Descripción</w:t>
            </w:r>
          </w:p>
        </w:tc>
        <w:tc>
          <w:tcPr>
            <w:tcW w:w="6281" w:type="dxa"/>
          </w:tcPr>
          <w:p w14:paraId="7BDA8BA3" w14:textId="084FFEEA" w:rsidR="005843A7" w:rsidRPr="004212EB" w:rsidRDefault="00396EE0" w:rsidP="00396EE0">
            <w:pPr>
              <w:jc w:val="both"/>
              <w:rPr>
                <w:rFonts w:cs="Times New Roman"/>
                <w:lang w:val="es-ES"/>
              </w:rPr>
            </w:pPr>
            <w:ins w:id="770" w:author="TOSHIBA" w:date="2016-02-04T11:00:00Z">
              <w:r>
                <w:rPr>
                  <w:rFonts w:cs="Times New Roman"/>
                  <w:lang w:val="es-ES"/>
                </w:rPr>
                <w:t xml:space="preserve">La </w:t>
              </w:r>
            </w:ins>
            <w:del w:id="771" w:author="TOSHIBA" w:date="2016-02-04T11:00:00Z">
              <w:r w:rsidR="005843A7" w:rsidRPr="004212EB" w:rsidDel="00396EE0">
                <w:rPr>
                  <w:rFonts w:cs="Times New Roman"/>
                  <w:lang w:val="es-ES"/>
                </w:rPr>
                <w:delText>R</w:delText>
              </w:r>
            </w:del>
            <w:ins w:id="772" w:author="TOSHIBA" w:date="2016-02-04T11:00:00Z">
              <w:r>
                <w:rPr>
                  <w:rFonts w:cs="Times New Roman"/>
                  <w:lang w:val="es-ES"/>
                </w:rPr>
                <w:t>r</w:t>
              </w:r>
            </w:ins>
            <w:r w:rsidR="005843A7" w:rsidRPr="004212EB">
              <w:rPr>
                <w:rFonts w:cs="Times New Roman"/>
                <w:lang w:val="es-ES"/>
              </w:rPr>
              <w:t xml:space="preserve">egión biogeográfica </w:t>
            </w:r>
            <w:r w:rsidR="003C0C13" w:rsidRPr="004212EB">
              <w:rPr>
                <w:rFonts w:cs="Times New Roman"/>
                <w:lang w:val="es-ES"/>
              </w:rPr>
              <w:t>o</w:t>
            </w:r>
            <w:r w:rsidR="005843A7" w:rsidRPr="004212EB">
              <w:rPr>
                <w:rFonts w:cs="Times New Roman"/>
                <w:lang w:val="es-ES"/>
              </w:rPr>
              <w:t>ce</w:t>
            </w:r>
            <w:r w:rsidR="003C0C13" w:rsidRPr="004212EB">
              <w:rPr>
                <w:rFonts w:cs="Times New Roman"/>
                <w:lang w:val="es-ES"/>
              </w:rPr>
              <w:t>á</w:t>
            </w:r>
            <w:r w:rsidR="005843A7" w:rsidRPr="004212EB">
              <w:rPr>
                <w:rFonts w:cs="Times New Roman"/>
                <w:lang w:val="es-ES"/>
              </w:rPr>
              <w:t>n</w:t>
            </w:r>
            <w:r w:rsidR="003C0C13" w:rsidRPr="004212EB">
              <w:rPr>
                <w:rFonts w:cs="Times New Roman"/>
                <w:lang w:val="es-ES"/>
              </w:rPr>
              <w:t>ic</w:t>
            </w:r>
            <w:r w:rsidR="005843A7" w:rsidRPr="004212EB">
              <w:rPr>
                <w:rFonts w:cs="Times New Roman"/>
                <w:lang w:val="es-ES"/>
              </w:rPr>
              <w:t>a</w:t>
            </w:r>
          </w:p>
        </w:tc>
      </w:tr>
      <w:tr w:rsidR="005843A7" w:rsidRPr="004212EB" w14:paraId="667763A4" w14:textId="77777777" w:rsidTr="004212EB">
        <w:tc>
          <w:tcPr>
            <w:tcW w:w="2547" w:type="dxa"/>
          </w:tcPr>
          <w:p w14:paraId="50E32496" w14:textId="77777777" w:rsidR="005843A7" w:rsidRPr="004212EB" w:rsidRDefault="005843A7" w:rsidP="004212EB">
            <w:pPr>
              <w:jc w:val="both"/>
              <w:rPr>
                <w:rFonts w:cs="Times New Roman"/>
              </w:rPr>
            </w:pPr>
            <w:r w:rsidRPr="004212EB">
              <w:rPr>
                <w:rFonts w:cs="Times New Roman"/>
                <w:b/>
              </w:rPr>
              <w:t>Código Shutterstock (o URL o la ruta en AulaPlaneta)</w:t>
            </w:r>
          </w:p>
        </w:tc>
        <w:tc>
          <w:tcPr>
            <w:tcW w:w="6281" w:type="dxa"/>
          </w:tcPr>
          <w:p w14:paraId="34FF5F91" w14:textId="77777777" w:rsidR="00B56A9E" w:rsidRPr="004212EB" w:rsidRDefault="0057792C" w:rsidP="004212EB">
            <w:pPr>
              <w:jc w:val="both"/>
              <w:rPr>
                <w:rFonts w:cs="Times New Roman"/>
                <w:noProof/>
                <w:lang w:eastAsia="es-ES_tradnl"/>
              </w:rPr>
            </w:pPr>
            <w:hyperlink r:id="rId49" w:history="1">
              <w:r w:rsidR="00B56A9E" w:rsidRPr="004212EB">
                <w:rPr>
                  <w:rStyle w:val="Hipervnculo"/>
                  <w:rFonts w:cs="Times New Roman"/>
                  <w:noProof/>
                  <w:lang w:eastAsia="es-ES_tradnl"/>
                </w:rPr>
                <w:t>https://upload.wikimedia.org/wikipedia/commons/9/93/Pacific_Culture_Areas.jpg</w:t>
              </w:r>
            </w:hyperlink>
          </w:p>
          <w:p w14:paraId="440205AF" w14:textId="77777777" w:rsidR="00B56A9E" w:rsidRPr="004212EB" w:rsidRDefault="00B56A9E" w:rsidP="004212EB">
            <w:pPr>
              <w:jc w:val="both"/>
              <w:rPr>
                <w:rFonts w:cs="Times New Roman"/>
                <w:noProof/>
                <w:lang w:eastAsia="es-ES_tradnl"/>
              </w:rPr>
            </w:pPr>
          </w:p>
          <w:p w14:paraId="1CA0D368" w14:textId="77777777" w:rsidR="005843A7" w:rsidRPr="004212EB" w:rsidRDefault="00B56A9E" w:rsidP="004212EB">
            <w:pPr>
              <w:jc w:val="both"/>
              <w:rPr>
                <w:rFonts w:cs="Times New Roman"/>
                <w:noProof/>
                <w:lang w:eastAsia="es-ES_tradnl"/>
              </w:rPr>
            </w:pPr>
            <w:r w:rsidRPr="004212EB">
              <w:rPr>
                <w:rFonts w:cs="Times New Roman"/>
                <w:noProof/>
                <w:lang w:val="es-CO" w:eastAsia="es-CO"/>
              </w:rPr>
              <w:drawing>
                <wp:inline distT="0" distB="0" distL="0" distR="0" wp14:anchorId="56CA737E" wp14:editId="2FBD89E2">
                  <wp:extent cx="1323975" cy="860584"/>
                  <wp:effectExtent l="19050" t="0" r="9525" b="0"/>
                  <wp:docPr id="39" name="Imagen 39" descr="https://upload.wikimedia.org/wikipedia/commons/thumb/9/93/Pacific_Culture_Areas.jpg/300px-Pacific_Culture_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3/Pacific_Culture_Areas.jpg/300px-Pacific_Culture_Areas.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1134" cy="865237"/>
                          </a:xfrm>
                          <a:prstGeom prst="rect">
                            <a:avLst/>
                          </a:prstGeom>
                          <a:noFill/>
                          <a:ln>
                            <a:noFill/>
                          </a:ln>
                        </pic:spPr>
                      </pic:pic>
                    </a:graphicData>
                  </a:graphic>
                </wp:inline>
              </w:drawing>
            </w:r>
          </w:p>
          <w:p w14:paraId="60DB0589" w14:textId="77777777" w:rsidR="005843A7" w:rsidRPr="004212EB" w:rsidRDefault="005843A7" w:rsidP="004212EB">
            <w:pPr>
              <w:jc w:val="both"/>
              <w:rPr>
                <w:rFonts w:cs="Times New Roman"/>
                <w:noProof/>
                <w:lang w:eastAsia="es-ES_tradnl"/>
              </w:rPr>
            </w:pPr>
          </w:p>
          <w:p w14:paraId="15DE9F57" w14:textId="4B469F38"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p w14:paraId="4D7040EB" w14:textId="77777777" w:rsidR="000F2082" w:rsidRPr="004212EB" w:rsidRDefault="000F2082" w:rsidP="004212EB">
            <w:pPr>
              <w:jc w:val="both"/>
              <w:rPr>
                <w:rFonts w:cs="Times New Roman"/>
                <w:noProof/>
                <w:color w:val="FF0000"/>
                <w:lang w:eastAsia="es-ES_tradnl"/>
              </w:rPr>
            </w:pPr>
          </w:p>
        </w:tc>
      </w:tr>
      <w:tr w:rsidR="005843A7" w:rsidRPr="004212EB" w14:paraId="30CB1389" w14:textId="77777777" w:rsidTr="004212EB">
        <w:tc>
          <w:tcPr>
            <w:tcW w:w="2547" w:type="dxa"/>
          </w:tcPr>
          <w:p w14:paraId="0D36767A" w14:textId="77777777" w:rsidR="005843A7" w:rsidRPr="004212EB" w:rsidRDefault="005843A7" w:rsidP="004212EB">
            <w:pPr>
              <w:jc w:val="both"/>
              <w:rPr>
                <w:rFonts w:cs="Times New Roman"/>
              </w:rPr>
            </w:pPr>
            <w:r w:rsidRPr="004212EB">
              <w:rPr>
                <w:rFonts w:cs="Times New Roman"/>
                <w:b/>
              </w:rPr>
              <w:t>Pie de imagen</w:t>
            </w:r>
          </w:p>
        </w:tc>
        <w:tc>
          <w:tcPr>
            <w:tcW w:w="6281" w:type="dxa"/>
          </w:tcPr>
          <w:p w14:paraId="7D6BEF5F" w14:textId="722B8806" w:rsidR="005843A7" w:rsidRPr="00392DE5" w:rsidRDefault="00392DE5" w:rsidP="00392DE5">
            <w:pPr>
              <w:jc w:val="both"/>
              <w:rPr>
                <w:rFonts w:cs="Times New Roman"/>
                <w:color w:val="222222"/>
                <w:lang w:val="es-ES_tradnl"/>
              </w:rPr>
            </w:pPr>
            <w:r w:rsidRPr="00392DE5">
              <w:rPr>
                <w:rFonts w:cs="Times New Roman"/>
                <w:color w:val="222222"/>
                <w:lang w:val="es-ES_tradnl"/>
              </w:rPr>
              <w:t>En esta región predomina el clima tropical, con pocos cambios de temperatura entre las estaciones o durante el día. El tiempo es típicamente caluroso y húmedo, pero en ocasiones soplan brisas frescas que moderan las condiciones.</w:t>
            </w:r>
          </w:p>
        </w:tc>
      </w:tr>
    </w:tbl>
    <w:p w14:paraId="153D9900" w14:textId="77777777" w:rsidR="00392DE5" w:rsidRDefault="00392DE5" w:rsidP="00392DE5">
      <w:pPr>
        <w:jc w:val="both"/>
        <w:rPr>
          <w:rFonts w:eastAsia="Times New Roman" w:cs="Times New Roman"/>
          <w:color w:val="000000"/>
          <w:lang w:eastAsia="es-ES_tradnl"/>
        </w:rPr>
      </w:pPr>
    </w:p>
    <w:p w14:paraId="3EBDDFC0" w14:textId="6361F612" w:rsidR="00392DE5" w:rsidRDefault="00392DE5" w:rsidP="00392DE5">
      <w:pPr>
        <w:jc w:val="both"/>
        <w:rPr>
          <w:rFonts w:cs="Times New Roman"/>
          <w:b/>
          <w:color w:val="222222"/>
        </w:rPr>
      </w:pPr>
      <w:r w:rsidRPr="004212EB">
        <w:rPr>
          <w:rFonts w:eastAsia="Times New Roman" w:cs="Times New Roman"/>
          <w:color w:val="000000"/>
          <w:lang w:eastAsia="es-ES_tradnl"/>
        </w:rPr>
        <w:t xml:space="preserve">El medio marino del sudoeste del Pacífico es considerado uno de los más diversos del mundo. Alberga seis de las siete especies de tortugas marinas, ballenas, tiburones y una amplia gama de peces. </w:t>
      </w:r>
      <w:r w:rsidRPr="004212EB">
        <w:rPr>
          <w:rFonts w:cs="Times New Roman"/>
          <w:color w:val="222222"/>
        </w:rPr>
        <w:t>Se caracteriza</w:t>
      </w:r>
      <w:del w:id="773" w:author="TOSHIBA" w:date="2016-02-04T11:01:00Z">
        <w:r w:rsidRPr="004212EB" w:rsidDel="00396EE0">
          <w:rPr>
            <w:rFonts w:cs="Times New Roman"/>
            <w:color w:val="222222"/>
          </w:rPr>
          <w:delText>n</w:delText>
        </w:r>
      </w:del>
      <w:r w:rsidRPr="004212EB">
        <w:rPr>
          <w:rFonts w:cs="Times New Roman"/>
          <w:color w:val="222222"/>
        </w:rPr>
        <w:t xml:space="preserve">, también, por la riqueza de </w:t>
      </w:r>
      <w:r w:rsidRPr="004212EB">
        <w:rPr>
          <w:rFonts w:cs="Times New Roman"/>
          <w:b/>
          <w:color w:val="222222"/>
        </w:rPr>
        <w:t>atolones de coral.</w:t>
      </w:r>
      <w:r>
        <w:rPr>
          <w:rFonts w:cs="Times New Roman"/>
          <w:b/>
          <w:color w:val="222222"/>
        </w:rPr>
        <w:t xml:space="preserve"> </w:t>
      </w:r>
    </w:p>
    <w:tbl>
      <w:tblPr>
        <w:tblStyle w:val="Tablaconcuadrcula"/>
        <w:tblW w:w="0" w:type="auto"/>
        <w:tblLook w:val="04A0" w:firstRow="1" w:lastRow="0" w:firstColumn="1" w:lastColumn="0" w:noHBand="0" w:noVBand="1"/>
      </w:tblPr>
      <w:tblGrid>
        <w:gridCol w:w="2480"/>
        <w:gridCol w:w="6348"/>
      </w:tblGrid>
      <w:tr w:rsidR="00392DE5" w:rsidRPr="004212EB" w14:paraId="5A8954FA" w14:textId="77777777" w:rsidTr="00392DE5">
        <w:tc>
          <w:tcPr>
            <w:tcW w:w="8828" w:type="dxa"/>
            <w:gridSpan w:val="2"/>
            <w:shd w:val="clear" w:color="auto" w:fill="000000" w:themeFill="text1"/>
          </w:tcPr>
          <w:p w14:paraId="797A0E73" w14:textId="2919F1E7" w:rsidR="00392DE5" w:rsidRPr="004212EB" w:rsidRDefault="00392DE5" w:rsidP="006E763A">
            <w:pPr>
              <w:jc w:val="both"/>
              <w:rPr>
                <w:rFonts w:cs="Times New Roman"/>
                <w:b/>
                <w:color w:val="FFFFFF" w:themeColor="background1"/>
              </w:rPr>
            </w:pPr>
            <w:r>
              <w:rPr>
                <w:rFonts w:cs="Times New Roman"/>
                <w:b/>
                <w:color w:val="FFFFFF" w:themeColor="background1"/>
              </w:rPr>
              <w:t>R</w:t>
            </w:r>
            <w:r w:rsidR="00396EE0">
              <w:rPr>
                <w:rFonts w:cs="Times New Roman"/>
                <w:b/>
                <w:color w:val="FFFFFF" w:themeColor="background1"/>
              </w:rPr>
              <w:t>e</w:t>
            </w:r>
            <w:r>
              <w:rPr>
                <w:rFonts w:cs="Times New Roman"/>
                <w:b/>
                <w:color w:val="FFFFFF" w:themeColor="background1"/>
              </w:rPr>
              <w:t>cuerda</w:t>
            </w:r>
          </w:p>
        </w:tc>
      </w:tr>
      <w:tr w:rsidR="00392DE5" w:rsidRPr="004212EB" w14:paraId="3A69B01E" w14:textId="77777777" w:rsidTr="00392DE5">
        <w:tc>
          <w:tcPr>
            <w:tcW w:w="2480" w:type="dxa"/>
          </w:tcPr>
          <w:p w14:paraId="1BBA3095" w14:textId="77777777" w:rsidR="00392DE5" w:rsidRPr="004212EB" w:rsidRDefault="00392DE5" w:rsidP="006E763A">
            <w:pPr>
              <w:jc w:val="both"/>
              <w:rPr>
                <w:rFonts w:cs="Times New Roman"/>
              </w:rPr>
            </w:pPr>
            <w:r w:rsidRPr="004212EB">
              <w:rPr>
                <w:rFonts w:cs="Times New Roman"/>
                <w:b/>
              </w:rPr>
              <w:t>Contenido</w:t>
            </w:r>
          </w:p>
        </w:tc>
        <w:tc>
          <w:tcPr>
            <w:tcW w:w="6348" w:type="dxa"/>
          </w:tcPr>
          <w:p w14:paraId="6F009E91" w14:textId="77777777" w:rsidR="00392DE5" w:rsidRPr="004212EB" w:rsidRDefault="00392DE5" w:rsidP="00392DE5">
            <w:pPr>
              <w:jc w:val="both"/>
              <w:rPr>
                <w:rFonts w:eastAsia="Times New Roman" w:cs="Times New Roman"/>
                <w:b/>
                <w:color w:val="000000"/>
                <w:lang w:eastAsia="es-ES_tradnl"/>
              </w:rPr>
            </w:pPr>
            <w:r w:rsidRPr="004212EB">
              <w:rPr>
                <w:rFonts w:cs="Times New Roman"/>
              </w:rPr>
              <w:t xml:space="preserve">Los </w:t>
            </w:r>
            <w:r w:rsidRPr="004212EB">
              <w:rPr>
                <w:rFonts w:cs="Times New Roman"/>
                <w:b/>
              </w:rPr>
              <w:t>arrecifes de coral</w:t>
            </w:r>
            <w:r w:rsidRPr="004212EB">
              <w:rPr>
                <w:rFonts w:cs="Times New Roman"/>
              </w:rPr>
              <w:t xml:space="preserve"> o </w:t>
            </w:r>
            <w:r w:rsidRPr="004212EB">
              <w:rPr>
                <w:rFonts w:cs="Times New Roman"/>
                <w:b/>
              </w:rPr>
              <w:t>arrecifes coralinos</w:t>
            </w:r>
            <w:r w:rsidRPr="004212EB">
              <w:rPr>
                <w:rFonts w:cs="Times New Roman"/>
              </w:rPr>
              <w:t xml:space="preserve"> corresponden a estructuras subacuáticas formadas por carbonato de calcio que proviene de los corales. Se encuentran conformados por </w:t>
            </w:r>
            <w:r w:rsidRPr="004212EB">
              <w:rPr>
                <w:rFonts w:cs="Times New Roman"/>
                <w:b/>
              </w:rPr>
              <w:t>colonias</w:t>
            </w:r>
            <w:r w:rsidRPr="004212EB">
              <w:rPr>
                <w:rFonts w:cs="Times New Roman"/>
              </w:rPr>
              <w:t xml:space="preserve"> de corales </w:t>
            </w:r>
            <w:r w:rsidRPr="004212EB">
              <w:rPr>
                <w:rFonts w:cs="Times New Roman"/>
                <w:b/>
              </w:rPr>
              <w:t>pétreos</w:t>
            </w:r>
            <w:r w:rsidRPr="004212EB">
              <w:rPr>
                <w:rFonts w:cs="Times New Roman"/>
              </w:rPr>
              <w:t>.</w:t>
            </w:r>
          </w:p>
          <w:p w14:paraId="0D882114" w14:textId="77777777" w:rsidR="00392DE5" w:rsidRPr="004212EB" w:rsidRDefault="00392DE5" w:rsidP="00392DE5">
            <w:pPr>
              <w:jc w:val="both"/>
              <w:rPr>
                <w:rFonts w:cs="Times New Roman"/>
              </w:rPr>
            </w:pPr>
          </w:p>
        </w:tc>
      </w:tr>
    </w:tbl>
    <w:p w14:paraId="1871189F" w14:textId="77777777" w:rsidR="00392DE5" w:rsidRDefault="00392DE5" w:rsidP="00392DE5">
      <w:pPr>
        <w:jc w:val="both"/>
        <w:rPr>
          <w:rFonts w:cs="Times New Roman"/>
        </w:rPr>
      </w:pPr>
    </w:p>
    <w:p w14:paraId="45467B5A" w14:textId="17FB1DFE" w:rsidR="00E051C4" w:rsidRPr="004212EB" w:rsidRDefault="004212EB" w:rsidP="004212EB">
      <w:pPr>
        <w:jc w:val="both"/>
        <w:rPr>
          <w:rFonts w:cs="Times New Roman"/>
        </w:rPr>
      </w:pPr>
      <w:r w:rsidRPr="004212EB">
        <w:rPr>
          <w:rFonts w:cs="Times New Roman"/>
        </w:rPr>
        <w:t xml:space="preserve">Los corales son animales coloniales pertenecientes a la clase </w:t>
      </w:r>
      <w:hyperlink r:id="rId51" w:tooltip="Anthozoa" w:history="1">
        <w:r w:rsidRPr="004212EB">
          <w:rPr>
            <w:rFonts w:cs="Times New Roman"/>
            <w:b/>
          </w:rPr>
          <w:t>Anthozoa</w:t>
        </w:r>
      </w:hyperlink>
      <w:r w:rsidRPr="004212EB">
        <w:rPr>
          <w:rFonts w:cs="Times New Roman"/>
        </w:rPr>
        <w:t xml:space="preserve">. Su alimentación proviene de algunas algas </w:t>
      </w:r>
      <w:r w:rsidRPr="004212EB">
        <w:rPr>
          <w:rFonts w:cs="Times New Roman"/>
          <w:b/>
        </w:rPr>
        <w:t>unicelulares fotosintéticas</w:t>
      </w:r>
      <w:r w:rsidRPr="00272516">
        <w:rPr>
          <w:rFonts w:cs="Times New Roman"/>
          <w:rPrChange w:id="774" w:author="TOSHIBA" w:date="2016-02-05T09:40:00Z">
            <w:rPr>
              <w:rFonts w:cs="Times New Roman"/>
              <w:b/>
            </w:rPr>
          </w:rPrChange>
        </w:rPr>
        <w:t>;</w:t>
      </w:r>
      <w:r w:rsidRPr="004212EB">
        <w:rPr>
          <w:rFonts w:cs="Times New Roman"/>
        </w:rPr>
        <w:t xml:space="preserve"> sin embargo, pueden alimentarse de algunos peces y </w:t>
      </w:r>
      <w:r w:rsidRPr="004212EB">
        <w:rPr>
          <w:rFonts w:cs="Times New Roman"/>
          <w:b/>
        </w:rPr>
        <w:t>plancton</w:t>
      </w:r>
      <w:r w:rsidRPr="004212EB">
        <w:rPr>
          <w:rFonts w:cs="Times New Roman"/>
        </w:rPr>
        <w:t>.</w:t>
      </w:r>
    </w:p>
    <w:p w14:paraId="1E061961" w14:textId="77777777" w:rsidR="00E051C4" w:rsidRPr="004212EB" w:rsidRDefault="00E051C4" w:rsidP="004212EB">
      <w:pPr>
        <w:jc w:val="both"/>
        <w:rPr>
          <w:rFonts w:cs="Times New Roman"/>
          <w:highlight w:val="yellow"/>
        </w:rPr>
      </w:pPr>
    </w:p>
    <w:tbl>
      <w:tblPr>
        <w:tblStyle w:val="Tablaconcuadrcula"/>
        <w:tblW w:w="0" w:type="auto"/>
        <w:tblLook w:val="04A0" w:firstRow="1" w:lastRow="0" w:firstColumn="1" w:lastColumn="0" w:noHBand="0" w:noVBand="1"/>
      </w:tblPr>
      <w:tblGrid>
        <w:gridCol w:w="2518"/>
        <w:gridCol w:w="6460"/>
      </w:tblGrid>
      <w:tr w:rsidR="00E051C4" w:rsidRPr="004212EB" w14:paraId="0C4EE4F5" w14:textId="77777777" w:rsidTr="006E763A">
        <w:tc>
          <w:tcPr>
            <w:tcW w:w="8978" w:type="dxa"/>
            <w:gridSpan w:val="2"/>
            <w:shd w:val="clear" w:color="auto" w:fill="000000" w:themeFill="text1"/>
          </w:tcPr>
          <w:p w14:paraId="3BF6F62D" w14:textId="77777777" w:rsidR="00E051C4" w:rsidRPr="004212EB" w:rsidRDefault="00E051C4" w:rsidP="004212EB">
            <w:pPr>
              <w:jc w:val="both"/>
              <w:rPr>
                <w:rFonts w:cs="Times New Roman"/>
                <w:b/>
                <w:color w:val="FFFFFF" w:themeColor="background1"/>
              </w:rPr>
            </w:pPr>
            <w:r w:rsidRPr="004212EB">
              <w:rPr>
                <w:rFonts w:cs="Times New Roman"/>
                <w:b/>
                <w:color w:val="FFFFFF" w:themeColor="background1"/>
              </w:rPr>
              <w:t>Destacado</w:t>
            </w:r>
          </w:p>
        </w:tc>
      </w:tr>
      <w:tr w:rsidR="00E051C4" w:rsidRPr="004212EB" w14:paraId="770D7BE6" w14:textId="77777777" w:rsidTr="006E763A">
        <w:tc>
          <w:tcPr>
            <w:tcW w:w="2518" w:type="dxa"/>
          </w:tcPr>
          <w:p w14:paraId="49B23EDB" w14:textId="77777777" w:rsidR="00E051C4" w:rsidRPr="004212EB" w:rsidRDefault="00E051C4" w:rsidP="004212EB">
            <w:pPr>
              <w:jc w:val="both"/>
              <w:rPr>
                <w:rFonts w:cs="Times New Roman"/>
                <w:b/>
              </w:rPr>
            </w:pPr>
            <w:r w:rsidRPr="004212EB">
              <w:rPr>
                <w:rFonts w:cs="Times New Roman"/>
                <w:b/>
              </w:rPr>
              <w:t>Título</w:t>
            </w:r>
          </w:p>
        </w:tc>
        <w:tc>
          <w:tcPr>
            <w:tcW w:w="6460" w:type="dxa"/>
          </w:tcPr>
          <w:p w14:paraId="562225B5" w14:textId="77777777" w:rsidR="00E051C4" w:rsidRPr="004212EB" w:rsidRDefault="00E051C4" w:rsidP="004212EB">
            <w:pPr>
              <w:jc w:val="both"/>
              <w:rPr>
                <w:rFonts w:cs="Times New Roman"/>
                <w:b/>
              </w:rPr>
            </w:pPr>
            <w:r w:rsidRPr="004212EB">
              <w:rPr>
                <w:rFonts w:cs="Times New Roman"/>
                <w:b/>
              </w:rPr>
              <w:t>La Gran Barrera de Coral</w:t>
            </w:r>
          </w:p>
        </w:tc>
      </w:tr>
      <w:tr w:rsidR="00E051C4" w:rsidRPr="004212EB" w14:paraId="51F1F350" w14:textId="77777777" w:rsidTr="006E763A">
        <w:tc>
          <w:tcPr>
            <w:tcW w:w="2518" w:type="dxa"/>
          </w:tcPr>
          <w:p w14:paraId="5B571D04" w14:textId="77777777" w:rsidR="00E051C4" w:rsidRPr="004212EB" w:rsidRDefault="00E051C4" w:rsidP="004212EB">
            <w:pPr>
              <w:jc w:val="both"/>
              <w:rPr>
                <w:rFonts w:cs="Times New Roman"/>
              </w:rPr>
            </w:pPr>
            <w:r w:rsidRPr="004212EB">
              <w:rPr>
                <w:rFonts w:cs="Times New Roman"/>
                <w:b/>
              </w:rPr>
              <w:t>Contenido</w:t>
            </w:r>
          </w:p>
        </w:tc>
        <w:tc>
          <w:tcPr>
            <w:tcW w:w="6460" w:type="dxa"/>
          </w:tcPr>
          <w:p w14:paraId="38010309" w14:textId="1FF8F3CE" w:rsidR="00E051C4" w:rsidRPr="004212EB" w:rsidRDefault="00E051C4" w:rsidP="004212EB">
            <w:pPr>
              <w:jc w:val="both"/>
              <w:rPr>
                <w:rFonts w:cs="Times New Roman"/>
              </w:rPr>
            </w:pPr>
            <w:r w:rsidRPr="004212EB">
              <w:rPr>
                <w:rFonts w:cs="Times New Roman"/>
              </w:rPr>
              <w:t>La Gran Barrera de Coral es el mayor arrecife coralino del mundo. Está situada en el mar del Coral, frente a la costa de Queensland al noreste de Australia, al sureste de Nueva Guinea occidental y al sur de Papúa Nueva Guinea. El arrecife</w:t>
            </w:r>
            <w:del w:id="775" w:author="TOSHIBA" w:date="2016-02-05T09:41:00Z">
              <w:r w:rsidRPr="004212EB" w:rsidDel="00272516">
                <w:rPr>
                  <w:rFonts w:cs="Times New Roman"/>
                </w:rPr>
                <w:delText>, que</w:delText>
              </w:r>
            </w:del>
            <w:r w:rsidRPr="004212EB">
              <w:rPr>
                <w:rFonts w:cs="Times New Roman"/>
              </w:rPr>
              <w:t xml:space="preserve"> se extiende sobre unos 2</w:t>
            </w:r>
            <w:del w:id="776" w:author="TOSHIBA" w:date="2016-02-04T11:03:00Z">
              <w:r w:rsidRPr="004212EB" w:rsidDel="00396EE0">
                <w:rPr>
                  <w:rFonts w:cs="Times New Roman"/>
                </w:rPr>
                <w:delText>.</w:delText>
              </w:r>
            </w:del>
            <w:r w:rsidRPr="004212EB">
              <w:rPr>
                <w:rFonts w:cs="Times New Roman"/>
              </w:rPr>
              <w:t>600 kilómetros de longitud</w:t>
            </w:r>
            <w:del w:id="777" w:author="TOSHIBA" w:date="2016-02-04T11:03:00Z">
              <w:r w:rsidRPr="004212EB" w:rsidDel="00396EE0">
                <w:rPr>
                  <w:rFonts w:cs="Times New Roman"/>
                </w:rPr>
                <w:delText>.</w:delText>
              </w:r>
            </w:del>
            <w:r w:rsidRPr="004212EB">
              <w:rPr>
                <w:rFonts w:cs="Times New Roman"/>
              </w:rPr>
              <w:t xml:space="preserve"> [VER]</w:t>
            </w:r>
            <w:ins w:id="778" w:author="TOSHIBA" w:date="2016-02-04T11:04:00Z">
              <w:r w:rsidR="00396EE0">
                <w:rPr>
                  <w:rFonts w:cs="Times New Roman"/>
                </w:rPr>
                <w:t>.</w:t>
              </w:r>
            </w:ins>
          </w:p>
          <w:p w14:paraId="19DE4F48" w14:textId="74F0A46A" w:rsidR="00E051C4" w:rsidRDefault="0057792C" w:rsidP="004212EB">
            <w:pPr>
              <w:jc w:val="both"/>
              <w:rPr>
                <w:rFonts w:cs="Times New Roman"/>
              </w:rPr>
            </w:pPr>
            <w:hyperlink r:id="rId52" w:history="1">
              <w:r w:rsidR="00323207" w:rsidRPr="00F75D53">
                <w:rPr>
                  <w:rStyle w:val="Hipervnculo"/>
                  <w:rFonts w:cs="Times New Roman"/>
                </w:rPr>
                <w:t>http://www.gbrmpa.gov.au/</w:t>
              </w:r>
            </w:hyperlink>
          </w:p>
          <w:p w14:paraId="683A8265" w14:textId="77777777" w:rsidR="00323207" w:rsidRPr="004212EB" w:rsidRDefault="00323207" w:rsidP="004212EB">
            <w:pPr>
              <w:jc w:val="both"/>
              <w:rPr>
                <w:rFonts w:cs="Times New Roman"/>
              </w:rPr>
            </w:pPr>
          </w:p>
          <w:p w14:paraId="00943CED" w14:textId="77777777" w:rsidR="00E051C4" w:rsidRPr="004212EB" w:rsidRDefault="00E051C4" w:rsidP="004212EB">
            <w:pPr>
              <w:jc w:val="both"/>
              <w:rPr>
                <w:rFonts w:cs="Times New Roman"/>
              </w:rPr>
            </w:pPr>
          </w:p>
        </w:tc>
      </w:tr>
    </w:tbl>
    <w:p w14:paraId="4A102C24" w14:textId="77777777" w:rsidR="00E051C4" w:rsidRDefault="00E051C4" w:rsidP="004212EB">
      <w:pPr>
        <w:jc w:val="both"/>
        <w:rPr>
          <w:rFonts w:cs="Times New Roman"/>
          <w:highlight w:val="yellow"/>
        </w:rPr>
      </w:pPr>
    </w:p>
    <w:p w14:paraId="17BA6ACC" w14:textId="659FDF8F" w:rsidR="00392DE5" w:rsidRPr="004212EB" w:rsidRDefault="00392DE5" w:rsidP="004212EB">
      <w:pPr>
        <w:jc w:val="both"/>
        <w:rPr>
          <w:rFonts w:cs="Times New Roman"/>
          <w:highlight w:val="yellow"/>
        </w:rPr>
      </w:pPr>
      <w:r w:rsidRPr="004212EB">
        <w:rPr>
          <w:rFonts w:cs="Times New Roman"/>
        </w:rPr>
        <w:t xml:space="preserve">Los </w:t>
      </w:r>
      <w:r w:rsidRPr="004212EB">
        <w:rPr>
          <w:rFonts w:cs="Times New Roman"/>
          <w:b/>
        </w:rPr>
        <w:t>atolones de coral</w:t>
      </w:r>
      <w:r w:rsidRPr="004212EB">
        <w:rPr>
          <w:rFonts w:cs="Times New Roman"/>
        </w:rPr>
        <w:t xml:space="preserve"> tienen gran importancia económica, social y cultural debido a que sustentan innumerables comunidades costeras. Asimismo, son </w:t>
      </w:r>
      <w:r w:rsidRPr="004212EB">
        <w:rPr>
          <w:rFonts w:cs="Times New Roman"/>
          <w:b/>
        </w:rPr>
        <w:t>indicadores</w:t>
      </w:r>
      <w:r w:rsidRPr="004212EB">
        <w:rPr>
          <w:rFonts w:cs="Times New Roman"/>
        </w:rPr>
        <w:t xml:space="preserve"> de salud ambiental y son las regiones biológicamente más productivas y diversas en el mundo.</w:t>
      </w:r>
    </w:p>
    <w:p w14:paraId="374E0EB0" w14:textId="77777777" w:rsidR="008D6D40" w:rsidRPr="004212EB" w:rsidRDefault="008D6D40" w:rsidP="004212EB">
      <w:pPr>
        <w:jc w:val="both"/>
        <w:rPr>
          <w:rFonts w:cs="Times New Roman"/>
          <w:color w:val="222222"/>
        </w:rPr>
      </w:pPr>
    </w:p>
    <w:tbl>
      <w:tblPr>
        <w:tblStyle w:val="Tablaconcuadrcula"/>
        <w:tblpPr w:leftFromText="141" w:rightFromText="141" w:vertAnchor="text" w:horzAnchor="margin" w:tblpYSpec="bottom"/>
        <w:tblW w:w="0" w:type="auto"/>
        <w:tblLayout w:type="fixed"/>
        <w:tblLook w:val="04A0" w:firstRow="1" w:lastRow="0" w:firstColumn="1" w:lastColumn="0" w:noHBand="0" w:noVBand="1"/>
      </w:tblPr>
      <w:tblGrid>
        <w:gridCol w:w="2376"/>
        <w:gridCol w:w="6678"/>
      </w:tblGrid>
      <w:tr w:rsidR="000F7B5E" w:rsidRPr="004212EB" w14:paraId="4AAE995C" w14:textId="77777777" w:rsidTr="00DF41BF">
        <w:tc>
          <w:tcPr>
            <w:tcW w:w="9054" w:type="dxa"/>
            <w:gridSpan w:val="2"/>
            <w:shd w:val="clear" w:color="auto" w:fill="0D0D0D" w:themeFill="text1" w:themeFillTint="F2"/>
          </w:tcPr>
          <w:p w14:paraId="489657AE" w14:textId="77777777" w:rsidR="000F7B5E" w:rsidRPr="004212EB" w:rsidRDefault="000F7B5E" w:rsidP="004212EB">
            <w:pPr>
              <w:jc w:val="both"/>
              <w:rPr>
                <w:rFonts w:cs="Times New Roman"/>
                <w:b/>
              </w:rPr>
            </w:pPr>
            <w:r w:rsidRPr="004212EB">
              <w:rPr>
                <w:rFonts w:cs="Times New Roman"/>
                <w:b/>
              </w:rPr>
              <w:t>Imagen (fotografía, gráfica o ilustración)</w:t>
            </w:r>
          </w:p>
        </w:tc>
      </w:tr>
      <w:tr w:rsidR="000F7B5E" w:rsidRPr="004212EB" w14:paraId="5E736AB1" w14:textId="77777777" w:rsidTr="00DF41BF">
        <w:tc>
          <w:tcPr>
            <w:tcW w:w="2376" w:type="dxa"/>
          </w:tcPr>
          <w:p w14:paraId="273E2E86" w14:textId="77777777" w:rsidR="000F7B5E" w:rsidRPr="004212EB" w:rsidRDefault="000F7B5E" w:rsidP="004212EB">
            <w:pPr>
              <w:jc w:val="both"/>
              <w:rPr>
                <w:rFonts w:cs="Times New Roman"/>
                <w:b/>
              </w:rPr>
            </w:pPr>
            <w:r w:rsidRPr="004212EB">
              <w:rPr>
                <w:rFonts w:cs="Times New Roman"/>
                <w:b/>
              </w:rPr>
              <w:t>Código</w:t>
            </w:r>
          </w:p>
        </w:tc>
        <w:tc>
          <w:tcPr>
            <w:tcW w:w="6678" w:type="dxa"/>
          </w:tcPr>
          <w:p w14:paraId="178B84D4" w14:textId="77777777" w:rsidR="000F7B5E" w:rsidRPr="004212EB" w:rsidRDefault="00F675B3" w:rsidP="004212EB">
            <w:pPr>
              <w:jc w:val="both"/>
              <w:rPr>
                <w:rFonts w:cs="Times New Roman"/>
                <w:b/>
              </w:rPr>
            </w:pPr>
            <w:r w:rsidRPr="004212EB">
              <w:rPr>
                <w:rFonts w:cs="Times New Roman"/>
                <w:lang w:val="en-US"/>
              </w:rPr>
              <w:t>CS_0</w:t>
            </w:r>
            <w:r w:rsidR="003B1E10" w:rsidRPr="004212EB">
              <w:rPr>
                <w:rFonts w:cs="Times New Roman"/>
                <w:lang w:val="en-US"/>
              </w:rPr>
              <w:t>8_10</w:t>
            </w:r>
            <w:r w:rsidRPr="004212EB">
              <w:rPr>
                <w:rFonts w:cs="Times New Roman"/>
                <w:lang w:val="en-US"/>
              </w:rPr>
              <w:t>_IMG3</w:t>
            </w:r>
            <w:r w:rsidR="005C494D" w:rsidRPr="004212EB">
              <w:rPr>
                <w:rFonts w:cs="Times New Roman"/>
                <w:lang w:val="en-US"/>
              </w:rPr>
              <w:t>0</w:t>
            </w:r>
          </w:p>
        </w:tc>
      </w:tr>
      <w:tr w:rsidR="000F7B5E" w:rsidRPr="004212EB" w14:paraId="5FE34531" w14:textId="77777777" w:rsidTr="00DF41BF">
        <w:tc>
          <w:tcPr>
            <w:tcW w:w="2376" w:type="dxa"/>
          </w:tcPr>
          <w:p w14:paraId="0CD0F28D" w14:textId="77777777" w:rsidR="000F7B5E" w:rsidRPr="004212EB" w:rsidRDefault="000F7B5E" w:rsidP="004212EB">
            <w:pPr>
              <w:jc w:val="both"/>
              <w:rPr>
                <w:rFonts w:cs="Times New Roman"/>
              </w:rPr>
            </w:pPr>
            <w:r w:rsidRPr="004212EB">
              <w:rPr>
                <w:rFonts w:cs="Times New Roman"/>
                <w:b/>
              </w:rPr>
              <w:t>Descripción</w:t>
            </w:r>
          </w:p>
        </w:tc>
        <w:tc>
          <w:tcPr>
            <w:tcW w:w="6678" w:type="dxa"/>
          </w:tcPr>
          <w:p w14:paraId="46F5D46D" w14:textId="77777777" w:rsidR="000F7B5E" w:rsidRPr="004212EB" w:rsidRDefault="000F7B5E" w:rsidP="004212EB">
            <w:pPr>
              <w:jc w:val="both"/>
              <w:rPr>
                <w:rFonts w:cs="Times New Roman"/>
                <w:lang w:val="es-ES"/>
              </w:rPr>
            </w:pPr>
            <w:r w:rsidRPr="004212EB">
              <w:rPr>
                <w:rFonts w:eastAsia="Times New Roman" w:cs="Times New Roman"/>
                <w:color w:val="000000"/>
                <w:lang w:eastAsia="es-ES_tradnl"/>
              </w:rPr>
              <w:t xml:space="preserve">Fauna </w:t>
            </w:r>
            <w:r w:rsidR="00BA3C0A" w:rsidRPr="004212EB">
              <w:rPr>
                <w:rFonts w:eastAsia="Times New Roman" w:cs="Times New Roman"/>
                <w:color w:val="000000"/>
                <w:lang w:eastAsia="es-ES_tradnl"/>
              </w:rPr>
              <w:t xml:space="preserve">de la </w:t>
            </w:r>
            <w:r w:rsidRPr="004212EB">
              <w:rPr>
                <w:rFonts w:eastAsia="Times New Roman" w:cs="Times New Roman"/>
                <w:color w:val="000000"/>
                <w:lang w:eastAsia="es-ES_tradnl"/>
              </w:rPr>
              <w:t xml:space="preserve">región biogeográfica </w:t>
            </w:r>
            <w:r w:rsidR="003C0C13" w:rsidRPr="004212EB">
              <w:rPr>
                <w:rFonts w:eastAsia="Times New Roman" w:cs="Times New Roman"/>
                <w:color w:val="000000"/>
                <w:lang w:eastAsia="es-ES_tradnl"/>
              </w:rPr>
              <w:t>oceá</w:t>
            </w:r>
            <w:r w:rsidRPr="004212EB">
              <w:rPr>
                <w:rFonts w:eastAsia="Times New Roman" w:cs="Times New Roman"/>
                <w:color w:val="000000"/>
                <w:lang w:eastAsia="es-ES_tradnl"/>
              </w:rPr>
              <w:t>n</w:t>
            </w:r>
            <w:r w:rsidR="003C0C13" w:rsidRPr="004212EB">
              <w:rPr>
                <w:rFonts w:eastAsia="Times New Roman" w:cs="Times New Roman"/>
                <w:color w:val="000000"/>
                <w:lang w:eastAsia="es-ES_tradnl"/>
              </w:rPr>
              <w:t>ic</w:t>
            </w:r>
            <w:r w:rsidRPr="004212EB">
              <w:rPr>
                <w:rFonts w:eastAsia="Times New Roman" w:cs="Times New Roman"/>
                <w:color w:val="000000"/>
                <w:lang w:eastAsia="es-ES_tradnl"/>
              </w:rPr>
              <w:t xml:space="preserve">a </w:t>
            </w:r>
          </w:p>
        </w:tc>
      </w:tr>
      <w:tr w:rsidR="00D11F89" w:rsidRPr="004212EB" w14:paraId="6944C484" w14:textId="77777777" w:rsidTr="00D11F89">
        <w:trPr>
          <w:trHeight w:val="1398"/>
        </w:trPr>
        <w:tc>
          <w:tcPr>
            <w:tcW w:w="2376" w:type="dxa"/>
          </w:tcPr>
          <w:p w14:paraId="2CE262B6" w14:textId="77777777" w:rsidR="000F7B5E" w:rsidRPr="004212EB" w:rsidRDefault="000F7B5E" w:rsidP="004212EB">
            <w:pPr>
              <w:jc w:val="both"/>
              <w:rPr>
                <w:rFonts w:cs="Times New Roman"/>
              </w:rPr>
            </w:pPr>
            <w:r w:rsidRPr="004212EB">
              <w:rPr>
                <w:rFonts w:cs="Times New Roman"/>
                <w:b/>
              </w:rPr>
              <w:t>Código Shutterstock (o URL o la ruta en AulaPlaneta)</w:t>
            </w:r>
          </w:p>
        </w:tc>
        <w:tc>
          <w:tcPr>
            <w:tcW w:w="6678" w:type="dxa"/>
          </w:tcPr>
          <w:p w14:paraId="3CF9E34F" w14:textId="77777777" w:rsidR="00D11F89" w:rsidRPr="004212EB" w:rsidRDefault="00D11F89" w:rsidP="004212EB">
            <w:pPr>
              <w:jc w:val="both"/>
              <w:rPr>
                <w:rFonts w:cs="Times New Roman"/>
                <w:noProof/>
                <w:lang w:eastAsia="es-ES_tradnl"/>
              </w:rPr>
            </w:pPr>
          </w:p>
          <w:p w14:paraId="6381D653" w14:textId="77777777" w:rsidR="00D11F89" w:rsidRPr="004212EB" w:rsidRDefault="00D11F89" w:rsidP="004212EB">
            <w:pPr>
              <w:jc w:val="both"/>
              <w:rPr>
                <w:rFonts w:cs="Times New Roman"/>
                <w:noProof/>
                <w:lang w:val="en-US" w:eastAsia="es-ES_tradnl"/>
              </w:rPr>
            </w:pPr>
            <w:r w:rsidRPr="004212EB">
              <w:rPr>
                <w:rFonts w:cs="Times New Roman"/>
                <w:noProof/>
                <w:lang w:val="en-US" w:eastAsia="es-ES_tradnl"/>
              </w:rPr>
              <w:t>Tropical Fish on Coral Reef in the Red Sea</w:t>
            </w:r>
          </w:p>
          <w:p w14:paraId="07082298" w14:textId="77777777" w:rsidR="00D11F89" w:rsidRPr="004212EB" w:rsidRDefault="00D11F89" w:rsidP="004212EB">
            <w:pPr>
              <w:jc w:val="both"/>
              <w:rPr>
                <w:rFonts w:cs="Times New Roman"/>
                <w:noProof/>
                <w:lang w:eastAsia="es-ES_tradnl"/>
              </w:rPr>
            </w:pPr>
            <w:r w:rsidRPr="004212EB">
              <w:rPr>
                <w:rFonts w:cs="Times New Roman"/>
                <w:noProof/>
                <w:lang w:eastAsia="es-ES_tradnl"/>
              </w:rPr>
              <w:t>Número de la imagen 115897093</w:t>
            </w:r>
          </w:p>
          <w:p w14:paraId="6F5701DB" w14:textId="77777777" w:rsidR="00D11F89" w:rsidRPr="004212EB" w:rsidRDefault="00D11F89" w:rsidP="004212EB">
            <w:pPr>
              <w:jc w:val="both"/>
              <w:rPr>
                <w:rFonts w:cs="Times New Roman"/>
                <w:noProof/>
                <w:lang w:eastAsia="es-ES_tradnl"/>
              </w:rPr>
            </w:pPr>
            <w:r w:rsidRPr="004212EB">
              <w:rPr>
                <w:rFonts w:cs="Times New Roman"/>
                <w:noProof/>
                <w:lang w:eastAsia="es-ES_tradnl"/>
              </w:rPr>
              <w:t>Derecho de autor: Vlad61</w:t>
            </w:r>
          </w:p>
          <w:p w14:paraId="1B6ABF97" w14:textId="57270B26"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D11F89" w:rsidRPr="004212EB" w14:paraId="3FB01A4E" w14:textId="77777777" w:rsidTr="00DF41BF">
        <w:trPr>
          <w:trHeight w:val="399"/>
        </w:trPr>
        <w:tc>
          <w:tcPr>
            <w:tcW w:w="2376" w:type="dxa"/>
          </w:tcPr>
          <w:p w14:paraId="0E33F2CB" w14:textId="77777777" w:rsidR="000F7B5E" w:rsidRPr="004212EB" w:rsidRDefault="000F7B5E" w:rsidP="004212EB">
            <w:pPr>
              <w:jc w:val="both"/>
              <w:rPr>
                <w:rFonts w:cs="Times New Roman"/>
              </w:rPr>
            </w:pPr>
            <w:r w:rsidRPr="004212EB">
              <w:rPr>
                <w:rFonts w:cs="Times New Roman"/>
                <w:b/>
              </w:rPr>
              <w:t>Pie de imagen</w:t>
            </w:r>
          </w:p>
        </w:tc>
        <w:tc>
          <w:tcPr>
            <w:tcW w:w="6678" w:type="dxa"/>
          </w:tcPr>
          <w:p w14:paraId="4E3F926A" w14:textId="77777777" w:rsidR="00392DE5" w:rsidRPr="004212EB" w:rsidRDefault="00392DE5" w:rsidP="00392DE5">
            <w:pPr>
              <w:jc w:val="both"/>
              <w:rPr>
                <w:rFonts w:cs="Times New Roman"/>
              </w:rPr>
            </w:pPr>
            <w:r w:rsidRPr="004212EB">
              <w:rPr>
                <w:rFonts w:cs="Times New Roman"/>
              </w:rPr>
              <w:t>Esta región está amenazada por el turismo insostenible, la sobrepesca y el cambio climático, lo que pone en peligro también la supervivencia de la población humana que habita estas islas, ya que dependen de la pesca como fuente de alimento y de ingresos de los hábitats de arrecifes y del manglar.</w:t>
            </w:r>
          </w:p>
          <w:p w14:paraId="52E53F09" w14:textId="06BA0597" w:rsidR="000F7B5E" w:rsidRPr="00392DE5" w:rsidRDefault="000F7B5E" w:rsidP="004212EB">
            <w:pPr>
              <w:jc w:val="both"/>
              <w:rPr>
                <w:rFonts w:cs="Times New Roman"/>
                <w:lang w:val="es-ES_tradnl"/>
              </w:rPr>
            </w:pPr>
          </w:p>
        </w:tc>
      </w:tr>
    </w:tbl>
    <w:p w14:paraId="61EDFA9A" w14:textId="77777777" w:rsidR="008D6D40" w:rsidRPr="004212EB" w:rsidRDefault="008D6D40" w:rsidP="004212EB">
      <w:pPr>
        <w:jc w:val="both"/>
        <w:rPr>
          <w:rFonts w:cs="Times New Roman"/>
        </w:rPr>
      </w:pPr>
    </w:p>
    <w:p w14:paraId="17912BD3" w14:textId="77777777" w:rsidR="00A36035" w:rsidRPr="004212EB" w:rsidRDefault="00A36035" w:rsidP="004212EB">
      <w:pPr>
        <w:jc w:val="both"/>
        <w:rPr>
          <w:rFonts w:cs="Times New Roman"/>
        </w:rPr>
      </w:pPr>
    </w:p>
    <w:p w14:paraId="01B3BEBD" w14:textId="77777777" w:rsidR="008D6D40" w:rsidRPr="004212EB" w:rsidRDefault="00CD1FD8" w:rsidP="004212EB">
      <w:pPr>
        <w:pStyle w:val="Ttulo5"/>
        <w:jc w:val="both"/>
        <w:rPr>
          <w:rFonts w:ascii="Times New Roman" w:hAnsi="Times New Roman" w:cs="Times New Roman"/>
        </w:rPr>
      </w:pPr>
      <w:r w:rsidRPr="004212EB">
        <w:rPr>
          <w:rFonts w:ascii="Times New Roman" w:hAnsi="Times New Roman" w:cs="Times New Roman"/>
        </w:rPr>
        <w:t>R17</w:t>
      </w:r>
      <w:r w:rsidR="008D6D40" w:rsidRPr="004212EB">
        <w:rPr>
          <w:rFonts w:ascii="Times New Roman" w:hAnsi="Times New Roman" w:cs="Times New Roman"/>
        </w:rPr>
        <w:t>0 M</w:t>
      </w:r>
    </w:p>
    <w:tbl>
      <w:tblPr>
        <w:tblStyle w:val="Tablaconcuadrcula"/>
        <w:tblW w:w="0" w:type="auto"/>
        <w:tblLook w:val="04A0" w:firstRow="1" w:lastRow="0" w:firstColumn="1" w:lastColumn="0" w:noHBand="0" w:noVBand="1"/>
      </w:tblPr>
      <w:tblGrid>
        <w:gridCol w:w="2518"/>
        <w:gridCol w:w="6515"/>
      </w:tblGrid>
      <w:tr w:rsidR="008D6D40" w:rsidRPr="004212EB" w14:paraId="5CAABC39" w14:textId="77777777" w:rsidTr="0001107C">
        <w:tc>
          <w:tcPr>
            <w:tcW w:w="9033" w:type="dxa"/>
            <w:gridSpan w:val="2"/>
            <w:shd w:val="clear" w:color="auto" w:fill="000000" w:themeFill="text1"/>
          </w:tcPr>
          <w:p w14:paraId="67A91580" w14:textId="77777777" w:rsidR="008D6D40" w:rsidRPr="004212EB" w:rsidRDefault="008D6D40" w:rsidP="004212EB">
            <w:pPr>
              <w:jc w:val="both"/>
              <w:rPr>
                <w:rFonts w:cs="Times New Roman"/>
                <w:b/>
                <w:color w:val="FFFFFF" w:themeColor="background1"/>
              </w:rPr>
            </w:pPr>
            <w:r w:rsidRPr="004212EB">
              <w:rPr>
                <w:rFonts w:cs="Times New Roman"/>
                <w:b/>
                <w:color w:val="FFFFFF" w:themeColor="background1"/>
              </w:rPr>
              <w:t>Practica: recurso nuevo</w:t>
            </w:r>
          </w:p>
        </w:tc>
      </w:tr>
      <w:tr w:rsidR="008D6D40" w:rsidRPr="004212EB" w14:paraId="1E1371D5" w14:textId="77777777" w:rsidTr="0001107C">
        <w:tc>
          <w:tcPr>
            <w:tcW w:w="2518" w:type="dxa"/>
          </w:tcPr>
          <w:p w14:paraId="1D03B6B1" w14:textId="77777777" w:rsidR="008D6D40" w:rsidRPr="004212EB" w:rsidRDefault="008D6D40" w:rsidP="004212EB">
            <w:pPr>
              <w:jc w:val="both"/>
              <w:rPr>
                <w:rFonts w:cs="Times New Roman"/>
                <w:b/>
                <w:color w:val="000000"/>
              </w:rPr>
            </w:pPr>
            <w:r w:rsidRPr="004212EB">
              <w:rPr>
                <w:rFonts w:cs="Times New Roman"/>
                <w:b/>
                <w:color w:val="000000"/>
              </w:rPr>
              <w:t>Código</w:t>
            </w:r>
          </w:p>
        </w:tc>
        <w:tc>
          <w:tcPr>
            <w:tcW w:w="6515" w:type="dxa"/>
          </w:tcPr>
          <w:p w14:paraId="328471ED" w14:textId="77777777" w:rsidR="008D6D40" w:rsidRPr="004212EB" w:rsidRDefault="008D6D40" w:rsidP="004212EB">
            <w:pPr>
              <w:jc w:val="both"/>
              <w:rPr>
                <w:rFonts w:cs="Times New Roman"/>
                <w:b/>
                <w:color w:val="000000"/>
              </w:rPr>
            </w:pPr>
            <w:r w:rsidRPr="004212EB">
              <w:rPr>
                <w:rFonts w:cs="Times New Roman"/>
                <w:lang w:val="en-US"/>
              </w:rPr>
              <w:t>CS_08_10_REC1</w:t>
            </w:r>
            <w:r w:rsidR="004C3573" w:rsidRPr="004212EB">
              <w:rPr>
                <w:rFonts w:cs="Times New Roman"/>
                <w:lang w:val="en-US"/>
              </w:rPr>
              <w:t>7</w:t>
            </w:r>
            <w:r w:rsidRPr="004212EB">
              <w:rPr>
                <w:rFonts w:cs="Times New Roman"/>
                <w:lang w:val="en-US"/>
              </w:rPr>
              <w:t>0</w:t>
            </w:r>
          </w:p>
        </w:tc>
      </w:tr>
      <w:tr w:rsidR="008D6D40" w:rsidRPr="004212EB" w14:paraId="2B56A505" w14:textId="77777777" w:rsidTr="0001107C">
        <w:tc>
          <w:tcPr>
            <w:tcW w:w="2518" w:type="dxa"/>
          </w:tcPr>
          <w:p w14:paraId="6B02BEF6" w14:textId="77777777" w:rsidR="008D6D40" w:rsidRPr="004212EB" w:rsidRDefault="008D6D40" w:rsidP="004212EB">
            <w:pPr>
              <w:jc w:val="both"/>
              <w:rPr>
                <w:rFonts w:cs="Times New Roman"/>
                <w:color w:val="000000"/>
              </w:rPr>
            </w:pPr>
            <w:r w:rsidRPr="004212EB">
              <w:rPr>
                <w:rFonts w:cs="Times New Roman"/>
                <w:b/>
                <w:color w:val="000000"/>
              </w:rPr>
              <w:t>Título</w:t>
            </w:r>
          </w:p>
        </w:tc>
        <w:tc>
          <w:tcPr>
            <w:tcW w:w="6515" w:type="dxa"/>
          </w:tcPr>
          <w:p w14:paraId="6364C140" w14:textId="3B720A64" w:rsidR="008D6D40" w:rsidRPr="004212EB" w:rsidRDefault="00F37A5E" w:rsidP="00396EE0">
            <w:pPr>
              <w:jc w:val="both"/>
              <w:rPr>
                <w:rFonts w:cs="Times New Roman"/>
                <w:color w:val="000000"/>
              </w:rPr>
            </w:pPr>
            <w:r w:rsidRPr="004212EB">
              <w:rPr>
                <w:rFonts w:cs="Times New Roman"/>
                <w:color w:val="000000"/>
              </w:rPr>
              <w:t xml:space="preserve">Compara la región de Australasia con la región </w:t>
            </w:r>
            <w:del w:id="779" w:author="TOSHIBA" w:date="2016-02-04T11:05:00Z">
              <w:r w:rsidRPr="004212EB" w:rsidDel="00396EE0">
                <w:rPr>
                  <w:rFonts w:cs="Times New Roman"/>
                  <w:color w:val="000000"/>
                </w:rPr>
                <w:delText>O</w:delText>
              </w:r>
            </w:del>
            <w:ins w:id="780" w:author="TOSHIBA" w:date="2016-02-04T11:05:00Z">
              <w:r w:rsidR="00396EE0">
                <w:rPr>
                  <w:rFonts w:cs="Times New Roman"/>
                  <w:color w:val="000000"/>
                </w:rPr>
                <w:t>o</w:t>
              </w:r>
            </w:ins>
            <w:r w:rsidRPr="004212EB">
              <w:rPr>
                <w:rFonts w:cs="Times New Roman"/>
                <w:color w:val="000000"/>
              </w:rPr>
              <w:t>ceánica</w:t>
            </w:r>
          </w:p>
        </w:tc>
      </w:tr>
      <w:tr w:rsidR="008D6D40" w:rsidRPr="004212EB" w14:paraId="01B45DBF" w14:textId="77777777" w:rsidTr="0001107C">
        <w:tc>
          <w:tcPr>
            <w:tcW w:w="2518" w:type="dxa"/>
          </w:tcPr>
          <w:p w14:paraId="36057274" w14:textId="77777777" w:rsidR="008D6D40" w:rsidRPr="004212EB" w:rsidRDefault="008D6D40" w:rsidP="004212EB">
            <w:pPr>
              <w:jc w:val="both"/>
              <w:rPr>
                <w:rFonts w:cs="Times New Roman"/>
                <w:b/>
                <w:color w:val="000000"/>
              </w:rPr>
            </w:pPr>
            <w:r w:rsidRPr="004212EB">
              <w:rPr>
                <w:rFonts w:cs="Times New Roman"/>
                <w:b/>
                <w:color w:val="000000"/>
              </w:rPr>
              <w:t>Descripción</w:t>
            </w:r>
          </w:p>
        </w:tc>
        <w:tc>
          <w:tcPr>
            <w:tcW w:w="6515" w:type="dxa"/>
          </w:tcPr>
          <w:p w14:paraId="0A04AA7B" w14:textId="6B5B4A38" w:rsidR="00F37A5E" w:rsidRPr="004212EB" w:rsidRDefault="00F37A5E" w:rsidP="004212EB">
            <w:pPr>
              <w:jc w:val="both"/>
              <w:rPr>
                <w:rFonts w:cs="Times New Roman"/>
                <w:color w:val="000000"/>
              </w:rPr>
            </w:pPr>
            <w:r w:rsidRPr="004212EB">
              <w:rPr>
                <w:rFonts w:cs="Times New Roman"/>
                <w:color w:val="000000"/>
              </w:rPr>
              <w:t>Actividad que contrasta las similitudes y las diferencias entre</w:t>
            </w:r>
            <w:r w:rsidR="007F744C">
              <w:rPr>
                <w:rFonts w:cs="Times New Roman"/>
                <w:color w:val="000000"/>
              </w:rPr>
              <w:t xml:space="preserve"> </w:t>
            </w:r>
            <w:r w:rsidRPr="004212EB">
              <w:rPr>
                <w:rFonts w:cs="Times New Roman"/>
                <w:color w:val="000000"/>
              </w:rPr>
              <w:t xml:space="preserve">la región de Australasia y la región </w:t>
            </w:r>
            <w:del w:id="781" w:author="TOSHIBA" w:date="2016-02-04T11:05:00Z">
              <w:r w:rsidRPr="004212EB" w:rsidDel="00396EE0">
                <w:rPr>
                  <w:rFonts w:cs="Times New Roman"/>
                  <w:color w:val="000000"/>
                </w:rPr>
                <w:delText>O</w:delText>
              </w:r>
            </w:del>
            <w:ins w:id="782" w:author="TOSHIBA" w:date="2016-02-04T11:05:00Z">
              <w:r w:rsidR="00396EE0">
                <w:rPr>
                  <w:rFonts w:cs="Times New Roman"/>
                  <w:color w:val="000000"/>
                </w:rPr>
                <w:t>o</w:t>
              </w:r>
            </w:ins>
            <w:r w:rsidRPr="004212EB">
              <w:rPr>
                <w:rFonts w:cs="Times New Roman"/>
                <w:color w:val="000000"/>
              </w:rPr>
              <w:t>ceánica</w:t>
            </w:r>
          </w:p>
          <w:p w14:paraId="37CAFF63" w14:textId="7BDA105E" w:rsidR="000058D7" w:rsidRPr="004212EB" w:rsidRDefault="000058D7" w:rsidP="004212EB">
            <w:pPr>
              <w:jc w:val="both"/>
              <w:rPr>
                <w:rFonts w:cs="Times New Roman"/>
                <w:color w:val="000000"/>
              </w:rPr>
            </w:pPr>
          </w:p>
        </w:tc>
      </w:tr>
      <w:tr w:rsidR="00D73249" w:rsidRPr="004212EB" w14:paraId="41510350" w14:textId="77777777" w:rsidTr="0001107C">
        <w:tc>
          <w:tcPr>
            <w:tcW w:w="2518" w:type="dxa"/>
          </w:tcPr>
          <w:p w14:paraId="6E64A9D7" w14:textId="77777777" w:rsidR="00D73249" w:rsidRPr="004212EB" w:rsidRDefault="00D73249" w:rsidP="004212EB">
            <w:pPr>
              <w:jc w:val="both"/>
              <w:rPr>
                <w:rFonts w:cs="Times New Roman"/>
                <w:b/>
                <w:color w:val="000000"/>
              </w:rPr>
            </w:pPr>
          </w:p>
        </w:tc>
        <w:tc>
          <w:tcPr>
            <w:tcW w:w="6515" w:type="dxa"/>
          </w:tcPr>
          <w:p w14:paraId="77B2DEDB" w14:textId="77777777" w:rsidR="00D73249" w:rsidRPr="004212EB" w:rsidRDefault="00D73249" w:rsidP="00D73249">
            <w:pPr>
              <w:jc w:val="both"/>
              <w:rPr>
                <w:rFonts w:cs="Times New Roman"/>
                <w:color w:val="000000"/>
              </w:rPr>
            </w:pPr>
            <w:r w:rsidRPr="004212EB">
              <w:rPr>
                <w:rFonts w:cs="Times New Roman"/>
                <w:color w:val="000000"/>
              </w:rPr>
              <w:t>Motor M10A</w:t>
            </w:r>
          </w:p>
          <w:p w14:paraId="170F2D85" w14:textId="77777777" w:rsidR="00D73249" w:rsidRDefault="00D73249" w:rsidP="00D73249">
            <w:pPr>
              <w:jc w:val="both"/>
              <w:rPr>
                <w:rFonts w:cs="Times New Roman"/>
              </w:rPr>
            </w:pPr>
            <w:r w:rsidRPr="004212EB">
              <w:rPr>
                <w:rFonts w:cs="Times New Roman"/>
              </w:rPr>
              <w:t xml:space="preserve">Autoría: </w:t>
            </w:r>
            <w:r>
              <w:rPr>
                <w:rFonts w:cs="Times New Roman"/>
              </w:rPr>
              <w:t>Miguel</w:t>
            </w:r>
          </w:p>
          <w:p w14:paraId="26D48076" w14:textId="7EAED786" w:rsidR="00D73249" w:rsidRPr="004212EB" w:rsidRDefault="00A96DA8" w:rsidP="00D73249">
            <w:pPr>
              <w:jc w:val="both"/>
              <w:rPr>
                <w:rFonts w:cs="Times New Roman"/>
                <w:color w:val="000000"/>
              </w:rPr>
            </w:pPr>
            <w:r>
              <w:rPr>
                <w:rFonts w:cs="Times New Roman"/>
                <w:color w:val="000000"/>
              </w:rPr>
              <w:t>Ok, revisado. Sin imágenes</w:t>
            </w:r>
          </w:p>
        </w:tc>
      </w:tr>
    </w:tbl>
    <w:p w14:paraId="7F7D279F" w14:textId="3C5212FF" w:rsidR="008D6D40" w:rsidRPr="004212EB" w:rsidRDefault="008D6D40" w:rsidP="004212EB">
      <w:pPr>
        <w:jc w:val="both"/>
        <w:rPr>
          <w:rFonts w:cs="Times New Roman"/>
        </w:rPr>
      </w:pPr>
    </w:p>
    <w:p w14:paraId="7F660AA7" w14:textId="77777777" w:rsidR="008D6D40" w:rsidRPr="004212EB" w:rsidRDefault="008D6D40" w:rsidP="004212EB">
      <w:pPr>
        <w:jc w:val="both"/>
        <w:rPr>
          <w:rFonts w:eastAsia="Times New Roman" w:cs="Times New Roman"/>
          <w:b/>
          <w:color w:val="000000"/>
          <w:lang w:eastAsia="es-ES_tradnl"/>
        </w:rPr>
      </w:pPr>
    </w:p>
    <w:p w14:paraId="08B39E3C" w14:textId="77777777" w:rsidR="008D6D40" w:rsidRPr="004212EB" w:rsidRDefault="008D6D40" w:rsidP="004212EB">
      <w:pPr>
        <w:jc w:val="both"/>
        <w:rPr>
          <w:rFonts w:eastAsia="Times New Roman" w:cs="Times New Roman"/>
          <w:b/>
          <w:color w:val="000000"/>
          <w:lang w:eastAsia="es-ES_tradnl"/>
        </w:rPr>
      </w:pPr>
    </w:p>
    <w:p w14:paraId="6DCA171F" w14:textId="77777777" w:rsidR="008D6D40" w:rsidRPr="004212EB" w:rsidRDefault="00DF5ED0" w:rsidP="004212EB">
      <w:pPr>
        <w:jc w:val="both"/>
        <w:rPr>
          <w:rFonts w:eastAsia="Times New Roman" w:cs="Times New Roman"/>
          <w:b/>
          <w:color w:val="000000"/>
          <w:lang w:eastAsia="es-ES_tradnl"/>
        </w:rPr>
      </w:pPr>
      <w:r w:rsidRPr="004212EB">
        <w:rPr>
          <w:rFonts w:cs="Times New Roman"/>
          <w:highlight w:val="yellow"/>
        </w:rPr>
        <w:t>[SECCIÓN 2]</w:t>
      </w:r>
    </w:p>
    <w:p w14:paraId="7CE5EA5B" w14:textId="56F6A361" w:rsidR="00035F7B" w:rsidRPr="004212EB" w:rsidRDefault="00BA2CDD" w:rsidP="004212EB">
      <w:pPr>
        <w:pStyle w:val="Ttulo2"/>
        <w:jc w:val="both"/>
        <w:rPr>
          <w:rFonts w:ascii="Times New Roman" w:eastAsia="Times New Roman" w:hAnsi="Times New Roman" w:cs="Times New Roman"/>
          <w:sz w:val="24"/>
          <w:szCs w:val="24"/>
          <w:lang w:eastAsia="es-ES_tradnl"/>
        </w:rPr>
      </w:pPr>
      <w:bookmarkStart w:id="783" w:name="_Toc436127666"/>
      <w:r w:rsidRPr="004212EB">
        <w:rPr>
          <w:rFonts w:ascii="Times New Roman" w:eastAsia="Times New Roman" w:hAnsi="Times New Roman" w:cs="Times New Roman"/>
          <w:sz w:val="24"/>
          <w:szCs w:val="24"/>
          <w:lang w:eastAsia="es-ES_tradnl"/>
        </w:rPr>
        <w:t>5</w:t>
      </w:r>
      <w:r w:rsidR="00035F7B" w:rsidRPr="004212EB">
        <w:rPr>
          <w:rFonts w:ascii="Times New Roman" w:eastAsia="Times New Roman" w:hAnsi="Times New Roman" w:cs="Times New Roman"/>
          <w:sz w:val="24"/>
          <w:szCs w:val="24"/>
          <w:lang w:eastAsia="es-ES_tradnl"/>
        </w:rPr>
        <w:t xml:space="preserve">.3 </w:t>
      </w:r>
      <w:ins w:id="784" w:author="TOSHIBA" w:date="2016-02-04T11:05:00Z">
        <w:r w:rsidR="00396EE0">
          <w:rPr>
            <w:rFonts w:ascii="Times New Roman" w:eastAsia="Times New Roman" w:hAnsi="Times New Roman" w:cs="Times New Roman"/>
            <w:sz w:val="24"/>
            <w:szCs w:val="24"/>
            <w:lang w:eastAsia="es-ES_tradnl"/>
          </w:rPr>
          <w:t xml:space="preserve">La </w:t>
        </w:r>
      </w:ins>
      <w:del w:id="785" w:author="TOSHIBA" w:date="2016-02-04T11:05:00Z">
        <w:r w:rsidR="00035F7B" w:rsidRPr="004212EB" w:rsidDel="00396EE0">
          <w:rPr>
            <w:rFonts w:ascii="Times New Roman" w:eastAsia="Times New Roman" w:hAnsi="Times New Roman" w:cs="Times New Roman"/>
            <w:sz w:val="24"/>
            <w:szCs w:val="24"/>
            <w:lang w:eastAsia="es-ES_tradnl"/>
          </w:rPr>
          <w:delText>R</w:delText>
        </w:r>
      </w:del>
      <w:ins w:id="786" w:author="TOSHIBA" w:date="2016-02-04T11:05:00Z">
        <w:r w:rsidR="00396EE0">
          <w:rPr>
            <w:rFonts w:ascii="Times New Roman" w:eastAsia="Times New Roman" w:hAnsi="Times New Roman" w:cs="Times New Roman"/>
            <w:sz w:val="24"/>
            <w:szCs w:val="24"/>
            <w:lang w:eastAsia="es-ES_tradnl"/>
          </w:rPr>
          <w:t>r</w:t>
        </w:r>
      </w:ins>
      <w:r w:rsidR="00035F7B" w:rsidRPr="004212EB">
        <w:rPr>
          <w:rFonts w:ascii="Times New Roman" w:eastAsia="Times New Roman" w:hAnsi="Times New Roman" w:cs="Times New Roman"/>
          <w:sz w:val="24"/>
          <w:szCs w:val="24"/>
          <w:lang w:eastAsia="es-ES_tradnl"/>
        </w:rPr>
        <w:t>e</w:t>
      </w:r>
      <w:r w:rsidR="00291185">
        <w:rPr>
          <w:rFonts w:ascii="Times New Roman" w:eastAsia="Times New Roman" w:hAnsi="Times New Roman" w:cs="Times New Roman"/>
          <w:sz w:val="24"/>
          <w:szCs w:val="24"/>
          <w:lang w:eastAsia="es-ES_tradnl"/>
        </w:rPr>
        <w:t xml:space="preserve">gión </w:t>
      </w:r>
      <w:r w:rsidR="00035F7B" w:rsidRPr="004212EB">
        <w:rPr>
          <w:rFonts w:ascii="Times New Roman" w:eastAsia="Times New Roman" w:hAnsi="Times New Roman" w:cs="Times New Roman"/>
          <w:sz w:val="24"/>
          <w:szCs w:val="24"/>
          <w:lang w:eastAsia="es-ES_tradnl"/>
        </w:rPr>
        <w:t xml:space="preserve">biogeográfica </w:t>
      </w:r>
      <w:r w:rsidR="00291185">
        <w:rPr>
          <w:rFonts w:ascii="Times New Roman" w:eastAsia="Times New Roman" w:hAnsi="Times New Roman" w:cs="Times New Roman"/>
          <w:sz w:val="24"/>
          <w:szCs w:val="24"/>
          <w:lang w:eastAsia="es-ES_tradnl"/>
        </w:rPr>
        <w:t xml:space="preserve">de la </w:t>
      </w:r>
      <w:r w:rsidR="00035F7B" w:rsidRPr="004212EB">
        <w:rPr>
          <w:rFonts w:ascii="Times New Roman" w:eastAsia="Times New Roman" w:hAnsi="Times New Roman" w:cs="Times New Roman"/>
          <w:sz w:val="24"/>
          <w:szCs w:val="24"/>
          <w:lang w:eastAsia="es-ES_tradnl"/>
        </w:rPr>
        <w:t>Antártica</w:t>
      </w:r>
      <w:bookmarkEnd w:id="783"/>
    </w:p>
    <w:p w14:paraId="1B5CAD0E" w14:textId="77777777" w:rsidR="00035F7B" w:rsidRDefault="00035F7B" w:rsidP="004212EB">
      <w:pPr>
        <w:jc w:val="both"/>
        <w:rPr>
          <w:rFonts w:eastAsia="Times New Roman" w:cs="Times New Roman"/>
          <w:b/>
          <w:color w:val="000000"/>
          <w:lang w:eastAsia="es-ES_tradnl"/>
        </w:rPr>
      </w:pPr>
    </w:p>
    <w:p w14:paraId="4D67BFA3" w14:textId="5F9E055B" w:rsidR="00035F7B" w:rsidRPr="004212EB" w:rsidRDefault="00291185" w:rsidP="004212EB">
      <w:pPr>
        <w:jc w:val="both"/>
        <w:rPr>
          <w:rFonts w:eastAsia="Times New Roman" w:cs="Times New Roman"/>
          <w:color w:val="000000"/>
          <w:lang w:eastAsia="es-ES_tradnl"/>
        </w:rPr>
      </w:pPr>
      <w:r w:rsidRPr="00291185">
        <w:rPr>
          <w:rFonts w:cs="Times New Roman"/>
        </w:rPr>
        <w:t>La región biogeográfica antártica comprende el continente Antártico y las islas vecinas</w:t>
      </w:r>
      <w:r w:rsidR="00392DE5">
        <w:rPr>
          <w:rFonts w:cs="Times New Roman"/>
        </w:rPr>
        <w:t xml:space="preserve">. </w:t>
      </w:r>
      <w:r w:rsidR="001975F7" w:rsidRPr="004212EB">
        <w:rPr>
          <w:rFonts w:eastAsia="Times New Roman" w:cs="Times New Roman"/>
          <w:color w:val="000000"/>
          <w:lang w:eastAsia="es-ES_tradnl"/>
        </w:rPr>
        <w:t xml:space="preserve">Incluye la mayor parte de las áreas por debajo de los 40º de latitud </w:t>
      </w:r>
      <w:del w:id="787" w:author="TOSHIBA" w:date="2016-02-04T11:05:00Z">
        <w:r w:rsidR="001975F7" w:rsidRPr="004212EB" w:rsidDel="00396EE0">
          <w:rPr>
            <w:rFonts w:eastAsia="Times New Roman" w:cs="Times New Roman"/>
            <w:color w:val="000000"/>
            <w:lang w:eastAsia="es-ES_tradnl"/>
          </w:rPr>
          <w:delText>S</w:delText>
        </w:r>
      </w:del>
      <w:ins w:id="788" w:author="TOSHIBA" w:date="2016-02-04T11:05:00Z">
        <w:r w:rsidR="00396EE0">
          <w:rPr>
            <w:rFonts w:eastAsia="Times New Roman" w:cs="Times New Roman"/>
            <w:color w:val="000000"/>
            <w:lang w:eastAsia="es-ES_tradnl"/>
          </w:rPr>
          <w:t>s</w:t>
        </w:r>
      </w:ins>
      <w:r w:rsidR="001975F7" w:rsidRPr="004212EB">
        <w:rPr>
          <w:rFonts w:eastAsia="Times New Roman" w:cs="Times New Roman"/>
          <w:color w:val="000000"/>
          <w:lang w:eastAsia="es-ES_tradnl"/>
        </w:rPr>
        <w:t xml:space="preserve">ur. </w:t>
      </w:r>
      <w:r w:rsidR="001D64EE" w:rsidRPr="004212EB">
        <w:rPr>
          <w:rFonts w:eastAsia="Times New Roman" w:cs="Times New Roman"/>
          <w:color w:val="000000"/>
          <w:lang w:eastAsia="es-ES_tradnl"/>
        </w:rPr>
        <w:t>Abarca el extremo más meridional de los Andes, Tierra de</w:t>
      </w:r>
      <w:r w:rsidR="006A0D81" w:rsidRPr="004212EB">
        <w:rPr>
          <w:rFonts w:eastAsia="Times New Roman" w:cs="Times New Roman"/>
          <w:color w:val="000000"/>
          <w:lang w:eastAsia="es-ES_tradnl"/>
        </w:rPr>
        <w:t>l Fuego, la mitad meridional de la isla sur de Nueva</w:t>
      </w:r>
      <w:r w:rsidR="006E763A">
        <w:rPr>
          <w:rFonts w:eastAsia="Times New Roman" w:cs="Times New Roman"/>
          <w:color w:val="000000"/>
          <w:lang w:eastAsia="es-ES_tradnl"/>
        </w:rPr>
        <w:t xml:space="preserve"> Zelanda y las islas oceánicas qu</w:t>
      </w:r>
      <w:r w:rsidR="006A0D81" w:rsidRPr="004212EB">
        <w:rPr>
          <w:rFonts w:eastAsia="Times New Roman" w:cs="Times New Roman"/>
          <w:color w:val="000000"/>
          <w:lang w:eastAsia="es-ES_tradnl"/>
        </w:rPr>
        <w:t xml:space="preserve">e bordean el continente Antártico. </w:t>
      </w:r>
      <w:r w:rsidR="000F616D" w:rsidRPr="004212EB">
        <w:rPr>
          <w:rFonts w:eastAsia="Times New Roman" w:cs="Times New Roman"/>
          <w:color w:val="000000"/>
          <w:lang w:eastAsia="es-ES_tradnl"/>
        </w:rPr>
        <w:t xml:space="preserve">Está comprendida casi en su totalidad dentro del </w:t>
      </w:r>
      <w:del w:id="789" w:author="TOSHIBA" w:date="2016-02-04T11:13:00Z">
        <w:r w:rsidR="000F616D" w:rsidRPr="004212EB" w:rsidDel="004D1348">
          <w:rPr>
            <w:rFonts w:eastAsia="Times New Roman" w:cs="Times New Roman"/>
            <w:color w:val="000000"/>
            <w:lang w:eastAsia="es-ES_tradnl"/>
          </w:rPr>
          <w:delText>c</w:delText>
        </w:r>
      </w:del>
      <w:ins w:id="790" w:author="TOSHIBA" w:date="2016-02-04T11:13:00Z">
        <w:r w:rsidR="004D1348">
          <w:rPr>
            <w:rFonts w:eastAsia="Times New Roman" w:cs="Times New Roman"/>
            <w:color w:val="000000"/>
            <w:lang w:eastAsia="es-ES_tradnl"/>
          </w:rPr>
          <w:t>C</w:t>
        </w:r>
      </w:ins>
      <w:r w:rsidR="000F616D" w:rsidRPr="004212EB">
        <w:rPr>
          <w:rFonts w:eastAsia="Times New Roman" w:cs="Times New Roman"/>
          <w:color w:val="000000"/>
          <w:lang w:eastAsia="es-ES_tradnl"/>
        </w:rPr>
        <w:t>írculo Polar Antártico.</w:t>
      </w:r>
    </w:p>
    <w:p w14:paraId="202FA9FB" w14:textId="77777777" w:rsidR="00035F7B" w:rsidRPr="004212EB" w:rsidRDefault="00035F7B" w:rsidP="004212EB">
      <w:pPr>
        <w:jc w:val="both"/>
        <w:rPr>
          <w:rFonts w:eastAsia="Times New Roman" w:cs="Times New Roman"/>
          <w:color w:val="000000"/>
          <w:lang w:eastAsia="es-ES_tradnl"/>
        </w:rPr>
      </w:pPr>
    </w:p>
    <w:tbl>
      <w:tblPr>
        <w:tblStyle w:val="Tablaconcuadrcula"/>
        <w:tblW w:w="0" w:type="auto"/>
        <w:tblLayout w:type="fixed"/>
        <w:tblLook w:val="04A0" w:firstRow="1" w:lastRow="0" w:firstColumn="1" w:lastColumn="0" w:noHBand="0" w:noVBand="1"/>
      </w:tblPr>
      <w:tblGrid>
        <w:gridCol w:w="1980"/>
        <w:gridCol w:w="6848"/>
      </w:tblGrid>
      <w:tr w:rsidR="00035F7B" w:rsidRPr="004212EB" w14:paraId="03F8FDFB" w14:textId="77777777" w:rsidTr="00291185">
        <w:tc>
          <w:tcPr>
            <w:tcW w:w="8828" w:type="dxa"/>
            <w:gridSpan w:val="2"/>
            <w:shd w:val="clear" w:color="auto" w:fill="0D0D0D" w:themeFill="text1" w:themeFillTint="F2"/>
          </w:tcPr>
          <w:p w14:paraId="5F98CCE3" w14:textId="77777777" w:rsidR="00035F7B" w:rsidRPr="004212EB" w:rsidRDefault="00035F7B" w:rsidP="004212EB">
            <w:pPr>
              <w:jc w:val="both"/>
              <w:rPr>
                <w:rFonts w:cs="Times New Roman"/>
                <w:b/>
              </w:rPr>
            </w:pPr>
            <w:r w:rsidRPr="004212EB">
              <w:rPr>
                <w:rFonts w:cs="Times New Roman"/>
                <w:b/>
              </w:rPr>
              <w:t>Imagen (fotografía, gráfica o ilustración)</w:t>
            </w:r>
          </w:p>
        </w:tc>
      </w:tr>
      <w:tr w:rsidR="00035F7B" w:rsidRPr="004212EB" w14:paraId="057C6911" w14:textId="77777777" w:rsidTr="00291185">
        <w:tc>
          <w:tcPr>
            <w:tcW w:w="1980" w:type="dxa"/>
          </w:tcPr>
          <w:p w14:paraId="02342DAD" w14:textId="77777777" w:rsidR="00035F7B" w:rsidRPr="004212EB" w:rsidRDefault="00035F7B" w:rsidP="004212EB">
            <w:pPr>
              <w:jc w:val="both"/>
              <w:rPr>
                <w:rFonts w:cs="Times New Roman"/>
                <w:b/>
              </w:rPr>
            </w:pPr>
            <w:r w:rsidRPr="004212EB">
              <w:rPr>
                <w:rFonts w:cs="Times New Roman"/>
                <w:b/>
              </w:rPr>
              <w:t>Código</w:t>
            </w:r>
          </w:p>
        </w:tc>
        <w:tc>
          <w:tcPr>
            <w:tcW w:w="6848" w:type="dxa"/>
          </w:tcPr>
          <w:p w14:paraId="26C8EEC3" w14:textId="77777777" w:rsidR="00035F7B" w:rsidRPr="004212EB" w:rsidRDefault="005C494D" w:rsidP="004212EB">
            <w:pPr>
              <w:jc w:val="both"/>
              <w:rPr>
                <w:rFonts w:cs="Times New Roman"/>
                <w:b/>
              </w:rPr>
            </w:pPr>
            <w:r w:rsidRPr="004212EB">
              <w:rPr>
                <w:rFonts w:cs="Times New Roman"/>
                <w:lang w:val="en-US"/>
              </w:rPr>
              <w:t>CS_08_10_IMG31</w:t>
            </w:r>
          </w:p>
        </w:tc>
      </w:tr>
      <w:tr w:rsidR="00035F7B" w:rsidRPr="004212EB" w14:paraId="5A729DDD" w14:textId="77777777" w:rsidTr="00291185">
        <w:tc>
          <w:tcPr>
            <w:tcW w:w="1980" w:type="dxa"/>
          </w:tcPr>
          <w:p w14:paraId="10D75A77" w14:textId="77777777" w:rsidR="00035F7B" w:rsidRPr="004212EB" w:rsidRDefault="00035F7B" w:rsidP="004212EB">
            <w:pPr>
              <w:jc w:val="both"/>
              <w:rPr>
                <w:rFonts w:cs="Times New Roman"/>
              </w:rPr>
            </w:pPr>
            <w:r w:rsidRPr="004212EB">
              <w:rPr>
                <w:rFonts w:cs="Times New Roman"/>
                <w:b/>
              </w:rPr>
              <w:t>Descripción</w:t>
            </w:r>
          </w:p>
        </w:tc>
        <w:tc>
          <w:tcPr>
            <w:tcW w:w="6848" w:type="dxa"/>
          </w:tcPr>
          <w:p w14:paraId="30B63DEE" w14:textId="0A052023" w:rsidR="00035F7B" w:rsidRPr="004212EB" w:rsidRDefault="004D1348" w:rsidP="004D1348">
            <w:pPr>
              <w:jc w:val="both"/>
              <w:rPr>
                <w:rFonts w:cs="Times New Roman"/>
                <w:lang w:val="es-ES"/>
              </w:rPr>
            </w:pPr>
            <w:ins w:id="791" w:author="TOSHIBA" w:date="2016-02-04T11:13:00Z">
              <w:r>
                <w:rPr>
                  <w:rFonts w:cs="Times New Roman"/>
                  <w:lang w:val="es-ES"/>
                </w:rPr>
                <w:t xml:space="preserve">La </w:t>
              </w:r>
            </w:ins>
            <w:del w:id="792" w:author="TOSHIBA" w:date="2016-02-04T11:13:00Z">
              <w:r w:rsidR="00035F7B" w:rsidRPr="004212EB" w:rsidDel="004D1348">
                <w:rPr>
                  <w:rFonts w:cs="Times New Roman"/>
                  <w:lang w:val="es-ES"/>
                </w:rPr>
                <w:delText>R</w:delText>
              </w:r>
            </w:del>
            <w:ins w:id="793" w:author="TOSHIBA" w:date="2016-02-04T11:13:00Z">
              <w:r>
                <w:rPr>
                  <w:rFonts w:cs="Times New Roman"/>
                  <w:lang w:val="es-ES"/>
                </w:rPr>
                <w:t>r</w:t>
              </w:r>
            </w:ins>
            <w:r w:rsidR="00035F7B" w:rsidRPr="004212EB">
              <w:rPr>
                <w:rFonts w:cs="Times New Roman"/>
                <w:lang w:val="es-ES"/>
              </w:rPr>
              <w:t xml:space="preserve">egión biogeográfica </w:t>
            </w:r>
            <w:ins w:id="794" w:author="TOSHIBA" w:date="2016-02-04T11:13:00Z">
              <w:r>
                <w:rPr>
                  <w:rFonts w:cs="Times New Roman"/>
                  <w:lang w:val="es-ES"/>
                </w:rPr>
                <w:t xml:space="preserve">de la </w:t>
              </w:r>
            </w:ins>
            <w:r w:rsidR="00035F7B" w:rsidRPr="004212EB">
              <w:rPr>
                <w:rFonts w:cs="Times New Roman"/>
                <w:lang w:val="es-ES"/>
              </w:rPr>
              <w:t>Antártica</w:t>
            </w:r>
          </w:p>
        </w:tc>
      </w:tr>
      <w:tr w:rsidR="00035F7B" w:rsidRPr="004212EB" w14:paraId="20E3ACB7" w14:textId="77777777" w:rsidTr="00291185">
        <w:tc>
          <w:tcPr>
            <w:tcW w:w="1980" w:type="dxa"/>
          </w:tcPr>
          <w:p w14:paraId="7A1F0F48" w14:textId="77777777" w:rsidR="00035F7B" w:rsidRPr="004212EB" w:rsidRDefault="00035F7B" w:rsidP="004212EB">
            <w:pPr>
              <w:jc w:val="both"/>
              <w:rPr>
                <w:rFonts w:cs="Times New Roman"/>
              </w:rPr>
            </w:pPr>
            <w:r w:rsidRPr="004212EB">
              <w:rPr>
                <w:rFonts w:cs="Times New Roman"/>
                <w:b/>
              </w:rPr>
              <w:t>Código Shutterstock(o URL o la ruta en AulaPlaneta)</w:t>
            </w:r>
          </w:p>
        </w:tc>
        <w:tc>
          <w:tcPr>
            <w:tcW w:w="6848" w:type="dxa"/>
          </w:tcPr>
          <w:p w14:paraId="149A41DB" w14:textId="77777777" w:rsidR="00035F7B" w:rsidRPr="004212EB" w:rsidRDefault="0057792C" w:rsidP="004212EB">
            <w:pPr>
              <w:jc w:val="both"/>
              <w:rPr>
                <w:rFonts w:cs="Times New Roman"/>
                <w:noProof/>
                <w:color w:val="4F81BD" w:themeColor="accent1"/>
                <w:lang w:eastAsia="es-ES_tradnl"/>
              </w:rPr>
            </w:pPr>
            <w:hyperlink r:id="rId53" w:history="1">
              <w:r w:rsidR="00035F7B" w:rsidRPr="004212EB">
                <w:rPr>
                  <w:rStyle w:val="Hipervnculo"/>
                  <w:rFonts w:cs="Times New Roman"/>
                  <w:noProof/>
                  <w:lang w:eastAsia="es-ES_tradnl"/>
                </w:rPr>
                <w:t>https://commons.wikimedia.org/wiki/File:Antarctica_(orthographic_projection).svg</w:t>
              </w:r>
            </w:hyperlink>
          </w:p>
          <w:p w14:paraId="7CDD3C68" w14:textId="77777777" w:rsidR="00035F7B" w:rsidRPr="004212EB" w:rsidRDefault="00035F7B" w:rsidP="004212EB">
            <w:pPr>
              <w:jc w:val="both"/>
              <w:rPr>
                <w:rFonts w:cs="Times New Roman"/>
                <w:noProof/>
                <w:color w:val="4F81BD" w:themeColor="accent1"/>
                <w:lang w:eastAsia="es-ES_tradnl"/>
              </w:rPr>
            </w:pPr>
          </w:p>
          <w:p w14:paraId="4E63576B" w14:textId="77777777" w:rsidR="00035F7B" w:rsidRPr="004212EB" w:rsidRDefault="00035F7B" w:rsidP="004212EB">
            <w:pPr>
              <w:jc w:val="both"/>
              <w:rPr>
                <w:rFonts w:cs="Times New Roman"/>
                <w:noProof/>
                <w:lang w:eastAsia="es-ES_tradnl"/>
              </w:rPr>
            </w:pPr>
            <w:r w:rsidRPr="004212EB">
              <w:rPr>
                <w:rFonts w:cs="Times New Roman"/>
                <w:noProof/>
                <w:lang w:val="es-CO" w:eastAsia="es-CO"/>
              </w:rPr>
              <w:drawing>
                <wp:inline distT="0" distB="0" distL="0" distR="0" wp14:anchorId="163CD456" wp14:editId="36AAB6AB">
                  <wp:extent cx="1057275" cy="1055306"/>
                  <wp:effectExtent l="19050" t="0" r="9525" b="0"/>
                  <wp:docPr id="19" name="Imagen 13" descr="File:Antarctica (orthographic projec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Antarctica (orthographic projection).svg"/>
                          <pic:cNvPicPr>
                            <a:picLocks noChangeAspect="1" noChangeArrowheads="1"/>
                          </pic:cNvPicPr>
                        </pic:nvPicPr>
                        <pic:blipFill>
                          <a:blip r:embed="rId54" cstate="print"/>
                          <a:srcRect/>
                          <a:stretch>
                            <a:fillRect/>
                          </a:stretch>
                        </pic:blipFill>
                        <pic:spPr bwMode="auto">
                          <a:xfrm>
                            <a:off x="0" y="0"/>
                            <a:ext cx="1057275" cy="1055306"/>
                          </a:xfrm>
                          <a:prstGeom prst="rect">
                            <a:avLst/>
                          </a:prstGeom>
                          <a:noFill/>
                          <a:ln w="9525">
                            <a:noFill/>
                            <a:miter lim="800000"/>
                            <a:headEnd/>
                            <a:tailEnd/>
                          </a:ln>
                        </pic:spPr>
                      </pic:pic>
                    </a:graphicData>
                  </a:graphic>
                </wp:inline>
              </w:drawing>
            </w:r>
          </w:p>
          <w:p w14:paraId="541D849A" w14:textId="77777777" w:rsidR="00035F7B" w:rsidRPr="004212EB" w:rsidRDefault="00035F7B" w:rsidP="004212EB">
            <w:pPr>
              <w:jc w:val="both"/>
              <w:rPr>
                <w:rFonts w:cs="Times New Roman"/>
                <w:noProof/>
                <w:lang w:eastAsia="es-ES_tradnl"/>
              </w:rPr>
            </w:pPr>
          </w:p>
          <w:p w14:paraId="0B74F4E5" w14:textId="24716DFC" w:rsidR="000F2082" w:rsidRPr="004212EB" w:rsidRDefault="000F2082" w:rsidP="004212EB">
            <w:pPr>
              <w:jc w:val="both"/>
              <w:rPr>
                <w:rFonts w:cs="Times New Roman"/>
                <w:noProof/>
                <w:color w:val="FF0000"/>
                <w:lang w:eastAsia="es-ES_tradnl"/>
              </w:rPr>
            </w:pPr>
            <w:r w:rsidRPr="004212EB">
              <w:rPr>
                <w:rFonts w:cs="Times New Roman"/>
                <w:noProof/>
                <w:color w:val="FF0000"/>
                <w:lang w:eastAsia="es-ES_tradnl"/>
              </w:rPr>
              <w:t>Ok, revisada</w:t>
            </w:r>
          </w:p>
        </w:tc>
      </w:tr>
      <w:tr w:rsidR="00035F7B" w:rsidRPr="004212EB" w14:paraId="116F09E4" w14:textId="77777777" w:rsidTr="00291185">
        <w:tc>
          <w:tcPr>
            <w:tcW w:w="1980" w:type="dxa"/>
          </w:tcPr>
          <w:p w14:paraId="5965B2CF" w14:textId="77777777" w:rsidR="00035F7B" w:rsidRPr="004212EB" w:rsidRDefault="00035F7B" w:rsidP="004212EB">
            <w:pPr>
              <w:jc w:val="both"/>
              <w:rPr>
                <w:rFonts w:cs="Times New Roman"/>
              </w:rPr>
            </w:pPr>
            <w:r w:rsidRPr="004212EB">
              <w:rPr>
                <w:rFonts w:cs="Times New Roman"/>
                <w:b/>
              </w:rPr>
              <w:t>Pie de imagen</w:t>
            </w:r>
          </w:p>
        </w:tc>
        <w:tc>
          <w:tcPr>
            <w:tcW w:w="6848" w:type="dxa"/>
          </w:tcPr>
          <w:p w14:paraId="2A9D788A" w14:textId="28B1A78B" w:rsidR="00291185" w:rsidRPr="004212EB" w:rsidRDefault="00291185" w:rsidP="00291185">
            <w:pPr>
              <w:jc w:val="both"/>
              <w:rPr>
                <w:rFonts w:cs="Times New Roman"/>
              </w:rPr>
            </w:pPr>
            <w:r w:rsidRPr="004212EB">
              <w:rPr>
                <w:rFonts w:eastAsia="Times New Roman" w:cs="Times New Roman"/>
                <w:color w:val="000000"/>
                <w:lang w:eastAsia="es-ES_tradnl"/>
              </w:rPr>
              <w:t xml:space="preserve">El promedio de humedad en esta región es el más bajo de la Tierra, posee biomas de tundra, estepa y hielos permanente. Los suelos de algunas regiones están congelados gran parte del año y durante el verano </w:t>
            </w:r>
            <w:ins w:id="795" w:author="TOSHIBA" w:date="2016-02-04T11:14:00Z">
              <w:r w:rsidR="004D1348">
                <w:rPr>
                  <w:rFonts w:eastAsia="Times New Roman" w:cs="Times New Roman"/>
                  <w:color w:val="000000"/>
                  <w:lang w:eastAsia="es-ES_tradnl"/>
                </w:rPr>
                <w:t xml:space="preserve">entre </w:t>
              </w:r>
            </w:ins>
            <w:r w:rsidRPr="004212EB">
              <w:rPr>
                <w:rFonts w:eastAsia="Times New Roman" w:cs="Times New Roman"/>
                <w:color w:val="000000"/>
                <w:lang w:eastAsia="es-ES_tradnl"/>
              </w:rPr>
              <w:t>los 30</w:t>
            </w:r>
            <w:ins w:id="796" w:author="TOSHIBA" w:date="2016-02-04T11:14:00Z">
              <w:r w:rsidR="004D1348">
                <w:rPr>
                  <w:rFonts w:eastAsia="Times New Roman" w:cs="Times New Roman"/>
                  <w:color w:val="000000"/>
                  <w:lang w:eastAsia="es-ES_tradnl"/>
                </w:rPr>
                <w:t xml:space="preserve"> a </w:t>
              </w:r>
            </w:ins>
            <w:del w:id="797" w:author="TOSHIBA" w:date="2016-02-04T11:14:00Z">
              <w:r w:rsidRPr="004212EB" w:rsidDel="004D1348">
                <w:rPr>
                  <w:rFonts w:eastAsia="Times New Roman" w:cs="Times New Roman"/>
                  <w:color w:val="000000"/>
                  <w:lang w:eastAsia="es-ES_tradnl"/>
                </w:rPr>
                <w:delText>-</w:delText>
              </w:r>
            </w:del>
            <w:r w:rsidRPr="004212EB">
              <w:rPr>
                <w:rFonts w:eastAsia="Times New Roman" w:cs="Times New Roman"/>
                <w:color w:val="000000"/>
                <w:lang w:eastAsia="es-ES_tradnl"/>
              </w:rPr>
              <w:t>60 cm superiores se descongelan y los primeros centímetros se vuelven a congelar durante la noche.</w:t>
            </w:r>
            <w:r w:rsidRPr="004212EB">
              <w:rPr>
                <w:rFonts w:cs="Times New Roman"/>
              </w:rPr>
              <w:t xml:space="preserve"> </w:t>
            </w:r>
          </w:p>
          <w:p w14:paraId="2D89903C" w14:textId="30B404F2" w:rsidR="00035F7B" w:rsidRPr="004212EB" w:rsidRDefault="00035F7B" w:rsidP="004212EB">
            <w:pPr>
              <w:jc w:val="both"/>
              <w:rPr>
                <w:rFonts w:cs="Times New Roman"/>
              </w:rPr>
            </w:pPr>
          </w:p>
        </w:tc>
      </w:tr>
    </w:tbl>
    <w:p w14:paraId="6BDB3D3A" w14:textId="77777777" w:rsidR="00035F7B" w:rsidRPr="004212EB" w:rsidRDefault="00035F7B" w:rsidP="004212EB">
      <w:pPr>
        <w:jc w:val="both"/>
        <w:rPr>
          <w:rFonts w:eastAsia="Times New Roman" w:cs="Times New Roman"/>
          <w:color w:val="000000"/>
          <w:lang w:eastAsia="es-ES_tradnl"/>
        </w:rPr>
      </w:pPr>
    </w:p>
    <w:p w14:paraId="2F93990D" w14:textId="2F49BF7B" w:rsidR="00035F7B" w:rsidRDefault="00946C5E" w:rsidP="004212EB">
      <w:pPr>
        <w:jc w:val="both"/>
        <w:rPr>
          <w:rFonts w:cs="Times New Roman"/>
        </w:rPr>
      </w:pPr>
      <w:r w:rsidRPr="004212EB">
        <w:rPr>
          <w:rFonts w:eastAsia="Times New Roman" w:cs="Times New Roman"/>
          <w:color w:val="000000"/>
          <w:lang w:eastAsia="es-ES_tradnl"/>
        </w:rPr>
        <w:t>Por sus condiciones extremas del clima e</w:t>
      </w:r>
      <w:r w:rsidR="001975F7" w:rsidRPr="004212EB">
        <w:rPr>
          <w:rFonts w:eastAsia="Times New Roman" w:cs="Times New Roman"/>
          <w:color w:val="000000"/>
          <w:lang w:eastAsia="es-ES_tradnl"/>
        </w:rPr>
        <w:t xml:space="preserve">s </w:t>
      </w:r>
      <w:r w:rsidRPr="004212EB">
        <w:rPr>
          <w:rFonts w:eastAsia="Times New Roman" w:cs="Times New Roman"/>
          <w:color w:val="000000"/>
          <w:lang w:eastAsia="es-ES_tradnl"/>
        </w:rPr>
        <w:t xml:space="preserve">una región </w:t>
      </w:r>
      <w:r w:rsidR="00A36035" w:rsidRPr="004212EB">
        <w:rPr>
          <w:rFonts w:eastAsia="Times New Roman" w:cs="Times New Roman"/>
          <w:color w:val="000000"/>
          <w:lang w:eastAsia="es-ES_tradnl"/>
        </w:rPr>
        <w:t>muy p</w:t>
      </w:r>
      <w:r w:rsidR="00B65576" w:rsidRPr="004212EB">
        <w:rPr>
          <w:rFonts w:eastAsia="Times New Roman" w:cs="Times New Roman"/>
          <w:color w:val="000000"/>
          <w:lang w:eastAsia="es-ES_tradnl"/>
        </w:rPr>
        <w:t xml:space="preserve">obre en vegetación. </w:t>
      </w:r>
      <w:r w:rsidR="00B65576" w:rsidRPr="004212EB">
        <w:rPr>
          <w:rFonts w:cs="Times New Roman"/>
        </w:rPr>
        <w:t>El</w:t>
      </w:r>
      <w:r w:rsidR="00B65576" w:rsidRPr="004212EB">
        <w:rPr>
          <w:rFonts w:cs="Times New Roman"/>
          <w:b/>
        </w:rPr>
        <w:t xml:space="preserve"> pasto antártico </w:t>
      </w:r>
      <w:r w:rsidR="00B65576" w:rsidRPr="004212EB">
        <w:rPr>
          <w:rFonts w:cs="Times New Roman"/>
        </w:rPr>
        <w:t xml:space="preserve">o </w:t>
      </w:r>
      <w:r w:rsidR="00B65576" w:rsidRPr="004212EB">
        <w:rPr>
          <w:rFonts w:cs="Times New Roman"/>
          <w:b/>
          <w:i/>
        </w:rPr>
        <w:t>Deschampsia antarctica</w:t>
      </w:r>
      <w:ins w:id="798" w:author="TOSHIBA" w:date="2016-02-04T11:16:00Z">
        <w:r w:rsidR="004D1348">
          <w:rPr>
            <w:rFonts w:cs="Times New Roman"/>
            <w:b/>
            <w:i/>
          </w:rPr>
          <w:t xml:space="preserve"> </w:t>
        </w:r>
      </w:ins>
      <w:del w:id="799" w:author="TOSHIBA" w:date="2016-02-04T11:16:00Z">
        <w:r w:rsidR="00B65576" w:rsidRPr="004212EB" w:rsidDel="004D1348">
          <w:rPr>
            <w:rFonts w:cs="Times New Roman"/>
          </w:rPr>
          <w:delText>es</w:delText>
        </w:r>
      </w:del>
      <w:r w:rsidR="00B65576" w:rsidRPr="004212EB">
        <w:rPr>
          <w:rFonts w:cs="Times New Roman"/>
        </w:rPr>
        <w:t xml:space="preserve"> es una planta con gran capacidad de resistencia a los </w:t>
      </w:r>
      <w:r w:rsidR="00B65576" w:rsidRPr="004212EB">
        <w:rPr>
          <w:rFonts w:cs="Times New Roman"/>
          <w:b/>
        </w:rPr>
        <w:t>rayos ultravioleta</w:t>
      </w:r>
      <w:r w:rsidR="00B65576" w:rsidRPr="004212EB">
        <w:rPr>
          <w:rFonts w:cs="Times New Roman"/>
        </w:rPr>
        <w:t xml:space="preserve">, gracias a una serie de compuestos químicos sintetizados. Es una planta </w:t>
      </w:r>
      <w:r w:rsidR="00B65576" w:rsidRPr="004212EB">
        <w:rPr>
          <w:rFonts w:cs="Times New Roman"/>
          <w:b/>
        </w:rPr>
        <w:t>fanerógama</w:t>
      </w:r>
      <w:r w:rsidR="00B65576" w:rsidRPr="004212EB">
        <w:rPr>
          <w:rFonts w:cs="Times New Roman"/>
        </w:rPr>
        <w:t xml:space="preserve"> nativa de la región antártica.</w:t>
      </w:r>
    </w:p>
    <w:p w14:paraId="48305854" w14:textId="77777777" w:rsidR="00EF7F0A" w:rsidRPr="004212EB" w:rsidRDefault="00EF7F0A" w:rsidP="004212EB">
      <w:pPr>
        <w:jc w:val="both"/>
        <w:rPr>
          <w:rFonts w:eastAsia="Times New Roman" w:cs="Times New Roman"/>
          <w:color w:val="000000"/>
          <w:lang w:eastAsia="es-ES_tradnl"/>
        </w:rPr>
      </w:pPr>
    </w:p>
    <w:tbl>
      <w:tblPr>
        <w:tblStyle w:val="Tablaconcuadrcula"/>
        <w:tblpPr w:leftFromText="141" w:rightFromText="141" w:vertAnchor="text" w:horzAnchor="margin" w:tblpYSpec="bottom"/>
        <w:tblW w:w="0" w:type="auto"/>
        <w:tblLayout w:type="fixed"/>
        <w:tblLook w:val="04A0" w:firstRow="1" w:lastRow="0" w:firstColumn="1" w:lastColumn="0" w:noHBand="0" w:noVBand="1"/>
      </w:tblPr>
      <w:tblGrid>
        <w:gridCol w:w="2376"/>
        <w:gridCol w:w="6678"/>
      </w:tblGrid>
      <w:tr w:rsidR="00B65576" w:rsidRPr="004212EB" w14:paraId="1A7A904F" w14:textId="77777777" w:rsidTr="0001107C">
        <w:tc>
          <w:tcPr>
            <w:tcW w:w="9054" w:type="dxa"/>
            <w:gridSpan w:val="2"/>
            <w:shd w:val="clear" w:color="auto" w:fill="0D0D0D" w:themeFill="text1" w:themeFillTint="F2"/>
          </w:tcPr>
          <w:p w14:paraId="4C6359D8" w14:textId="77777777" w:rsidR="00035F7B" w:rsidRPr="004212EB" w:rsidRDefault="00035F7B" w:rsidP="004212EB">
            <w:pPr>
              <w:jc w:val="both"/>
              <w:rPr>
                <w:rFonts w:cs="Times New Roman"/>
                <w:b/>
              </w:rPr>
            </w:pPr>
            <w:r w:rsidRPr="004212EB">
              <w:rPr>
                <w:rFonts w:cs="Times New Roman"/>
                <w:b/>
              </w:rPr>
              <w:t>Imagen (fotografía, gráfica o ilustración)</w:t>
            </w:r>
          </w:p>
        </w:tc>
      </w:tr>
      <w:tr w:rsidR="00B65576" w:rsidRPr="004212EB" w14:paraId="49013E54" w14:textId="77777777" w:rsidTr="0001107C">
        <w:tc>
          <w:tcPr>
            <w:tcW w:w="2376" w:type="dxa"/>
          </w:tcPr>
          <w:p w14:paraId="6AFEDC32" w14:textId="77777777" w:rsidR="00035F7B" w:rsidRPr="004212EB" w:rsidRDefault="00035F7B" w:rsidP="004212EB">
            <w:pPr>
              <w:jc w:val="both"/>
              <w:rPr>
                <w:rFonts w:cs="Times New Roman"/>
                <w:b/>
              </w:rPr>
            </w:pPr>
            <w:r w:rsidRPr="004212EB">
              <w:rPr>
                <w:rFonts w:cs="Times New Roman"/>
                <w:b/>
              </w:rPr>
              <w:t>Código</w:t>
            </w:r>
          </w:p>
        </w:tc>
        <w:tc>
          <w:tcPr>
            <w:tcW w:w="6678" w:type="dxa"/>
          </w:tcPr>
          <w:p w14:paraId="4E525E87" w14:textId="77777777" w:rsidR="00035F7B" w:rsidRPr="004212EB" w:rsidRDefault="005C494D" w:rsidP="004212EB">
            <w:pPr>
              <w:jc w:val="both"/>
              <w:rPr>
                <w:rFonts w:cs="Times New Roman"/>
                <w:b/>
              </w:rPr>
            </w:pPr>
            <w:r w:rsidRPr="004212EB">
              <w:rPr>
                <w:rFonts w:cs="Times New Roman"/>
                <w:lang w:val="en-US"/>
              </w:rPr>
              <w:t>CS_08_10_IMG32</w:t>
            </w:r>
          </w:p>
        </w:tc>
      </w:tr>
      <w:tr w:rsidR="00B65576" w:rsidRPr="004212EB" w14:paraId="71305B57" w14:textId="77777777" w:rsidTr="0001107C">
        <w:tc>
          <w:tcPr>
            <w:tcW w:w="2376" w:type="dxa"/>
          </w:tcPr>
          <w:p w14:paraId="4FC0FBD3" w14:textId="77777777" w:rsidR="00035F7B" w:rsidRPr="004212EB" w:rsidRDefault="00035F7B" w:rsidP="004212EB">
            <w:pPr>
              <w:jc w:val="both"/>
              <w:rPr>
                <w:rFonts w:cs="Times New Roman"/>
              </w:rPr>
            </w:pPr>
            <w:r w:rsidRPr="004212EB">
              <w:rPr>
                <w:rFonts w:cs="Times New Roman"/>
                <w:b/>
              </w:rPr>
              <w:t>Descripción</w:t>
            </w:r>
          </w:p>
        </w:tc>
        <w:tc>
          <w:tcPr>
            <w:tcW w:w="6678" w:type="dxa"/>
          </w:tcPr>
          <w:p w14:paraId="3989A94A" w14:textId="2E443450" w:rsidR="00035F7B" w:rsidRPr="004212EB" w:rsidRDefault="00B65576" w:rsidP="004212EB">
            <w:pPr>
              <w:jc w:val="both"/>
              <w:rPr>
                <w:rFonts w:cs="Times New Roman"/>
                <w:lang w:val="es-ES"/>
              </w:rPr>
            </w:pPr>
            <w:r w:rsidRPr="004212EB">
              <w:rPr>
                <w:rFonts w:cs="Times New Roman"/>
                <w:lang w:val="es-ES"/>
              </w:rPr>
              <w:t>Pingüinos</w:t>
            </w:r>
          </w:p>
        </w:tc>
      </w:tr>
      <w:tr w:rsidR="00B65576" w:rsidRPr="004212EB" w14:paraId="1C0F1776" w14:textId="77777777" w:rsidTr="00B65576">
        <w:trPr>
          <w:trHeight w:val="834"/>
        </w:trPr>
        <w:tc>
          <w:tcPr>
            <w:tcW w:w="2376" w:type="dxa"/>
          </w:tcPr>
          <w:p w14:paraId="672D022D" w14:textId="77777777" w:rsidR="00035F7B" w:rsidRPr="004212EB" w:rsidRDefault="00035F7B" w:rsidP="004212EB">
            <w:pPr>
              <w:jc w:val="both"/>
              <w:rPr>
                <w:rFonts w:cs="Times New Roman"/>
              </w:rPr>
            </w:pPr>
            <w:r w:rsidRPr="004212EB">
              <w:rPr>
                <w:rFonts w:cs="Times New Roman"/>
                <w:b/>
              </w:rPr>
              <w:t>Código Shutterstock (o URL o la ruta en AulaPlaneta)</w:t>
            </w:r>
          </w:p>
        </w:tc>
        <w:tc>
          <w:tcPr>
            <w:tcW w:w="6678" w:type="dxa"/>
          </w:tcPr>
          <w:p w14:paraId="37063380" w14:textId="77777777" w:rsidR="00B65576" w:rsidRPr="004212EB" w:rsidRDefault="00B65576" w:rsidP="004212EB">
            <w:pPr>
              <w:jc w:val="both"/>
              <w:rPr>
                <w:rFonts w:cs="Times New Roman"/>
                <w:noProof/>
                <w:lang w:val="en-US" w:eastAsia="es-ES_tradnl"/>
              </w:rPr>
            </w:pPr>
            <w:r w:rsidRPr="004212EB">
              <w:rPr>
                <w:rFonts w:cs="Times New Roman"/>
                <w:noProof/>
                <w:lang w:val="en-US" w:eastAsia="es-ES_tradnl"/>
              </w:rPr>
              <w:t>Emperor Penguin with two chicks in Antarctica</w:t>
            </w:r>
          </w:p>
          <w:p w14:paraId="03F27DE2" w14:textId="77777777" w:rsidR="00B65576" w:rsidRPr="004212EB" w:rsidRDefault="00B65576" w:rsidP="004212EB">
            <w:pPr>
              <w:jc w:val="both"/>
              <w:rPr>
                <w:rFonts w:cs="Times New Roman"/>
                <w:noProof/>
                <w:lang w:eastAsia="es-ES_tradnl"/>
              </w:rPr>
            </w:pPr>
            <w:r w:rsidRPr="004212EB">
              <w:rPr>
                <w:rFonts w:cs="Times New Roman"/>
                <w:noProof/>
                <w:lang w:eastAsia="es-ES_tradnl"/>
              </w:rPr>
              <w:t>Número de la imagen 328830815</w:t>
            </w:r>
          </w:p>
          <w:p w14:paraId="2E9517E4" w14:textId="77777777" w:rsidR="00A36035" w:rsidRPr="004212EB" w:rsidRDefault="00B65576" w:rsidP="004212EB">
            <w:pPr>
              <w:jc w:val="both"/>
              <w:rPr>
                <w:rFonts w:cs="Times New Roman"/>
                <w:noProof/>
                <w:lang w:eastAsia="es-ES_tradnl"/>
              </w:rPr>
            </w:pPr>
            <w:r w:rsidRPr="004212EB">
              <w:rPr>
                <w:rFonts w:cs="Times New Roman"/>
                <w:noProof/>
                <w:lang w:eastAsia="es-ES_tradnl"/>
              </w:rPr>
              <w:t>Derecho de autor: vladsilver</w:t>
            </w:r>
          </w:p>
          <w:p w14:paraId="464D3C4C" w14:textId="6D312357"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B65576" w:rsidRPr="004212EB" w14:paraId="3861D8C4" w14:textId="77777777" w:rsidTr="0001107C">
        <w:trPr>
          <w:trHeight w:val="399"/>
        </w:trPr>
        <w:tc>
          <w:tcPr>
            <w:tcW w:w="2376" w:type="dxa"/>
          </w:tcPr>
          <w:p w14:paraId="0A03DA45" w14:textId="77777777" w:rsidR="00035F7B" w:rsidRPr="004212EB" w:rsidRDefault="00035F7B" w:rsidP="004212EB">
            <w:pPr>
              <w:jc w:val="both"/>
              <w:rPr>
                <w:rFonts w:cs="Times New Roman"/>
              </w:rPr>
            </w:pPr>
            <w:r w:rsidRPr="004212EB">
              <w:rPr>
                <w:rFonts w:cs="Times New Roman"/>
                <w:b/>
              </w:rPr>
              <w:t>Pie de imagen</w:t>
            </w:r>
          </w:p>
        </w:tc>
        <w:tc>
          <w:tcPr>
            <w:tcW w:w="6678" w:type="dxa"/>
          </w:tcPr>
          <w:p w14:paraId="698C6C25" w14:textId="7200E0CD" w:rsidR="00B65576" w:rsidRPr="004212EB" w:rsidRDefault="00B65576" w:rsidP="004212EB">
            <w:pPr>
              <w:jc w:val="both"/>
              <w:rPr>
                <w:rFonts w:eastAsia="Times New Roman" w:cs="Times New Roman"/>
                <w:lang w:eastAsia="es-ES_tradnl"/>
              </w:rPr>
            </w:pPr>
            <w:r w:rsidRPr="004212EB">
              <w:rPr>
                <w:rFonts w:eastAsia="Times New Roman" w:cs="Times New Roman"/>
                <w:lang w:eastAsia="es-ES_tradnl"/>
              </w:rPr>
              <w:t>Entre la fauna endémica</w:t>
            </w:r>
            <w:r w:rsidR="00EF7F0A">
              <w:rPr>
                <w:rFonts w:eastAsia="Times New Roman" w:cs="Times New Roman"/>
                <w:lang w:eastAsia="es-ES_tradnl"/>
              </w:rPr>
              <w:t>,</w:t>
            </w:r>
            <w:r w:rsidRPr="004212EB">
              <w:rPr>
                <w:rFonts w:eastAsia="Times New Roman" w:cs="Times New Roman"/>
                <w:lang w:eastAsia="es-ES_tradnl"/>
              </w:rPr>
              <w:t xml:space="preserve"> la familia </w:t>
            </w:r>
            <w:r w:rsidRPr="004212EB">
              <w:rPr>
                <w:rFonts w:eastAsia="Times New Roman" w:cs="Times New Roman"/>
                <w:b/>
                <w:lang w:eastAsia="es-ES_tradnl"/>
              </w:rPr>
              <w:t>Spheniscidae</w:t>
            </w:r>
            <w:r w:rsidRPr="004212EB">
              <w:rPr>
                <w:rFonts w:eastAsia="Times New Roman" w:cs="Times New Roman"/>
                <w:lang w:eastAsia="es-ES_tradnl"/>
              </w:rPr>
              <w:t xml:space="preserve"> (pingüinos) y </w:t>
            </w:r>
            <w:r w:rsidRPr="004212EB">
              <w:rPr>
                <w:rFonts w:eastAsia="Times New Roman" w:cs="Times New Roman"/>
                <w:b/>
                <w:lang w:eastAsia="es-ES_tradnl"/>
              </w:rPr>
              <w:t xml:space="preserve">Neobalaenidae </w:t>
            </w:r>
            <w:r w:rsidRPr="004212EB">
              <w:rPr>
                <w:rFonts w:eastAsia="Times New Roman" w:cs="Times New Roman"/>
                <w:lang w:eastAsia="es-ES_tradnl"/>
              </w:rPr>
              <w:t>(una familia de ballenas) son las más representativas. Los pingüinos de esta región son los papúa, imperial, adelia y barbijo. Otras especies de aves que comparten este medio son la paloma ártica, la gaviotilla y la sk</w:t>
            </w:r>
            <w:r w:rsidR="00EF7F0A">
              <w:rPr>
                <w:rFonts w:eastAsia="Times New Roman" w:cs="Times New Roman"/>
                <w:lang w:eastAsia="es-ES_tradnl"/>
              </w:rPr>
              <w:t>ú</w:t>
            </w:r>
            <w:r w:rsidRPr="004212EB">
              <w:rPr>
                <w:rFonts w:eastAsia="Times New Roman" w:cs="Times New Roman"/>
                <w:lang w:eastAsia="es-ES_tradnl"/>
              </w:rPr>
              <w:t>a.</w:t>
            </w:r>
          </w:p>
          <w:p w14:paraId="50D938B8" w14:textId="0D2442CD" w:rsidR="00035F7B" w:rsidRPr="004212EB" w:rsidRDefault="00035F7B" w:rsidP="004212EB">
            <w:pPr>
              <w:jc w:val="both"/>
              <w:rPr>
                <w:rFonts w:cs="Times New Roman"/>
              </w:rPr>
            </w:pPr>
          </w:p>
        </w:tc>
      </w:tr>
    </w:tbl>
    <w:p w14:paraId="1CC59C97" w14:textId="77777777" w:rsidR="00035F7B" w:rsidRPr="004212EB" w:rsidRDefault="00035F7B" w:rsidP="004212EB">
      <w:pPr>
        <w:jc w:val="both"/>
        <w:rPr>
          <w:rFonts w:eastAsia="Times New Roman" w:cs="Times New Roman"/>
          <w:color w:val="000000"/>
          <w:lang w:eastAsia="es-ES_tradnl"/>
        </w:rPr>
      </w:pPr>
    </w:p>
    <w:p w14:paraId="4D8F7365" w14:textId="406E9E54" w:rsidR="00035F7B" w:rsidRPr="004212EB" w:rsidRDefault="00B65576" w:rsidP="004212EB">
      <w:pPr>
        <w:jc w:val="both"/>
        <w:rPr>
          <w:rFonts w:eastAsia="Times New Roman" w:cs="Times New Roman"/>
          <w:lang w:eastAsia="es-ES_tradnl"/>
        </w:rPr>
      </w:pPr>
      <w:r w:rsidRPr="004212EB">
        <w:rPr>
          <w:rFonts w:eastAsia="Times New Roman" w:cs="Times New Roman"/>
          <w:color w:val="000000"/>
          <w:lang w:eastAsia="es-ES_tradnl"/>
        </w:rPr>
        <w:t>La Antárti</w:t>
      </w:r>
      <w:del w:id="800" w:author="TOSHIBA" w:date="2016-02-05T09:45:00Z">
        <w:r w:rsidRPr="004212EB" w:rsidDel="00272516">
          <w:rPr>
            <w:rFonts w:eastAsia="Times New Roman" w:cs="Times New Roman"/>
            <w:color w:val="000000"/>
            <w:lang w:eastAsia="es-ES_tradnl"/>
          </w:rPr>
          <w:delText>d</w:delText>
        </w:r>
      </w:del>
      <w:ins w:id="801" w:author="TOSHIBA" w:date="2016-02-05T09:45:00Z">
        <w:r w:rsidR="00272516">
          <w:rPr>
            <w:rFonts w:eastAsia="Times New Roman" w:cs="Times New Roman"/>
            <w:color w:val="000000"/>
            <w:lang w:eastAsia="es-ES_tradnl"/>
          </w:rPr>
          <w:t>c</w:t>
        </w:r>
      </w:ins>
      <w:r w:rsidRPr="004212EB">
        <w:rPr>
          <w:rFonts w:eastAsia="Times New Roman" w:cs="Times New Roman"/>
          <w:color w:val="000000"/>
          <w:lang w:eastAsia="es-ES_tradnl"/>
        </w:rPr>
        <w:t xml:space="preserve">a es una región rica en plancton, que mantiene uno de los sistemas marinos más ricos del mundo. </w:t>
      </w:r>
      <w:r w:rsidR="00A36035" w:rsidRPr="004212EB">
        <w:rPr>
          <w:rFonts w:eastAsia="Times New Roman" w:cs="Times New Roman"/>
          <w:color w:val="000000"/>
          <w:lang w:eastAsia="es-ES_tradnl"/>
        </w:rPr>
        <w:t xml:space="preserve">La </w:t>
      </w:r>
      <w:r w:rsidR="00A36035" w:rsidRPr="004212EB">
        <w:rPr>
          <w:rFonts w:eastAsia="Times New Roman" w:cs="Times New Roman"/>
          <w:b/>
          <w:color w:val="000000"/>
          <w:lang w:eastAsia="es-ES_tradnl"/>
        </w:rPr>
        <w:t>cadena trófica</w:t>
      </w:r>
      <w:r w:rsidR="00A36035" w:rsidRPr="004212EB">
        <w:rPr>
          <w:rFonts w:eastAsia="Times New Roman" w:cs="Times New Roman"/>
          <w:color w:val="000000"/>
          <w:lang w:eastAsia="es-ES_tradnl"/>
        </w:rPr>
        <w:t xml:space="preserve"> de la </w:t>
      </w:r>
      <w:r w:rsidRPr="004212EB">
        <w:rPr>
          <w:rFonts w:eastAsia="Times New Roman" w:cs="Times New Roman"/>
          <w:color w:val="000000"/>
          <w:lang w:eastAsia="es-ES_tradnl"/>
        </w:rPr>
        <w:t>Antárti</w:t>
      </w:r>
      <w:ins w:id="802" w:author="TOSHIBA" w:date="2016-02-05T09:48:00Z">
        <w:r w:rsidR="0065781B">
          <w:rPr>
            <w:rFonts w:eastAsia="Times New Roman" w:cs="Times New Roman"/>
            <w:color w:val="000000"/>
            <w:lang w:eastAsia="es-ES_tradnl"/>
          </w:rPr>
          <w:t>c</w:t>
        </w:r>
      </w:ins>
      <w:del w:id="803" w:author="TOSHIBA" w:date="2016-02-05T09:48:00Z">
        <w:r w:rsidRPr="004212EB" w:rsidDel="0065781B">
          <w:rPr>
            <w:rFonts w:eastAsia="Times New Roman" w:cs="Times New Roman"/>
            <w:color w:val="000000"/>
            <w:lang w:eastAsia="es-ES_tradnl"/>
          </w:rPr>
          <w:delText>d</w:delText>
        </w:r>
      </w:del>
      <w:r w:rsidRPr="004212EB">
        <w:rPr>
          <w:rFonts w:eastAsia="Times New Roman" w:cs="Times New Roman"/>
          <w:color w:val="000000"/>
          <w:lang w:eastAsia="es-ES_tradnl"/>
        </w:rPr>
        <w:t>a</w:t>
      </w:r>
      <w:r w:rsidR="00A36035" w:rsidRPr="004212EB">
        <w:rPr>
          <w:rFonts w:eastAsia="Times New Roman" w:cs="Times New Roman"/>
          <w:color w:val="000000"/>
          <w:lang w:eastAsia="es-ES_tradnl"/>
        </w:rPr>
        <w:t xml:space="preserve"> se basa en un pequeño crustáceo parecido al camarón, </w:t>
      </w:r>
      <w:r w:rsidR="00A36035" w:rsidRPr="004212EB">
        <w:rPr>
          <w:rFonts w:eastAsia="Times New Roman" w:cs="Times New Roman"/>
          <w:b/>
          <w:color w:val="000000"/>
          <w:lang w:eastAsia="es-ES_tradnl"/>
        </w:rPr>
        <w:t>kril</w:t>
      </w:r>
      <w:del w:id="804" w:author="TOSHIBA" w:date="2016-02-05T09:54:00Z">
        <w:r w:rsidR="00A36035" w:rsidRPr="004212EB" w:rsidDel="00D574EB">
          <w:rPr>
            <w:rFonts w:eastAsia="Times New Roman" w:cs="Times New Roman"/>
            <w:b/>
            <w:color w:val="000000"/>
            <w:lang w:eastAsia="es-ES_tradnl"/>
          </w:rPr>
          <w:delText>l</w:delText>
        </w:r>
      </w:del>
      <w:r w:rsidR="00A36035" w:rsidRPr="004212EB">
        <w:rPr>
          <w:rFonts w:eastAsia="Times New Roman" w:cs="Times New Roman"/>
          <w:color w:val="000000"/>
          <w:lang w:eastAsia="es-ES_tradnl"/>
        </w:rPr>
        <w:t>, fuente de alimento de casi todas las demás especies animales.</w:t>
      </w:r>
      <w:r w:rsidRPr="004212EB">
        <w:rPr>
          <w:rFonts w:eastAsia="Times New Roman" w:cs="Times New Roman"/>
          <w:color w:val="000000"/>
          <w:lang w:eastAsia="es-ES_tradnl"/>
        </w:rPr>
        <w:t xml:space="preserve"> Alimenta </w:t>
      </w:r>
      <w:r w:rsidRPr="004212EB">
        <w:rPr>
          <w:rFonts w:eastAsia="Times New Roman" w:cs="Times New Roman"/>
          <w:lang w:eastAsia="es-ES_tradnl"/>
        </w:rPr>
        <w:t xml:space="preserve">cetáceos, como la ballena azul, la ballena orca y el cachalote; y peces, como el bacalao antártico y el pez de hielo, y </w:t>
      </w:r>
      <w:r w:rsidR="00035F7B" w:rsidRPr="004212EB">
        <w:rPr>
          <w:rFonts w:eastAsia="Times New Roman" w:cs="Times New Roman"/>
          <w:lang w:eastAsia="es-ES_tradnl"/>
        </w:rPr>
        <w:t>mamíferos, como la foca, el elefante marino, el lo</w:t>
      </w:r>
      <w:r w:rsidR="00EF7F0A">
        <w:rPr>
          <w:rFonts w:eastAsia="Times New Roman" w:cs="Times New Roman"/>
          <w:lang w:eastAsia="es-ES_tradnl"/>
        </w:rPr>
        <w:t>bo marino y el leopardo marino.</w:t>
      </w:r>
    </w:p>
    <w:p w14:paraId="3841EBA5" w14:textId="77777777" w:rsidR="00035F7B" w:rsidRPr="004212EB" w:rsidRDefault="00035F7B" w:rsidP="004212EB">
      <w:pPr>
        <w:jc w:val="both"/>
        <w:rPr>
          <w:rFonts w:cs="Times New Roman"/>
          <w:highlight w:val="yellow"/>
        </w:rPr>
      </w:pPr>
    </w:p>
    <w:tbl>
      <w:tblPr>
        <w:tblStyle w:val="Tablaconcuadrcula"/>
        <w:tblpPr w:leftFromText="141" w:rightFromText="141" w:vertAnchor="text" w:horzAnchor="margin" w:tblpYSpec="bottom"/>
        <w:tblW w:w="9054" w:type="dxa"/>
        <w:tblLayout w:type="fixed"/>
        <w:tblLook w:val="04A0" w:firstRow="1" w:lastRow="0" w:firstColumn="1" w:lastColumn="0" w:noHBand="0" w:noVBand="1"/>
      </w:tblPr>
      <w:tblGrid>
        <w:gridCol w:w="2376"/>
        <w:gridCol w:w="6678"/>
      </w:tblGrid>
      <w:tr w:rsidR="00A36035" w:rsidRPr="004212EB" w14:paraId="3AA2281A" w14:textId="77777777" w:rsidTr="00CB5E82">
        <w:tc>
          <w:tcPr>
            <w:tcW w:w="9054" w:type="dxa"/>
            <w:gridSpan w:val="2"/>
            <w:shd w:val="clear" w:color="auto" w:fill="0D0D0D" w:themeFill="text1" w:themeFillTint="F2"/>
          </w:tcPr>
          <w:p w14:paraId="1521540D" w14:textId="77777777" w:rsidR="00A36035" w:rsidRPr="004212EB" w:rsidRDefault="00A36035" w:rsidP="004212EB">
            <w:pPr>
              <w:jc w:val="both"/>
              <w:rPr>
                <w:rFonts w:cs="Times New Roman"/>
                <w:b/>
              </w:rPr>
            </w:pPr>
            <w:r w:rsidRPr="004212EB">
              <w:rPr>
                <w:rFonts w:cs="Times New Roman"/>
                <w:b/>
              </w:rPr>
              <w:t>Imagen (fotografía, gráfica o ilustración)</w:t>
            </w:r>
          </w:p>
        </w:tc>
      </w:tr>
      <w:tr w:rsidR="00A36035" w:rsidRPr="004212EB" w14:paraId="7C0020FE" w14:textId="77777777" w:rsidTr="00CB5E82">
        <w:tc>
          <w:tcPr>
            <w:tcW w:w="2376" w:type="dxa"/>
          </w:tcPr>
          <w:p w14:paraId="79E93BD1" w14:textId="77777777" w:rsidR="00A36035" w:rsidRPr="004212EB" w:rsidRDefault="00A36035" w:rsidP="004212EB">
            <w:pPr>
              <w:jc w:val="both"/>
              <w:rPr>
                <w:rFonts w:cs="Times New Roman"/>
                <w:b/>
              </w:rPr>
            </w:pPr>
            <w:r w:rsidRPr="004212EB">
              <w:rPr>
                <w:rFonts w:cs="Times New Roman"/>
                <w:b/>
              </w:rPr>
              <w:t>Código</w:t>
            </w:r>
          </w:p>
        </w:tc>
        <w:tc>
          <w:tcPr>
            <w:tcW w:w="6678" w:type="dxa"/>
          </w:tcPr>
          <w:p w14:paraId="03A8C0FB" w14:textId="77777777" w:rsidR="00A36035" w:rsidRPr="004212EB" w:rsidRDefault="00A36035" w:rsidP="004212EB">
            <w:pPr>
              <w:jc w:val="both"/>
              <w:rPr>
                <w:rFonts w:cs="Times New Roman"/>
                <w:b/>
              </w:rPr>
            </w:pPr>
            <w:r w:rsidRPr="004212EB">
              <w:rPr>
                <w:rFonts w:cs="Times New Roman"/>
                <w:lang w:val="en-US"/>
              </w:rPr>
              <w:t>CS_08_10_IMG33</w:t>
            </w:r>
          </w:p>
        </w:tc>
      </w:tr>
      <w:tr w:rsidR="00A36035" w:rsidRPr="004212EB" w14:paraId="4578E31B" w14:textId="77777777" w:rsidTr="00CB5E82">
        <w:tc>
          <w:tcPr>
            <w:tcW w:w="2376" w:type="dxa"/>
          </w:tcPr>
          <w:p w14:paraId="2BFE98E0" w14:textId="77777777" w:rsidR="00A36035" w:rsidRPr="004212EB" w:rsidRDefault="00A36035" w:rsidP="004212EB">
            <w:pPr>
              <w:jc w:val="both"/>
              <w:rPr>
                <w:rFonts w:cs="Times New Roman"/>
              </w:rPr>
            </w:pPr>
            <w:r w:rsidRPr="004212EB">
              <w:rPr>
                <w:rFonts w:cs="Times New Roman"/>
                <w:b/>
              </w:rPr>
              <w:t>Descripción</w:t>
            </w:r>
          </w:p>
        </w:tc>
        <w:tc>
          <w:tcPr>
            <w:tcW w:w="6678" w:type="dxa"/>
          </w:tcPr>
          <w:p w14:paraId="613B92BA" w14:textId="58CCCE39" w:rsidR="00A36035" w:rsidRPr="004212EB" w:rsidRDefault="00D574EB" w:rsidP="00D574EB">
            <w:pPr>
              <w:jc w:val="both"/>
              <w:rPr>
                <w:rFonts w:cs="Times New Roman"/>
                <w:lang w:val="es-ES"/>
              </w:rPr>
            </w:pPr>
            <w:ins w:id="805" w:author="TOSHIBA" w:date="2016-02-05T09:52:00Z">
              <w:r>
                <w:rPr>
                  <w:rFonts w:cs="Times New Roman"/>
                  <w:lang w:val="es-ES"/>
                </w:rPr>
                <w:t xml:space="preserve">El </w:t>
              </w:r>
            </w:ins>
            <w:del w:id="806" w:author="TOSHIBA" w:date="2016-02-05T09:52:00Z">
              <w:r w:rsidR="00A36035" w:rsidRPr="004212EB" w:rsidDel="00D574EB">
                <w:rPr>
                  <w:rFonts w:cs="Times New Roman"/>
                  <w:lang w:val="es-ES"/>
                </w:rPr>
                <w:delText>K</w:delText>
              </w:r>
            </w:del>
            <w:ins w:id="807" w:author="TOSHIBA" w:date="2016-02-05T09:52:00Z">
              <w:r>
                <w:rPr>
                  <w:rFonts w:cs="Times New Roman"/>
                  <w:lang w:val="es-ES"/>
                </w:rPr>
                <w:t>k</w:t>
              </w:r>
            </w:ins>
            <w:r w:rsidR="00A36035" w:rsidRPr="004212EB">
              <w:rPr>
                <w:rFonts w:cs="Times New Roman"/>
                <w:lang w:val="es-ES"/>
              </w:rPr>
              <w:t>ril</w:t>
            </w:r>
            <w:del w:id="808" w:author="TOSHIBA" w:date="2016-02-05T09:53:00Z">
              <w:r w:rsidR="00A36035" w:rsidRPr="004212EB" w:rsidDel="00D574EB">
                <w:rPr>
                  <w:rFonts w:cs="Times New Roman"/>
                  <w:lang w:val="es-ES"/>
                </w:rPr>
                <w:delText>l</w:delText>
              </w:r>
            </w:del>
          </w:p>
        </w:tc>
      </w:tr>
      <w:tr w:rsidR="00A36035" w:rsidRPr="004212EB" w14:paraId="790086C8" w14:textId="77777777" w:rsidTr="00A36035">
        <w:trPr>
          <w:trHeight w:val="1405"/>
        </w:trPr>
        <w:tc>
          <w:tcPr>
            <w:tcW w:w="2376" w:type="dxa"/>
          </w:tcPr>
          <w:p w14:paraId="49AD4E1C" w14:textId="77777777" w:rsidR="00A36035" w:rsidRPr="004212EB" w:rsidRDefault="00A36035" w:rsidP="004212EB">
            <w:pPr>
              <w:jc w:val="both"/>
              <w:rPr>
                <w:rFonts w:cs="Times New Roman"/>
              </w:rPr>
            </w:pPr>
            <w:r w:rsidRPr="004212EB">
              <w:rPr>
                <w:rFonts w:cs="Times New Roman"/>
                <w:b/>
              </w:rPr>
              <w:t>Código Shutterstock (o URL o la ruta en AulaPlaneta)</w:t>
            </w:r>
          </w:p>
        </w:tc>
        <w:tc>
          <w:tcPr>
            <w:tcW w:w="6678" w:type="dxa"/>
          </w:tcPr>
          <w:p w14:paraId="632F4A60" w14:textId="77777777" w:rsidR="00A36035" w:rsidRPr="004212EB" w:rsidRDefault="00A36035" w:rsidP="004212EB">
            <w:pPr>
              <w:jc w:val="both"/>
              <w:rPr>
                <w:rFonts w:cs="Times New Roman"/>
                <w:noProof/>
                <w:lang w:val="en-US" w:eastAsia="es-ES_tradnl"/>
              </w:rPr>
            </w:pPr>
            <w:r w:rsidRPr="004212EB">
              <w:rPr>
                <w:rFonts w:cs="Times New Roman"/>
                <w:noProof/>
                <w:lang w:val="en-US" w:eastAsia="es-ES_tradnl"/>
              </w:rPr>
              <w:t>Antarctic krill floating in the water near the Antarctic Peninsula</w:t>
            </w:r>
          </w:p>
          <w:p w14:paraId="2845265C" w14:textId="77777777" w:rsidR="00A36035" w:rsidRPr="004212EB" w:rsidRDefault="00A36035" w:rsidP="004212EB">
            <w:pPr>
              <w:jc w:val="both"/>
              <w:rPr>
                <w:rFonts w:cs="Times New Roman"/>
                <w:noProof/>
                <w:lang w:val="en-US" w:eastAsia="es-ES_tradnl"/>
              </w:rPr>
            </w:pPr>
          </w:p>
          <w:p w14:paraId="7FDD56F5" w14:textId="77777777" w:rsidR="00A36035" w:rsidRPr="004212EB" w:rsidRDefault="00A36035" w:rsidP="004212EB">
            <w:pPr>
              <w:jc w:val="both"/>
              <w:rPr>
                <w:rFonts w:cs="Times New Roman"/>
                <w:noProof/>
                <w:lang w:eastAsia="es-ES_tradnl"/>
              </w:rPr>
            </w:pPr>
            <w:r w:rsidRPr="004212EB">
              <w:rPr>
                <w:rFonts w:cs="Times New Roman"/>
                <w:noProof/>
                <w:lang w:eastAsia="es-ES_tradnl"/>
              </w:rPr>
              <w:t>Número de la imagen 192853988</w:t>
            </w:r>
          </w:p>
          <w:p w14:paraId="1125A3BD" w14:textId="77777777" w:rsidR="00A36035" w:rsidRPr="004212EB" w:rsidRDefault="00A36035" w:rsidP="004212EB">
            <w:pPr>
              <w:jc w:val="both"/>
              <w:rPr>
                <w:rFonts w:cs="Times New Roman"/>
                <w:noProof/>
                <w:lang w:eastAsia="es-ES_tradnl"/>
              </w:rPr>
            </w:pPr>
            <w:r w:rsidRPr="004212EB">
              <w:rPr>
                <w:rFonts w:cs="Times New Roman"/>
                <w:noProof/>
                <w:lang w:eastAsia="es-ES_tradnl"/>
              </w:rPr>
              <w:t>Derecho de autor: Dmytro Pylypenko</w:t>
            </w:r>
          </w:p>
          <w:p w14:paraId="5BEEF381" w14:textId="31A5A58B" w:rsidR="000F2082" w:rsidRPr="004212EB" w:rsidRDefault="000F2082" w:rsidP="004212EB">
            <w:pPr>
              <w:jc w:val="both"/>
              <w:rPr>
                <w:rFonts w:cs="Times New Roman"/>
                <w:noProof/>
                <w:lang w:eastAsia="es-ES_tradnl"/>
              </w:rPr>
            </w:pPr>
            <w:r w:rsidRPr="004212EB">
              <w:rPr>
                <w:rFonts w:cs="Times New Roman"/>
                <w:noProof/>
                <w:lang w:eastAsia="es-ES_tradnl"/>
              </w:rPr>
              <w:t>Ok, revisada</w:t>
            </w:r>
          </w:p>
        </w:tc>
      </w:tr>
      <w:tr w:rsidR="00A36035" w:rsidRPr="004212EB" w14:paraId="0BCB0D19" w14:textId="77777777" w:rsidTr="00CB5E82">
        <w:trPr>
          <w:trHeight w:val="399"/>
        </w:trPr>
        <w:tc>
          <w:tcPr>
            <w:tcW w:w="2376" w:type="dxa"/>
          </w:tcPr>
          <w:p w14:paraId="02BC21CB" w14:textId="7AC4030A" w:rsidR="00A36035" w:rsidRPr="004212EB" w:rsidRDefault="00102F11" w:rsidP="004212EB">
            <w:pPr>
              <w:jc w:val="both"/>
              <w:rPr>
                <w:rFonts w:cs="Times New Roman"/>
                <w:b/>
              </w:rPr>
            </w:pPr>
            <w:r w:rsidRPr="004212EB">
              <w:rPr>
                <w:rFonts w:cs="Times New Roman"/>
                <w:b/>
              </w:rPr>
              <w:t>Pie de imagen</w:t>
            </w:r>
          </w:p>
        </w:tc>
        <w:tc>
          <w:tcPr>
            <w:tcW w:w="6678" w:type="dxa"/>
          </w:tcPr>
          <w:p w14:paraId="06692C09" w14:textId="12C757A6" w:rsidR="00A36035" w:rsidRPr="004212EB" w:rsidRDefault="00A36035" w:rsidP="0055446C">
            <w:pPr>
              <w:jc w:val="both"/>
              <w:rPr>
                <w:rFonts w:cs="Times New Roman"/>
                <w:b/>
              </w:rPr>
            </w:pPr>
            <w:r w:rsidRPr="004212EB">
              <w:rPr>
                <w:rFonts w:cs="Times New Roman"/>
              </w:rPr>
              <w:t>Las poblaciones de kril</w:t>
            </w:r>
            <w:del w:id="809" w:author="TOSHIBA" w:date="2016-02-05T09:54:00Z">
              <w:r w:rsidRPr="004212EB" w:rsidDel="00D574EB">
                <w:rPr>
                  <w:rFonts w:cs="Times New Roman"/>
                </w:rPr>
                <w:delText>l</w:delText>
              </w:r>
            </w:del>
            <w:r w:rsidRPr="004212EB">
              <w:rPr>
                <w:rFonts w:cs="Times New Roman"/>
              </w:rPr>
              <w:t xml:space="preserve"> antártico han disminuido </w:t>
            </w:r>
            <w:del w:id="810" w:author="Flor Buitrago" w:date="2016-02-06T14:35:00Z">
              <w:r w:rsidRPr="004212EB" w:rsidDel="0055446C">
                <w:rPr>
                  <w:rFonts w:cs="Times New Roman"/>
                </w:rPr>
                <w:delText>del 38 y el 75</w:delText>
              </w:r>
            </w:del>
            <w:ins w:id="811" w:author="TOSHIBA" w:date="2016-02-04T11:21:00Z">
              <w:del w:id="812" w:author="Flor Buitrago" w:date="2016-02-06T14:35:00Z">
                <w:r w:rsidR="00A04ACC" w:rsidDel="0055446C">
                  <w:rPr>
                    <w:rFonts w:cs="Times New Roman"/>
                  </w:rPr>
                  <w:delText xml:space="preserve"> </w:delText>
                </w:r>
              </w:del>
            </w:ins>
            <w:del w:id="813" w:author="Flor Buitrago" w:date="2016-02-06T14:35:00Z">
              <w:r w:rsidRPr="004212EB" w:rsidDel="0055446C">
                <w:rPr>
                  <w:rFonts w:cs="Times New Roman"/>
                </w:rPr>
                <w:delText xml:space="preserve">% del </w:delText>
              </w:r>
            </w:del>
            <w:ins w:id="814" w:author="TOSHIBA" w:date="2016-02-04T11:21:00Z">
              <w:del w:id="815" w:author="Flor Buitrago" w:date="2016-02-06T14:35:00Z">
                <w:r w:rsidR="00A04ACC" w:rsidDel="0055446C">
                  <w:rPr>
                    <w:rFonts w:cs="Times New Roman"/>
                  </w:rPr>
                  <w:delText>o</w:delText>
                </w:r>
              </w:del>
            </w:ins>
            <w:del w:id="816" w:author="Flor Buitrago" w:date="2016-02-06T14:35:00Z">
              <w:r w:rsidRPr="004212EB" w:rsidDel="0055446C">
                <w:rPr>
                  <w:rFonts w:cs="Times New Roman"/>
                </w:rPr>
                <w:delText>Océano Austral</w:delText>
              </w:r>
            </w:del>
            <w:ins w:id="817" w:author="Flor Buitrago" w:date="2016-02-06T14:35:00Z">
              <w:r w:rsidR="0055446C">
                <w:rPr>
                  <w:rFonts w:cs="Times New Roman"/>
                </w:rPr>
                <w:t>considerablemente</w:t>
              </w:r>
            </w:ins>
            <w:r w:rsidRPr="004212EB">
              <w:rPr>
                <w:rFonts w:cs="Times New Roman"/>
              </w:rPr>
              <w:t xml:space="preserve"> desde 1976, </w:t>
            </w:r>
            <w:del w:id="818" w:author="Flor Buitrago" w:date="2016-02-06T14:35:00Z">
              <w:r w:rsidRPr="004212EB" w:rsidDel="0055446C">
                <w:rPr>
                  <w:rFonts w:cs="Times New Roman"/>
                </w:rPr>
                <w:delText xml:space="preserve">probablemente </w:delText>
              </w:r>
            </w:del>
            <w:r w:rsidRPr="004212EB">
              <w:rPr>
                <w:rFonts w:cs="Times New Roman"/>
              </w:rPr>
              <w:t xml:space="preserve">como consecuencia del cambio climático ya que la temperatura en la Península Antártica ha aumentado 2,5 ºC en los últimos 50 </w:t>
            </w:r>
            <w:del w:id="819" w:author="TOSHIBA" w:date="2016-02-04T11:22:00Z">
              <w:r w:rsidRPr="004212EB" w:rsidDel="00A04ACC">
                <w:rPr>
                  <w:rFonts w:cs="Times New Roman"/>
                </w:rPr>
                <w:delText>m</w:delText>
              </w:r>
            </w:del>
            <w:r w:rsidRPr="004212EB">
              <w:rPr>
                <w:rFonts w:cs="Times New Roman"/>
              </w:rPr>
              <w:t xml:space="preserve">años. </w:t>
            </w:r>
          </w:p>
        </w:tc>
      </w:tr>
    </w:tbl>
    <w:p w14:paraId="6EE4473E" w14:textId="77777777" w:rsidR="00EF7F0A" w:rsidRDefault="00EF7F0A" w:rsidP="004212EB">
      <w:pPr>
        <w:jc w:val="both"/>
        <w:rPr>
          <w:rFonts w:cs="Times New Roman"/>
        </w:rPr>
      </w:pPr>
    </w:p>
    <w:p w14:paraId="211ED106" w14:textId="5ED9C2D2" w:rsidR="00C85584" w:rsidRPr="00102F11" w:rsidRDefault="00EF7F0A" w:rsidP="004212EB">
      <w:pPr>
        <w:jc w:val="both"/>
        <w:rPr>
          <w:rFonts w:eastAsia="Times New Roman" w:cs="Times New Roman"/>
          <w:lang w:eastAsia="es-ES_tradnl"/>
        </w:rPr>
      </w:pPr>
      <w:r w:rsidRPr="004212EB">
        <w:rPr>
          <w:rFonts w:cs="Times New Roman"/>
        </w:rPr>
        <w:t>El kril</w:t>
      </w:r>
      <w:del w:id="820" w:author="TOSHIBA" w:date="2016-02-05T09:54:00Z">
        <w:r w:rsidRPr="004212EB" w:rsidDel="00D574EB">
          <w:rPr>
            <w:rFonts w:cs="Times New Roman"/>
          </w:rPr>
          <w:delText>l</w:delText>
        </w:r>
      </w:del>
      <w:r w:rsidRPr="004212EB">
        <w:rPr>
          <w:rFonts w:cs="Times New Roman"/>
        </w:rPr>
        <w:t xml:space="preserve"> se alimenta de </w:t>
      </w:r>
      <w:r w:rsidRPr="004212EB">
        <w:rPr>
          <w:rFonts w:cs="Times New Roman"/>
          <w:b/>
        </w:rPr>
        <w:t>algas microscópicas</w:t>
      </w:r>
      <w:r w:rsidRPr="004212EB">
        <w:rPr>
          <w:rFonts w:cs="Times New Roman"/>
        </w:rPr>
        <w:t xml:space="preserve"> que crecen bajo la superficie del hielo</w:t>
      </w:r>
      <w:ins w:id="821" w:author="TOSHIBA" w:date="2016-02-04T11:32:00Z">
        <w:r w:rsidR="002913EE">
          <w:rPr>
            <w:rFonts w:cs="Times New Roman"/>
          </w:rPr>
          <w:t>,</w:t>
        </w:r>
      </w:ins>
      <w:r w:rsidRPr="004212EB">
        <w:rPr>
          <w:rFonts w:cs="Times New Roman"/>
        </w:rPr>
        <w:t xml:space="preserve"> que actúa también como criadero del kril juvenil. Al disminuir la cubierta de hielo, </w:t>
      </w:r>
      <w:ins w:id="822" w:author="TOSHIBA" w:date="2016-02-04T11:38:00Z">
        <w:r w:rsidR="002913EE">
          <w:rPr>
            <w:rFonts w:cs="Times New Roman"/>
          </w:rPr>
          <w:t xml:space="preserve">se reduce </w:t>
        </w:r>
      </w:ins>
      <w:del w:id="823" w:author="TOSHIBA" w:date="2016-02-04T11:38:00Z">
        <w:r w:rsidRPr="004212EB" w:rsidDel="002913EE">
          <w:rPr>
            <w:rFonts w:cs="Times New Roman"/>
          </w:rPr>
          <w:delText xml:space="preserve">disminuye </w:delText>
        </w:r>
      </w:del>
      <w:r w:rsidRPr="004212EB">
        <w:rPr>
          <w:rFonts w:cs="Times New Roman"/>
        </w:rPr>
        <w:t>el área de crecimiento de algas y</w:t>
      </w:r>
      <w:ins w:id="824" w:author="TOSHIBA" w:date="2016-02-04T11:24:00Z">
        <w:r w:rsidR="00A04ACC">
          <w:rPr>
            <w:rFonts w:cs="Times New Roman"/>
          </w:rPr>
          <w:t>,</w:t>
        </w:r>
      </w:ins>
      <w:r w:rsidRPr="004212EB">
        <w:rPr>
          <w:rFonts w:cs="Times New Roman"/>
        </w:rPr>
        <w:t xml:space="preserve"> por lo tanto</w:t>
      </w:r>
      <w:ins w:id="825" w:author="TOSHIBA" w:date="2016-02-04T11:24:00Z">
        <w:r w:rsidR="00A04ACC">
          <w:rPr>
            <w:rFonts w:cs="Times New Roman"/>
          </w:rPr>
          <w:t>,</w:t>
        </w:r>
      </w:ins>
      <w:r w:rsidRPr="004212EB">
        <w:rPr>
          <w:rFonts w:cs="Times New Roman"/>
        </w:rPr>
        <w:t xml:space="preserve"> </w:t>
      </w:r>
      <w:ins w:id="826" w:author="TOSHIBA" w:date="2016-02-04T11:38:00Z">
        <w:r w:rsidR="002913EE">
          <w:rPr>
            <w:rFonts w:cs="Times New Roman"/>
          </w:rPr>
          <w:t xml:space="preserve">merma </w:t>
        </w:r>
      </w:ins>
      <w:del w:id="827" w:author="TOSHIBA" w:date="2016-02-04T11:38:00Z">
        <w:r w:rsidRPr="004212EB" w:rsidDel="002913EE">
          <w:rPr>
            <w:rFonts w:cs="Times New Roman"/>
          </w:rPr>
          <w:delText xml:space="preserve">se reduce </w:delText>
        </w:r>
      </w:del>
      <w:r w:rsidRPr="004212EB">
        <w:rPr>
          <w:rFonts w:cs="Times New Roman"/>
        </w:rPr>
        <w:t>el alimento y la protección para los juveniles. Un descenso potencial en la abundancia de kril</w:t>
      </w:r>
      <w:del w:id="828" w:author="TOSHIBA" w:date="2016-02-05T09:54:00Z">
        <w:r w:rsidRPr="004212EB" w:rsidDel="00D574EB">
          <w:rPr>
            <w:rFonts w:cs="Times New Roman"/>
          </w:rPr>
          <w:delText>l</w:delText>
        </w:r>
      </w:del>
      <w:r w:rsidRPr="004212EB">
        <w:rPr>
          <w:rFonts w:cs="Times New Roman"/>
        </w:rPr>
        <w:t xml:space="preserve">, la base de la </w:t>
      </w:r>
      <w:r w:rsidRPr="004212EB">
        <w:rPr>
          <w:rFonts w:cs="Times New Roman"/>
          <w:b/>
        </w:rPr>
        <w:t>cadena alimentaria</w:t>
      </w:r>
      <w:r w:rsidRPr="004212EB">
        <w:rPr>
          <w:rFonts w:cs="Times New Roman"/>
        </w:rPr>
        <w:t xml:space="preserve">, podría afectar a los </w:t>
      </w:r>
      <w:r w:rsidRPr="004212EB">
        <w:rPr>
          <w:rFonts w:cs="Times New Roman"/>
          <w:b/>
        </w:rPr>
        <w:t>ecosistemas marinos</w:t>
      </w:r>
      <w:r w:rsidRPr="004212EB">
        <w:rPr>
          <w:rFonts w:cs="Times New Roman"/>
        </w:rPr>
        <w:t xml:space="preserve"> de las regiones polares</w:t>
      </w:r>
      <w:del w:id="829" w:author="TOSHIBA" w:date="2016-02-04T11:24:00Z">
        <w:r w:rsidRPr="00102F11" w:rsidDel="00A04ACC">
          <w:rPr>
            <w:rFonts w:cs="Times New Roman"/>
          </w:rPr>
          <w:delText>.</w:delText>
        </w:r>
      </w:del>
      <w:r w:rsidR="00102F11" w:rsidRPr="00102F11">
        <w:rPr>
          <w:rFonts w:cs="Times New Roman"/>
        </w:rPr>
        <w:t xml:space="preserve"> </w:t>
      </w:r>
      <w:r w:rsidR="00C85584" w:rsidRPr="00102F11">
        <w:rPr>
          <w:rFonts w:eastAsia="Times New Roman" w:cs="Times New Roman"/>
          <w:lang w:eastAsia="es-ES_tradnl"/>
        </w:rPr>
        <w:t>[VER]</w:t>
      </w:r>
      <w:ins w:id="830" w:author="TOSHIBA" w:date="2016-02-04T11:24:00Z">
        <w:r w:rsidR="00A04ACC">
          <w:rPr>
            <w:rFonts w:eastAsia="Times New Roman" w:cs="Times New Roman"/>
            <w:lang w:eastAsia="es-ES_tradnl"/>
          </w:rPr>
          <w:t>.</w:t>
        </w:r>
      </w:ins>
    </w:p>
    <w:p w14:paraId="36458FF3" w14:textId="77777777" w:rsidR="00C85584" w:rsidRPr="004212EB" w:rsidRDefault="0057792C" w:rsidP="004212EB">
      <w:pPr>
        <w:jc w:val="both"/>
        <w:rPr>
          <w:rFonts w:eastAsia="Times New Roman" w:cs="Times New Roman"/>
          <w:color w:val="000000"/>
          <w:lang w:eastAsia="es-ES_tradnl"/>
        </w:rPr>
      </w:pPr>
      <w:hyperlink r:id="rId55" w:history="1">
        <w:r w:rsidR="00C85584" w:rsidRPr="004212EB">
          <w:rPr>
            <w:rStyle w:val="Hipervnculo"/>
            <w:rFonts w:eastAsia="Times New Roman" w:cs="Times New Roman"/>
            <w:lang w:eastAsia="es-ES_tradnl"/>
          </w:rPr>
          <w:t>https://portals.iucn.org/library/efiles/edocs/2010-064-Es.pdf</w:t>
        </w:r>
      </w:hyperlink>
    </w:p>
    <w:p w14:paraId="25B01CAB" w14:textId="77777777" w:rsidR="00C85584" w:rsidRPr="004212EB" w:rsidRDefault="00C85584" w:rsidP="004212EB">
      <w:pPr>
        <w:jc w:val="both"/>
        <w:rPr>
          <w:rFonts w:eastAsia="Times New Roman" w:cs="Times New Roman"/>
          <w:color w:val="000000"/>
          <w:lang w:eastAsia="es-ES_tradnl"/>
        </w:rPr>
      </w:pPr>
    </w:p>
    <w:p w14:paraId="70489938" w14:textId="77777777" w:rsidR="00035F7B" w:rsidRPr="004212EB" w:rsidRDefault="00CD1FD8"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R18</w:t>
      </w:r>
      <w:r w:rsidR="00035F7B" w:rsidRPr="004212EB">
        <w:rPr>
          <w:rFonts w:ascii="Times New Roman" w:eastAsia="Times New Roman" w:hAnsi="Times New Roman" w:cs="Times New Roman"/>
          <w:lang w:eastAsia="es-ES_tradnl"/>
        </w:rPr>
        <w:t xml:space="preserve">0 M </w:t>
      </w:r>
    </w:p>
    <w:p w14:paraId="2C2AF607" w14:textId="77777777" w:rsidR="008D6D40" w:rsidRPr="004212EB" w:rsidRDefault="008D6D40" w:rsidP="004212EB">
      <w:pPr>
        <w:jc w:val="both"/>
        <w:rPr>
          <w:rFonts w:cs="Times New Roman"/>
        </w:rPr>
      </w:pPr>
    </w:p>
    <w:tbl>
      <w:tblPr>
        <w:tblStyle w:val="Tablaconcuadrcula"/>
        <w:tblW w:w="0" w:type="auto"/>
        <w:tblLook w:val="04A0" w:firstRow="1" w:lastRow="0" w:firstColumn="1" w:lastColumn="0" w:noHBand="0" w:noVBand="1"/>
      </w:tblPr>
      <w:tblGrid>
        <w:gridCol w:w="1512"/>
        <w:gridCol w:w="7316"/>
      </w:tblGrid>
      <w:tr w:rsidR="008D6D40" w:rsidRPr="004212EB" w14:paraId="6A5566EF" w14:textId="77777777" w:rsidTr="009A2354">
        <w:tc>
          <w:tcPr>
            <w:tcW w:w="8828" w:type="dxa"/>
            <w:gridSpan w:val="2"/>
            <w:shd w:val="clear" w:color="auto" w:fill="000000" w:themeFill="text1"/>
          </w:tcPr>
          <w:p w14:paraId="072D279D" w14:textId="77777777" w:rsidR="008D6D40" w:rsidRPr="004212EB" w:rsidRDefault="008D6D40" w:rsidP="004212EB">
            <w:pPr>
              <w:jc w:val="both"/>
              <w:rPr>
                <w:rFonts w:cs="Times New Roman"/>
                <w:b/>
              </w:rPr>
            </w:pPr>
            <w:r w:rsidRPr="004212EB">
              <w:rPr>
                <w:rFonts w:cs="Times New Roman"/>
                <w:b/>
              </w:rPr>
              <w:t>Practica: recurso nuevo</w:t>
            </w:r>
          </w:p>
        </w:tc>
      </w:tr>
      <w:tr w:rsidR="008D6D40" w:rsidRPr="004212EB" w14:paraId="2EC98303" w14:textId="77777777" w:rsidTr="009A2354">
        <w:tc>
          <w:tcPr>
            <w:tcW w:w="1512" w:type="dxa"/>
          </w:tcPr>
          <w:p w14:paraId="695AC1CD" w14:textId="77777777" w:rsidR="008D6D40" w:rsidRPr="004212EB" w:rsidRDefault="008D6D40" w:rsidP="004212EB">
            <w:pPr>
              <w:jc w:val="both"/>
              <w:rPr>
                <w:rFonts w:cs="Times New Roman"/>
                <w:b/>
              </w:rPr>
            </w:pPr>
            <w:r w:rsidRPr="004212EB">
              <w:rPr>
                <w:rFonts w:cs="Times New Roman"/>
                <w:b/>
              </w:rPr>
              <w:t>Código</w:t>
            </w:r>
          </w:p>
        </w:tc>
        <w:tc>
          <w:tcPr>
            <w:tcW w:w="7316" w:type="dxa"/>
          </w:tcPr>
          <w:p w14:paraId="59C9D3A7" w14:textId="77777777" w:rsidR="008D6D40" w:rsidRPr="004212EB" w:rsidRDefault="008D6D40" w:rsidP="004212EB">
            <w:pPr>
              <w:jc w:val="both"/>
              <w:rPr>
                <w:rFonts w:cs="Times New Roman"/>
                <w:b/>
              </w:rPr>
            </w:pPr>
            <w:r w:rsidRPr="004212EB">
              <w:rPr>
                <w:rFonts w:cs="Times New Roman"/>
              </w:rPr>
              <w:t>CS_08_10_REC180</w:t>
            </w:r>
          </w:p>
        </w:tc>
      </w:tr>
      <w:tr w:rsidR="008D6D40" w:rsidRPr="004212EB" w14:paraId="3BEEC3B1" w14:textId="77777777" w:rsidTr="009A2354">
        <w:tc>
          <w:tcPr>
            <w:tcW w:w="1512" w:type="dxa"/>
          </w:tcPr>
          <w:p w14:paraId="03B3DFA9" w14:textId="77777777" w:rsidR="008D6D40" w:rsidRPr="004212EB" w:rsidRDefault="008D6D40" w:rsidP="004212EB">
            <w:pPr>
              <w:jc w:val="both"/>
              <w:rPr>
                <w:rFonts w:cs="Times New Roman"/>
              </w:rPr>
            </w:pPr>
            <w:r w:rsidRPr="004212EB">
              <w:rPr>
                <w:rFonts w:cs="Times New Roman"/>
                <w:b/>
              </w:rPr>
              <w:t>Título</w:t>
            </w:r>
          </w:p>
        </w:tc>
        <w:tc>
          <w:tcPr>
            <w:tcW w:w="7316" w:type="dxa"/>
          </w:tcPr>
          <w:p w14:paraId="26981A82" w14:textId="77777777" w:rsidR="008D6D40" w:rsidRPr="004212EB" w:rsidRDefault="008D6D40" w:rsidP="004212EB">
            <w:pPr>
              <w:jc w:val="both"/>
              <w:rPr>
                <w:rFonts w:cs="Times New Roman"/>
                <w:lang w:val="es-CO"/>
              </w:rPr>
            </w:pPr>
            <w:r w:rsidRPr="004212EB">
              <w:rPr>
                <w:rFonts w:cs="Times New Roman"/>
                <w:lang w:val="es-CO"/>
              </w:rPr>
              <w:t>Zonas biogeográficas del mundo</w:t>
            </w:r>
          </w:p>
          <w:p w14:paraId="343DA4F9" w14:textId="7F69B9A0" w:rsidR="00F37A5E" w:rsidRPr="004212EB" w:rsidRDefault="00F37A5E" w:rsidP="004212EB">
            <w:pPr>
              <w:jc w:val="both"/>
              <w:rPr>
                <w:rFonts w:cs="Times New Roman"/>
              </w:rPr>
            </w:pPr>
          </w:p>
        </w:tc>
      </w:tr>
      <w:tr w:rsidR="008D6D40" w:rsidRPr="004212EB" w14:paraId="28A0F42A" w14:textId="77777777" w:rsidTr="009A2354">
        <w:tc>
          <w:tcPr>
            <w:tcW w:w="1512" w:type="dxa"/>
          </w:tcPr>
          <w:p w14:paraId="51D631F8" w14:textId="77777777" w:rsidR="008D6D40" w:rsidRPr="004212EB" w:rsidRDefault="008D6D40" w:rsidP="004212EB">
            <w:pPr>
              <w:jc w:val="both"/>
              <w:rPr>
                <w:rFonts w:cs="Times New Roman"/>
              </w:rPr>
            </w:pPr>
            <w:r w:rsidRPr="004212EB">
              <w:rPr>
                <w:rFonts w:cs="Times New Roman"/>
                <w:b/>
              </w:rPr>
              <w:t>Descripción</w:t>
            </w:r>
          </w:p>
        </w:tc>
        <w:tc>
          <w:tcPr>
            <w:tcW w:w="7316" w:type="dxa"/>
          </w:tcPr>
          <w:p w14:paraId="5C9CE1AF" w14:textId="16033E77" w:rsidR="00C45422" w:rsidRPr="004212EB" w:rsidRDefault="009A2354" w:rsidP="004212EB">
            <w:pPr>
              <w:jc w:val="both"/>
              <w:rPr>
                <w:rFonts w:cs="Times New Roman"/>
              </w:rPr>
            </w:pPr>
            <w:r w:rsidRPr="004212EB">
              <w:rPr>
                <w:rFonts w:cs="Times New Roman"/>
                <w:lang w:val="es-CO"/>
              </w:rPr>
              <w:t>Actividad que permite identificar en el planisferio la localización geográfica de las principales regiones biogeográficas</w:t>
            </w:r>
          </w:p>
          <w:p w14:paraId="47C340FD" w14:textId="77777777" w:rsidR="008D6D40" w:rsidRPr="004212EB" w:rsidRDefault="008D6D40" w:rsidP="004212EB">
            <w:pPr>
              <w:jc w:val="both"/>
              <w:rPr>
                <w:rFonts w:cs="Times New Roman"/>
              </w:rPr>
            </w:pPr>
          </w:p>
        </w:tc>
      </w:tr>
      <w:tr w:rsidR="009A2354" w:rsidRPr="004212EB" w14:paraId="6CB81136" w14:textId="77777777" w:rsidTr="009A2354">
        <w:tc>
          <w:tcPr>
            <w:tcW w:w="1512" w:type="dxa"/>
          </w:tcPr>
          <w:p w14:paraId="5CC3E522" w14:textId="77777777" w:rsidR="009A2354" w:rsidRPr="004212EB" w:rsidRDefault="009A2354" w:rsidP="004212EB">
            <w:pPr>
              <w:jc w:val="both"/>
              <w:rPr>
                <w:rFonts w:cs="Times New Roman"/>
                <w:b/>
              </w:rPr>
            </w:pPr>
          </w:p>
        </w:tc>
        <w:tc>
          <w:tcPr>
            <w:tcW w:w="7316" w:type="dxa"/>
          </w:tcPr>
          <w:p w14:paraId="15802124" w14:textId="77777777" w:rsidR="009A2354" w:rsidRDefault="009A2354" w:rsidP="009A2354">
            <w:pPr>
              <w:jc w:val="both"/>
              <w:rPr>
                <w:rFonts w:cs="Times New Roman"/>
              </w:rPr>
            </w:pPr>
            <w:r w:rsidRPr="004212EB">
              <w:rPr>
                <w:rFonts w:cs="Times New Roman"/>
              </w:rPr>
              <w:t xml:space="preserve">M3A: Asociar imagen – texto. </w:t>
            </w:r>
          </w:p>
          <w:p w14:paraId="6322DA08" w14:textId="3B7CF81D" w:rsidR="009A2354" w:rsidRPr="004212EB" w:rsidRDefault="009A2354" w:rsidP="009A2354">
            <w:pPr>
              <w:jc w:val="both"/>
              <w:rPr>
                <w:rFonts w:cs="Times New Roman"/>
              </w:rPr>
            </w:pPr>
            <w:r w:rsidRPr="004212EB">
              <w:rPr>
                <w:rFonts w:cs="Times New Roman"/>
              </w:rPr>
              <w:t xml:space="preserve">Autoría: </w:t>
            </w:r>
            <w:r>
              <w:rPr>
                <w:rFonts w:cs="Times New Roman"/>
              </w:rPr>
              <w:t>Miguel</w:t>
            </w:r>
          </w:p>
          <w:p w14:paraId="6CF597C6" w14:textId="77777777" w:rsidR="009A2354" w:rsidRPr="00834938" w:rsidRDefault="00834938" w:rsidP="004212EB">
            <w:pPr>
              <w:jc w:val="both"/>
              <w:rPr>
                <w:rFonts w:cs="Times New Roman"/>
                <w:color w:val="D99594" w:themeColor="accent2" w:themeTint="99"/>
              </w:rPr>
            </w:pPr>
            <w:r w:rsidRPr="00834938">
              <w:rPr>
                <w:rFonts w:cs="Times New Roman"/>
                <w:color w:val="D99594" w:themeColor="accent2" w:themeTint="99"/>
              </w:rPr>
              <w:t>8 imágenes, solicitud 30 enero</w:t>
            </w:r>
          </w:p>
          <w:p w14:paraId="623A2C08" w14:textId="58DE8DDF" w:rsidR="00834938" w:rsidRPr="004212EB" w:rsidRDefault="00834938" w:rsidP="004212EB">
            <w:pPr>
              <w:jc w:val="both"/>
              <w:rPr>
                <w:rFonts w:cs="Times New Roman"/>
              </w:rPr>
            </w:pPr>
          </w:p>
        </w:tc>
      </w:tr>
    </w:tbl>
    <w:p w14:paraId="41C3C952" w14:textId="24CC791F" w:rsidR="008D6D40" w:rsidRPr="004212EB" w:rsidRDefault="008D6D40" w:rsidP="004212EB">
      <w:pPr>
        <w:jc w:val="both"/>
        <w:rPr>
          <w:rFonts w:cs="Times New Roman"/>
          <w:highlight w:val="yellow"/>
        </w:rPr>
      </w:pPr>
    </w:p>
    <w:p w14:paraId="0F0F355F" w14:textId="77777777" w:rsidR="008D6D40" w:rsidRPr="004212EB" w:rsidRDefault="008D6D40" w:rsidP="004212EB">
      <w:pPr>
        <w:jc w:val="both"/>
        <w:rPr>
          <w:rFonts w:cs="Times New Roman"/>
          <w:highlight w:val="yellow"/>
        </w:rPr>
      </w:pPr>
    </w:p>
    <w:p w14:paraId="557F242C" w14:textId="77777777" w:rsidR="00035F7B" w:rsidRPr="004212EB" w:rsidRDefault="00035F7B" w:rsidP="004212EB">
      <w:pPr>
        <w:jc w:val="both"/>
        <w:rPr>
          <w:rFonts w:cs="Times New Roman"/>
          <w:highlight w:val="yellow"/>
        </w:rPr>
      </w:pPr>
    </w:p>
    <w:p w14:paraId="099BA1B3" w14:textId="77777777" w:rsidR="00B92DBD" w:rsidRPr="004212EB" w:rsidRDefault="00B92DBD" w:rsidP="004212EB">
      <w:pPr>
        <w:jc w:val="both"/>
        <w:rPr>
          <w:rFonts w:cs="Times New Roman"/>
          <w:highlight w:val="yellow"/>
        </w:rPr>
      </w:pPr>
    </w:p>
    <w:p w14:paraId="32971137" w14:textId="77777777" w:rsidR="00997911" w:rsidRPr="004212EB" w:rsidRDefault="00367CCF" w:rsidP="004212EB">
      <w:pPr>
        <w:jc w:val="both"/>
        <w:rPr>
          <w:rFonts w:cs="Times New Roman"/>
          <w:b/>
          <w:color w:val="000000"/>
          <w:lang w:eastAsia="es-ES_tradnl"/>
        </w:rPr>
      </w:pPr>
      <w:r w:rsidRPr="004212EB">
        <w:rPr>
          <w:rFonts w:cs="Times New Roman"/>
          <w:highlight w:val="yellow"/>
        </w:rPr>
        <w:t>[SECCIÓN 2]</w:t>
      </w:r>
    </w:p>
    <w:p w14:paraId="687C45DE" w14:textId="77777777" w:rsidR="00367CCF" w:rsidRPr="004212EB" w:rsidRDefault="00BA2CDD" w:rsidP="004212EB">
      <w:pPr>
        <w:pStyle w:val="Ttulo2"/>
        <w:jc w:val="both"/>
        <w:rPr>
          <w:rFonts w:ascii="Times New Roman" w:hAnsi="Times New Roman" w:cs="Times New Roman"/>
          <w:color w:val="000000"/>
          <w:sz w:val="24"/>
          <w:szCs w:val="24"/>
          <w:lang w:eastAsia="es-ES_tradnl"/>
        </w:rPr>
      </w:pPr>
      <w:bookmarkStart w:id="831" w:name="_Toc436127667"/>
      <w:r w:rsidRPr="004212EB">
        <w:rPr>
          <w:rFonts w:ascii="Times New Roman" w:hAnsi="Times New Roman" w:cs="Times New Roman"/>
          <w:color w:val="000000"/>
          <w:sz w:val="24"/>
          <w:szCs w:val="24"/>
          <w:lang w:eastAsia="es-ES_tradnl"/>
        </w:rPr>
        <w:t>5</w:t>
      </w:r>
      <w:r w:rsidR="00236CB3" w:rsidRPr="004212EB">
        <w:rPr>
          <w:rFonts w:ascii="Times New Roman" w:hAnsi="Times New Roman" w:cs="Times New Roman"/>
          <w:color w:val="000000"/>
          <w:sz w:val="24"/>
          <w:szCs w:val="24"/>
          <w:lang w:eastAsia="es-ES_tradnl"/>
        </w:rPr>
        <w:t xml:space="preserve">.4 </w:t>
      </w:r>
      <w:r w:rsidR="00367CCF" w:rsidRPr="004212EB">
        <w:rPr>
          <w:rFonts w:ascii="Times New Roman" w:hAnsi="Times New Roman" w:cs="Times New Roman"/>
          <w:sz w:val="24"/>
          <w:szCs w:val="24"/>
        </w:rPr>
        <w:t>Consolidación</w:t>
      </w:r>
      <w:bookmarkEnd w:id="831"/>
    </w:p>
    <w:p w14:paraId="02913C28" w14:textId="77777777" w:rsidR="00367CCF" w:rsidRPr="004212EB" w:rsidRDefault="00367CCF" w:rsidP="004212EB">
      <w:pPr>
        <w:jc w:val="both"/>
        <w:rPr>
          <w:rFonts w:cs="Times New Roman"/>
          <w:b/>
        </w:rPr>
      </w:pPr>
    </w:p>
    <w:p w14:paraId="18BD6A3B" w14:textId="77777777" w:rsidR="00367CCF" w:rsidRPr="004212EB" w:rsidRDefault="00367CCF" w:rsidP="004212EB">
      <w:pPr>
        <w:jc w:val="both"/>
        <w:rPr>
          <w:rStyle w:val="un"/>
          <w:rFonts w:cs="Times New Roman"/>
        </w:rPr>
      </w:pPr>
      <w:r w:rsidRPr="004212EB">
        <w:rPr>
          <w:rStyle w:val="un"/>
          <w:rFonts w:cs="Times New Roman"/>
        </w:rPr>
        <w:t>Actividades para consolidar lo que has aprendido en esta sección.</w:t>
      </w:r>
    </w:p>
    <w:p w14:paraId="35A1068B" w14:textId="77777777" w:rsidR="00B92DBD" w:rsidRPr="004212EB" w:rsidRDefault="00B6405B" w:rsidP="004212EB">
      <w:pPr>
        <w:pStyle w:val="Ttulo5"/>
        <w:jc w:val="both"/>
        <w:rPr>
          <w:rFonts w:ascii="Times New Roman" w:eastAsia="Times New Roman" w:hAnsi="Times New Roman" w:cs="Times New Roman"/>
          <w:lang w:eastAsia="es-ES_tradnl"/>
        </w:rPr>
      </w:pPr>
      <w:r w:rsidRPr="004212EB">
        <w:rPr>
          <w:rFonts w:ascii="Times New Roman" w:eastAsia="Times New Roman" w:hAnsi="Times New Roman" w:cs="Times New Roman"/>
          <w:lang w:eastAsia="es-ES_tradnl"/>
        </w:rPr>
        <w:t>R19</w:t>
      </w:r>
      <w:r w:rsidR="00B92DBD" w:rsidRPr="004212EB">
        <w:rPr>
          <w:rFonts w:ascii="Times New Roman" w:eastAsia="Times New Roman" w:hAnsi="Times New Roman" w:cs="Times New Roman"/>
          <w:lang w:eastAsia="es-ES_tradnl"/>
        </w:rPr>
        <w:t xml:space="preserve">0 </w:t>
      </w:r>
      <w:r w:rsidR="00E33AF4" w:rsidRPr="004212EB">
        <w:rPr>
          <w:rFonts w:ascii="Times New Roman" w:eastAsia="Times New Roman" w:hAnsi="Times New Roman" w:cs="Times New Roman"/>
          <w:lang w:eastAsia="es-ES_tradnl"/>
        </w:rPr>
        <w:t>Consolad</w:t>
      </w:r>
    </w:p>
    <w:tbl>
      <w:tblPr>
        <w:tblStyle w:val="Tablaconcuadrcula"/>
        <w:tblW w:w="0" w:type="auto"/>
        <w:tblLook w:val="04A0" w:firstRow="1" w:lastRow="0" w:firstColumn="1" w:lastColumn="0" w:noHBand="0" w:noVBand="1"/>
      </w:tblPr>
      <w:tblGrid>
        <w:gridCol w:w="2518"/>
        <w:gridCol w:w="6515"/>
      </w:tblGrid>
      <w:tr w:rsidR="00B92DBD" w:rsidRPr="004212EB" w14:paraId="6CB80467" w14:textId="77777777" w:rsidTr="00361D78">
        <w:tc>
          <w:tcPr>
            <w:tcW w:w="9033" w:type="dxa"/>
            <w:gridSpan w:val="2"/>
            <w:shd w:val="clear" w:color="auto" w:fill="000000" w:themeFill="text1"/>
          </w:tcPr>
          <w:p w14:paraId="7D84DA4F" w14:textId="77777777" w:rsidR="00B92DBD" w:rsidRPr="004212EB" w:rsidRDefault="00B92DBD" w:rsidP="004212EB">
            <w:pPr>
              <w:jc w:val="both"/>
              <w:rPr>
                <w:rFonts w:cs="Times New Roman"/>
                <w:b/>
                <w:color w:val="FFFFFF" w:themeColor="background1"/>
              </w:rPr>
            </w:pPr>
            <w:r w:rsidRPr="004212EB">
              <w:rPr>
                <w:rFonts w:cs="Times New Roman"/>
                <w:b/>
                <w:color w:val="FFFFFF" w:themeColor="background1"/>
              </w:rPr>
              <w:t>Practica: recurso nuevo</w:t>
            </w:r>
          </w:p>
        </w:tc>
      </w:tr>
      <w:tr w:rsidR="00B92DBD" w:rsidRPr="004212EB" w14:paraId="0F855DB6" w14:textId="77777777" w:rsidTr="00361D78">
        <w:tc>
          <w:tcPr>
            <w:tcW w:w="2518" w:type="dxa"/>
          </w:tcPr>
          <w:p w14:paraId="6A8DDF6C" w14:textId="77777777" w:rsidR="00B92DBD" w:rsidRPr="004212EB" w:rsidRDefault="00B92DBD" w:rsidP="004212EB">
            <w:pPr>
              <w:jc w:val="both"/>
              <w:rPr>
                <w:rFonts w:cs="Times New Roman"/>
                <w:b/>
                <w:color w:val="000000"/>
              </w:rPr>
            </w:pPr>
            <w:r w:rsidRPr="004212EB">
              <w:rPr>
                <w:rFonts w:cs="Times New Roman"/>
                <w:b/>
                <w:color w:val="000000"/>
              </w:rPr>
              <w:t>Código</w:t>
            </w:r>
          </w:p>
        </w:tc>
        <w:tc>
          <w:tcPr>
            <w:tcW w:w="6515" w:type="dxa"/>
          </w:tcPr>
          <w:p w14:paraId="5FC123C0" w14:textId="77777777" w:rsidR="00B92DBD" w:rsidRPr="004212EB" w:rsidRDefault="004C3573" w:rsidP="004212EB">
            <w:pPr>
              <w:jc w:val="both"/>
              <w:rPr>
                <w:rFonts w:cs="Times New Roman"/>
                <w:b/>
                <w:color w:val="000000"/>
              </w:rPr>
            </w:pPr>
            <w:r w:rsidRPr="004212EB">
              <w:rPr>
                <w:rFonts w:cs="Times New Roman"/>
                <w:lang w:val="en-US"/>
              </w:rPr>
              <w:t>CS_08_10_REC19</w:t>
            </w:r>
            <w:r w:rsidR="00B92DBD" w:rsidRPr="004212EB">
              <w:rPr>
                <w:rFonts w:cs="Times New Roman"/>
                <w:lang w:val="en-US"/>
              </w:rPr>
              <w:t>0</w:t>
            </w:r>
          </w:p>
        </w:tc>
      </w:tr>
      <w:tr w:rsidR="00B92DBD" w:rsidRPr="004212EB" w14:paraId="7B34A7CF" w14:textId="77777777" w:rsidTr="00361D78">
        <w:tc>
          <w:tcPr>
            <w:tcW w:w="2518" w:type="dxa"/>
          </w:tcPr>
          <w:p w14:paraId="0A68C43F" w14:textId="77777777" w:rsidR="00B92DBD" w:rsidRPr="004212EB" w:rsidRDefault="00B92DBD" w:rsidP="004212EB">
            <w:pPr>
              <w:jc w:val="both"/>
              <w:rPr>
                <w:rFonts w:cs="Times New Roman"/>
                <w:color w:val="000000"/>
              </w:rPr>
            </w:pPr>
            <w:r w:rsidRPr="004212EB">
              <w:rPr>
                <w:rFonts w:cs="Times New Roman"/>
                <w:b/>
                <w:color w:val="000000"/>
              </w:rPr>
              <w:t>Título</w:t>
            </w:r>
          </w:p>
        </w:tc>
        <w:tc>
          <w:tcPr>
            <w:tcW w:w="6515" w:type="dxa"/>
          </w:tcPr>
          <w:p w14:paraId="703D500B" w14:textId="60166CAB" w:rsidR="00B92DBD" w:rsidRPr="004212EB" w:rsidRDefault="00F71386" w:rsidP="0055446C">
            <w:pPr>
              <w:jc w:val="both"/>
              <w:rPr>
                <w:rFonts w:cs="Times New Roman"/>
                <w:color w:val="000000"/>
              </w:rPr>
            </w:pPr>
            <w:r w:rsidRPr="004212EB">
              <w:rPr>
                <w:rFonts w:cs="Times New Roman"/>
                <w:color w:val="000000"/>
              </w:rPr>
              <w:t xml:space="preserve">Refuerza tu aprendizaje: </w:t>
            </w:r>
            <w:ins w:id="832" w:author="TOSHIBA" w:date="2016-02-04T11:40:00Z">
              <w:del w:id="833" w:author="Flor Buitrago" w:date="2016-02-06T14:36:00Z">
                <w:r w:rsidR="002913EE" w:rsidDel="0055446C">
                  <w:rPr>
                    <w:rFonts w:cs="Times New Roman"/>
                    <w:color w:val="000000"/>
                  </w:rPr>
                  <w:delText>e</w:delText>
                </w:r>
              </w:del>
            </w:ins>
            <w:ins w:id="834" w:author="Flor Buitrago" w:date="2016-02-06T14:36:00Z">
              <w:r w:rsidR="0055446C">
                <w:rPr>
                  <w:rFonts w:cs="Times New Roman"/>
                  <w:color w:val="000000"/>
                </w:rPr>
                <w:t>E</w:t>
              </w:r>
            </w:ins>
            <w:ins w:id="835" w:author="TOSHIBA" w:date="2016-02-04T11:40:00Z">
              <w:r w:rsidR="002913EE">
                <w:rPr>
                  <w:rFonts w:cs="Times New Roman"/>
                  <w:color w:val="000000"/>
                </w:rPr>
                <w:t xml:space="preserve">l </w:t>
              </w:r>
            </w:ins>
            <w:r w:rsidRPr="004212EB">
              <w:rPr>
                <w:rFonts w:cs="Times New Roman"/>
                <w:color w:val="000000"/>
              </w:rPr>
              <w:t xml:space="preserve">reino australiano y </w:t>
            </w:r>
            <w:ins w:id="836" w:author="TOSHIBA" w:date="2016-02-04T11:40:00Z">
              <w:r w:rsidR="002913EE">
                <w:rPr>
                  <w:rFonts w:cs="Times New Roman"/>
                  <w:color w:val="000000"/>
                </w:rPr>
                <w:t xml:space="preserve">el </w:t>
              </w:r>
            </w:ins>
            <w:r w:rsidRPr="004212EB">
              <w:rPr>
                <w:rFonts w:cs="Times New Roman"/>
                <w:color w:val="000000"/>
              </w:rPr>
              <w:t>reino antártico</w:t>
            </w:r>
          </w:p>
        </w:tc>
      </w:tr>
      <w:tr w:rsidR="00B92DBD" w:rsidRPr="004212EB" w14:paraId="53FB1FB7" w14:textId="77777777" w:rsidTr="00361D78">
        <w:tc>
          <w:tcPr>
            <w:tcW w:w="2518" w:type="dxa"/>
          </w:tcPr>
          <w:p w14:paraId="2E16AD1B" w14:textId="77777777" w:rsidR="00B92DBD" w:rsidRPr="004212EB" w:rsidRDefault="00B92DBD" w:rsidP="004212EB">
            <w:pPr>
              <w:jc w:val="both"/>
              <w:rPr>
                <w:rFonts w:cs="Times New Roman"/>
                <w:b/>
                <w:color w:val="000000"/>
              </w:rPr>
            </w:pPr>
            <w:r w:rsidRPr="004212EB">
              <w:rPr>
                <w:rFonts w:cs="Times New Roman"/>
                <w:b/>
                <w:color w:val="000000"/>
              </w:rPr>
              <w:t>Descripción</w:t>
            </w:r>
          </w:p>
        </w:tc>
        <w:tc>
          <w:tcPr>
            <w:tcW w:w="6515" w:type="dxa"/>
          </w:tcPr>
          <w:p w14:paraId="36FBB6DB" w14:textId="45440454" w:rsidR="00B92DBD" w:rsidRPr="004212EB" w:rsidRDefault="00F71386" w:rsidP="004212EB">
            <w:pPr>
              <w:jc w:val="both"/>
              <w:rPr>
                <w:rFonts w:cs="Times New Roman"/>
                <w:color w:val="000000"/>
              </w:rPr>
            </w:pPr>
            <w:r w:rsidRPr="004212EB">
              <w:rPr>
                <w:rFonts w:cs="Times New Roman"/>
                <w:color w:val="000000"/>
              </w:rPr>
              <w:t xml:space="preserve">Actividades </w:t>
            </w:r>
            <w:ins w:id="837" w:author="TOSHIBA" w:date="2016-02-04T11:39:00Z">
              <w:r w:rsidR="002913EE">
                <w:rPr>
                  <w:rFonts w:cs="Times New Roman"/>
                  <w:color w:val="000000"/>
                </w:rPr>
                <w:t xml:space="preserve">sobre </w:t>
              </w:r>
              <w:del w:id="838" w:author="Flor Buitrago" w:date="2016-02-06T14:36:00Z">
                <w:r w:rsidR="002913EE" w:rsidDel="0055446C">
                  <w:rPr>
                    <w:rFonts w:cs="Times New Roman"/>
                    <w:color w:val="000000"/>
                  </w:rPr>
                  <w:delText>e</w:delText>
                </w:r>
              </w:del>
            </w:ins>
            <w:ins w:id="839" w:author="Flor Buitrago" w:date="2016-02-06T14:36:00Z">
              <w:r w:rsidR="0055446C">
                <w:rPr>
                  <w:rFonts w:cs="Times New Roman"/>
                  <w:color w:val="000000"/>
                </w:rPr>
                <w:t>E</w:t>
              </w:r>
            </w:ins>
            <w:ins w:id="840" w:author="TOSHIBA" w:date="2016-02-04T11:39:00Z">
              <w:r w:rsidR="002913EE">
                <w:rPr>
                  <w:rFonts w:cs="Times New Roman"/>
                  <w:color w:val="000000"/>
                </w:rPr>
                <w:t xml:space="preserve">l reino australiano y el reino antártico </w:t>
              </w:r>
            </w:ins>
            <w:del w:id="841" w:author="TOSHIBA" w:date="2016-02-04T11:40:00Z">
              <w:r w:rsidRPr="004212EB" w:rsidDel="002913EE">
                <w:rPr>
                  <w:rFonts w:cs="Times New Roman"/>
                  <w:color w:val="000000"/>
                </w:rPr>
                <w:delText>para consolidar lo que has aprendido en esta sección</w:delText>
              </w:r>
            </w:del>
          </w:p>
          <w:p w14:paraId="29DB0FD5" w14:textId="0EAD2102" w:rsidR="00FB4868" w:rsidRPr="004212EB" w:rsidRDefault="00FB4868" w:rsidP="004212EB">
            <w:pPr>
              <w:jc w:val="both"/>
              <w:rPr>
                <w:rFonts w:cs="Times New Roman"/>
                <w:color w:val="000000"/>
              </w:rPr>
            </w:pPr>
          </w:p>
        </w:tc>
      </w:tr>
      <w:tr w:rsidR="009551A0" w:rsidRPr="004212EB" w14:paraId="0E8B63CC" w14:textId="77777777" w:rsidTr="00361D78">
        <w:tc>
          <w:tcPr>
            <w:tcW w:w="2518" w:type="dxa"/>
          </w:tcPr>
          <w:p w14:paraId="3FF80F1E" w14:textId="77777777" w:rsidR="009551A0" w:rsidRPr="004212EB" w:rsidRDefault="009551A0" w:rsidP="004212EB">
            <w:pPr>
              <w:jc w:val="both"/>
              <w:rPr>
                <w:rFonts w:cs="Times New Roman"/>
                <w:b/>
                <w:color w:val="000000"/>
              </w:rPr>
            </w:pPr>
          </w:p>
        </w:tc>
        <w:tc>
          <w:tcPr>
            <w:tcW w:w="6515" w:type="dxa"/>
          </w:tcPr>
          <w:p w14:paraId="22D7F9E8" w14:textId="77777777" w:rsidR="009551A0" w:rsidRPr="004212EB" w:rsidRDefault="009551A0" w:rsidP="009551A0">
            <w:pPr>
              <w:jc w:val="both"/>
              <w:rPr>
                <w:rFonts w:cs="Times New Roman"/>
                <w:color w:val="000000"/>
              </w:rPr>
            </w:pPr>
            <w:r w:rsidRPr="004212EB">
              <w:rPr>
                <w:rFonts w:cs="Times New Roman"/>
                <w:color w:val="000000"/>
              </w:rPr>
              <w:t>M101A</w:t>
            </w:r>
          </w:p>
          <w:p w14:paraId="529B0B41" w14:textId="77777777" w:rsidR="009551A0" w:rsidRPr="004212EB" w:rsidRDefault="009551A0" w:rsidP="009551A0">
            <w:pPr>
              <w:jc w:val="both"/>
              <w:rPr>
                <w:rFonts w:cs="Times New Roman"/>
                <w:color w:val="000000"/>
              </w:rPr>
            </w:pPr>
            <w:r w:rsidRPr="004212EB">
              <w:rPr>
                <w:rFonts w:cs="Times New Roman"/>
                <w:color w:val="000000"/>
              </w:rPr>
              <w:t>Mínimo 10 preguntas</w:t>
            </w:r>
          </w:p>
          <w:p w14:paraId="19080E44" w14:textId="77777777" w:rsidR="009551A0" w:rsidRDefault="009551A0" w:rsidP="009551A0">
            <w:pPr>
              <w:jc w:val="both"/>
              <w:rPr>
                <w:rFonts w:cs="Times New Roman"/>
              </w:rPr>
            </w:pPr>
            <w:r w:rsidRPr="004212EB">
              <w:rPr>
                <w:rFonts w:cs="Times New Roman"/>
              </w:rPr>
              <w:t xml:space="preserve">Autoría: </w:t>
            </w:r>
            <w:r>
              <w:rPr>
                <w:rFonts w:cs="Times New Roman"/>
              </w:rPr>
              <w:t>Miguel</w:t>
            </w:r>
          </w:p>
          <w:p w14:paraId="2A68B8EF" w14:textId="646C5490" w:rsidR="009551A0" w:rsidRPr="004212EB" w:rsidRDefault="006E763A" w:rsidP="009551A0">
            <w:pPr>
              <w:jc w:val="both"/>
              <w:rPr>
                <w:rFonts w:cs="Times New Roman"/>
                <w:color w:val="000000"/>
              </w:rPr>
            </w:pPr>
            <w:r>
              <w:rPr>
                <w:rFonts w:cs="Times New Roman"/>
              </w:rPr>
              <w:t>Ok, editado. Sin imágenes</w:t>
            </w:r>
          </w:p>
        </w:tc>
      </w:tr>
    </w:tbl>
    <w:p w14:paraId="63FC984E" w14:textId="6517FBAD" w:rsidR="00B92DBD" w:rsidRPr="004212EB" w:rsidRDefault="00B92DBD" w:rsidP="004212EB">
      <w:pPr>
        <w:jc w:val="both"/>
        <w:rPr>
          <w:rFonts w:cs="Times New Roman"/>
          <w:highlight w:val="yellow"/>
        </w:rPr>
      </w:pPr>
    </w:p>
    <w:p w14:paraId="6C6BC698" w14:textId="77777777" w:rsidR="00C04553" w:rsidRPr="004212EB" w:rsidRDefault="00C04553" w:rsidP="004212EB">
      <w:pPr>
        <w:jc w:val="both"/>
        <w:rPr>
          <w:rFonts w:cs="Times New Roman"/>
        </w:rPr>
      </w:pPr>
    </w:p>
    <w:p w14:paraId="7DAEA263" w14:textId="77777777" w:rsidR="00997911" w:rsidRPr="004212EB" w:rsidRDefault="00C04553" w:rsidP="004212EB">
      <w:pPr>
        <w:jc w:val="both"/>
        <w:rPr>
          <w:rFonts w:cs="Times New Roman"/>
          <w:b/>
        </w:rPr>
      </w:pPr>
      <w:r w:rsidRPr="004212EB">
        <w:rPr>
          <w:rFonts w:cs="Times New Roman"/>
          <w:highlight w:val="yellow"/>
        </w:rPr>
        <w:t>[SECCIÓN 1]</w:t>
      </w:r>
    </w:p>
    <w:p w14:paraId="2F98A2D5" w14:textId="23D384C5" w:rsidR="00C04553" w:rsidRPr="004212EB" w:rsidRDefault="00BA2CDD" w:rsidP="004212EB">
      <w:pPr>
        <w:pStyle w:val="Ttulo1"/>
        <w:jc w:val="both"/>
        <w:rPr>
          <w:rFonts w:ascii="Times New Roman" w:hAnsi="Times New Roman" w:cs="Times New Roman"/>
          <w:sz w:val="24"/>
          <w:szCs w:val="24"/>
        </w:rPr>
      </w:pPr>
      <w:bookmarkStart w:id="842" w:name="_Toc436127668"/>
      <w:r w:rsidRPr="004212EB">
        <w:rPr>
          <w:rFonts w:ascii="Times New Roman" w:hAnsi="Times New Roman" w:cs="Times New Roman"/>
          <w:sz w:val="24"/>
          <w:szCs w:val="24"/>
        </w:rPr>
        <w:t>6</w:t>
      </w:r>
      <w:r w:rsidR="000529E3">
        <w:rPr>
          <w:rFonts w:ascii="Times New Roman" w:hAnsi="Times New Roman" w:cs="Times New Roman"/>
          <w:sz w:val="24"/>
          <w:szCs w:val="24"/>
        </w:rPr>
        <w:t xml:space="preserve"> </w:t>
      </w:r>
      <w:r w:rsidR="00BD69E1" w:rsidRPr="004212EB">
        <w:rPr>
          <w:rFonts w:ascii="Times New Roman" w:hAnsi="Times New Roman" w:cs="Times New Roman"/>
          <w:sz w:val="24"/>
          <w:szCs w:val="24"/>
        </w:rPr>
        <w:t>C</w:t>
      </w:r>
      <w:r w:rsidR="00C04553" w:rsidRPr="004212EB">
        <w:rPr>
          <w:rFonts w:ascii="Times New Roman" w:hAnsi="Times New Roman" w:cs="Times New Roman"/>
          <w:sz w:val="24"/>
          <w:szCs w:val="24"/>
        </w:rPr>
        <w:t>ompetencias</w:t>
      </w:r>
      <w:bookmarkEnd w:id="842"/>
    </w:p>
    <w:p w14:paraId="0DAB8A64" w14:textId="77777777" w:rsidR="001108F1" w:rsidRPr="004212EB" w:rsidRDefault="001108F1" w:rsidP="004212EB">
      <w:pPr>
        <w:jc w:val="both"/>
        <w:rPr>
          <w:rFonts w:cs="Times New Roman"/>
          <w:b/>
        </w:rPr>
      </w:pPr>
    </w:p>
    <w:p w14:paraId="08E8DCF9" w14:textId="77777777" w:rsidR="00C04553" w:rsidRPr="004212EB" w:rsidRDefault="00C04553" w:rsidP="004212EB">
      <w:pPr>
        <w:jc w:val="both"/>
        <w:rPr>
          <w:rFonts w:cs="Times New Roman"/>
        </w:rPr>
      </w:pPr>
      <w:r w:rsidRPr="004212EB">
        <w:rPr>
          <w:rFonts w:cs="Times New Roman"/>
        </w:rPr>
        <w:t>Pon a prueba tus capacidades y aplica lo aprendido con estos recursos.</w:t>
      </w:r>
    </w:p>
    <w:p w14:paraId="6871EA3C" w14:textId="77777777" w:rsidR="00C04553" w:rsidRPr="004212EB" w:rsidRDefault="00C04553" w:rsidP="004212EB">
      <w:pPr>
        <w:jc w:val="both"/>
        <w:rPr>
          <w:rFonts w:cs="Times New Roman"/>
        </w:rPr>
      </w:pPr>
    </w:p>
    <w:p w14:paraId="7533FF52" w14:textId="77777777" w:rsidR="00997911" w:rsidRPr="004212EB" w:rsidRDefault="00997911" w:rsidP="004212EB">
      <w:pPr>
        <w:pStyle w:val="Ttulo2"/>
        <w:jc w:val="both"/>
        <w:rPr>
          <w:rFonts w:ascii="Times New Roman" w:hAnsi="Times New Roman" w:cs="Times New Roman"/>
          <w:sz w:val="24"/>
          <w:szCs w:val="24"/>
        </w:rPr>
      </w:pPr>
      <w:bookmarkStart w:id="843" w:name="_Toc436127669"/>
      <w:r w:rsidRPr="004212EB">
        <w:rPr>
          <w:rFonts w:ascii="Times New Roman" w:hAnsi="Times New Roman" w:cs="Times New Roman"/>
          <w:sz w:val="24"/>
          <w:szCs w:val="24"/>
        </w:rPr>
        <w:t>Competencias</w:t>
      </w:r>
      <w:bookmarkEnd w:id="843"/>
    </w:p>
    <w:p w14:paraId="66D6F2D5" w14:textId="77777777" w:rsidR="00B92DBD" w:rsidRPr="004212EB" w:rsidRDefault="00B92DBD" w:rsidP="004212EB">
      <w:pPr>
        <w:jc w:val="both"/>
        <w:rPr>
          <w:rFonts w:cs="Times New Roman"/>
        </w:rPr>
      </w:pPr>
    </w:p>
    <w:p w14:paraId="5F2ED3EE" w14:textId="77777777" w:rsidR="00B92DBD" w:rsidRPr="004212EB" w:rsidRDefault="00B6405B" w:rsidP="004212EB">
      <w:pPr>
        <w:pStyle w:val="Ttulo5"/>
        <w:jc w:val="both"/>
        <w:rPr>
          <w:rFonts w:ascii="Times New Roman" w:hAnsi="Times New Roman" w:cs="Times New Roman"/>
        </w:rPr>
      </w:pPr>
      <w:r w:rsidRPr="004212EB">
        <w:rPr>
          <w:rFonts w:ascii="Times New Roman" w:hAnsi="Times New Roman" w:cs="Times New Roman"/>
        </w:rPr>
        <w:t>R20</w:t>
      </w:r>
      <w:r w:rsidR="00B92DBD" w:rsidRPr="004212EB">
        <w:rPr>
          <w:rFonts w:ascii="Times New Roman" w:hAnsi="Times New Roman" w:cs="Times New Roman"/>
        </w:rPr>
        <w:t>0 Competencia</w:t>
      </w:r>
    </w:p>
    <w:p w14:paraId="228549A6" w14:textId="77777777" w:rsidR="00B92DBD" w:rsidRPr="004212EB" w:rsidRDefault="00B92DBD" w:rsidP="004212EB">
      <w:pPr>
        <w:jc w:val="both"/>
        <w:rPr>
          <w:rFonts w:cs="Times New Roman"/>
        </w:rPr>
      </w:pPr>
    </w:p>
    <w:tbl>
      <w:tblPr>
        <w:tblStyle w:val="Tablaconcuadrcula"/>
        <w:tblW w:w="0" w:type="auto"/>
        <w:tblLook w:val="04A0" w:firstRow="1" w:lastRow="0" w:firstColumn="1" w:lastColumn="0" w:noHBand="0" w:noVBand="1"/>
      </w:tblPr>
      <w:tblGrid>
        <w:gridCol w:w="2518"/>
        <w:gridCol w:w="6515"/>
      </w:tblGrid>
      <w:tr w:rsidR="00B92DBD" w:rsidRPr="004212EB" w14:paraId="0633EB0E" w14:textId="77777777" w:rsidTr="00361D78">
        <w:tc>
          <w:tcPr>
            <w:tcW w:w="9033" w:type="dxa"/>
            <w:gridSpan w:val="2"/>
            <w:shd w:val="clear" w:color="auto" w:fill="000000" w:themeFill="text1"/>
          </w:tcPr>
          <w:p w14:paraId="6E672644" w14:textId="77777777" w:rsidR="00B92DBD" w:rsidRPr="004212EB" w:rsidRDefault="00B92DBD" w:rsidP="004212EB">
            <w:pPr>
              <w:jc w:val="both"/>
              <w:rPr>
                <w:rFonts w:cs="Times New Roman"/>
                <w:b/>
                <w:color w:val="FFFFFF" w:themeColor="background1"/>
              </w:rPr>
            </w:pPr>
            <w:r w:rsidRPr="004212EB">
              <w:rPr>
                <w:rFonts w:cs="Times New Roman"/>
                <w:b/>
                <w:color w:val="FFFFFF" w:themeColor="background1"/>
              </w:rPr>
              <w:t>Practica: recurso nuevo</w:t>
            </w:r>
          </w:p>
        </w:tc>
      </w:tr>
      <w:tr w:rsidR="00B92DBD" w:rsidRPr="004212EB" w14:paraId="001C442F" w14:textId="77777777" w:rsidTr="00361D78">
        <w:tc>
          <w:tcPr>
            <w:tcW w:w="2518" w:type="dxa"/>
          </w:tcPr>
          <w:p w14:paraId="10CD1E61" w14:textId="77777777" w:rsidR="00B92DBD" w:rsidRPr="004212EB" w:rsidRDefault="00B92DBD" w:rsidP="004212EB">
            <w:pPr>
              <w:jc w:val="both"/>
              <w:rPr>
                <w:rFonts w:cs="Times New Roman"/>
                <w:b/>
                <w:color w:val="000000"/>
              </w:rPr>
            </w:pPr>
            <w:r w:rsidRPr="004212EB">
              <w:rPr>
                <w:rFonts w:cs="Times New Roman"/>
                <w:b/>
                <w:color w:val="000000"/>
              </w:rPr>
              <w:t>Código</w:t>
            </w:r>
          </w:p>
        </w:tc>
        <w:tc>
          <w:tcPr>
            <w:tcW w:w="6515" w:type="dxa"/>
          </w:tcPr>
          <w:p w14:paraId="28131BBF" w14:textId="77777777" w:rsidR="00B92DBD" w:rsidRPr="004212EB" w:rsidRDefault="008028E0" w:rsidP="004212EB">
            <w:pPr>
              <w:jc w:val="both"/>
              <w:rPr>
                <w:rFonts w:cs="Times New Roman"/>
                <w:b/>
                <w:color w:val="000000"/>
              </w:rPr>
            </w:pPr>
            <w:r w:rsidRPr="004212EB">
              <w:rPr>
                <w:rFonts w:cs="Times New Roman"/>
                <w:lang w:val="en-US"/>
              </w:rPr>
              <w:t>CS_08_10_REC20</w:t>
            </w:r>
            <w:r w:rsidR="00B92DBD" w:rsidRPr="004212EB">
              <w:rPr>
                <w:rFonts w:cs="Times New Roman"/>
                <w:lang w:val="en-US"/>
              </w:rPr>
              <w:t>0</w:t>
            </w:r>
          </w:p>
        </w:tc>
      </w:tr>
      <w:tr w:rsidR="00B92DBD" w:rsidRPr="004212EB" w14:paraId="7CDD182B" w14:textId="77777777" w:rsidTr="00361D78">
        <w:tc>
          <w:tcPr>
            <w:tcW w:w="2518" w:type="dxa"/>
          </w:tcPr>
          <w:p w14:paraId="577071BA" w14:textId="77777777" w:rsidR="00B92DBD" w:rsidRPr="004212EB" w:rsidRDefault="00B92DBD" w:rsidP="004212EB">
            <w:pPr>
              <w:jc w:val="both"/>
              <w:rPr>
                <w:rFonts w:cs="Times New Roman"/>
                <w:color w:val="000000"/>
              </w:rPr>
            </w:pPr>
            <w:r w:rsidRPr="004212EB">
              <w:rPr>
                <w:rFonts w:cs="Times New Roman"/>
                <w:b/>
                <w:color w:val="000000"/>
              </w:rPr>
              <w:t>Título</w:t>
            </w:r>
          </w:p>
        </w:tc>
        <w:tc>
          <w:tcPr>
            <w:tcW w:w="6515" w:type="dxa"/>
          </w:tcPr>
          <w:p w14:paraId="0FC7BE52" w14:textId="6344559B" w:rsidR="00B92DBD" w:rsidRPr="004212EB" w:rsidRDefault="00E655D5" w:rsidP="00E655D5">
            <w:pPr>
              <w:jc w:val="both"/>
              <w:rPr>
                <w:rFonts w:cs="Times New Roman"/>
                <w:color w:val="000000"/>
              </w:rPr>
            </w:pPr>
            <w:r>
              <w:rPr>
                <w:rFonts w:cs="Times New Roman"/>
              </w:rPr>
              <w:t>E</w:t>
            </w:r>
            <w:r w:rsidR="00E757B6" w:rsidRPr="004212EB">
              <w:rPr>
                <w:rFonts w:cs="Times New Roman"/>
              </w:rPr>
              <w:t>studio de las especies endémicas en las regiones biogeográficas</w:t>
            </w:r>
          </w:p>
        </w:tc>
      </w:tr>
      <w:tr w:rsidR="00B92DBD" w:rsidRPr="004212EB" w14:paraId="0F25770F" w14:textId="77777777" w:rsidTr="00361D78">
        <w:tc>
          <w:tcPr>
            <w:tcW w:w="2518" w:type="dxa"/>
          </w:tcPr>
          <w:p w14:paraId="48F5154B" w14:textId="77777777" w:rsidR="00B92DBD" w:rsidRPr="004212EB" w:rsidRDefault="00B92DBD" w:rsidP="004212EB">
            <w:pPr>
              <w:jc w:val="both"/>
              <w:rPr>
                <w:rFonts w:cs="Times New Roman"/>
                <w:b/>
                <w:color w:val="000000"/>
              </w:rPr>
            </w:pPr>
            <w:r w:rsidRPr="004212EB">
              <w:rPr>
                <w:rFonts w:cs="Times New Roman"/>
                <w:b/>
                <w:color w:val="000000"/>
              </w:rPr>
              <w:t>Descripción</w:t>
            </w:r>
          </w:p>
        </w:tc>
        <w:tc>
          <w:tcPr>
            <w:tcW w:w="6515" w:type="dxa"/>
          </w:tcPr>
          <w:p w14:paraId="6A45B45E" w14:textId="48F745DF" w:rsidR="00FB4868" w:rsidRPr="00E655D5" w:rsidRDefault="00E655D5" w:rsidP="00E655D5">
            <w:pPr>
              <w:rPr>
                <w:lang w:val="es-ES_tradnl"/>
              </w:rPr>
            </w:pPr>
            <w:r w:rsidRPr="00B71728">
              <w:rPr>
                <w:lang w:val="es-ES_tradnl"/>
              </w:rPr>
              <w:t>Actividad que guía el trabajo colaborativo para investigar la relación entre las especies y las condiciones del medio donde viven</w:t>
            </w:r>
          </w:p>
        </w:tc>
      </w:tr>
      <w:tr w:rsidR="000529E3" w:rsidRPr="004212EB" w14:paraId="639A96DB" w14:textId="77777777" w:rsidTr="00361D78">
        <w:tc>
          <w:tcPr>
            <w:tcW w:w="2518" w:type="dxa"/>
          </w:tcPr>
          <w:p w14:paraId="1F120975" w14:textId="77777777" w:rsidR="000529E3" w:rsidRPr="004212EB" w:rsidRDefault="000529E3" w:rsidP="004212EB">
            <w:pPr>
              <w:jc w:val="both"/>
              <w:rPr>
                <w:rFonts w:cs="Times New Roman"/>
                <w:b/>
                <w:color w:val="000000"/>
              </w:rPr>
            </w:pPr>
          </w:p>
        </w:tc>
        <w:tc>
          <w:tcPr>
            <w:tcW w:w="6515" w:type="dxa"/>
          </w:tcPr>
          <w:p w14:paraId="474C3DF0" w14:textId="77777777" w:rsidR="000529E3" w:rsidRPr="004212EB" w:rsidRDefault="000529E3" w:rsidP="000529E3">
            <w:pPr>
              <w:jc w:val="both"/>
              <w:rPr>
                <w:rFonts w:cs="Times New Roman"/>
              </w:rPr>
            </w:pPr>
            <w:r w:rsidRPr="004212EB">
              <w:rPr>
                <w:rFonts w:cs="Times New Roman"/>
              </w:rPr>
              <w:t>Tiene que ser M102</w:t>
            </w:r>
          </w:p>
          <w:p w14:paraId="0F53CC10" w14:textId="77777777" w:rsidR="000529E3" w:rsidRDefault="000529E3" w:rsidP="000529E3">
            <w:pPr>
              <w:jc w:val="both"/>
              <w:rPr>
                <w:rFonts w:cs="Times New Roman"/>
              </w:rPr>
            </w:pPr>
            <w:r w:rsidRPr="004212EB">
              <w:rPr>
                <w:rFonts w:cs="Times New Roman"/>
              </w:rPr>
              <w:t xml:space="preserve">Autoría: </w:t>
            </w:r>
            <w:r>
              <w:rPr>
                <w:rFonts w:cs="Times New Roman"/>
              </w:rPr>
              <w:t>Miguel</w:t>
            </w:r>
          </w:p>
          <w:p w14:paraId="309A5AC9" w14:textId="74C593D9" w:rsidR="00410428" w:rsidRDefault="00410428" w:rsidP="000529E3">
            <w:pPr>
              <w:jc w:val="both"/>
              <w:rPr>
                <w:rFonts w:cs="Times New Roman"/>
              </w:rPr>
            </w:pPr>
            <w:r>
              <w:rPr>
                <w:rFonts w:cs="Times New Roman"/>
              </w:rPr>
              <w:t>Ok, editado</w:t>
            </w:r>
          </w:p>
          <w:p w14:paraId="1201A16D" w14:textId="6B507081" w:rsidR="000529E3" w:rsidRPr="004212EB" w:rsidRDefault="005A5618" w:rsidP="00F4124A">
            <w:pPr>
              <w:jc w:val="both"/>
              <w:rPr>
                <w:rFonts w:cs="Times New Roman"/>
              </w:rPr>
            </w:pPr>
            <w:r>
              <w:rPr>
                <w:rFonts w:cs="Times New Roman"/>
              </w:rPr>
              <w:t xml:space="preserve">2 imágenes, </w:t>
            </w:r>
            <w:r w:rsidR="00F4124A">
              <w:rPr>
                <w:rFonts w:cs="Times New Roman"/>
              </w:rPr>
              <w:t>solicitadas 31 enero</w:t>
            </w:r>
            <w:r>
              <w:rPr>
                <w:rFonts w:cs="Times New Roman"/>
              </w:rPr>
              <w:t xml:space="preserve"> </w:t>
            </w:r>
          </w:p>
        </w:tc>
      </w:tr>
    </w:tbl>
    <w:p w14:paraId="2B55260F" w14:textId="1CC8403B" w:rsidR="00B92DBD" w:rsidRPr="004212EB" w:rsidRDefault="00B92DBD" w:rsidP="004212EB">
      <w:pPr>
        <w:jc w:val="both"/>
        <w:rPr>
          <w:rFonts w:cs="Times New Roman"/>
        </w:rPr>
      </w:pPr>
    </w:p>
    <w:p w14:paraId="6CC6EAF6" w14:textId="77777777" w:rsidR="002968EA" w:rsidRPr="004212EB" w:rsidRDefault="002968EA" w:rsidP="004212EB">
      <w:pPr>
        <w:jc w:val="both"/>
        <w:rPr>
          <w:rFonts w:cs="Times New Roman"/>
        </w:rPr>
      </w:pPr>
    </w:p>
    <w:p w14:paraId="2630C918" w14:textId="77777777" w:rsidR="002968EA" w:rsidRPr="004212EB" w:rsidRDefault="002968EA" w:rsidP="004212EB">
      <w:pPr>
        <w:jc w:val="both"/>
        <w:rPr>
          <w:rFonts w:cs="Times New Roman"/>
        </w:rPr>
      </w:pPr>
    </w:p>
    <w:p w14:paraId="389F5C96" w14:textId="77777777" w:rsidR="00C04553" w:rsidRPr="004212EB" w:rsidRDefault="00997911" w:rsidP="004212EB">
      <w:pPr>
        <w:pStyle w:val="Ttulo2"/>
        <w:jc w:val="both"/>
        <w:rPr>
          <w:rFonts w:ascii="Times New Roman" w:hAnsi="Times New Roman" w:cs="Times New Roman"/>
          <w:sz w:val="24"/>
          <w:szCs w:val="24"/>
        </w:rPr>
      </w:pPr>
      <w:bookmarkStart w:id="844" w:name="_Toc436127670"/>
      <w:r w:rsidRPr="004212EB">
        <w:rPr>
          <w:rFonts w:ascii="Times New Roman" w:hAnsi="Times New Roman" w:cs="Times New Roman"/>
          <w:sz w:val="24"/>
          <w:szCs w:val="24"/>
        </w:rPr>
        <w:t>Proyecto</w:t>
      </w:r>
      <w:bookmarkEnd w:id="844"/>
    </w:p>
    <w:p w14:paraId="54AFA92D" w14:textId="77777777" w:rsidR="006D4C8E" w:rsidRPr="004212EB" w:rsidRDefault="006D4C8E" w:rsidP="004212EB">
      <w:pPr>
        <w:pStyle w:val="Ttulo5"/>
        <w:jc w:val="both"/>
        <w:rPr>
          <w:rFonts w:ascii="Times New Roman" w:hAnsi="Times New Roman" w:cs="Times New Roman"/>
        </w:rPr>
      </w:pPr>
      <w:r w:rsidRPr="004212EB">
        <w:rPr>
          <w:rFonts w:ascii="Times New Roman" w:hAnsi="Times New Roman" w:cs="Times New Roman"/>
        </w:rPr>
        <w:t>R</w:t>
      </w:r>
      <w:r w:rsidR="00B6405B" w:rsidRPr="004212EB">
        <w:rPr>
          <w:rFonts w:ascii="Times New Roman" w:hAnsi="Times New Roman" w:cs="Times New Roman"/>
        </w:rPr>
        <w:t>21</w:t>
      </w:r>
      <w:r w:rsidR="00B92DBD" w:rsidRPr="004212EB">
        <w:rPr>
          <w:rFonts w:ascii="Times New Roman" w:hAnsi="Times New Roman" w:cs="Times New Roman"/>
        </w:rPr>
        <w:t>0</w:t>
      </w:r>
      <w:r w:rsidRPr="004212EB">
        <w:rPr>
          <w:rFonts w:ascii="Times New Roman" w:hAnsi="Times New Roman" w:cs="Times New Roman"/>
        </w:rPr>
        <w:t xml:space="preserve"> Proyecto aprovechado</w:t>
      </w:r>
    </w:p>
    <w:p w14:paraId="71FA1682" w14:textId="77777777" w:rsidR="00B92DBD" w:rsidRPr="004212EB" w:rsidRDefault="00B92DBD" w:rsidP="004212EB">
      <w:pPr>
        <w:jc w:val="both"/>
        <w:rPr>
          <w:rFonts w:cs="Times New Roman"/>
        </w:rPr>
      </w:pPr>
      <w:commentRangeStart w:id="845"/>
      <w:r w:rsidRPr="004212EB">
        <w:rPr>
          <w:rFonts w:cs="Times New Roman"/>
        </w:rPr>
        <w:t>Revisar si el nivel de la actividad aprovechada es el adecuado para grado 8°</w:t>
      </w:r>
      <w:commentRangeEnd w:id="845"/>
      <w:r w:rsidR="002913EE">
        <w:rPr>
          <w:rStyle w:val="Refdecomentario"/>
        </w:rPr>
        <w:commentReference w:id="845"/>
      </w:r>
    </w:p>
    <w:tbl>
      <w:tblPr>
        <w:tblStyle w:val="Tablaconcuadrcula"/>
        <w:tblW w:w="0" w:type="auto"/>
        <w:tblLook w:val="04A0" w:firstRow="1" w:lastRow="0" w:firstColumn="1" w:lastColumn="0" w:noHBand="0" w:noVBand="1"/>
      </w:tblPr>
      <w:tblGrid>
        <w:gridCol w:w="2518"/>
        <w:gridCol w:w="6536"/>
      </w:tblGrid>
      <w:tr w:rsidR="00C04553" w:rsidRPr="004212EB" w14:paraId="52D0969B" w14:textId="77777777" w:rsidTr="002763AB">
        <w:tc>
          <w:tcPr>
            <w:tcW w:w="9054" w:type="dxa"/>
            <w:gridSpan w:val="2"/>
            <w:shd w:val="clear" w:color="auto" w:fill="000000" w:themeFill="text1"/>
          </w:tcPr>
          <w:p w14:paraId="223E8066" w14:textId="77777777" w:rsidR="00C04553" w:rsidRPr="004212EB" w:rsidRDefault="00C04553" w:rsidP="004212EB">
            <w:pPr>
              <w:jc w:val="both"/>
              <w:rPr>
                <w:rFonts w:cs="Times New Roman"/>
                <w:b/>
                <w:color w:val="FFFFFF" w:themeColor="background1"/>
              </w:rPr>
            </w:pPr>
            <w:r w:rsidRPr="004212EB">
              <w:rPr>
                <w:rFonts w:cs="Times New Roman"/>
                <w:b/>
                <w:color w:val="FFFFFF" w:themeColor="background1"/>
              </w:rPr>
              <w:t>Practica: recurso aprovechado</w:t>
            </w:r>
          </w:p>
        </w:tc>
      </w:tr>
      <w:tr w:rsidR="00C04553" w:rsidRPr="004212EB" w14:paraId="555EF0D1" w14:textId="77777777" w:rsidTr="002763AB">
        <w:tc>
          <w:tcPr>
            <w:tcW w:w="2518" w:type="dxa"/>
          </w:tcPr>
          <w:p w14:paraId="272E9213" w14:textId="77777777" w:rsidR="00C04553" w:rsidRPr="004212EB" w:rsidRDefault="00C04553" w:rsidP="004212EB">
            <w:pPr>
              <w:jc w:val="both"/>
              <w:rPr>
                <w:rFonts w:cs="Times New Roman"/>
                <w:b/>
                <w:color w:val="000000"/>
              </w:rPr>
            </w:pPr>
            <w:r w:rsidRPr="004212EB">
              <w:rPr>
                <w:rFonts w:cs="Times New Roman"/>
                <w:b/>
                <w:color w:val="000000"/>
              </w:rPr>
              <w:t>Código</w:t>
            </w:r>
          </w:p>
        </w:tc>
        <w:tc>
          <w:tcPr>
            <w:tcW w:w="6536" w:type="dxa"/>
          </w:tcPr>
          <w:p w14:paraId="40A6AD9B" w14:textId="77777777" w:rsidR="00C04553" w:rsidRPr="004212EB" w:rsidRDefault="00EE49F3" w:rsidP="004212EB">
            <w:pPr>
              <w:jc w:val="both"/>
              <w:rPr>
                <w:rFonts w:cs="Times New Roman"/>
                <w:b/>
                <w:color w:val="000000"/>
              </w:rPr>
            </w:pPr>
            <w:r w:rsidRPr="004212EB">
              <w:rPr>
                <w:rFonts w:cs="Times New Roman"/>
              </w:rPr>
              <w:t>CS_08_</w:t>
            </w:r>
            <w:r w:rsidR="003B1E10" w:rsidRPr="004212EB">
              <w:rPr>
                <w:rFonts w:cs="Times New Roman"/>
              </w:rPr>
              <w:t>10</w:t>
            </w:r>
            <w:r w:rsidRPr="004212EB">
              <w:rPr>
                <w:rFonts w:cs="Times New Roman"/>
              </w:rPr>
              <w:t>_REC</w:t>
            </w:r>
            <w:r w:rsidR="008028E0" w:rsidRPr="004212EB">
              <w:rPr>
                <w:rFonts w:cs="Times New Roman"/>
              </w:rPr>
              <w:t>21</w:t>
            </w:r>
            <w:r w:rsidRPr="004212EB">
              <w:rPr>
                <w:rFonts w:cs="Times New Roman"/>
              </w:rPr>
              <w:t>0</w:t>
            </w:r>
          </w:p>
        </w:tc>
      </w:tr>
      <w:tr w:rsidR="00CD1FD8" w:rsidRPr="004212EB" w14:paraId="0A3AE748" w14:textId="77777777" w:rsidTr="0001107C">
        <w:tc>
          <w:tcPr>
            <w:tcW w:w="2518" w:type="dxa"/>
          </w:tcPr>
          <w:p w14:paraId="36497624" w14:textId="77777777" w:rsidR="00CD1FD8" w:rsidRPr="004212EB" w:rsidRDefault="00CD1FD8" w:rsidP="004212EB">
            <w:pPr>
              <w:jc w:val="both"/>
              <w:rPr>
                <w:rFonts w:cs="Times New Roman"/>
                <w:b/>
                <w:color w:val="000000"/>
              </w:rPr>
            </w:pPr>
            <w:r w:rsidRPr="004212EB">
              <w:rPr>
                <w:rFonts w:cs="Times New Roman"/>
                <w:b/>
                <w:color w:val="000000"/>
              </w:rPr>
              <w:t>Título</w:t>
            </w:r>
          </w:p>
        </w:tc>
        <w:tc>
          <w:tcPr>
            <w:tcW w:w="6536" w:type="dxa"/>
          </w:tcPr>
          <w:p w14:paraId="3B46125A" w14:textId="58584BB6" w:rsidR="00CD1FD8" w:rsidRPr="004212EB" w:rsidRDefault="00127AF4" w:rsidP="00127AF4">
            <w:pPr>
              <w:jc w:val="both"/>
              <w:rPr>
                <w:rFonts w:cs="Times New Roman"/>
                <w:color w:val="000000"/>
              </w:rPr>
            </w:pPr>
            <w:r>
              <w:rPr>
                <w:rFonts w:cs="Times New Roman"/>
                <w:color w:val="000000"/>
              </w:rPr>
              <w:t>E</w:t>
            </w:r>
            <w:r w:rsidR="00E757B6" w:rsidRPr="004212EB">
              <w:rPr>
                <w:rFonts w:cs="Times New Roman"/>
                <w:color w:val="000000"/>
              </w:rPr>
              <w:t>studio de las regiones biogeográficas</w:t>
            </w:r>
          </w:p>
        </w:tc>
      </w:tr>
      <w:tr w:rsidR="00CD1FD8" w:rsidRPr="004212EB" w14:paraId="2E7DD887" w14:textId="77777777" w:rsidTr="0001107C">
        <w:tc>
          <w:tcPr>
            <w:tcW w:w="2518" w:type="dxa"/>
          </w:tcPr>
          <w:p w14:paraId="10C76DCE" w14:textId="77777777" w:rsidR="00CD1FD8" w:rsidRPr="004212EB" w:rsidRDefault="00CD1FD8" w:rsidP="004212EB">
            <w:pPr>
              <w:jc w:val="both"/>
              <w:rPr>
                <w:rFonts w:cs="Times New Roman"/>
                <w:b/>
                <w:color w:val="000000"/>
              </w:rPr>
            </w:pPr>
            <w:r w:rsidRPr="004212EB">
              <w:rPr>
                <w:rFonts w:cs="Times New Roman"/>
                <w:b/>
                <w:color w:val="000000"/>
              </w:rPr>
              <w:t>Descripción</w:t>
            </w:r>
          </w:p>
        </w:tc>
        <w:tc>
          <w:tcPr>
            <w:tcW w:w="6536" w:type="dxa"/>
          </w:tcPr>
          <w:p w14:paraId="4DCC3799" w14:textId="77777777" w:rsidR="00CD1FD8" w:rsidRPr="004212EB" w:rsidRDefault="00E757B6" w:rsidP="004212EB">
            <w:pPr>
              <w:jc w:val="both"/>
              <w:rPr>
                <w:rFonts w:cs="Times New Roman"/>
                <w:color w:val="000000"/>
              </w:rPr>
            </w:pPr>
            <w:r w:rsidRPr="004212EB">
              <w:rPr>
                <w:rFonts w:cs="Times New Roman"/>
                <w:color w:val="000000"/>
              </w:rPr>
              <w:t>Webquest que guía el trabajo colaborativo de investigación sobre las características de una ecozona</w:t>
            </w:r>
          </w:p>
        </w:tc>
      </w:tr>
      <w:tr w:rsidR="00C04553" w:rsidRPr="004212EB" w14:paraId="1A7AD387" w14:textId="77777777" w:rsidTr="002763AB">
        <w:tc>
          <w:tcPr>
            <w:tcW w:w="2518" w:type="dxa"/>
          </w:tcPr>
          <w:p w14:paraId="2CE874C2" w14:textId="77777777" w:rsidR="00C04553" w:rsidRPr="004212EB" w:rsidRDefault="00C04553" w:rsidP="004212EB">
            <w:pPr>
              <w:jc w:val="both"/>
              <w:rPr>
                <w:rFonts w:cs="Times New Roman"/>
                <w:color w:val="000000"/>
              </w:rPr>
            </w:pPr>
            <w:r w:rsidRPr="004212EB">
              <w:rPr>
                <w:rFonts w:cs="Times New Roman"/>
                <w:b/>
                <w:color w:val="000000"/>
              </w:rPr>
              <w:t>Ubicación en Aula Planeta</w:t>
            </w:r>
          </w:p>
        </w:tc>
        <w:tc>
          <w:tcPr>
            <w:tcW w:w="6536" w:type="dxa"/>
          </w:tcPr>
          <w:p w14:paraId="6CD3F56A" w14:textId="77777777" w:rsidR="00C04553" w:rsidRPr="004212EB" w:rsidRDefault="00C04553" w:rsidP="004212EB">
            <w:pPr>
              <w:jc w:val="both"/>
              <w:rPr>
                <w:rFonts w:cs="Times New Roman"/>
                <w:color w:val="000000"/>
              </w:rPr>
            </w:pPr>
            <w:r w:rsidRPr="004212EB">
              <w:rPr>
                <w:rFonts w:cs="Times New Roman"/>
                <w:highlight w:val="green"/>
              </w:rPr>
              <w:t>5° Primaria</w:t>
            </w:r>
            <w:r w:rsidRPr="004212EB">
              <w:rPr>
                <w:rFonts w:cs="Times New Roman"/>
              </w:rPr>
              <w:t xml:space="preserve">/ Ciencias </w:t>
            </w:r>
            <w:r w:rsidR="004513E1" w:rsidRPr="004212EB">
              <w:rPr>
                <w:rFonts w:cs="Times New Roman"/>
              </w:rPr>
              <w:t>de la Naturaleza</w:t>
            </w:r>
            <w:r w:rsidRPr="004212EB">
              <w:rPr>
                <w:rFonts w:cs="Times New Roman"/>
              </w:rPr>
              <w:t xml:space="preserve"> /</w:t>
            </w:r>
            <w:r w:rsidR="004513E1" w:rsidRPr="004212EB">
              <w:rPr>
                <w:rFonts w:cs="Times New Roman"/>
              </w:rPr>
              <w:t>Los ecosistemas</w:t>
            </w:r>
            <w:r w:rsidRPr="004212EB">
              <w:rPr>
                <w:rFonts w:cs="Times New Roman"/>
              </w:rPr>
              <w:t>/</w:t>
            </w:r>
            <w:r w:rsidR="00862A7F" w:rsidRPr="004212EB">
              <w:rPr>
                <w:rFonts w:cs="Times New Roman"/>
                <w:color w:val="000000"/>
              </w:rPr>
              <w:t>Proyecto: estudio de los ecosistemas</w:t>
            </w:r>
          </w:p>
        </w:tc>
      </w:tr>
      <w:tr w:rsidR="00CD1FD8" w:rsidRPr="004212EB" w14:paraId="6A19B2C0" w14:textId="77777777" w:rsidTr="002763AB">
        <w:tc>
          <w:tcPr>
            <w:tcW w:w="2518" w:type="dxa"/>
          </w:tcPr>
          <w:p w14:paraId="7511AACC" w14:textId="77777777" w:rsidR="00C04553" w:rsidRPr="004212EB" w:rsidRDefault="00C04553" w:rsidP="004212EB">
            <w:pPr>
              <w:jc w:val="both"/>
              <w:rPr>
                <w:rFonts w:cs="Times New Roman"/>
              </w:rPr>
            </w:pPr>
            <w:r w:rsidRPr="004212EB">
              <w:rPr>
                <w:rFonts w:cs="Times New Roman"/>
                <w:b/>
              </w:rPr>
              <w:t>Cambio (descripción o capturas de pantallas)</w:t>
            </w:r>
          </w:p>
        </w:tc>
        <w:tc>
          <w:tcPr>
            <w:tcW w:w="6536" w:type="dxa"/>
          </w:tcPr>
          <w:p w14:paraId="41D23C43" w14:textId="0868228C" w:rsidR="00C04553" w:rsidRDefault="000357A5" w:rsidP="004212EB">
            <w:pPr>
              <w:jc w:val="both"/>
              <w:rPr>
                <w:rFonts w:cs="Times New Roman"/>
                <w:noProof/>
                <w:lang w:val="es-CO" w:eastAsia="es-CO"/>
              </w:rPr>
            </w:pPr>
            <w:r>
              <w:rPr>
                <w:rFonts w:cs="Times New Roman"/>
                <w:noProof/>
                <w:lang w:val="es-CO" w:eastAsia="es-CO"/>
              </w:rPr>
              <w:t xml:space="preserve">Hacer cambios en </w:t>
            </w:r>
            <w:r w:rsidRPr="000357A5">
              <w:rPr>
                <w:rFonts w:cs="Times New Roman"/>
                <w:noProof/>
                <w:highlight w:val="magenta"/>
                <w:lang w:val="es-CO" w:eastAsia="es-CO"/>
              </w:rPr>
              <w:t>GRECO</w:t>
            </w:r>
          </w:p>
          <w:p w14:paraId="0C515E3C" w14:textId="77777777" w:rsidR="000357A5" w:rsidRDefault="000357A5" w:rsidP="004212EB">
            <w:pPr>
              <w:jc w:val="both"/>
              <w:rPr>
                <w:rFonts w:cs="Times New Roman"/>
                <w:noProof/>
                <w:lang w:val="es-CO" w:eastAsia="es-CO"/>
              </w:rPr>
            </w:pPr>
          </w:p>
          <w:p w14:paraId="2898C91D" w14:textId="77777777" w:rsidR="000357A5" w:rsidRPr="004212EB" w:rsidRDefault="000357A5" w:rsidP="004212EB">
            <w:pPr>
              <w:jc w:val="both"/>
              <w:rPr>
                <w:rFonts w:cs="Times New Roman"/>
                <w:noProof/>
                <w:lang w:val="es-CO" w:eastAsia="es-CO"/>
              </w:rPr>
            </w:pPr>
          </w:p>
          <w:p w14:paraId="395E9C66" w14:textId="77777777" w:rsidR="00C04553" w:rsidRPr="004212EB" w:rsidRDefault="00C04553" w:rsidP="004212EB">
            <w:pPr>
              <w:jc w:val="both"/>
              <w:rPr>
                <w:rFonts w:cs="Times New Roman"/>
                <w:noProof/>
                <w:lang w:val="es-CO" w:eastAsia="es-CO"/>
              </w:rPr>
            </w:pPr>
          </w:p>
          <w:p w14:paraId="7DA2C885" w14:textId="77777777" w:rsidR="00C04553" w:rsidRPr="004212EB" w:rsidRDefault="004513E1" w:rsidP="004212EB">
            <w:pPr>
              <w:jc w:val="both"/>
              <w:rPr>
                <w:rFonts w:cs="Times New Roman"/>
              </w:rPr>
            </w:pPr>
            <w:r w:rsidRPr="004212EB">
              <w:rPr>
                <w:rFonts w:cs="Times New Roman"/>
                <w:noProof/>
                <w:lang w:val="es-CO" w:eastAsia="es-CO"/>
              </w:rPr>
              <w:drawing>
                <wp:inline distT="0" distB="0" distL="0" distR="0" wp14:anchorId="5F2DD23D" wp14:editId="7BE74D2B">
                  <wp:extent cx="3094616" cy="1942465"/>
                  <wp:effectExtent l="0" t="0" r="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cstate="print"/>
                          <a:srcRect l="17835" t="25076" r="26961" b="13293"/>
                          <a:stretch/>
                        </pic:blipFill>
                        <pic:spPr bwMode="auto">
                          <a:xfrm>
                            <a:off x="0" y="0"/>
                            <a:ext cx="3104692" cy="1948790"/>
                          </a:xfrm>
                          <a:prstGeom prst="rect">
                            <a:avLst/>
                          </a:prstGeom>
                          <a:ln>
                            <a:noFill/>
                          </a:ln>
                          <a:extLst>
                            <a:ext uri="{53640926-AAD7-44D8-BBD7-CCE9431645EC}">
                              <a14:shadowObscured xmlns:a14="http://schemas.microsoft.com/office/drawing/2010/main"/>
                            </a:ext>
                          </a:extLst>
                        </pic:spPr>
                      </pic:pic>
                    </a:graphicData>
                  </a:graphic>
                </wp:inline>
              </w:drawing>
            </w:r>
          </w:p>
          <w:p w14:paraId="68F3A3DB" w14:textId="77777777" w:rsidR="004513E1" w:rsidRPr="004212EB" w:rsidRDefault="004513E1" w:rsidP="004212EB">
            <w:pPr>
              <w:jc w:val="both"/>
              <w:rPr>
                <w:rFonts w:cs="Times New Roman"/>
              </w:rPr>
            </w:pPr>
          </w:p>
          <w:p w14:paraId="65E1E70B" w14:textId="77777777" w:rsidR="00C04553" w:rsidRPr="004212EB" w:rsidRDefault="00C04553" w:rsidP="004212EB">
            <w:pPr>
              <w:jc w:val="both"/>
              <w:rPr>
                <w:rFonts w:cs="Times New Roman"/>
              </w:rPr>
            </w:pPr>
            <w:r w:rsidRPr="004212EB">
              <w:rPr>
                <w:rFonts w:cs="Times New Roman"/>
              </w:rPr>
              <w:t>Cambiar:</w:t>
            </w:r>
          </w:p>
          <w:p w14:paraId="26696CB6" w14:textId="77777777" w:rsidR="007C01F2" w:rsidRPr="004212EB" w:rsidRDefault="007C01F2" w:rsidP="004212EB">
            <w:pPr>
              <w:jc w:val="both"/>
              <w:rPr>
                <w:rFonts w:cs="Times New Roman"/>
              </w:rPr>
            </w:pPr>
          </w:p>
          <w:p w14:paraId="357C422F" w14:textId="77777777" w:rsidR="004513E1" w:rsidRPr="004212EB" w:rsidRDefault="004513E1" w:rsidP="004212EB">
            <w:pPr>
              <w:jc w:val="both"/>
              <w:rPr>
                <w:rFonts w:cs="Times New Roman"/>
                <w:b/>
              </w:rPr>
            </w:pPr>
            <w:r w:rsidRPr="004212EB">
              <w:rPr>
                <w:rFonts w:cs="Times New Roman"/>
              </w:rPr>
              <w:t xml:space="preserve">En la pestaña </w:t>
            </w:r>
            <w:r w:rsidRPr="004212EB">
              <w:rPr>
                <w:rFonts w:cs="Times New Roman"/>
                <w:b/>
              </w:rPr>
              <w:t>Presentación:</w:t>
            </w:r>
          </w:p>
          <w:p w14:paraId="7B03C429" w14:textId="77777777" w:rsidR="00205CB0" w:rsidRPr="004212EB" w:rsidRDefault="00205CB0" w:rsidP="004212EB">
            <w:pPr>
              <w:jc w:val="both"/>
              <w:rPr>
                <w:rFonts w:cs="Times New Roman"/>
                <w:b/>
              </w:rPr>
            </w:pPr>
          </w:p>
          <w:p w14:paraId="5A8956D9" w14:textId="77777777" w:rsidR="004513E1" w:rsidRPr="004212EB" w:rsidRDefault="004513E1" w:rsidP="004212EB">
            <w:pPr>
              <w:jc w:val="both"/>
              <w:rPr>
                <w:rFonts w:cs="Times New Roman"/>
              </w:rPr>
            </w:pPr>
            <w:r w:rsidRPr="004212EB">
              <w:rPr>
                <w:rFonts w:cs="Times New Roman"/>
              </w:rPr>
              <w:t>Cambiar: imagen actual por imagen de Australia con koalas y canguros.</w:t>
            </w:r>
          </w:p>
          <w:p w14:paraId="61D5A9B5" w14:textId="77777777" w:rsidR="004513E1" w:rsidRPr="00F37394" w:rsidRDefault="004513E1" w:rsidP="004212EB">
            <w:pPr>
              <w:jc w:val="both"/>
              <w:rPr>
                <w:rFonts w:cs="Times New Roman"/>
                <w:color w:val="548DD4" w:themeColor="text2" w:themeTint="99"/>
              </w:rPr>
            </w:pPr>
            <w:r w:rsidRPr="004212EB">
              <w:rPr>
                <w:rFonts w:cs="Times New Roman"/>
              </w:rPr>
              <w:t xml:space="preserve">Cambiar: “¿Cómo son los ecosistemas de nuestro territorio?” </w:t>
            </w:r>
            <w:r w:rsidRPr="00F37394">
              <w:rPr>
                <w:rFonts w:cs="Times New Roman"/>
                <w:color w:val="548DD4" w:themeColor="text2" w:themeTint="99"/>
              </w:rPr>
              <w:t>por “¿</w:t>
            </w:r>
            <w:r w:rsidR="007B3E7C" w:rsidRPr="00F37394">
              <w:rPr>
                <w:rFonts w:cs="Times New Roman"/>
                <w:color w:val="548DD4" w:themeColor="text2" w:themeTint="99"/>
              </w:rPr>
              <w:t>Qué importancia tiene ca</w:t>
            </w:r>
            <w:r w:rsidR="00372828" w:rsidRPr="00F37394">
              <w:rPr>
                <w:rFonts w:cs="Times New Roman"/>
                <w:color w:val="548DD4" w:themeColor="text2" w:themeTint="99"/>
              </w:rPr>
              <w:t>racteriza</w:t>
            </w:r>
            <w:r w:rsidR="007B3E7C" w:rsidRPr="00F37394">
              <w:rPr>
                <w:rFonts w:cs="Times New Roman"/>
                <w:color w:val="548DD4" w:themeColor="text2" w:themeTint="99"/>
              </w:rPr>
              <w:t>r y conocer</w:t>
            </w:r>
            <w:r w:rsidR="00372828" w:rsidRPr="00F37394">
              <w:rPr>
                <w:rFonts w:cs="Times New Roman"/>
                <w:color w:val="548DD4" w:themeColor="text2" w:themeTint="99"/>
              </w:rPr>
              <w:t xml:space="preserve"> cada una de las ocho </w:t>
            </w:r>
            <w:r w:rsidRPr="00F37394">
              <w:rPr>
                <w:rFonts w:cs="Times New Roman"/>
                <w:color w:val="548DD4" w:themeColor="text2" w:themeTint="99"/>
              </w:rPr>
              <w:t>regiones biogeográficas del planeta Tierra?”</w:t>
            </w:r>
          </w:p>
          <w:p w14:paraId="5CDC6DA7" w14:textId="77777777" w:rsidR="004513E1" w:rsidRPr="004212EB" w:rsidRDefault="004513E1" w:rsidP="004212EB">
            <w:pPr>
              <w:jc w:val="both"/>
              <w:rPr>
                <w:rFonts w:cs="Times New Roman"/>
              </w:rPr>
            </w:pPr>
          </w:p>
          <w:p w14:paraId="0F6784E6" w14:textId="77777777" w:rsidR="007C01F2" w:rsidRPr="004212EB" w:rsidRDefault="007C01F2" w:rsidP="004212EB">
            <w:pPr>
              <w:jc w:val="both"/>
              <w:rPr>
                <w:rFonts w:cs="Times New Roman"/>
              </w:rPr>
            </w:pPr>
          </w:p>
          <w:p w14:paraId="11622E3E" w14:textId="77777777" w:rsidR="00C04553" w:rsidRPr="004212EB" w:rsidRDefault="00C04553" w:rsidP="004212EB">
            <w:pPr>
              <w:jc w:val="both"/>
              <w:rPr>
                <w:rFonts w:cs="Times New Roman"/>
                <w:b/>
              </w:rPr>
            </w:pPr>
            <w:r w:rsidRPr="004212EB">
              <w:rPr>
                <w:rFonts w:cs="Times New Roman"/>
              </w:rPr>
              <w:t xml:space="preserve">En la pestaña </w:t>
            </w:r>
            <w:r w:rsidRPr="004212EB">
              <w:rPr>
                <w:rFonts w:cs="Times New Roman"/>
                <w:b/>
              </w:rPr>
              <w:t>Conceptos:</w:t>
            </w:r>
          </w:p>
          <w:p w14:paraId="7E94CD52" w14:textId="77777777" w:rsidR="00466D45" w:rsidRPr="004212EB" w:rsidRDefault="00466D45" w:rsidP="004212EB">
            <w:pPr>
              <w:jc w:val="both"/>
              <w:rPr>
                <w:rFonts w:cs="Times New Roman"/>
                <w:b/>
              </w:rPr>
            </w:pPr>
          </w:p>
          <w:p w14:paraId="2D95C9F6" w14:textId="77777777" w:rsidR="00C04553" w:rsidRPr="004212EB" w:rsidRDefault="00C04553" w:rsidP="004212EB">
            <w:pPr>
              <w:jc w:val="both"/>
              <w:rPr>
                <w:rFonts w:cs="Times New Roman"/>
              </w:rPr>
            </w:pPr>
            <w:r w:rsidRPr="004212EB">
              <w:rPr>
                <w:rFonts w:cs="Times New Roman"/>
              </w:rPr>
              <w:t>Cambiar: “repa</w:t>
            </w:r>
            <w:r w:rsidR="00C71B4B" w:rsidRPr="004212EB">
              <w:rPr>
                <w:rFonts w:cs="Times New Roman"/>
              </w:rPr>
              <w:t>s</w:t>
            </w:r>
            <w:r w:rsidRPr="004212EB">
              <w:rPr>
                <w:rFonts w:cs="Times New Roman"/>
              </w:rPr>
              <w:t>éis” por “repa</w:t>
            </w:r>
            <w:r w:rsidR="00C71B4B" w:rsidRPr="004212EB">
              <w:rPr>
                <w:rFonts w:cs="Times New Roman"/>
              </w:rPr>
              <w:t>s</w:t>
            </w:r>
            <w:r w:rsidRPr="004212EB">
              <w:rPr>
                <w:rFonts w:cs="Times New Roman"/>
              </w:rPr>
              <w:t>es</w:t>
            </w:r>
            <w:r w:rsidR="007C01F2" w:rsidRPr="004212EB">
              <w:rPr>
                <w:rFonts w:cs="Times New Roman"/>
              </w:rPr>
              <w:t>”</w:t>
            </w:r>
          </w:p>
          <w:p w14:paraId="6671AFEA" w14:textId="77777777" w:rsidR="00466D45" w:rsidRPr="004212EB" w:rsidRDefault="00466D45" w:rsidP="004212EB">
            <w:pPr>
              <w:jc w:val="both"/>
              <w:rPr>
                <w:rFonts w:cs="Times New Roman"/>
              </w:rPr>
            </w:pPr>
          </w:p>
          <w:p w14:paraId="3276A423" w14:textId="77777777" w:rsidR="007C01F2" w:rsidRPr="004212EB" w:rsidRDefault="007C01F2" w:rsidP="004212EB">
            <w:pPr>
              <w:jc w:val="both"/>
              <w:rPr>
                <w:rFonts w:cs="Times New Roman"/>
              </w:rPr>
            </w:pPr>
            <w:r w:rsidRPr="004212EB">
              <w:rPr>
                <w:rFonts w:cs="Times New Roman"/>
              </w:rPr>
              <w:t>Cambiar: “sobre los ecosistemas y los seres vivos que os será útiles” por “básicos de la biogeografía</w:t>
            </w:r>
            <w:r w:rsidR="00C21CFE" w:rsidRPr="004212EB">
              <w:rPr>
                <w:rFonts w:cs="Times New Roman"/>
              </w:rPr>
              <w:t xml:space="preserve"> que te</w:t>
            </w:r>
            <w:r w:rsidRPr="004212EB">
              <w:rPr>
                <w:rFonts w:cs="Times New Roman"/>
              </w:rPr>
              <w:t xml:space="preserve"> será útil” </w:t>
            </w:r>
          </w:p>
          <w:p w14:paraId="0C839D6C" w14:textId="77777777" w:rsidR="00466D45" w:rsidRPr="004212EB" w:rsidRDefault="00466D45" w:rsidP="004212EB">
            <w:pPr>
              <w:jc w:val="both"/>
              <w:rPr>
                <w:rFonts w:cs="Times New Roman"/>
              </w:rPr>
            </w:pPr>
          </w:p>
          <w:p w14:paraId="303AEF62" w14:textId="77777777" w:rsidR="00466D45" w:rsidRPr="004212EB" w:rsidRDefault="008A58C4" w:rsidP="004212EB">
            <w:pPr>
              <w:jc w:val="both"/>
              <w:rPr>
                <w:rFonts w:cs="Times New Roman"/>
              </w:rPr>
            </w:pPr>
            <w:r w:rsidRPr="004212EB">
              <w:rPr>
                <w:rFonts w:cs="Times New Roman"/>
              </w:rPr>
              <w:t xml:space="preserve">Cambiar: </w:t>
            </w:r>
          </w:p>
          <w:p w14:paraId="5FFE5073" w14:textId="77777777" w:rsidR="00466D45" w:rsidRPr="004212EB" w:rsidRDefault="008A58C4" w:rsidP="004212EB">
            <w:pPr>
              <w:jc w:val="both"/>
              <w:rPr>
                <w:rFonts w:cs="Times New Roman"/>
              </w:rPr>
            </w:pPr>
            <w:r w:rsidRPr="004212EB">
              <w:rPr>
                <w:rFonts w:cs="Times New Roman"/>
              </w:rPr>
              <w:t>“Ecosistemas:</w:t>
            </w:r>
          </w:p>
          <w:p w14:paraId="3A61416A" w14:textId="77777777" w:rsidR="00466D45" w:rsidRPr="004212EB" w:rsidRDefault="008A58C4" w:rsidP="004212EB">
            <w:pPr>
              <w:jc w:val="both"/>
              <w:rPr>
                <w:rFonts w:cs="Times New Roman"/>
              </w:rPr>
            </w:pPr>
            <w:r w:rsidRPr="004212EB">
              <w:rPr>
                <w:rFonts w:cs="Times New Roman"/>
              </w:rPr>
              <w:t>Tipos</w:t>
            </w:r>
          </w:p>
          <w:p w14:paraId="40176017" w14:textId="77777777" w:rsidR="00466D45" w:rsidRPr="004212EB" w:rsidRDefault="008A58C4" w:rsidP="004212EB">
            <w:pPr>
              <w:jc w:val="both"/>
              <w:rPr>
                <w:rFonts w:cs="Times New Roman"/>
              </w:rPr>
            </w:pPr>
            <w:r w:rsidRPr="004212EB">
              <w:rPr>
                <w:rFonts w:cs="Times New Roman"/>
              </w:rPr>
              <w:t>Caracter</w:t>
            </w:r>
            <w:r w:rsidR="00466D45" w:rsidRPr="004212EB">
              <w:rPr>
                <w:rFonts w:cs="Times New Roman"/>
              </w:rPr>
              <w:t>ísticas</w:t>
            </w:r>
          </w:p>
          <w:p w14:paraId="5BCE315D" w14:textId="77777777" w:rsidR="00466D45" w:rsidRPr="004212EB" w:rsidRDefault="008A58C4" w:rsidP="004212EB">
            <w:pPr>
              <w:jc w:val="both"/>
              <w:rPr>
                <w:rFonts w:cs="Times New Roman"/>
              </w:rPr>
            </w:pPr>
            <w:r w:rsidRPr="004212EB">
              <w:rPr>
                <w:rFonts w:cs="Times New Roman"/>
              </w:rPr>
              <w:t xml:space="preserve">Seres vivos: </w:t>
            </w:r>
          </w:p>
          <w:p w14:paraId="1048A2EA" w14:textId="77777777" w:rsidR="00466D45" w:rsidRPr="004212EB" w:rsidRDefault="008A58C4" w:rsidP="004212EB">
            <w:pPr>
              <w:jc w:val="both"/>
              <w:rPr>
                <w:rFonts w:cs="Times New Roman"/>
              </w:rPr>
            </w:pPr>
            <w:r w:rsidRPr="004212EB">
              <w:rPr>
                <w:rFonts w:cs="Times New Roman"/>
              </w:rPr>
              <w:t xml:space="preserve">Tipos </w:t>
            </w:r>
          </w:p>
          <w:p w14:paraId="4D9EB496" w14:textId="77777777" w:rsidR="00466D45" w:rsidRPr="004212EB" w:rsidRDefault="008A58C4" w:rsidP="004212EB">
            <w:pPr>
              <w:jc w:val="both"/>
              <w:rPr>
                <w:rFonts w:cs="Times New Roman"/>
              </w:rPr>
            </w:pPr>
            <w:r w:rsidRPr="004212EB">
              <w:rPr>
                <w:rFonts w:cs="Times New Roman"/>
              </w:rPr>
              <w:t>Caracter</w:t>
            </w:r>
            <w:r w:rsidR="00466D45" w:rsidRPr="004212EB">
              <w:rPr>
                <w:rFonts w:cs="Times New Roman"/>
              </w:rPr>
              <w:t>ísticas</w:t>
            </w:r>
          </w:p>
          <w:p w14:paraId="5C82C691" w14:textId="77777777" w:rsidR="00466D45" w:rsidRPr="004212EB" w:rsidRDefault="008A58C4" w:rsidP="004212EB">
            <w:pPr>
              <w:jc w:val="both"/>
              <w:rPr>
                <w:rFonts w:cs="Times New Roman"/>
              </w:rPr>
            </w:pPr>
            <w:r w:rsidRPr="004212EB">
              <w:rPr>
                <w:rFonts w:cs="Times New Roman"/>
              </w:rPr>
              <w:t xml:space="preserve">Relaciones entre los seres vivos: </w:t>
            </w:r>
          </w:p>
          <w:p w14:paraId="20088DFB" w14:textId="77777777" w:rsidR="00466D45" w:rsidRPr="004212EB" w:rsidRDefault="008A58C4" w:rsidP="004212EB">
            <w:pPr>
              <w:jc w:val="both"/>
              <w:rPr>
                <w:rFonts w:cs="Times New Roman"/>
              </w:rPr>
            </w:pPr>
            <w:r w:rsidRPr="004212EB">
              <w:rPr>
                <w:rFonts w:cs="Times New Roman"/>
              </w:rPr>
              <w:t xml:space="preserve">Alimentarias </w:t>
            </w:r>
          </w:p>
          <w:p w14:paraId="033B9FD8" w14:textId="77777777" w:rsidR="00466D45" w:rsidRPr="004212EB" w:rsidRDefault="008A58C4" w:rsidP="004212EB">
            <w:pPr>
              <w:jc w:val="both"/>
              <w:rPr>
                <w:rFonts w:cs="Times New Roman"/>
              </w:rPr>
            </w:pPr>
            <w:r w:rsidRPr="004212EB">
              <w:rPr>
                <w:rFonts w:cs="Times New Roman"/>
              </w:rPr>
              <w:t>De asociaci</w:t>
            </w:r>
            <w:r w:rsidR="00466D45" w:rsidRPr="004212EB">
              <w:rPr>
                <w:rFonts w:cs="Times New Roman"/>
              </w:rPr>
              <w:t xml:space="preserve">ón </w:t>
            </w:r>
          </w:p>
          <w:p w14:paraId="216FC3CA" w14:textId="77777777" w:rsidR="00466D45" w:rsidRPr="004212EB" w:rsidRDefault="008A58C4" w:rsidP="004212EB">
            <w:pPr>
              <w:jc w:val="both"/>
              <w:rPr>
                <w:rFonts w:cs="Times New Roman"/>
              </w:rPr>
            </w:pPr>
            <w:r w:rsidRPr="004212EB">
              <w:rPr>
                <w:rFonts w:cs="Times New Roman"/>
              </w:rPr>
              <w:t xml:space="preserve">Problemas de los ecosistemas: </w:t>
            </w:r>
          </w:p>
          <w:p w14:paraId="57B6D734" w14:textId="77777777" w:rsidR="00466D45" w:rsidRPr="004212EB" w:rsidRDefault="008A58C4" w:rsidP="004212EB">
            <w:pPr>
              <w:jc w:val="both"/>
              <w:rPr>
                <w:rFonts w:cs="Times New Roman"/>
              </w:rPr>
            </w:pPr>
            <w:r w:rsidRPr="004212EB">
              <w:rPr>
                <w:rFonts w:cs="Times New Roman"/>
              </w:rPr>
              <w:t>Cómo protegerlos”</w:t>
            </w:r>
          </w:p>
          <w:p w14:paraId="1C6AC6ED" w14:textId="77777777" w:rsidR="00466D45" w:rsidRPr="004212EB" w:rsidRDefault="00466D45" w:rsidP="004212EB">
            <w:pPr>
              <w:jc w:val="both"/>
              <w:rPr>
                <w:rFonts w:cs="Times New Roman"/>
              </w:rPr>
            </w:pPr>
          </w:p>
          <w:p w14:paraId="475E2E31" w14:textId="77777777" w:rsidR="00466D45" w:rsidRPr="004212EB" w:rsidRDefault="00466D45" w:rsidP="004212EB">
            <w:pPr>
              <w:jc w:val="both"/>
              <w:rPr>
                <w:rFonts w:cs="Times New Roman"/>
              </w:rPr>
            </w:pPr>
            <w:r w:rsidRPr="004212EB">
              <w:rPr>
                <w:rFonts w:cs="Times New Roman"/>
              </w:rPr>
              <w:t>P</w:t>
            </w:r>
            <w:r w:rsidR="008A58C4" w:rsidRPr="004212EB">
              <w:rPr>
                <w:rFonts w:cs="Times New Roman"/>
              </w:rPr>
              <w:t>or</w:t>
            </w:r>
            <w:r w:rsidRPr="004212EB">
              <w:rPr>
                <w:rFonts w:cs="Times New Roman"/>
              </w:rPr>
              <w:t>:</w:t>
            </w:r>
          </w:p>
          <w:p w14:paraId="031EDB35" w14:textId="77777777" w:rsidR="00466D45" w:rsidRPr="004212EB" w:rsidRDefault="00466D45" w:rsidP="004212EB">
            <w:pPr>
              <w:jc w:val="both"/>
              <w:rPr>
                <w:rFonts w:cs="Times New Roman"/>
              </w:rPr>
            </w:pPr>
          </w:p>
          <w:p w14:paraId="51CC25B8" w14:textId="77777777" w:rsidR="00466D45" w:rsidRPr="004212EB" w:rsidRDefault="008A58C4" w:rsidP="004212EB">
            <w:pPr>
              <w:jc w:val="both"/>
              <w:rPr>
                <w:rFonts w:cs="Times New Roman"/>
              </w:rPr>
            </w:pPr>
            <w:r w:rsidRPr="004212EB">
              <w:rPr>
                <w:rFonts w:cs="Times New Roman"/>
              </w:rPr>
              <w:t>“</w:t>
            </w:r>
            <w:r w:rsidR="00466D45" w:rsidRPr="004212EB">
              <w:rPr>
                <w:rFonts w:cs="Times New Roman"/>
              </w:rPr>
              <w:t xml:space="preserve">Ecozona: </w:t>
            </w:r>
          </w:p>
          <w:p w14:paraId="1FCFD6CB" w14:textId="77777777" w:rsidR="00466D45" w:rsidRPr="004212EB" w:rsidRDefault="00466D45" w:rsidP="004212EB">
            <w:pPr>
              <w:jc w:val="both"/>
              <w:rPr>
                <w:rFonts w:cs="Times New Roman"/>
              </w:rPr>
            </w:pPr>
            <w:r w:rsidRPr="004212EB">
              <w:rPr>
                <w:rFonts w:cs="Times New Roman"/>
              </w:rPr>
              <w:t>Características</w:t>
            </w:r>
          </w:p>
          <w:p w14:paraId="036FF727" w14:textId="77777777" w:rsidR="00466D45" w:rsidRPr="004212EB" w:rsidRDefault="00466D45" w:rsidP="004212EB">
            <w:pPr>
              <w:jc w:val="both"/>
              <w:rPr>
                <w:rFonts w:cs="Times New Roman"/>
              </w:rPr>
            </w:pPr>
            <w:r w:rsidRPr="004212EB">
              <w:rPr>
                <w:rFonts w:cs="Times New Roman"/>
              </w:rPr>
              <w:t xml:space="preserve">Endemismo: </w:t>
            </w:r>
          </w:p>
          <w:p w14:paraId="796938A1" w14:textId="77777777" w:rsidR="00466D45" w:rsidRPr="004212EB" w:rsidRDefault="00466D45" w:rsidP="004212EB">
            <w:pPr>
              <w:jc w:val="both"/>
              <w:rPr>
                <w:rFonts w:cs="Times New Roman"/>
              </w:rPr>
            </w:pPr>
            <w:r w:rsidRPr="004212EB">
              <w:rPr>
                <w:rFonts w:cs="Times New Roman"/>
              </w:rPr>
              <w:t>Causas</w:t>
            </w:r>
          </w:p>
          <w:p w14:paraId="54AE71CC" w14:textId="77777777" w:rsidR="00466D45" w:rsidRPr="004212EB" w:rsidRDefault="0023472E" w:rsidP="004212EB">
            <w:pPr>
              <w:jc w:val="both"/>
              <w:rPr>
                <w:rFonts w:cs="Times New Roman"/>
              </w:rPr>
            </w:pPr>
            <w:r w:rsidRPr="004212EB">
              <w:rPr>
                <w:rFonts w:cs="Times New Roman"/>
              </w:rPr>
              <w:t>Cosmopolitismo:</w:t>
            </w:r>
          </w:p>
          <w:p w14:paraId="43507BF2" w14:textId="77777777" w:rsidR="0023472E" w:rsidRPr="004212EB" w:rsidRDefault="0023472E" w:rsidP="004212EB">
            <w:pPr>
              <w:jc w:val="both"/>
              <w:rPr>
                <w:rFonts w:cs="Times New Roman"/>
              </w:rPr>
            </w:pPr>
            <w:r w:rsidRPr="004212EB">
              <w:rPr>
                <w:rFonts w:cs="Times New Roman"/>
              </w:rPr>
              <w:t>Características”</w:t>
            </w:r>
          </w:p>
          <w:p w14:paraId="01AFCEC8" w14:textId="77777777" w:rsidR="0023472E" w:rsidRPr="004212EB" w:rsidRDefault="0023472E" w:rsidP="004212EB">
            <w:pPr>
              <w:jc w:val="both"/>
              <w:rPr>
                <w:rFonts w:cs="Times New Roman"/>
              </w:rPr>
            </w:pPr>
          </w:p>
          <w:p w14:paraId="509C764B" w14:textId="77777777" w:rsidR="0023472E" w:rsidRPr="004212EB" w:rsidRDefault="0023472E" w:rsidP="004212EB">
            <w:pPr>
              <w:jc w:val="both"/>
              <w:rPr>
                <w:rFonts w:cs="Times New Roman"/>
              </w:rPr>
            </w:pPr>
            <w:r w:rsidRPr="004212EB">
              <w:rPr>
                <w:rFonts w:cs="Times New Roman"/>
              </w:rPr>
              <w:t xml:space="preserve">Cambiar: Imágenes actuales por imágenes del </w:t>
            </w:r>
            <w:commentRangeStart w:id="846"/>
            <w:r w:rsidRPr="004212EB">
              <w:rPr>
                <w:rFonts w:cs="Times New Roman"/>
              </w:rPr>
              <w:t>texto CS_08_11_IMG33 y CS_08_11_IMG35</w:t>
            </w:r>
            <w:commentRangeEnd w:id="846"/>
            <w:r w:rsidR="00A51E4D" w:rsidRPr="004212EB">
              <w:rPr>
                <w:rStyle w:val="Refdecomentario"/>
                <w:rFonts w:cs="Times New Roman"/>
                <w:sz w:val="24"/>
                <w:szCs w:val="24"/>
                <w:lang w:val="es-ES_tradnl"/>
              </w:rPr>
              <w:commentReference w:id="846"/>
            </w:r>
          </w:p>
          <w:p w14:paraId="1D72F876" w14:textId="77777777" w:rsidR="000A3091" w:rsidRPr="004212EB" w:rsidRDefault="000A3091" w:rsidP="004212EB">
            <w:pPr>
              <w:jc w:val="both"/>
              <w:rPr>
                <w:rFonts w:cs="Times New Roman"/>
              </w:rPr>
            </w:pPr>
          </w:p>
          <w:p w14:paraId="5EB28FD9" w14:textId="77777777" w:rsidR="000A3091" w:rsidRPr="004212EB" w:rsidRDefault="000A3091" w:rsidP="004212EB">
            <w:pPr>
              <w:jc w:val="both"/>
              <w:rPr>
                <w:rFonts w:cs="Times New Roman"/>
              </w:rPr>
            </w:pPr>
            <w:r w:rsidRPr="004212EB">
              <w:rPr>
                <w:rFonts w:cs="Times New Roman"/>
              </w:rPr>
              <w:t xml:space="preserve">Quitar: “Para revisar los conceptos relativos a los seres vivos, consultad también la unidad de </w:t>
            </w:r>
            <w:r w:rsidRPr="004212EB">
              <w:rPr>
                <w:rFonts w:cs="Times New Roman"/>
                <w:i/>
              </w:rPr>
              <w:t>Los seres vivos</w:t>
            </w:r>
            <w:r w:rsidRPr="004212EB">
              <w:rPr>
                <w:rFonts w:cs="Times New Roman"/>
              </w:rPr>
              <w:t>”</w:t>
            </w:r>
          </w:p>
          <w:p w14:paraId="03454E87" w14:textId="77777777" w:rsidR="000A3091" w:rsidRPr="004212EB" w:rsidRDefault="000A3091" w:rsidP="004212EB">
            <w:pPr>
              <w:jc w:val="both"/>
              <w:rPr>
                <w:rFonts w:cs="Times New Roman"/>
                <w:lang w:val="es-CO"/>
              </w:rPr>
            </w:pPr>
          </w:p>
          <w:p w14:paraId="14E24A97" w14:textId="77777777" w:rsidR="0023472E" w:rsidRPr="004212EB" w:rsidRDefault="0023472E" w:rsidP="004212EB">
            <w:pPr>
              <w:jc w:val="both"/>
              <w:rPr>
                <w:rFonts w:cs="Times New Roman"/>
              </w:rPr>
            </w:pPr>
          </w:p>
          <w:p w14:paraId="48544984" w14:textId="77777777" w:rsidR="00AC7B7E" w:rsidRPr="004212EB" w:rsidRDefault="00AC7B7E" w:rsidP="004212EB">
            <w:pPr>
              <w:jc w:val="both"/>
              <w:rPr>
                <w:rFonts w:cs="Times New Roman"/>
                <w:b/>
              </w:rPr>
            </w:pPr>
            <w:r w:rsidRPr="004212EB">
              <w:rPr>
                <w:rFonts w:cs="Times New Roman"/>
              </w:rPr>
              <w:t xml:space="preserve">En la pestaña </w:t>
            </w:r>
            <w:r w:rsidRPr="004212EB">
              <w:rPr>
                <w:rFonts w:cs="Times New Roman"/>
                <w:b/>
              </w:rPr>
              <w:t>Objetivos:</w:t>
            </w:r>
          </w:p>
          <w:p w14:paraId="64952272" w14:textId="77777777" w:rsidR="00372828" w:rsidRPr="004212EB" w:rsidRDefault="00372828" w:rsidP="004212EB">
            <w:pPr>
              <w:jc w:val="both"/>
              <w:rPr>
                <w:rFonts w:cs="Times New Roman"/>
                <w:b/>
              </w:rPr>
            </w:pPr>
          </w:p>
          <w:p w14:paraId="485752EB" w14:textId="77777777" w:rsidR="00372828" w:rsidRPr="004212EB" w:rsidRDefault="008A7AC3" w:rsidP="004212EB">
            <w:pPr>
              <w:jc w:val="both"/>
              <w:rPr>
                <w:rFonts w:cs="Times New Roman"/>
              </w:rPr>
            </w:pPr>
            <w:r w:rsidRPr="004212EB">
              <w:rPr>
                <w:rFonts w:cs="Times New Roman"/>
              </w:rPr>
              <w:t>Cambiar: “Objetivo: analizar los ecosistemas, la flora y la fauna de nuestro territorio” por Objetivo: Describir las características de cada ecozona y sus componentes endémicos de flora y fauna</w:t>
            </w:r>
            <w:r w:rsidR="00C71B4B" w:rsidRPr="004212EB">
              <w:rPr>
                <w:rFonts w:cs="Times New Roman"/>
              </w:rPr>
              <w:t>.</w:t>
            </w:r>
          </w:p>
          <w:p w14:paraId="5914E39A" w14:textId="77777777" w:rsidR="00372828" w:rsidRPr="004212EB" w:rsidRDefault="00372828" w:rsidP="004212EB">
            <w:pPr>
              <w:jc w:val="both"/>
              <w:rPr>
                <w:rFonts w:cs="Times New Roman"/>
                <w:b/>
              </w:rPr>
            </w:pPr>
          </w:p>
          <w:p w14:paraId="116C69CF" w14:textId="344A7404" w:rsidR="00372828" w:rsidRPr="004212EB" w:rsidRDefault="00372828" w:rsidP="004212EB">
            <w:pPr>
              <w:jc w:val="both"/>
              <w:rPr>
                <w:rFonts w:cs="Times New Roman"/>
              </w:rPr>
            </w:pPr>
            <w:r w:rsidRPr="004212EB">
              <w:rPr>
                <w:rFonts w:cs="Times New Roman"/>
              </w:rPr>
              <w:t>Cambiar:</w:t>
            </w:r>
            <w:r w:rsidR="00F37394">
              <w:rPr>
                <w:rFonts w:cs="Times New Roman"/>
              </w:rPr>
              <w:t xml:space="preserve"> </w:t>
            </w:r>
            <w:r w:rsidRPr="004212EB">
              <w:rPr>
                <w:rFonts w:cs="Times New Roman"/>
              </w:rPr>
              <w:t xml:space="preserve">“Organización: grupos de máximo de cinco personas” </w:t>
            </w:r>
            <w:r w:rsidRPr="00F37394">
              <w:rPr>
                <w:rFonts w:cs="Times New Roman"/>
                <w:color w:val="548DD4" w:themeColor="text2" w:themeTint="99"/>
              </w:rPr>
              <w:t xml:space="preserve">por “Organización: </w:t>
            </w:r>
            <w:r w:rsidR="00C71B4B" w:rsidRPr="00F37394">
              <w:rPr>
                <w:rFonts w:cs="Times New Roman"/>
                <w:color w:val="548DD4" w:themeColor="text2" w:themeTint="99"/>
              </w:rPr>
              <w:t>o</w:t>
            </w:r>
            <w:r w:rsidRPr="00F37394">
              <w:rPr>
                <w:rFonts w:cs="Times New Roman"/>
                <w:color w:val="548DD4" w:themeColor="text2" w:themeTint="99"/>
              </w:rPr>
              <w:t>cho grupos y cada uno elige una ecozona para investigar”</w:t>
            </w:r>
          </w:p>
          <w:p w14:paraId="0723DC08" w14:textId="77777777" w:rsidR="0023472E" w:rsidRPr="004212EB" w:rsidRDefault="0023472E" w:rsidP="004212EB">
            <w:pPr>
              <w:jc w:val="both"/>
              <w:rPr>
                <w:rFonts w:cs="Times New Roman"/>
              </w:rPr>
            </w:pPr>
          </w:p>
          <w:p w14:paraId="05BCCA5E" w14:textId="77777777" w:rsidR="00492704" w:rsidRPr="004212EB" w:rsidRDefault="00C21CFE" w:rsidP="004212EB">
            <w:pPr>
              <w:jc w:val="both"/>
              <w:rPr>
                <w:rFonts w:cs="Times New Roman"/>
              </w:rPr>
            </w:pPr>
            <w:r w:rsidRPr="004212EB">
              <w:rPr>
                <w:rFonts w:cs="Times New Roman"/>
              </w:rPr>
              <w:t>Cambiar: “</w:t>
            </w:r>
            <w:r w:rsidR="00E012FA" w:rsidRPr="004212EB">
              <w:rPr>
                <w:rFonts w:cs="Times New Roman"/>
              </w:rPr>
              <w:t xml:space="preserve">Punto de partida: para responder a la pregunta propuesta en el proyecto, </w:t>
            </w:r>
            <w:r w:rsidRPr="004212EB">
              <w:rPr>
                <w:rFonts w:cs="Times New Roman"/>
              </w:rPr>
              <w:t>fijaos en el territorio donde vivís</w:t>
            </w:r>
            <w:r w:rsidR="00E012FA" w:rsidRPr="004212EB">
              <w:rPr>
                <w:rFonts w:cs="Times New Roman"/>
              </w:rPr>
              <w:t>. Recordad todo aquello que conocéis sobre sus ecosistemas, la fauna y la flora, y pensad en las relaciones que puede haber entre sus animales y plantas. Podéis hacer una lluvia de ideas y proponer ecosistemas que hay en vuestro territorio y las características que pensáis que tendrán</w:t>
            </w:r>
            <w:r w:rsidR="00492704" w:rsidRPr="004212EB">
              <w:rPr>
                <w:rFonts w:cs="Times New Roman"/>
              </w:rPr>
              <w:t xml:space="preserve">. </w:t>
            </w:r>
          </w:p>
          <w:p w14:paraId="36AC391D" w14:textId="77777777" w:rsidR="00492704" w:rsidRPr="004212EB" w:rsidRDefault="00492704" w:rsidP="004212EB">
            <w:pPr>
              <w:jc w:val="both"/>
              <w:rPr>
                <w:rFonts w:cs="Times New Roman"/>
              </w:rPr>
            </w:pPr>
          </w:p>
          <w:p w14:paraId="0817D386" w14:textId="77777777" w:rsidR="00376BC7" w:rsidRPr="004212EB" w:rsidRDefault="00492704" w:rsidP="004212EB">
            <w:pPr>
              <w:jc w:val="both"/>
              <w:rPr>
                <w:rFonts w:cs="Times New Roman"/>
              </w:rPr>
            </w:pPr>
            <w:r w:rsidRPr="004212EB">
              <w:rPr>
                <w:rFonts w:cs="Times New Roman"/>
              </w:rPr>
              <w:t xml:space="preserve">Con estas ideas previas, elaborad una posible respuesta a la pregunta del proyecto. La investigación que realizaréis a continuación os servirá para comprobar si esta </w:t>
            </w:r>
            <w:r w:rsidR="00376BC7" w:rsidRPr="004212EB">
              <w:rPr>
                <w:rFonts w:cs="Times New Roman"/>
              </w:rPr>
              <w:t>respuesta era acertada o no, y también para completar nuevos datos</w:t>
            </w:r>
            <w:r w:rsidR="00C21CFE" w:rsidRPr="004212EB">
              <w:rPr>
                <w:rFonts w:cs="Times New Roman"/>
              </w:rPr>
              <w:t xml:space="preserve">” </w:t>
            </w:r>
          </w:p>
          <w:p w14:paraId="151A61D2" w14:textId="77777777" w:rsidR="00376BC7" w:rsidRPr="004212EB" w:rsidRDefault="00376BC7" w:rsidP="004212EB">
            <w:pPr>
              <w:jc w:val="both"/>
              <w:rPr>
                <w:rFonts w:cs="Times New Roman"/>
              </w:rPr>
            </w:pPr>
          </w:p>
          <w:p w14:paraId="30277A39" w14:textId="77777777" w:rsidR="00376BC7" w:rsidRPr="00F37394" w:rsidRDefault="00376BC7" w:rsidP="004212EB">
            <w:pPr>
              <w:jc w:val="both"/>
              <w:rPr>
                <w:rFonts w:cs="Times New Roman"/>
                <w:color w:val="548DD4" w:themeColor="text2" w:themeTint="99"/>
              </w:rPr>
            </w:pPr>
            <w:r w:rsidRPr="00F37394">
              <w:rPr>
                <w:rFonts w:cs="Times New Roman"/>
                <w:color w:val="548DD4" w:themeColor="text2" w:themeTint="99"/>
              </w:rPr>
              <w:t>P</w:t>
            </w:r>
            <w:r w:rsidR="00C21CFE" w:rsidRPr="00F37394">
              <w:rPr>
                <w:rFonts w:cs="Times New Roman"/>
                <w:color w:val="548DD4" w:themeColor="text2" w:themeTint="99"/>
              </w:rPr>
              <w:t>or</w:t>
            </w:r>
            <w:r w:rsidRPr="00F37394">
              <w:rPr>
                <w:rFonts w:cs="Times New Roman"/>
                <w:color w:val="548DD4" w:themeColor="text2" w:themeTint="99"/>
              </w:rPr>
              <w:t>:</w:t>
            </w:r>
          </w:p>
          <w:p w14:paraId="7588BABD" w14:textId="77777777" w:rsidR="00376BC7" w:rsidRPr="00F37394" w:rsidRDefault="00376BC7" w:rsidP="004212EB">
            <w:pPr>
              <w:jc w:val="both"/>
              <w:rPr>
                <w:rFonts w:cs="Times New Roman"/>
                <w:color w:val="548DD4" w:themeColor="text2" w:themeTint="99"/>
              </w:rPr>
            </w:pPr>
          </w:p>
          <w:p w14:paraId="1970E34B" w14:textId="0944ED26" w:rsidR="00376BC7" w:rsidRPr="00F37394" w:rsidRDefault="00C21CFE" w:rsidP="004212EB">
            <w:pPr>
              <w:jc w:val="both"/>
              <w:rPr>
                <w:rFonts w:cs="Times New Roman"/>
                <w:color w:val="548DD4" w:themeColor="text2" w:themeTint="99"/>
              </w:rPr>
            </w:pPr>
            <w:r w:rsidRPr="00F37394">
              <w:rPr>
                <w:rFonts w:cs="Times New Roman"/>
                <w:color w:val="548DD4" w:themeColor="text2" w:themeTint="99"/>
              </w:rPr>
              <w:t>“</w:t>
            </w:r>
            <w:r w:rsidR="00E012FA" w:rsidRPr="00F37394">
              <w:rPr>
                <w:rFonts w:cs="Times New Roman"/>
                <w:color w:val="548DD4" w:themeColor="text2" w:themeTint="99"/>
              </w:rPr>
              <w:t xml:space="preserve">Punto de partida: para responder la pregunta propuesta en el proyecto, </w:t>
            </w:r>
            <w:r w:rsidRPr="00F37394">
              <w:rPr>
                <w:rFonts w:cs="Times New Roman"/>
                <w:color w:val="548DD4" w:themeColor="text2" w:themeTint="99"/>
              </w:rPr>
              <w:t xml:space="preserve">familiarízate con </w:t>
            </w:r>
            <w:r w:rsidR="00382859" w:rsidRPr="00F37394">
              <w:rPr>
                <w:rFonts w:cs="Times New Roman"/>
                <w:color w:val="548DD4" w:themeColor="text2" w:themeTint="99"/>
              </w:rPr>
              <w:t>la ecozona</w:t>
            </w:r>
            <w:r w:rsidR="00F37394">
              <w:rPr>
                <w:rFonts w:cs="Times New Roman"/>
                <w:color w:val="548DD4" w:themeColor="text2" w:themeTint="99"/>
              </w:rPr>
              <w:t xml:space="preserve"> </w:t>
            </w:r>
            <w:r w:rsidR="00C71B4B" w:rsidRPr="00F37394">
              <w:rPr>
                <w:rFonts w:cs="Times New Roman"/>
                <w:color w:val="548DD4" w:themeColor="text2" w:themeTint="99"/>
              </w:rPr>
              <w:t>que v</w:t>
            </w:r>
            <w:r w:rsidR="00382859" w:rsidRPr="00F37394">
              <w:rPr>
                <w:rFonts w:cs="Times New Roman"/>
                <w:color w:val="548DD4" w:themeColor="text2" w:themeTint="99"/>
              </w:rPr>
              <w:t xml:space="preserve">a </w:t>
            </w:r>
            <w:r w:rsidR="00F30B8A" w:rsidRPr="00F37394">
              <w:rPr>
                <w:rFonts w:cs="Times New Roman"/>
                <w:color w:val="548DD4" w:themeColor="text2" w:themeTint="99"/>
              </w:rPr>
              <w:t xml:space="preserve">a </w:t>
            </w:r>
            <w:r w:rsidR="00382859" w:rsidRPr="00F37394">
              <w:rPr>
                <w:rFonts w:cs="Times New Roman"/>
                <w:color w:val="548DD4" w:themeColor="text2" w:themeTint="99"/>
              </w:rPr>
              <w:t xml:space="preserve">estudiar </w:t>
            </w:r>
            <w:r w:rsidR="00F30B8A" w:rsidRPr="00F37394">
              <w:rPr>
                <w:rFonts w:cs="Times New Roman"/>
                <w:color w:val="548DD4" w:themeColor="text2" w:themeTint="99"/>
              </w:rPr>
              <w:t>con</w:t>
            </w:r>
            <w:r w:rsidR="00382859" w:rsidRPr="00F37394">
              <w:rPr>
                <w:rFonts w:cs="Times New Roman"/>
                <w:color w:val="548DD4" w:themeColor="text2" w:themeTint="99"/>
              </w:rPr>
              <w:t xml:space="preserve"> relación </w:t>
            </w:r>
            <w:r w:rsidR="00F30B8A" w:rsidRPr="00F37394">
              <w:rPr>
                <w:rFonts w:cs="Times New Roman"/>
                <w:color w:val="548DD4" w:themeColor="text2" w:themeTint="99"/>
              </w:rPr>
              <w:t xml:space="preserve">a </w:t>
            </w:r>
            <w:r w:rsidR="00382859" w:rsidRPr="00F37394">
              <w:rPr>
                <w:rFonts w:cs="Times New Roman"/>
                <w:color w:val="548DD4" w:themeColor="text2" w:themeTint="99"/>
              </w:rPr>
              <w:t>los movimientos y cambios sucedidos a través de la evolución de los continentes</w:t>
            </w:r>
            <w:r w:rsidR="00E012FA" w:rsidRPr="00F37394">
              <w:rPr>
                <w:rFonts w:cs="Times New Roman"/>
                <w:color w:val="548DD4" w:themeColor="text2" w:themeTint="99"/>
              </w:rPr>
              <w:t>.</w:t>
            </w:r>
            <w:r w:rsidR="00F37394">
              <w:rPr>
                <w:rFonts w:cs="Times New Roman"/>
                <w:color w:val="548DD4" w:themeColor="text2" w:themeTint="99"/>
              </w:rPr>
              <w:t xml:space="preserve"> </w:t>
            </w:r>
            <w:r w:rsidR="00E012FA" w:rsidRPr="00F37394">
              <w:rPr>
                <w:rFonts w:cs="Times New Roman"/>
                <w:color w:val="548DD4" w:themeColor="text2" w:themeTint="99"/>
              </w:rPr>
              <w:t>Analiza la importancia del estudio biogeográfico</w:t>
            </w:r>
            <w:r w:rsidR="008B1FCA" w:rsidRPr="00F37394">
              <w:rPr>
                <w:rFonts w:cs="Times New Roman"/>
                <w:color w:val="548DD4" w:themeColor="text2" w:themeTint="99"/>
              </w:rPr>
              <w:t xml:space="preserve"> para el establecimiento de planes de manejo y conservación de vida silvestre.</w:t>
            </w:r>
          </w:p>
          <w:p w14:paraId="1ACC66D3" w14:textId="77777777" w:rsidR="00376BC7" w:rsidRPr="00F37394" w:rsidRDefault="00376BC7" w:rsidP="004212EB">
            <w:pPr>
              <w:jc w:val="both"/>
              <w:rPr>
                <w:rFonts w:cs="Times New Roman"/>
                <w:color w:val="548DD4" w:themeColor="text2" w:themeTint="99"/>
              </w:rPr>
            </w:pPr>
          </w:p>
          <w:p w14:paraId="2E91776F" w14:textId="77777777" w:rsidR="008A58C4" w:rsidRPr="00F37394" w:rsidRDefault="00376BC7" w:rsidP="004212EB">
            <w:pPr>
              <w:jc w:val="both"/>
              <w:rPr>
                <w:rFonts w:cs="Times New Roman"/>
                <w:color w:val="548DD4" w:themeColor="text2" w:themeTint="99"/>
              </w:rPr>
            </w:pPr>
            <w:r w:rsidRPr="00F37394">
              <w:rPr>
                <w:rFonts w:cs="Times New Roman"/>
                <w:color w:val="548DD4" w:themeColor="text2" w:themeTint="99"/>
              </w:rPr>
              <w:t xml:space="preserve">A partir de esto, elabora una </w:t>
            </w:r>
            <w:r w:rsidR="007B3E7C" w:rsidRPr="00F37394">
              <w:rPr>
                <w:rFonts w:cs="Times New Roman"/>
                <w:color w:val="548DD4" w:themeColor="text2" w:themeTint="99"/>
              </w:rPr>
              <w:t xml:space="preserve">posible respuesta a la pregunta del proyecto </w:t>
            </w:r>
            <w:r w:rsidR="00C71B4B" w:rsidRPr="00F37394">
              <w:rPr>
                <w:rFonts w:cs="Times New Roman"/>
                <w:color w:val="548DD4" w:themeColor="text2" w:themeTint="99"/>
              </w:rPr>
              <w:t xml:space="preserve">para </w:t>
            </w:r>
            <w:r w:rsidR="007B3E7C" w:rsidRPr="00F37394">
              <w:rPr>
                <w:rFonts w:cs="Times New Roman"/>
                <w:color w:val="548DD4" w:themeColor="text2" w:themeTint="99"/>
              </w:rPr>
              <w:t>conect</w:t>
            </w:r>
            <w:r w:rsidR="00C71B4B" w:rsidRPr="00F37394">
              <w:rPr>
                <w:rFonts w:cs="Times New Roman"/>
                <w:color w:val="548DD4" w:themeColor="text2" w:themeTint="99"/>
              </w:rPr>
              <w:t>ar</w:t>
            </w:r>
            <w:r w:rsidR="007B3E7C" w:rsidRPr="00F37394">
              <w:rPr>
                <w:rFonts w:cs="Times New Roman"/>
                <w:color w:val="548DD4" w:themeColor="text2" w:themeTint="99"/>
              </w:rPr>
              <w:t>l</w:t>
            </w:r>
            <w:r w:rsidR="00F30B8A" w:rsidRPr="00F37394">
              <w:rPr>
                <w:rFonts w:cs="Times New Roman"/>
                <w:color w:val="548DD4" w:themeColor="text2" w:themeTint="99"/>
              </w:rPr>
              <w:t>a</w:t>
            </w:r>
            <w:r w:rsidR="007B3E7C" w:rsidRPr="00F37394">
              <w:rPr>
                <w:rFonts w:cs="Times New Roman"/>
                <w:color w:val="548DD4" w:themeColor="text2" w:themeTint="99"/>
              </w:rPr>
              <w:t xml:space="preserve"> con la elaboración de una </w:t>
            </w:r>
            <w:r w:rsidRPr="00F37394">
              <w:rPr>
                <w:rFonts w:cs="Times New Roman"/>
                <w:color w:val="548DD4" w:themeColor="text2" w:themeTint="99"/>
              </w:rPr>
              <w:t>propuesta para la protección de alguna especie de fauna representativa de la ecozona.</w:t>
            </w:r>
            <w:r w:rsidR="00832163" w:rsidRPr="00F37394">
              <w:rPr>
                <w:rFonts w:cs="Times New Roman"/>
                <w:color w:val="548DD4" w:themeColor="text2" w:themeTint="99"/>
              </w:rPr>
              <w:t xml:space="preserve"> La investigación que realizarás a continuación te servirá para comprobar si esta respuesta era acertada o no, y tambi</w:t>
            </w:r>
            <w:r w:rsidR="00CB11A1" w:rsidRPr="00F37394">
              <w:rPr>
                <w:rFonts w:cs="Times New Roman"/>
                <w:color w:val="548DD4" w:themeColor="text2" w:themeTint="99"/>
              </w:rPr>
              <w:t>én para completar con nueva información</w:t>
            </w:r>
            <w:r w:rsidR="00F30B8A" w:rsidRPr="00F37394">
              <w:rPr>
                <w:rFonts w:cs="Times New Roman"/>
                <w:color w:val="548DD4" w:themeColor="text2" w:themeTint="99"/>
              </w:rPr>
              <w:t>.</w:t>
            </w:r>
            <w:r w:rsidR="00382859" w:rsidRPr="00F37394">
              <w:rPr>
                <w:rFonts w:cs="Times New Roman"/>
                <w:color w:val="548DD4" w:themeColor="text2" w:themeTint="99"/>
              </w:rPr>
              <w:t>”</w:t>
            </w:r>
          </w:p>
          <w:p w14:paraId="1D9F9B71" w14:textId="77777777" w:rsidR="00492704" w:rsidRPr="004212EB" w:rsidRDefault="00492704" w:rsidP="004212EB">
            <w:pPr>
              <w:jc w:val="both"/>
              <w:rPr>
                <w:rFonts w:cs="Times New Roman"/>
              </w:rPr>
            </w:pPr>
          </w:p>
          <w:p w14:paraId="0F1B07C9" w14:textId="77777777" w:rsidR="001F6F5C" w:rsidRPr="004212EB" w:rsidRDefault="001F6F5C" w:rsidP="004212EB">
            <w:pPr>
              <w:jc w:val="both"/>
              <w:rPr>
                <w:rFonts w:cs="Times New Roman"/>
              </w:rPr>
            </w:pPr>
          </w:p>
          <w:p w14:paraId="1B06534F" w14:textId="77777777" w:rsidR="001F6F5C" w:rsidRPr="004212EB" w:rsidRDefault="001F6F5C" w:rsidP="004212EB">
            <w:pPr>
              <w:jc w:val="both"/>
              <w:rPr>
                <w:rFonts w:cs="Times New Roman"/>
                <w:b/>
              </w:rPr>
            </w:pPr>
            <w:r w:rsidRPr="004212EB">
              <w:rPr>
                <w:rFonts w:cs="Times New Roman"/>
              </w:rPr>
              <w:t xml:space="preserve">En la pestaña </w:t>
            </w:r>
            <w:r w:rsidRPr="004212EB">
              <w:rPr>
                <w:rFonts w:cs="Times New Roman"/>
                <w:b/>
              </w:rPr>
              <w:t>Planificación:</w:t>
            </w:r>
          </w:p>
          <w:p w14:paraId="5CB6B465" w14:textId="77777777" w:rsidR="001F6F5C" w:rsidRPr="004212EB" w:rsidRDefault="001F6F5C" w:rsidP="004212EB">
            <w:pPr>
              <w:jc w:val="both"/>
              <w:rPr>
                <w:rFonts w:cs="Times New Roman"/>
              </w:rPr>
            </w:pPr>
          </w:p>
          <w:p w14:paraId="68337775" w14:textId="77777777" w:rsidR="001F6F5C" w:rsidRPr="004212EB" w:rsidRDefault="001F6F5C" w:rsidP="004212EB">
            <w:pPr>
              <w:jc w:val="both"/>
              <w:rPr>
                <w:rFonts w:cs="Times New Roman"/>
              </w:rPr>
            </w:pPr>
            <w:r w:rsidRPr="004212EB">
              <w:rPr>
                <w:rFonts w:cs="Times New Roman"/>
              </w:rPr>
              <w:t>Cambiar : “os” por “te”</w:t>
            </w:r>
          </w:p>
          <w:p w14:paraId="197AAB82" w14:textId="77777777" w:rsidR="001F6F5C" w:rsidRPr="004212EB" w:rsidRDefault="001F6F5C" w:rsidP="004212EB">
            <w:pPr>
              <w:jc w:val="both"/>
              <w:rPr>
                <w:rFonts w:cs="Times New Roman"/>
              </w:rPr>
            </w:pPr>
            <w:r w:rsidRPr="004212EB">
              <w:rPr>
                <w:rFonts w:cs="Times New Roman"/>
              </w:rPr>
              <w:t>Cambiar: “comencéis” por “comiences”</w:t>
            </w:r>
          </w:p>
          <w:p w14:paraId="12125233" w14:textId="77777777" w:rsidR="001F6F5C" w:rsidRPr="004212EB" w:rsidRDefault="001F6F5C" w:rsidP="004212EB">
            <w:pPr>
              <w:jc w:val="both"/>
              <w:rPr>
                <w:rFonts w:cs="Times New Roman"/>
              </w:rPr>
            </w:pPr>
            <w:r w:rsidRPr="004212EB">
              <w:rPr>
                <w:rFonts w:cs="Times New Roman"/>
              </w:rPr>
              <w:t>Cambiar: “tendréis” por “tienes”</w:t>
            </w:r>
          </w:p>
          <w:p w14:paraId="63E83C4D" w14:textId="77777777" w:rsidR="001F6F5C" w:rsidRPr="004212EB" w:rsidRDefault="001F6F5C" w:rsidP="004212EB">
            <w:pPr>
              <w:jc w:val="both"/>
              <w:rPr>
                <w:rFonts w:cs="Times New Roman"/>
              </w:rPr>
            </w:pPr>
            <w:r w:rsidRPr="004212EB">
              <w:rPr>
                <w:rFonts w:cs="Times New Roman"/>
              </w:rPr>
              <w:t>Cambiar:“podéis” por “puedes”</w:t>
            </w:r>
          </w:p>
          <w:p w14:paraId="5F5E44A4" w14:textId="77777777" w:rsidR="00080B7E" w:rsidRPr="004212EB" w:rsidRDefault="00080B7E" w:rsidP="004212EB">
            <w:pPr>
              <w:jc w:val="both"/>
              <w:rPr>
                <w:rFonts w:cs="Times New Roman"/>
              </w:rPr>
            </w:pPr>
            <w:r w:rsidRPr="004212EB">
              <w:rPr>
                <w:rFonts w:cs="Times New Roman"/>
              </w:rPr>
              <w:t>Cambiar: “tendréis” por “tienes”</w:t>
            </w:r>
          </w:p>
          <w:p w14:paraId="3E7C2C48" w14:textId="77777777" w:rsidR="00080B7E" w:rsidRPr="004212EB" w:rsidRDefault="00080B7E" w:rsidP="004212EB">
            <w:pPr>
              <w:jc w:val="both"/>
              <w:rPr>
                <w:rFonts w:cs="Times New Roman"/>
              </w:rPr>
            </w:pPr>
            <w:r w:rsidRPr="004212EB">
              <w:rPr>
                <w:rFonts w:cs="Times New Roman"/>
              </w:rPr>
              <w:t>Cambiar: “repasad” por “repasa”</w:t>
            </w:r>
          </w:p>
          <w:p w14:paraId="3CBBA4CB" w14:textId="77777777" w:rsidR="00080B7E" w:rsidRPr="004212EB" w:rsidRDefault="00080B7E" w:rsidP="004212EB">
            <w:pPr>
              <w:jc w:val="both"/>
              <w:rPr>
                <w:rFonts w:cs="Times New Roman"/>
              </w:rPr>
            </w:pPr>
            <w:r w:rsidRPr="004212EB">
              <w:rPr>
                <w:rFonts w:cs="Times New Roman"/>
              </w:rPr>
              <w:t>Cambiar: “tened” por “ten”</w:t>
            </w:r>
          </w:p>
          <w:p w14:paraId="05ADC309" w14:textId="77777777" w:rsidR="00080B7E" w:rsidRPr="00F37394" w:rsidRDefault="00080B7E" w:rsidP="004212EB">
            <w:pPr>
              <w:jc w:val="both"/>
              <w:rPr>
                <w:rFonts w:cs="Times New Roman"/>
                <w:color w:val="548DD4" w:themeColor="text2" w:themeTint="99"/>
              </w:rPr>
            </w:pPr>
            <w:r w:rsidRPr="004212EB">
              <w:rPr>
                <w:rFonts w:cs="Times New Roman"/>
              </w:rPr>
              <w:t xml:space="preserve">Cambiar: “identificad los ecosistemas que váis a estudiar y cada miembro del grupo puede centrarse en investigar uno de ellos” </w:t>
            </w:r>
            <w:r w:rsidRPr="00F37394">
              <w:rPr>
                <w:rFonts w:cs="Times New Roman"/>
                <w:color w:val="548DD4" w:themeColor="text2" w:themeTint="99"/>
              </w:rPr>
              <w:t>por “identifica</w:t>
            </w:r>
            <w:r w:rsidR="00903D9E" w:rsidRPr="00F37394">
              <w:rPr>
                <w:rFonts w:cs="Times New Roman"/>
                <w:color w:val="548DD4" w:themeColor="text2" w:themeTint="99"/>
              </w:rPr>
              <w:t xml:space="preserve"> la ecozona, sus características, las especies propias de ésta</w:t>
            </w:r>
            <w:r w:rsidR="00F334D1" w:rsidRPr="00F37394">
              <w:rPr>
                <w:rFonts w:cs="Times New Roman"/>
                <w:color w:val="548DD4" w:themeColor="text2" w:themeTint="99"/>
              </w:rPr>
              <w:t xml:space="preserve"> y los modelos de conservación silvestre implementados</w:t>
            </w:r>
            <w:r w:rsidR="00903D9E" w:rsidRPr="00F37394">
              <w:rPr>
                <w:rFonts w:cs="Times New Roman"/>
                <w:color w:val="548DD4" w:themeColor="text2" w:themeTint="99"/>
              </w:rPr>
              <w:t>; cada miembro puede centrarse en investigar alguna de las especies</w:t>
            </w:r>
            <w:r w:rsidR="00F334D1" w:rsidRPr="00F37394">
              <w:rPr>
                <w:rFonts w:cs="Times New Roman"/>
                <w:color w:val="548DD4" w:themeColor="text2" w:themeTint="99"/>
              </w:rPr>
              <w:t xml:space="preserve"> y el modelo o modelos de conservación si los hay</w:t>
            </w:r>
            <w:r w:rsidR="00903D9E" w:rsidRPr="00F37394">
              <w:rPr>
                <w:rFonts w:cs="Times New Roman"/>
                <w:color w:val="548DD4" w:themeColor="text2" w:themeTint="99"/>
              </w:rPr>
              <w:t>”</w:t>
            </w:r>
          </w:p>
          <w:p w14:paraId="761FE817" w14:textId="77777777" w:rsidR="00F87F73" w:rsidRPr="004212EB" w:rsidRDefault="00F87F73" w:rsidP="004212EB">
            <w:pPr>
              <w:jc w:val="both"/>
              <w:rPr>
                <w:rFonts w:cs="Times New Roman"/>
              </w:rPr>
            </w:pPr>
            <w:r w:rsidRPr="004212EB">
              <w:rPr>
                <w:rFonts w:cs="Times New Roman"/>
              </w:rPr>
              <w:t>Cambiar: “pondréis” por “pondrás”</w:t>
            </w:r>
          </w:p>
          <w:p w14:paraId="4117A08F" w14:textId="77777777" w:rsidR="00F87F73" w:rsidRPr="004212EB" w:rsidRDefault="00F87F73" w:rsidP="004212EB">
            <w:pPr>
              <w:jc w:val="both"/>
              <w:rPr>
                <w:rFonts w:cs="Times New Roman"/>
              </w:rPr>
            </w:pPr>
            <w:r w:rsidRPr="004212EB">
              <w:rPr>
                <w:rFonts w:cs="Times New Roman"/>
              </w:rPr>
              <w:t>Cambiar: “elaboraréis” por “elaborarás”</w:t>
            </w:r>
          </w:p>
          <w:p w14:paraId="42775E7F" w14:textId="77777777" w:rsidR="00045E58" w:rsidRPr="004212EB" w:rsidRDefault="00045E58" w:rsidP="004212EB">
            <w:pPr>
              <w:jc w:val="both"/>
              <w:rPr>
                <w:rFonts w:cs="Times New Roman"/>
              </w:rPr>
            </w:pPr>
            <w:r w:rsidRPr="004212EB">
              <w:rPr>
                <w:rFonts w:cs="Times New Roman"/>
              </w:rPr>
              <w:t>Cambiar : “os puede” por “te puede”</w:t>
            </w:r>
          </w:p>
          <w:p w14:paraId="78711217" w14:textId="77777777" w:rsidR="00045E58" w:rsidRPr="004212EB" w:rsidRDefault="00045E58" w:rsidP="004212EB">
            <w:pPr>
              <w:jc w:val="both"/>
              <w:rPr>
                <w:rFonts w:cs="Times New Roman"/>
              </w:rPr>
            </w:pPr>
            <w:r w:rsidRPr="004212EB">
              <w:rPr>
                <w:rFonts w:cs="Times New Roman"/>
              </w:rPr>
              <w:t>Cambiar : “os adjuntamos” por “te adjuntamos”</w:t>
            </w:r>
          </w:p>
          <w:p w14:paraId="24CFE209" w14:textId="77777777" w:rsidR="00045E58" w:rsidRPr="004212EB" w:rsidRDefault="00045E58" w:rsidP="004212EB">
            <w:pPr>
              <w:jc w:val="both"/>
              <w:rPr>
                <w:rFonts w:cs="Times New Roman"/>
              </w:rPr>
            </w:pPr>
            <w:r w:rsidRPr="004212EB">
              <w:rPr>
                <w:rFonts w:cs="Times New Roman"/>
              </w:rPr>
              <w:t>Cambiar: “podéis aplicar” por “puedes aplicar”</w:t>
            </w:r>
          </w:p>
          <w:p w14:paraId="561F397A" w14:textId="77777777" w:rsidR="00045E58" w:rsidRPr="004212EB" w:rsidRDefault="00045E58" w:rsidP="004212EB">
            <w:pPr>
              <w:jc w:val="both"/>
              <w:rPr>
                <w:rFonts w:cs="Times New Roman"/>
              </w:rPr>
            </w:pPr>
            <w:r w:rsidRPr="004212EB">
              <w:rPr>
                <w:rFonts w:cs="Times New Roman"/>
              </w:rPr>
              <w:t>Cambiar: “serviros” por “servirte”</w:t>
            </w:r>
          </w:p>
          <w:p w14:paraId="06ECDEBB" w14:textId="77777777" w:rsidR="00045E58" w:rsidRPr="004212EB" w:rsidRDefault="00045E58" w:rsidP="004212EB">
            <w:pPr>
              <w:jc w:val="both"/>
              <w:rPr>
                <w:rFonts w:cs="Times New Roman"/>
              </w:rPr>
            </w:pPr>
            <w:r w:rsidRPr="004212EB">
              <w:rPr>
                <w:rFonts w:cs="Times New Roman"/>
              </w:rPr>
              <w:t>Cambiar: “vuestra” por “tuya”</w:t>
            </w:r>
          </w:p>
          <w:p w14:paraId="48296481" w14:textId="77777777" w:rsidR="00080B7E" w:rsidRPr="004212EB" w:rsidRDefault="00080B7E" w:rsidP="004212EB">
            <w:pPr>
              <w:jc w:val="both"/>
              <w:rPr>
                <w:rFonts w:cs="Times New Roman"/>
              </w:rPr>
            </w:pPr>
          </w:p>
          <w:p w14:paraId="77018805" w14:textId="77777777" w:rsidR="00C04553" w:rsidRPr="004212EB" w:rsidRDefault="00C04553" w:rsidP="004212EB">
            <w:pPr>
              <w:jc w:val="both"/>
              <w:rPr>
                <w:rFonts w:cs="Times New Roman"/>
              </w:rPr>
            </w:pPr>
          </w:p>
          <w:p w14:paraId="10CC1BE2" w14:textId="77777777" w:rsidR="00C04553" w:rsidRPr="004212EB" w:rsidRDefault="00D10DA9" w:rsidP="004212EB">
            <w:pPr>
              <w:jc w:val="both"/>
              <w:rPr>
                <w:rFonts w:cs="Times New Roman"/>
                <w:b/>
              </w:rPr>
            </w:pPr>
            <w:r w:rsidRPr="004212EB">
              <w:rPr>
                <w:rFonts w:cs="Times New Roman"/>
              </w:rPr>
              <w:t xml:space="preserve">En la pestaña </w:t>
            </w:r>
            <w:r w:rsidRPr="004212EB">
              <w:rPr>
                <w:rFonts w:cs="Times New Roman"/>
                <w:b/>
              </w:rPr>
              <w:t>Investigación:</w:t>
            </w:r>
          </w:p>
          <w:p w14:paraId="01566E85" w14:textId="77777777" w:rsidR="00D10DA9" w:rsidRPr="004212EB" w:rsidRDefault="00D10DA9" w:rsidP="004212EB">
            <w:pPr>
              <w:jc w:val="both"/>
              <w:rPr>
                <w:rFonts w:cs="Times New Roman"/>
                <w:b/>
              </w:rPr>
            </w:pPr>
          </w:p>
          <w:p w14:paraId="6BDA8761" w14:textId="77777777" w:rsidR="00D10DA9" w:rsidRPr="004212EB" w:rsidRDefault="00027D2D" w:rsidP="004212EB">
            <w:pPr>
              <w:jc w:val="both"/>
              <w:rPr>
                <w:rFonts w:cs="Times New Roman"/>
              </w:rPr>
            </w:pPr>
            <w:r w:rsidRPr="004212EB">
              <w:rPr>
                <w:rFonts w:cs="Times New Roman"/>
              </w:rPr>
              <w:t>Cambiar: “penséis” por “pienses”</w:t>
            </w:r>
          </w:p>
          <w:p w14:paraId="398894BE" w14:textId="77777777" w:rsidR="00F334D1" w:rsidRPr="004212EB" w:rsidRDefault="00F334D1" w:rsidP="004212EB">
            <w:pPr>
              <w:jc w:val="both"/>
              <w:rPr>
                <w:rFonts w:cs="Times New Roman"/>
              </w:rPr>
            </w:pPr>
            <w:r w:rsidRPr="004212EB">
              <w:rPr>
                <w:rFonts w:cs="Times New Roman"/>
              </w:rPr>
              <w:t>Cambiar: “necesitáis” por “necesitas”</w:t>
            </w:r>
          </w:p>
          <w:p w14:paraId="47BF0FD2" w14:textId="77777777" w:rsidR="00F334D1" w:rsidRPr="004212EB" w:rsidRDefault="00F334D1" w:rsidP="004212EB">
            <w:pPr>
              <w:jc w:val="both"/>
              <w:rPr>
                <w:rFonts w:cs="Times New Roman"/>
              </w:rPr>
            </w:pPr>
            <w:r w:rsidRPr="004212EB">
              <w:rPr>
                <w:rFonts w:cs="Times New Roman"/>
              </w:rPr>
              <w:t>Cambiar: “decidáis” por “decidas”</w:t>
            </w:r>
          </w:p>
          <w:p w14:paraId="07CEBA1E" w14:textId="77777777" w:rsidR="00F334D1" w:rsidRPr="004212EB" w:rsidRDefault="00F334D1" w:rsidP="004212EB">
            <w:pPr>
              <w:jc w:val="both"/>
              <w:rPr>
                <w:rFonts w:cs="Times New Roman"/>
              </w:rPr>
            </w:pPr>
            <w:r w:rsidRPr="004212EB">
              <w:rPr>
                <w:rFonts w:cs="Times New Roman"/>
              </w:rPr>
              <w:t>Cambiar: “resultaros” por “resultarte”</w:t>
            </w:r>
          </w:p>
          <w:p w14:paraId="20C6C7AC" w14:textId="77777777" w:rsidR="00B0416A" w:rsidRPr="004212EB" w:rsidRDefault="00F334D1" w:rsidP="004212EB">
            <w:pPr>
              <w:jc w:val="both"/>
              <w:rPr>
                <w:rFonts w:cs="Times New Roman"/>
              </w:rPr>
            </w:pPr>
            <w:r w:rsidRPr="004212EB">
              <w:rPr>
                <w:rFonts w:cs="Times New Roman"/>
              </w:rPr>
              <w:t>Cambiar: “os recomendamos” por “les recom</w:t>
            </w:r>
            <w:r w:rsidR="00B0416A" w:rsidRPr="004212EB">
              <w:rPr>
                <w:rFonts w:cs="Times New Roman"/>
              </w:rPr>
              <w:t>e</w:t>
            </w:r>
            <w:r w:rsidRPr="004212EB">
              <w:rPr>
                <w:rFonts w:cs="Times New Roman"/>
              </w:rPr>
              <w:t>ndamos”</w:t>
            </w:r>
          </w:p>
          <w:p w14:paraId="04E6E2DC" w14:textId="77777777" w:rsidR="00CE69EB" w:rsidRPr="004212EB" w:rsidRDefault="00CE69EB" w:rsidP="004212EB">
            <w:pPr>
              <w:jc w:val="both"/>
              <w:rPr>
                <w:rFonts w:cs="Times New Roman"/>
              </w:rPr>
            </w:pPr>
          </w:p>
          <w:p w14:paraId="2899CF71" w14:textId="77777777" w:rsidR="00CE69EB" w:rsidRPr="00F37394" w:rsidRDefault="00CE69EB" w:rsidP="004212EB">
            <w:pPr>
              <w:jc w:val="both"/>
              <w:rPr>
                <w:rFonts w:cs="Times New Roman"/>
                <w:color w:val="548DD4" w:themeColor="text2" w:themeTint="99"/>
              </w:rPr>
            </w:pPr>
            <w:r w:rsidRPr="004212EB">
              <w:rPr>
                <w:rFonts w:cs="Times New Roman"/>
              </w:rPr>
              <w:t>Cambiar: “Elabora</w:t>
            </w:r>
            <w:r w:rsidR="001F106E" w:rsidRPr="004212EB">
              <w:rPr>
                <w:rFonts w:cs="Times New Roman"/>
              </w:rPr>
              <w:t>r</w:t>
            </w:r>
            <w:r w:rsidRPr="004212EB">
              <w:rPr>
                <w:rFonts w:cs="Times New Roman"/>
              </w:rPr>
              <w:t xml:space="preserve"> un listado de los ecosistemas que estudiaréis. Si vuestro territorio es muy extenso o variado, podéis seleccionar uno zona o tres o cuatro ecosistemas concretos para centraros en ellos” </w:t>
            </w:r>
            <w:r w:rsidRPr="00F37394">
              <w:rPr>
                <w:rFonts w:cs="Times New Roman"/>
                <w:color w:val="548DD4" w:themeColor="text2" w:themeTint="99"/>
              </w:rPr>
              <w:t>por “Elabora</w:t>
            </w:r>
            <w:r w:rsidR="00E91FF1" w:rsidRPr="00F37394">
              <w:rPr>
                <w:rFonts w:cs="Times New Roman"/>
                <w:color w:val="548DD4" w:themeColor="text2" w:themeTint="99"/>
              </w:rPr>
              <w:t>r</w:t>
            </w:r>
            <w:r w:rsidRPr="00F37394">
              <w:rPr>
                <w:rFonts w:cs="Times New Roman"/>
                <w:color w:val="548DD4" w:themeColor="text2" w:themeTint="99"/>
              </w:rPr>
              <w:t xml:space="preserve"> un listado de las especies de flora y fauna propios de la ecozona. Selecciona las más importantes o representativas de la región </w:t>
            </w:r>
            <w:r w:rsidR="001F106E" w:rsidRPr="00F37394">
              <w:rPr>
                <w:rFonts w:cs="Times New Roman"/>
                <w:color w:val="548DD4" w:themeColor="text2" w:themeTint="99"/>
              </w:rPr>
              <w:t xml:space="preserve">para </w:t>
            </w:r>
            <w:r w:rsidRPr="00F37394">
              <w:rPr>
                <w:rFonts w:cs="Times New Roman"/>
                <w:color w:val="548DD4" w:themeColor="text2" w:themeTint="99"/>
              </w:rPr>
              <w:t>trabajarlas”</w:t>
            </w:r>
          </w:p>
          <w:p w14:paraId="2FB7DA66" w14:textId="77777777" w:rsidR="00CE69EB" w:rsidRPr="004212EB" w:rsidRDefault="00CE69EB" w:rsidP="004212EB">
            <w:pPr>
              <w:jc w:val="both"/>
              <w:rPr>
                <w:rFonts w:cs="Times New Roman"/>
              </w:rPr>
            </w:pPr>
          </w:p>
          <w:p w14:paraId="3B42454F" w14:textId="77777777" w:rsidR="00FE0C9F" w:rsidRPr="004212EB" w:rsidRDefault="00FE0C9F" w:rsidP="004212EB">
            <w:pPr>
              <w:jc w:val="both"/>
              <w:rPr>
                <w:rFonts w:cs="Times New Roman"/>
              </w:rPr>
            </w:pPr>
            <w:r w:rsidRPr="004212EB">
              <w:rPr>
                <w:rFonts w:cs="Times New Roman"/>
              </w:rPr>
              <w:t>Cambiar: “de la zona”por “de la ecozona”</w:t>
            </w:r>
          </w:p>
          <w:p w14:paraId="7869C1C3" w14:textId="77777777" w:rsidR="00CE69EB" w:rsidRPr="004212EB" w:rsidRDefault="00FE0C9F" w:rsidP="004212EB">
            <w:pPr>
              <w:jc w:val="both"/>
              <w:rPr>
                <w:rFonts w:cs="Times New Roman"/>
              </w:rPr>
            </w:pPr>
            <w:r w:rsidRPr="004212EB">
              <w:rPr>
                <w:rFonts w:cs="Times New Roman"/>
              </w:rPr>
              <w:t>Cambiar: “de vuestro territorio relacionadas con la naturaleza” por “que abarquen la ecozona</w:t>
            </w:r>
            <w:r w:rsidR="00C94E17" w:rsidRPr="004212EB">
              <w:rPr>
                <w:rFonts w:cs="Times New Roman"/>
              </w:rPr>
              <w:t xml:space="preserve">que va </w:t>
            </w:r>
            <w:r w:rsidRPr="004212EB">
              <w:rPr>
                <w:rFonts w:cs="Times New Roman"/>
              </w:rPr>
              <w:t>a trabajar”.</w:t>
            </w:r>
          </w:p>
          <w:p w14:paraId="0C3B3C6C" w14:textId="77777777" w:rsidR="008246FA" w:rsidRPr="004212EB" w:rsidRDefault="008246FA" w:rsidP="004212EB">
            <w:pPr>
              <w:jc w:val="both"/>
              <w:rPr>
                <w:rFonts w:cs="Times New Roman"/>
              </w:rPr>
            </w:pPr>
            <w:r w:rsidRPr="004212EB">
              <w:rPr>
                <w:rFonts w:cs="Times New Roman"/>
              </w:rPr>
              <w:t>Cambiar: “podéis buscar” por “puedes buscar”</w:t>
            </w:r>
          </w:p>
          <w:p w14:paraId="5789A1F9" w14:textId="77777777" w:rsidR="008246FA" w:rsidRPr="004212EB" w:rsidRDefault="008246FA" w:rsidP="004212EB">
            <w:pPr>
              <w:jc w:val="both"/>
              <w:rPr>
                <w:rFonts w:cs="Times New Roman"/>
              </w:rPr>
            </w:pPr>
            <w:r w:rsidRPr="004212EB">
              <w:rPr>
                <w:rFonts w:cs="Times New Roman"/>
              </w:rPr>
              <w:t>Cambiar: “a los ecosistemas estudiados” por “a la ecozona estudiada”</w:t>
            </w:r>
          </w:p>
          <w:p w14:paraId="5617A3C6" w14:textId="77777777" w:rsidR="0077798D" w:rsidRPr="004212EB" w:rsidRDefault="0077798D" w:rsidP="004212EB">
            <w:pPr>
              <w:jc w:val="both"/>
              <w:rPr>
                <w:rFonts w:cs="Times New Roman"/>
              </w:rPr>
            </w:pPr>
          </w:p>
          <w:p w14:paraId="63F2C65C" w14:textId="77777777" w:rsidR="0077798D" w:rsidRPr="004212EB" w:rsidRDefault="0077798D" w:rsidP="004212EB">
            <w:pPr>
              <w:jc w:val="both"/>
              <w:rPr>
                <w:rFonts w:cs="Times New Roman"/>
              </w:rPr>
            </w:pPr>
            <w:r w:rsidRPr="004212EB">
              <w:rPr>
                <w:rFonts w:cs="Times New Roman"/>
              </w:rPr>
              <w:t>Quitar: “Acudir a alguno de los ecosistemas elegidos para hacer fotografías y estudiar sus características sobre el terreno”</w:t>
            </w:r>
          </w:p>
          <w:p w14:paraId="73B092AF" w14:textId="77777777" w:rsidR="0077798D" w:rsidRPr="004212EB" w:rsidRDefault="0077798D" w:rsidP="004212EB">
            <w:pPr>
              <w:jc w:val="both"/>
              <w:rPr>
                <w:rFonts w:cs="Times New Roman"/>
              </w:rPr>
            </w:pPr>
          </w:p>
          <w:p w14:paraId="57F8268E" w14:textId="77777777" w:rsidR="0077798D" w:rsidRPr="004212EB" w:rsidRDefault="0077798D" w:rsidP="004212EB">
            <w:pPr>
              <w:jc w:val="both"/>
              <w:rPr>
                <w:rFonts w:cs="Times New Roman"/>
              </w:rPr>
            </w:pPr>
            <w:r w:rsidRPr="004212EB">
              <w:rPr>
                <w:rFonts w:cs="Times New Roman"/>
              </w:rPr>
              <w:t>Quitar: “con vuestras palabras”</w:t>
            </w:r>
          </w:p>
          <w:p w14:paraId="65EBED7A" w14:textId="77777777" w:rsidR="00F334D1" w:rsidRPr="004212EB" w:rsidRDefault="00F334D1" w:rsidP="004212EB">
            <w:pPr>
              <w:jc w:val="both"/>
              <w:rPr>
                <w:rFonts w:cs="Times New Roman"/>
              </w:rPr>
            </w:pPr>
          </w:p>
          <w:p w14:paraId="27023DA2" w14:textId="77777777" w:rsidR="00D10DA9" w:rsidRPr="004212EB" w:rsidRDefault="00D10DA9" w:rsidP="004212EB">
            <w:pPr>
              <w:jc w:val="both"/>
              <w:rPr>
                <w:rFonts w:cs="Times New Roman"/>
                <w:b/>
              </w:rPr>
            </w:pPr>
          </w:p>
          <w:p w14:paraId="1C03414D" w14:textId="77777777" w:rsidR="0077798D" w:rsidRPr="004212EB" w:rsidRDefault="0077798D" w:rsidP="004212EB">
            <w:pPr>
              <w:jc w:val="both"/>
              <w:rPr>
                <w:rFonts w:cs="Times New Roman"/>
                <w:b/>
              </w:rPr>
            </w:pPr>
            <w:r w:rsidRPr="004212EB">
              <w:rPr>
                <w:rFonts w:cs="Times New Roman"/>
              </w:rPr>
              <w:t xml:space="preserve">En la pestaña </w:t>
            </w:r>
            <w:r w:rsidRPr="004212EB">
              <w:rPr>
                <w:rFonts w:cs="Times New Roman"/>
                <w:b/>
              </w:rPr>
              <w:t>Análisis:</w:t>
            </w:r>
          </w:p>
          <w:p w14:paraId="43ECEB75" w14:textId="77777777" w:rsidR="00205CB0" w:rsidRPr="004212EB" w:rsidRDefault="00205CB0" w:rsidP="004212EB">
            <w:pPr>
              <w:jc w:val="both"/>
              <w:rPr>
                <w:rFonts w:cs="Times New Roman"/>
                <w:b/>
              </w:rPr>
            </w:pPr>
          </w:p>
          <w:p w14:paraId="7311C217" w14:textId="77777777" w:rsidR="0077798D" w:rsidRPr="004212EB" w:rsidRDefault="0077798D" w:rsidP="004212EB">
            <w:pPr>
              <w:jc w:val="both"/>
              <w:rPr>
                <w:rFonts w:cs="Times New Roman"/>
              </w:rPr>
            </w:pPr>
            <w:r w:rsidRPr="004212EB">
              <w:rPr>
                <w:rFonts w:cs="Times New Roman"/>
              </w:rPr>
              <w:t>Cambiar: “elaborad” por “elabora”</w:t>
            </w:r>
          </w:p>
          <w:p w14:paraId="0B4FDD5A" w14:textId="77777777" w:rsidR="00C04553" w:rsidRPr="004212EB" w:rsidRDefault="0077798D" w:rsidP="004212EB">
            <w:pPr>
              <w:jc w:val="both"/>
              <w:rPr>
                <w:rFonts w:cs="Times New Roman"/>
              </w:rPr>
            </w:pPr>
            <w:r w:rsidRPr="004212EB">
              <w:rPr>
                <w:rFonts w:cs="Times New Roman"/>
              </w:rPr>
              <w:t>Cambiar: “incluyáis” por “incluyas”</w:t>
            </w:r>
          </w:p>
          <w:p w14:paraId="11EB75E1" w14:textId="77777777" w:rsidR="00205CB0" w:rsidRPr="004212EB" w:rsidRDefault="00205CB0" w:rsidP="004212EB">
            <w:pPr>
              <w:jc w:val="both"/>
              <w:rPr>
                <w:rFonts w:cs="Times New Roman"/>
              </w:rPr>
            </w:pPr>
            <w:r w:rsidRPr="004212EB">
              <w:rPr>
                <w:rFonts w:cs="Times New Roman"/>
              </w:rPr>
              <w:t xml:space="preserve">Cambiar: </w:t>
            </w:r>
          </w:p>
          <w:p w14:paraId="1115E45A" w14:textId="77777777" w:rsidR="00205CB0" w:rsidRPr="004212EB" w:rsidRDefault="00205CB0" w:rsidP="004212EB">
            <w:pPr>
              <w:jc w:val="both"/>
              <w:rPr>
                <w:rFonts w:cs="Times New Roman"/>
              </w:rPr>
            </w:pPr>
          </w:p>
          <w:p w14:paraId="0FE5F93C" w14:textId="77777777" w:rsidR="00205CB0" w:rsidRPr="004212EB" w:rsidRDefault="00205CB0" w:rsidP="004212EB">
            <w:pPr>
              <w:jc w:val="both"/>
              <w:rPr>
                <w:rFonts w:cs="Times New Roman"/>
              </w:rPr>
            </w:pPr>
            <w:r w:rsidRPr="004212EB">
              <w:rPr>
                <w:rFonts w:cs="Times New Roman"/>
              </w:rPr>
              <w:t>“Nombre identificativo de ecosistema.</w:t>
            </w:r>
          </w:p>
          <w:p w14:paraId="0497308B" w14:textId="77777777" w:rsidR="00205CB0" w:rsidRPr="004212EB" w:rsidRDefault="00205CB0" w:rsidP="004212EB">
            <w:pPr>
              <w:jc w:val="both"/>
              <w:rPr>
                <w:rFonts w:cs="Times New Roman"/>
              </w:rPr>
            </w:pPr>
            <w:r w:rsidRPr="004212EB">
              <w:rPr>
                <w:rFonts w:cs="Times New Roman"/>
              </w:rPr>
              <w:t>Tipo de ecosistema</w:t>
            </w:r>
            <w:r w:rsidR="002166BE" w:rsidRPr="004212EB">
              <w:rPr>
                <w:rFonts w:cs="Times New Roman"/>
              </w:rPr>
              <w:t>.</w:t>
            </w:r>
          </w:p>
          <w:p w14:paraId="372DEB62" w14:textId="77777777" w:rsidR="00205CB0" w:rsidRPr="004212EB" w:rsidRDefault="00205CB0" w:rsidP="004212EB">
            <w:pPr>
              <w:jc w:val="both"/>
              <w:rPr>
                <w:rFonts w:cs="Times New Roman"/>
              </w:rPr>
            </w:pPr>
            <w:r w:rsidRPr="004212EB">
              <w:rPr>
                <w:rFonts w:cs="Times New Roman"/>
              </w:rPr>
              <w:t>Localización</w:t>
            </w:r>
            <w:r w:rsidR="002166BE" w:rsidRPr="004212EB">
              <w:rPr>
                <w:rFonts w:cs="Times New Roman"/>
              </w:rPr>
              <w:t>.</w:t>
            </w:r>
          </w:p>
          <w:p w14:paraId="77ABF2DA" w14:textId="77777777" w:rsidR="00205CB0" w:rsidRPr="004212EB" w:rsidRDefault="00205CB0" w:rsidP="004212EB">
            <w:pPr>
              <w:jc w:val="both"/>
              <w:rPr>
                <w:rFonts w:cs="Times New Roman"/>
              </w:rPr>
            </w:pPr>
            <w:r w:rsidRPr="004212EB">
              <w:rPr>
                <w:rFonts w:cs="Times New Roman"/>
              </w:rPr>
              <w:t>Características de la flora</w:t>
            </w:r>
            <w:r w:rsidR="002166BE" w:rsidRPr="004212EB">
              <w:rPr>
                <w:rFonts w:cs="Times New Roman"/>
              </w:rPr>
              <w:t>.</w:t>
            </w:r>
          </w:p>
          <w:p w14:paraId="1A9096C0" w14:textId="77777777" w:rsidR="00205CB0" w:rsidRPr="004212EB" w:rsidRDefault="00205CB0" w:rsidP="004212EB">
            <w:pPr>
              <w:jc w:val="both"/>
              <w:rPr>
                <w:rFonts w:cs="Times New Roman"/>
              </w:rPr>
            </w:pPr>
            <w:r w:rsidRPr="004212EB">
              <w:rPr>
                <w:rFonts w:cs="Times New Roman"/>
              </w:rPr>
              <w:t>Ejemplos de flora</w:t>
            </w:r>
            <w:r w:rsidR="002166BE" w:rsidRPr="004212EB">
              <w:rPr>
                <w:rFonts w:cs="Times New Roman"/>
              </w:rPr>
              <w:t>.</w:t>
            </w:r>
          </w:p>
          <w:p w14:paraId="37F3F979" w14:textId="77777777" w:rsidR="00205CB0" w:rsidRPr="004212EB" w:rsidRDefault="00205CB0" w:rsidP="004212EB">
            <w:pPr>
              <w:jc w:val="both"/>
              <w:rPr>
                <w:rFonts w:cs="Times New Roman"/>
              </w:rPr>
            </w:pPr>
            <w:r w:rsidRPr="004212EB">
              <w:rPr>
                <w:rFonts w:cs="Times New Roman"/>
              </w:rPr>
              <w:t>Características de la fauna</w:t>
            </w:r>
            <w:r w:rsidR="002166BE" w:rsidRPr="004212EB">
              <w:rPr>
                <w:rFonts w:cs="Times New Roman"/>
              </w:rPr>
              <w:t>.</w:t>
            </w:r>
          </w:p>
          <w:p w14:paraId="25B679DD" w14:textId="77777777" w:rsidR="00205CB0" w:rsidRPr="004212EB" w:rsidRDefault="00205CB0" w:rsidP="004212EB">
            <w:pPr>
              <w:jc w:val="both"/>
              <w:rPr>
                <w:rFonts w:cs="Times New Roman"/>
              </w:rPr>
            </w:pPr>
            <w:r w:rsidRPr="004212EB">
              <w:rPr>
                <w:rFonts w:cs="Times New Roman"/>
              </w:rPr>
              <w:t>Ejemplos de fauna</w:t>
            </w:r>
            <w:r w:rsidR="002166BE" w:rsidRPr="004212EB">
              <w:rPr>
                <w:rFonts w:cs="Times New Roman"/>
              </w:rPr>
              <w:t>.</w:t>
            </w:r>
          </w:p>
          <w:p w14:paraId="646DE422" w14:textId="77777777" w:rsidR="00205CB0" w:rsidRPr="004212EB" w:rsidRDefault="00205CB0" w:rsidP="004212EB">
            <w:pPr>
              <w:jc w:val="both"/>
              <w:rPr>
                <w:rFonts w:cs="Times New Roman"/>
              </w:rPr>
            </w:pPr>
            <w:r w:rsidRPr="004212EB">
              <w:rPr>
                <w:rFonts w:cs="Times New Roman"/>
              </w:rPr>
              <w:t>Relaciones que existen entre sus seres vivos</w:t>
            </w:r>
            <w:r w:rsidR="002166BE" w:rsidRPr="004212EB">
              <w:rPr>
                <w:rFonts w:cs="Times New Roman"/>
              </w:rPr>
              <w:t>.</w:t>
            </w:r>
          </w:p>
          <w:p w14:paraId="66D5C5D0" w14:textId="77777777" w:rsidR="00205CB0" w:rsidRPr="004212EB" w:rsidRDefault="00205CB0" w:rsidP="004212EB">
            <w:pPr>
              <w:jc w:val="both"/>
              <w:rPr>
                <w:rFonts w:cs="Times New Roman"/>
              </w:rPr>
            </w:pPr>
            <w:r w:rsidRPr="004212EB">
              <w:rPr>
                <w:rFonts w:cs="Times New Roman"/>
              </w:rPr>
              <w:t>Problemas o amenazas que sufre o puede sufrir</w:t>
            </w:r>
            <w:r w:rsidR="002166BE" w:rsidRPr="004212EB">
              <w:rPr>
                <w:rFonts w:cs="Times New Roman"/>
              </w:rPr>
              <w:t>.</w:t>
            </w:r>
            <w:r w:rsidRPr="004212EB">
              <w:rPr>
                <w:rFonts w:cs="Times New Roman"/>
              </w:rPr>
              <w:t>”</w:t>
            </w:r>
          </w:p>
          <w:p w14:paraId="3212B81F" w14:textId="77777777" w:rsidR="00205CB0" w:rsidRPr="004212EB" w:rsidRDefault="00205CB0" w:rsidP="004212EB">
            <w:pPr>
              <w:jc w:val="both"/>
              <w:rPr>
                <w:rFonts w:cs="Times New Roman"/>
              </w:rPr>
            </w:pPr>
          </w:p>
          <w:p w14:paraId="132E44E5" w14:textId="77777777" w:rsidR="00205CB0" w:rsidRPr="004212EB" w:rsidRDefault="00205CB0" w:rsidP="004212EB">
            <w:pPr>
              <w:jc w:val="both"/>
              <w:rPr>
                <w:rFonts w:cs="Times New Roman"/>
              </w:rPr>
            </w:pPr>
            <w:r w:rsidRPr="004212EB">
              <w:rPr>
                <w:rFonts w:cs="Times New Roman"/>
              </w:rPr>
              <w:t>Por:</w:t>
            </w:r>
          </w:p>
          <w:p w14:paraId="7115D18A" w14:textId="77777777" w:rsidR="00205CB0" w:rsidRPr="004212EB" w:rsidRDefault="00205CB0" w:rsidP="004212EB">
            <w:pPr>
              <w:jc w:val="both"/>
              <w:rPr>
                <w:rFonts w:cs="Times New Roman"/>
              </w:rPr>
            </w:pPr>
          </w:p>
          <w:p w14:paraId="6D149EDB" w14:textId="77777777" w:rsidR="00205CB0" w:rsidRPr="004212EB" w:rsidRDefault="00205CB0" w:rsidP="004212EB">
            <w:pPr>
              <w:jc w:val="both"/>
              <w:rPr>
                <w:rFonts w:cs="Times New Roman"/>
              </w:rPr>
            </w:pPr>
            <w:r w:rsidRPr="004212EB">
              <w:rPr>
                <w:rFonts w:cs="Times New Roman"/>
              </w:rPr>
              <w:t xml:space="preserve">“Nombre </w:t>
            </w:r>
            <w:r w:rsidR="009E4B74" w:rsidRPr="004212EB">
              <w:rPr>
                <w:rFonts w:cs="Times New Roman"/>
              </w:rPr>
              <w:t>de la región biogeográfica o ecozona</w:t>
            </w:r>
            <w:r w:rsidR="002166BE" w:rsidRPr="004212EB">
              <w:rPr>
                <w:rFonts w:cs="Times New Roman"/>
              </w:rPr>
              <w:t>.</w:t>
            </w:r>
          </w:p>
          <w:p w14:paraId="4B1F1DFC" w14:textId="77777777" w:rsidR="00205CB0" w:rsidRPr="004212EB" w:rsidRDefault="00205CB0" w:rsidP="004212EB">
            <w:pPr>
              <w:jc w:val="both"/>
              <w:rPr>
                <w:rFonts w:cs="Times New Roman"/>
              </w:rPr>
            </w:pPr>
            <w:r w:rsidRPr="004212EB">
              <w:rPr>
                <w:rFonts w:cs="Times New Roman"/>
              </w:rPr>
              <w:t>Localización</w:t>
            </w:r>
            <w:r w:rsidR="002166BE" w:rsidRPr="004212EB">
              <w:rPr>
                <w:rFonts w:cs="Times New Roman"/>
              </w:rPr>
              <w:t>.</w:t>
            </w:r>
          </w:p>
          <w:p w14:paraId="03CE3214" w14:textId="77777777" w:rsidR="009E4B74" w:rsidRPr="004212EB" w:rsidRDefault="00205CB0" w:rsidP="004212EB">
            <w:pPr>
              <w:jc w:val="both"/>
              <w:rPr>
                <w:rFonts w:cs="Times New Roman"/>
              </w:rPr>
            </w:pPr>
            <w:r w:rsidRPr="004212EB">
              <w:rPr>
                <w:rFonts w:cs="Times New Roman"/>
              </w:rPr>
              <w:t>Características</w:t>
            </w:r>
            <w:r w:rsidR="009E4B74" w:rsidRPr="004212EB">
              <w:rPr>
                <w:rFonts w:cs="Times New Roman"/>
              </w:rPr>
              <w:t xml:space="preserve"> de la ecozona</w:t>
            </w:r>
            <w:r w:rsidR="002166BE" w:rsidRPr="004212EB">
              <w:rPr>
                <w:rFonts w:cs="Times New Roman"/>
              </w:rPr>
              <w:t>.</w:t>
            </w:r>
          </w:p>
          <w:p w14:paraId="1863E177" w14:textId="77777777" w:rsidR="00205CB0" w:rsidRPr="004212EB" w:rsidRDefault="00205CB0" w:rsidP="004212EB">
            <w:pPr>
              <w:jc w:val="both"/>
              <w:rPr>
                <w:rFonts w:cs="Times New Roman"/>
              </w:rPr>
            </w:pPr>
            <w:r w:rsidRPr="004212EB">
              <w:rPr>
                <w:rFonts w:cs="Times New Roman"/>
              </w:rPr>
              <w:t>Ejemplos de flora</w:t>
            </w:r>
            <w:r w:rsidR="002166BE" w:rsidRPr="004212EB">
              <w:rPr>
                <w:rFonts w:cs="Times New Roman"/>
              </w:rPr>
              <w:t>.</w:t>
            </w:r>
          </w:p>
          <w:p w14:paraId="4ACD4E8C" w14:textId="77777777" w:rsidR="00205CB0" w:rsidRPr="004212EB" w:rsidRDefault="00205CB0" w:rsidP="004212EB">
            <w:pPr>
              <w:jc w:val="both"/>
              <w:rPr>
                <w:rFonts w:cs="Times New Roman"/>
              </w:rPr>
            </w:pPr>
            <w:r w:rsidRPr="004212EB">
              <w:rPr>
                <w:rFonts w:cs="Times New Roman"/>
              </w:rPr>
              <w:t>Ejemplos de fauna</w:t>
            </w:r>
            <w:r w:rsidR="002166BE" w:rsidRPr="004212EB">
              <w:rPr>
                <w:rFonts w:cs="Times New Roman"/>
              </w:rPr>
              <w:t>.</w:t>
            </w:r>
          </w:p>
          <w:p w14:paraId="414B332A" w14:textId="77777777" w:rsidR="00205CB0" w:rsidRPr="004212EB" w:rsidRDefault="00205CB0" w:rsidP="004212EB">
            <w:pPr>
              <w:jc w:val="both"/>
              <w:rPr>
                <w:rFonts w:cs="Times New Roman"/>
              </w:rPr>
            </w:pPr>
            <w:r w:rsidRPr="004212EB">
              <w:rPr>
                <w:rFonts w:cs="Times New Roman"/>
              </w:rPr>
              <w:t>Relaciones q</w:t>
            </w:r>
            <w:r w:rsidR="002166BE" w:rsidRPr="004212EB">
              <w:rPr>
                <w:rFonts w:cs="Times New Roman"/>
              </w:rPr>
              <w:t>ue existen entre las especies propias de la región y las condiciones del contexto.</w:t>
            </w:r>
          </w:p>
          <w:p w14:paraId="7CF6B815" w14:textId="77777777" w:rsidR="002166BE" w:rsidRPr="004212EB" w:rsidRDefault="00205CB0" w:rsidP="004212EB">
            <w:pPr>
              <w:jc w:val="both"/>
              <w:rPr>
                <w:rFonts w:cs="Times New Roman"/>
              </w:rPr>
            </w:pPr>
            <w:r w:rsidRPr="004212EB">
              <w:rPr>
                <w:rFonts w:cs="Times New Roman"/>
              </w:rPr>
              <w:t>Problemas o amenazas que sufre o puede sufrir</w:t>
            </w:r>
            <w:r w:rsidR="002166BE" w:rsidRPr="004212EB">
              <w:rPr>
                <w:rFonts w:cs="Times New Roman"/>
              </w:rPr>
              <w:t xml:space="preserve"> alguna especie de fauna.</w:t>
            </w:r>
          </w:p>
          <w:p w14:paraId="2000F810" w14:textId="77777777" w:rsidR="00205CB0" w:rsidRPr="004212EB" w:rsidRDefault="002166BE" w:rsidP="004212EB">
            <w:pPr>
              <w:jc w:val="both"/>
              <w:rPr>
                <w:rFonts w:cs="Times New Roman"/>
              </w:rPr>
            </w:pPr>
            <w:r w:rsidRPr="004212EB">
              <w:rPr>
                <w:rFonts w:cs="Times New Roman"/>
              </w:rPr>
              <w:t xml:space="preserve">Existencia o no de modelos de conservación </w:t>
            </w:r>
            <w:r w:rsidR="00E161EE" w:rsidRPr="004212EB">
              <w:rPr>
                <w:rFonts w:cs="Times New Roman"/>
              </w:rPr>
              <w:t>de fauna</w:t>
            </w:r>
            <w:r w:rsidRPr="004212EB">
              <w:rPr>
                <w:rFonts w:cs="Times New Roman"/>
              </w:rPr>
              <w:t>.</w:t>
            </w:r>
            <w:r w:rsidR="00205CB0" w:rsidRPr="004212EB">
              <w:rPr>
                <w:rFonts w:cs="Times New Roman"/>
              </w:rPr>
              <w:t>”</w:t>
            </w:r>
          </w:p>
          <w:p w14:paraId="60395028" w14:textId="77777777" w:rsidR="00205CB0" w:rsidRPr="004212EB" w:rsidRDefault="00205CB0" w:rsidP="004212EB">
            <w:pPr>
              <w:jc w:val="both"/>
              <w:rPr>
                <w:rFonts w:cs="Times New Roman"/>
              </w:rPr>
            </w:pPr>
          </w:p>
          <w:p w14:paraId="11C50047" w14:textId="77777777" w:rsidR="0077798D" w:rsidRPr="004212EB" w:rsidRDefault="0077798D" w:rsidP="004212EB">
            <w:pPr>
              <w:jc w:val="both"/>
              <w:rPr>
                <w:rFonts w:cs="Times New Roman"/>
              </w:rPr>
            </w:pPr>
          </w:p>
          <w:p w14:paraId="4DA84CEE" w14:textId="77777777" w:rsidR="003A1A31" w:rsidRPr="004212EB" w:rsidRDefault="003A1A31" w:rsidP="004212EB">
            <w:pPr>
              <w:jc w:val="both"/>
              <w:rPr>
                <w:rFonts w:cs="Times New Roman"/>
                <w:b/>
              </w:rPr>
            </w:pPr>
            <w:r w:rsidRPr="004212EB">
              <w:rPr>
                <w:rFonts w:cs="Times New Roman"/>
              </w:rPr>
              <w:t xml:space="preserve">En la pestaña </w:t>
            </w:r>
            <w:r w:rsidRPr="004212EB">
              <w:rPr>
                <w:rFonts w:cs="Times New Roman"/>
                <w:b/>
              </w:rPr>
              <w:t>Exposición:</w:t>
            </w:r>
          </w:p>
          <w:p w14:paraId="4C9C1596" w14:textId="77777777" w:rsidR="0077798D" w:rsidRPr="004212EB" w:rsidRDefault="0077798D" w:rsidP="004212EB">
            <w:pPr>
              <w:jc w:val="both"/>
              <w:rPr>
                <w:rFonts w:cs="Times New Roman"/>
                <w:b/>
              </w:rPr>
            </w:pPr>
          </w:p>
          <w:p w14:paraId="1AF4EE24" w14:textId="77777777" w:rsidR="003A1A31" w:rsidRPr="004212EB" w:rsidRDefault="00C257EF" w:rsidP="004212EB">
            <w:pPr>
              <w:jc w:val="both"/>
              <w:rPr>
                <w:rFonts w:cs="Times New Roman"/>
              </w:rPr>
            </w:pPr>
            <w:r w:rsidRPr="004212EB">
              <w:rPr>
                <w:rFonts w:cs="Times New Roman"/>
              </w:rPr>
              <w:t>Cambiar:“debéis elaborar” por “debes elaborar”</w:t>
            </w:r>
          </w:p>
          <w:p w14:paraId="41609BF7" w14:textId="77777777" w:rsidR="00C257EF" w:rsidRPr="004212EB" w:rsidRDefault="00C257EF" w:rsidP="004212EB">
            <w:pPr>
              <w:jc w:val="both"/>
              <w:rPr>
                <w:rFonts w:cs="Times New Roman"/>
              </w:rPr>
            </w:pPr>
            <w:r w:rsidRPr="004212EB">
              <w:rPr>
                <w:rFonts w:cs="Times New Roman"/>
              </w:rPr>
              <w:t>Cambiar: “de los ecosistemas de vuestro territorio” por “ de la ecozona estudiada”</w:t>
            </w:r>
          </w:p>
          <w:p w14:paraId="324C381C" w14:textId="77777777" w:rsidR="00C257EF" w:rsidRPr="004212EB" w:rsidRDefault="00C257EF" w:rsidP="004212EB">
            <w:pPr>
              <w:jc w:val="both"/>
              <w:rPr>
                <w:rFonts w:cs="Times New Roman"/>
              </w:rPr>
            </w:pPr>
            <w:r w:rsidRPr="004212EB">
              <w:rPr>
                <w:rFonts w:cs="Times New Roman"/>
              </w:rPr>
              <w:t>Cambiar: “Os” por “Te”</w:t>
            </w:r>
          </w:p>
          <w:p w14:paraId="31115ACC" w14:textId="77777777" w:rsidR="00176E5F" w:rsidRPr="004212EB" w:rsidRDefault="00176E5F" w:rsidP="004212EB">
            <w:pPr>
              <w:jc w:val="both"/>
              <w:rPr>
                <w:rFonts w:cs="Times New Roman"/>
              </w:rPr>
            </w:pPr>
          </w:p>
          <w:p w14:paraId="01D508AC" w14:textId="77777777" w:rsidR="00176E5F" w:rsidRPr="004212EB" w:rsidRDefault="00176E5F" w:rsidP="004212EB">
            <w:pPr>
              <w:jc w:val="both"/>
              <w:rPr>
                <w:rFonts w:cs="Times New Roman"/>
              </w:rPr>
            </w:pPr>
            <w:r w:rsidRPr="004212EB">
              <w:rPr>
                <w:rFonts w:cs="Times New Roman"/>
              </w:rPr>
              <w:t>Cambiar: “resumáis” por “resumas”</w:t>
            </w:r>
          </w:p>
          <w:p w14:paraId="64BA69AD" w14:textId="77777777" w:rsidR="00C34F1A" w:rsidRPr="004212EB" w:rsidRDefault="00176E5F" w:rsidP="004212EB">
            <w:pPr>
              <w:jc w:val="both"/>
              <w:rPr>
                <w:rFonts w:cs="Times New Roman"/>
              </w:rPr>
            </w:pPr>
            <w:r w:rsidRPr="004212EB">
              <w:rPr>
                <w:rFonts w:cs="Times New Roman"/>
              </w:rPr>
              <w:t>Cambiar: “expliquéis cómo son los ecosistemas estudiados, su flora y su fauna” por “expliques cómo es la ecozona estudiada, su flora y su fauna”</w:t>
            </w:r>
          </w:p>
          <w:p w14:paraId="5E74FEB8" w14:textId="77777777" w:rsidR="00C34F1A" w:rsidRPr="004212EB" w:rsidRDefault="00C34F1A" w:rsidP="004212EB">
            <w:pPr>
              <w:jc w:val="both"/>
              <w:rPr>
                <w:rFonts w:cs="Times New Roman"/>
              </w:rPr>
            </w:pPr>
          </w:p>
          <w:p w14:paraId="495CC6C3" w14:textId="77777777" w:rsidR="00C34F1A" w:rsidRPr="004212EB" w:rsidRDefault="00C34F1A" w:rsidP="004212EB">
            <w:pPr>
              <w:jc w:val="both"/>
              <w:rPr>
                <w:rFonts w:cs="Times New Roman"/>
              </w:rPr>
            </w:pPr>
            <w:r w:rsidRPr="004212EB">
              <w:rPr>
                <w:rFonts w:cs="Times New Roman"/>
              </w:rPr>
              <w:t>Cambiar: “distribuir los diferentes apartados” por “distribuye los diferentes apartados”</w:t>
            </w:r>
          </w:p>
          <w:p w14:paraId="07421297" w14:textId="77777777" w:rsidR="00C34F1A" w:rsidRPr="004212EB" w:rsidRDefault="00C34F1A" w:rsidP="004212EB">
            <w:pPr>
              <w:jc w:val="both"/>
              <w:rPr>
                <w:rFonts w:cs="Times New Roman"/>
              </w:rPr>
            </w:pPr>
          </w:p>
          <w:p w14:paraId="0CCFE5FA" w14:textId="77777777" w:rsidR="002770E1" w:rsidRPr="004212EB" w:rsidRDefault="002770E1" w:rsidP="004212EB">
            <w:pPr>
              <w:jc w:val="both"/>
              <w:rPr>
                <w:rFonts w:cs="Times New Roman"/>
              </w:rPr>
            </w:pPr>
            <w:r w:rsidRPr="004212EB">
              <w:rPr>
                <w:rFonts w:cs="Times New Roman"/>
              </w:rPr>
              <w:t>Cambiar: “mostréis” por “muestres”</w:t>
            </w:r>
          </w:p>
          <w:p w14:paraId="1EB6675D" w14:textId="77777777" w:rsidR="002770E1" w:rsidRPr="004212EB" w:rsidRDefault="002770E1" w:rsidP="004212EB">
            <w:pPr>
              <w:jc w:val="both"/>
              <w:rPr>
                <w:rFonts w:cs="Times New Roman"/>
              </w:rPr>
            </w:pPr>
            <w:r w:rsidRPr="004212EB">
              <w:rPr>
                <w:rFonts w:cs="Times New Roman"/>
              </w:rPr>
              <w:t>Cambiar: “delos ecosistemas” por “de la ecozona”</w:t>
            </w:r>
          </w:p>
          <w:p w14:paraId="56A80F75" w14:textId="77777777" w:rsidR="00176E5F" w:rsidRPr="004212EB" w:rsidRDefault="002770E1" w:rsidP="004212EB">
            <w:pPr>
              <w:jc w:val="both"/>
              <w:rPr>
                <w:rFonts w:cs="Times New Roman"/>
              </w:rPr>
            </w:pPr>
            <w:r w:rsidRPr="004212EB">
              <w:rPr>
                <w:rFonts w:cs="Times New Roman"/>
              </w:rPr>
              <w:t xml:space="preserve">Cambiar: “Podéis usar un mapa de vuestro territorio donde localicéis los ecosistemas, fotografías de los animales y plantas o dibujos” por “Puedes usar un mapa de la ecozona donde localices las diferentes especies de fauna y florapor medio de fotografías o dibujos” </w:t>
            </w:r>
          </w:p>
          <w:p w14:paraId="0865EFF2" w14:textId="77777777" w:rsidR="002770E1" w:rsidRPr="004212EB" w:rsidRDefault="002770E1" w:rsidP="004212EB">
            <w:pPr>
              <w:jc w:val="both"/>
              <w:rPr>
                <w:rFonts w:cs="Times New Roman"/>
              </w:rPr>
            </w:pPr>
            <w:r w:rsidRPr="004212EB">
              <w:rPr>
                <w:rFonts w:cs="Times New Roman"/>
              </w:rPr>
              <w:t>Cambiar: “Podéis realizar” por “Puedes realizar”</w:t>
            </w:r>
          </w:p>
          <w:p w14:paraId="49B2D4BB" w14:textId="77777777" w:rsidR="001B4735" w:rsidRPr="004212EB" w:rsidRDefault="001B4735" w:rsidP="004212EB">
            <w:pPr>
              <w:jc w:val="both"/>
              <w:rPr>
                <w:rFonts w:cs="Times New Roman"/>
              </w:rPr>
            </w:pPr>
          </w:p>
          <w:p w14:paraId="6C97DE27" w14:textId="77777777" w:rsidR="001B4735" w:rsidRPr="004212EB" w:rsidRDefault="001B4735" w:rsidP="004212EB">
            <w:pPr>
              <w:jc w:val="both"/>
              <w:rPr>
                <w:rFonts w:cs="Times New Roman"/>
              </w:rPr>
            </w:pPr>
            <w:r w:rsidRPr="004212EB">
              <w:rPr>
                <w:rFonts w:cs="Times New Roman"/>
              </w:rPr>
              <w:t>Cambiar: “características y datos de los ecosistemas que habéis analizado” por “características e información de la ecozona que has analizado”</w:t>
            </w:r>
          </w:p>
          <w:p w14:paraId="19325E4E" w14:textId="77777777" w:rsidR="001B4735" w:rsidRPr="004212EB" w:rsidRDefault="001B4735" w:rsidP="004212EB">
            <w:pPr>
              <w:jc w:val="both"/>
              <w:rPr>
                <w:rFonts w:cs="Times New Roman"/>
              </w:rPr>
            </w:pPr>
          </w:p>
          <w:p w14:paraId="3C588B9C" w14:textId="77777777" w:rsidR="001B4735" w:rsidRPr="004212EB" w:rsidRDefault="001B4735" w:rsidP="004212EB">
            <w:pPr>
              <w:jc w:val="both"/>
              <w:rPr>
                <w:rFonts w:cs="Times New Roman"/>
              </w:rPr>
            </w:pPr>
            <w:r w:rsidRPr="004212EB">
              <w:rPr>
                <w:rFonts w:cs="Times New Roman"/>
              </w:rPr>
              <w:t>Cambiar: “Recordad que, además del mural, tendréis que entregar” por “Recuerda que, además del mural, tienes que entregar”</w:t>
            </w:r>
          </w:p>
          <w:p w14:paraId="2BF0BF22" w14:textId="77777777" w:rsidR="00C04553" w:rsidRPr="004212EB" w:rsidRDefault="00C04553" w:rsidP="004212EB">
            <w:pPr>
              <w:jc w:val="both"/>
              <w:rPr>
                <w:rFonts w:cs="Times New Roman"/>
              </w:rPr>
            </w:pPr>
          </w:p>
          <w:p w14:paraId="4DE13E90" w14:textId="77777777" w:rsidR="00C04553" w:rsidRPr="004212EB" w:rsidRDefault="00C04553" w:rsidP="004212EB">
            <w:pPr>
              <w:jc w:val="both"/>
              <w:rPr>
                <w:rFonts w:cs="Times New Roman"/>
                <w:b/>
              </w:rPr>
            </w:pPr>
          </w:p>
          <w:p w14:paraId="5529F187" w14:textId="77777777" w:rsidR="00C04553" w:rsidRPr="004212EB" w:rsidRDefault="00C04553" w:rsidP="004212EB">
            <w:pPr>
              <w:jc w:val="both"/>
              <w:rPr>
                <w:rFonts w:cs="Times New Roman"/>
              </w:rPr>
            </w:pPr>
          </w:p>
          <w:p w14:paraId="4523B25E" w14:textId="77777777" w:rsidR="00C04553" w:rsidRPr="004212EB" w:rsidRDefault="00C04553" w:rsidP="004212EB">
            <w:pPr>
              <w:jc w:val="both"/>
              <w:rPr>
                <w:rFonts w:cs="Times New Roman"/>
                <w:b/>
              </w:rPr>
            </w:pPr>
            <w:r w:rsidRPr="004212EB">
              <w:rPr>
                <w:rFonts w:cs="Times New Roman"/>
              </w:rPr>
              <w:t xml:space="preserve">En la pestaña </w:t>
            </w:r>
            <w:r w:rsidRPr="004212EB">
              <w:rPr>
                <w:rFonts w:cs="Times New Roman"/>
                <w:b/>
              </w:rPr>
              <w:t>Evaluación:</w:t>
            </w:r>
          </w:p>
          <w:p w14:paraId="057E9053" w14:textId="77777777" w:rsidR="00C04553" w:rsidRPr="004212EB" w:rsidRDefault="00C04553" w:rsidP="004212EB">
            <w:pPr>
              <w:jc w:val="both"/>
              <w:rPr>
                <w:rFonts w:cs="Times New Roman"/>
                <w:b/>
              </w:rPr>
            </w:pPr>
          </w:p>
          <w:p w14:paraId="63738143" w14:textId="77777777" w:rsidR="00C04553" w:rsidRPr="004212EB" w:rsidRDefault="00C04553" w:rsidP="004212EB">
            <w:pPr>
              <w:jc w:val="both"/>
              <w:rPr>
                <w:rFonts w:cs="Times New Roman"/>
              </w:rPr>
            </w:pPr>
            <w:r w:rsidRPr="004212EB">
              <w:rPr>
                <w:rFonts w:cs="Times New Roman"/>
              </w:rPr>
              <w:t>Cambiar “podéis autoevaluaros vosotros mismos” por “puedes autoevaluarte ”</w:t>
            </w:r>
          </w:p>
          <w:p w14:paraId="6132E19F" w14:textId="77777777" w:rsidR="00C04553" w:rsidRPr="004212EB" w:rsidRDefault="00C04553" w:rsidP="004212EB">
            <w:pPr>
              <w:jc w:val="both"/>
              <w:rPr>
                <w:rFonts w:cs="Times New Roman"/>
              </w:rPr>
            </w:pPr>
            <w:r w:rsidRPr="004212EB">
              <w:rPr>
                <w:rFonts w:cs="Times New Roman"/>
              </w:rPr>
              <w:t>Cambiar “habéis” por “has”</w:t>
            </w:r>
          </w:p>
          <w:p w14:paraId="78067B62" w14:textId="77777777" w:rsidR="00C04553" w:rsidRPr="004212EB" w:rsidRDefault="00C04553" w:rsidP="004212EB">
            <w:pPr>
              <w:jc w:val="both"/>
              <w:rPr>
                <w:rFonts w:cs="Times New Roman"/>
              </w:rPr>
            </w:pPr>
            <w:r w:rsidRPr="004212EB">
              <w:rPr>
                <w:rFonts w:cs="Times New Roman"/>
              </w:rPr>
              <w:t>Cambiar “valorad” por “valora”</w:t>
            </w:r>
          </w:p>
          <w:p w14:paraId="2BB84AA6" w14:textId="77777777" w:rsidR="0060357A" w:rsidRPr="004212EB" w:rsidRDefault="0060357A" w:rsidP="004212EB">
            <w:pPr>
              <w:jc w:val="both"/>
              <w:rPr>
                <w:rFonts w:cs="Times New Roman"/>
              </w:rPr>
            </w:pPr>
          </w:p>
          <w:p w14:paraId="58149972" w14:textId="77777777" w:rsidR="0060357A" w:rsidRPr="004212EB" w:rsidRDefault="0060357A" w:rsidP="004212EB">
            <w:pPr>
              <w:jc w:val="both"/>
              <w:rPr>
                <w:rFonts w:cs="Times New Roman"/>
              </w:rPr>
            </w:pPr>
            <w:r w:rsidRPr="004212EB">
              <w:rPr>
                <w:rFonts w:cs="Times New Roman"/>
              </w:rPr>
              <w:t>Cambiar “Has participado en la lluvia de ideas para plantear la respuesta previa a la pregunta propuesta” por “Has participado en el análisis para plantear la respuesta previa a la pregunta propuesta”</w:t>
            </w:r>
          </w:p>
          <w:p w14:paraId="294F8DC5" w14:textId="77777777" w:rsidR="0060357A" w:rsidRPr="004212EB" w:rsidRDefault="0060357A" w:rsidP="004212EB">
            <w:pPr>
              <w:jc w:val="both"/>
              <w:rPr>
                <w:rFonts w:cs="Times New Roman"/>
              </w:rPr>
            </w:pPr>
            <w:r w:rsidRPr="004212EB">
              <w:rPr>
                <w:rFonts w:cs="Times New Roman"/>
              </w:rPr>
              <w:t>Cambiar “habéis necesitado” por “necesitaste”</w:t>
            </w:r>
          </w:p>
          <w:p w14:paraId="6BFE92DC" w14:textId="77777777" w:rsidR="0060357A" w:rsidRPr="004212EB" w:rsidRDefault="0060357A" w:rsidP="004212EB">
            <w:pPr>
              <w:jc w:val="both"/>
              <w:rPr>
                <w:rFonts w:cs="Times New Roman"/>
              </w:rPr>
            </w:pPr>
          </w:p>
          <w:p w14:paraId="2054E907" w14:textId="77777777" w:rsidR="0060357A" w:rsidRPr="004212EB" w:rsidRDefault="0060357A" w:rsidP="004212EB">
            <w:pPr>
              <w:jc w:val="both"/>
              <w:rPr>
                <w:rFonts w:cs="Times New Roman"/>
              </w:rPr>
            </w:pPr>
            <w:r w:rsidRPr="004212EB">
              <w:rPr>
                <w:rFonts w:cs="Times New Roman"/>
              </w:rPr>
              <w:t>Cambiar: “Habéis distribuido” por “Has distribuido”</w:t>
            </w:r>
          </w:p>
          <w:p w14:paraId="747C629E" w14:textId="77777777" w:rsidR="0060357A" w:rsidRPr="004212EB" w:rsidRDefault="0060357A" w:rsidP="004212EB">
            <w:pPr>
              <w:jc w:val="both"/>
              <w:rPr>
                <w:rFonts w:cs="Times New Roman"/>
              </w:rPr>
            </w:pPr>
          </w:p>
          <w:p w14:paraId="62E046A0" w14:textId="77777777" w:rsidR="0060357A" w:rsidRPr="004212EB" w:rsidRDefault="0060357A" w:rsidP="004212EB">
            <w:pPr>
              <w:jc w:val="both"/>
              <w:rPr>
                <w:rFonts w:cs="Times New Roman"/>
              </w:rPr>
            </w:pPr>
            <w:r w:rsidRPr="004212EB">
              <w:rPr>
                <w:rFonts w:cs="Times New Roman"/>
              </w:rPr>
              <w:t>Cambiar: “en las que encontrar los datos que necesitabais” por “en dónde encontrar los datos requeridos”</w:t>
            </w:r>
          </w:p>
          <w:p w14:paraId="51025273" w14:textId="77777777" w:rsidR="0060357A" w:rsidRPr="004212EB" w:rsidRDefault="0060357A" w:rsidP="004212EB">
            <w:pPr>
              <w:jc w:val="both"/>
              <w:rPr>
                <w:rFonts w:cs="Times New Roman"/>
              </w:rPr>
            </w:pPr>
            <w:r w:rsidRPr="004212EB">
              <w:rPr>
                <w:rFonts w:cs="Times New Roman"/>
              </w:rPr>
              <w:t>Cambiar “que os hacía” por “que te hacía”</w:t>
            </w:r>
          </w:p>
          <w:p w14:paraId="6121D5F3" w14:textId="77777777" w:rsidR="00C04553" w:rsidRPr="004212EB" w:rsidRDefault="0060357A" w:rsidP="004212EB">
            <w:pPr>
              <w:jc w:val="both"/>
              <w:rPr>
                <w:rFonts w:cs="Times New Roman"/>
              </w:rPr>
            </w:pPr>
            <w:r w:rsidRPr="004212EB">
              <w:rPr>
                <w:rFonts w:cs="Times New Roman"/>
              </w:rPr>
              <w:t>Cambiar “habéis valorado” por “has valorado”</w:t>
            </w:r>
          </w:p>
        </w:tc>
      </w:tr>
    </w:tbl>
    <w:p w14:paraId="76EB6A08" w14:textId="77777777" w:rsidR="00C04553" w:rsidRPr="004212EB" w:rsidRDefault="00C04553" w:rsidP="004212EB">
      <w:pPr>
        <w:jc w:val="both"/>
        <w:rPr>
          <w:rFonts w:cs="Times New Roman"/>
        </w:rPr>
      </w:pPr>
    </w:p>
    <w:p w14:paraId="404F9F88" w14:textId="77777777" w:rsidR="00C04553" w:rsidRPr="004212EB" w:rsidRDefault="00C04553" w:rsidP="004212EB">
      <w:pPr>
        <w:jc w:val="both"/>
        <w:rPr>
          <w:rFonts w:cs="Times New Roman"/>
        </w:rPr>
      </w:pPr>
    </w:p>
    <w:p w14:paraId="49A7EA2A" w14:textId="77777777" w:rsidR="00C04553" w:rsidRPr="004212EB" w:rsidRDefault="00C04553" w:rsidP="004212EB">
      <w:pPr>
        <w:jc w:val="both"/>
        <w:rPr>
          <w:rFonts w:cs="Times New Roman"/>
        </w:rPr>
      </w:pPr>
    </w:p>
    <w:p w14:paraId="49CF2B38" w14:textId="77777777" w:rsidR="00997911" w:rsidRPr="004212EB" w:rsidRDefault="00C04553" w:rsidP="004212EB">
      <w:pPr>
        <w:jc w:val="both"/>
        <w:rPr>
          <w:rFonts w:cs="Times New Roman"/>
        </w:rPr>
      </w:pPr>
      <w:r w:rsidRPr="004212EB">
        <w:rPr>
          <w:rFonts w:cs="Times New Roman"/>
          <w:highlight w:val="yellow"/>
        </w:rPr>
        <w:t>[SECCIÓN 1]</w:t>
      </w:r>
    </w:p>
    <w:p w14:paraId="2BB9D4A4" w14:textId="77777777" w:rsidR="00C04553" w:rsidRPr="004212EB" w:rsidRDefault="00C04553" w:rsidP="004212EB">
      <w:pPr>
        <w:pStyle w:val="Ttulo1"/>
        <w:jc w:val="both"/>
        <w:rPr>
          <w:rFonts w:ascii="Times New Roman" w:hAnsi="Times New Roman" w:cs="Times New Roman"/>
          <w:sz w:val="24"/>
          <w:szCs w:val="24"/>
        </w:rPr>
      </w:pPr>
      <w:bookmarkStart w:id="847" w:name="_Toc436127671"/>
      <w:r w:rsidRPr="004212EB">
        <w:rPr>
          <w:rFonts w:ascii="Times New Roman" w:hAnsi="Times New Roman" w:cs="Times New Roman"/>
          <w:sz w:val="24"/>
          <w:szCs w:val="24"/>
        </w:rPr>
        <w:t>Fin de tema</w:t>
      </w:r>
      <w:bookmarkEnd w:id="847"/>
    </w:p>
    <w:p w14:paraId="131F747E" w14:textId="77777777" w:rsidR="000C6AA1" w:rsidRPr="004212EB" w:rsidRDefault="000C6AA1" w:rsidP="004212EB">
      <w:pPr>
        <w:jc w:val="both"/>
        <w:rPr>
          <w:rFonts w:cs="Times New Roman"/>
        </w:rPr>
      </w:pPr>
    </w:p>
    <w:p w14:paraId="38C4C23E" w14:textId="77777777" w:rsidR="00997911" w:rsidRPr="004212EB" w:rsidRDefault="00997911" w:rsidP="004212EB">
      <w:pPr>
        <w:pStyle w:val="Ttulo2"/>
        <w:jc w:val="both"/>
        <w:rPr>
          <w:rFonts w:ascii="Times New Roman" w:hAnsi="Times New Roman" w:cs="Times New Roman"/>
          <w:sz w:val="24"/>
          <w:szCs w:val="24"/>
        </w:rPr>
      </w:pPr>
      <w:bookmarkStart w:id="848" w:name="_Toc436127672"/>
      <w:r w:rsidRPr="004212EB">
        <w:rPr>
          <w:rFonts w:ascii="Times New Roman" w:hAnsi="Times New Roman" w:cs="Times New Roman"/>
          <w:sz w:val="24"/>
          <w:szCs w:val="24"/>
        </w:rPr>
        <w:t>Mapa conceptual</w:t>
      </w:r>
      <w:bookmarkEnd w:id="848"/>
    </w:p>
    <w:p w14:paraId="6F5C8E66" w14:textId="77777777" w:rsidR="006D4C8E" w:rsidRPr="004212EB" w:rsidRDefault="00B6405B" w:rsidP="004212EB">
      <w:pPr>
        <w:pStyle w:val="Ttulo5"/>
        <w:jc w:val="both"/>
        <w:rPr>
          <w:rFonts w:ascii="Times New Roman" w:hAnsi="Times New Roman" w:cs="Times New Roman"/>
        </w:rPr>
      </w:pPr>
      <w:r w:rsidRPr="004212EB">
        <w:rPr>
          <w:rFonts w:ascii="Times New Roman" w:hAnsi="Times New Roman" w:cs="Times New Roman"/>
        </w:rPr>
        <w:t>R22</w:t>
      </w:r>
      <w:r w:rsidR="006D4C8E" w:rsidRPr="004212EB">
        <w:rPr>
          <w:rFonts w:ascii="Times New Roman" w:hAnsi="Times New Roman" w:cs="Times New Roman"/>
        </w:rPr>
        <w:t>0 Mapa</w:t>
      </w:r>
    </w:p>
    <w:tbl>
      <w:tblPr>
        <w:tblStyle w:val="Tablaconcuadrcula"/>
        <w:tblW w:w="0" w:type="auto"/>
        <w:tblLook w:val="04A0" w:firstRow="1" w:lastRow="0" w:firstColumn="1" w:lastColumn="0" w:noHBand="0" w:noVBand="1"/>
      </w:tblPr>
      <w:tblGrid>
        <w:gridCol w:w="2518"/>
        <w:gridCol w:w="6515"/>
      </w:tblGrid>
      <w:tr w:rsidR="00C04553" w:rsidRPr="004212EB" w14:paraId="5E447241" w14:textId="77777777" w:rsidTr="002763AB">
        <w:tc>
          <w:tcPr>
            <w:tcW w:w="9033" w:type="dxa"/>
            <w:gridSpan w:val="2"/>
            <w:shd w:val="clear" w:color="auto" w:fill="000000" w:themeFill="text1"/>
          </w:tcPr>
          <w:p w14:paraId="4CCFE301" w14:textId="77777777" w:rsidR="00C04553" w:rsidRPr="004212EB" w:rsidRDefault="00C04553" w:rsidP="004212EB">
            <w:pPr>
              <w:jc w:val="both"/>
              <w:rPr>
                <w:rFonts w:cs="Times New Roman"/>
                <w:b/>
                <w:color w:val="FFFFFF" w:themeColor="background1"/>
              </w:rPr>
            </w:pPr>
            <w:r w:rsidRPr="004212EB">
              <w:rPr>
                <w:rFonts w:cs="Times New Roman"/>
                <w:b/>
                <w:color w:val="FFFFFF" w:themeColor="background1"/>
              </w:rPr>
              <w:t>Mapa conceptual</w:t>
            </w:r>
          </w:p>
        </w:tc>
      </w:tr>
      <w:tr w:rsidR="00C04553" w:rsidRPr="004212EB" w14:paraId="00D3823D" w14:textId="77777777" w:rsidTr="002763AB">
        <w:tc>
          <w:tcPr>
            <w:tcW w:w="2518" w:type="dxa"/>
          </w:tcPr>
          <w:p w14:paraId="02E0201A" w14:textId="77777777" w:rsidR="00C04553" w:rsidRPr="004212EB" w:rsidRDefault="00C04553" w:rsidP="004212EB">
            <w:pPr>
              <w:jc w:val="both"/>
              <w:rPr>
                <w:rFonts w:cs="Times New Roman"/>
                <w:b/>
                <w:color w:val="000000"/>
              </w:rPr>
            </w:pPr>
            <w:r w:rsidRPr="004212EB">
              <w:rPr>
                <w:rFonts w:cs="Times New Roman"/>
                <w:b/>
                <w:color w:val="000000"/>
              </w:rPr>
              <w:t>Código</w:t>
            </w:r>
          </w:p>
        </w:tc>
        <w:tc>
          <w:tcPr>
            <w:tcW w:w="6515" w:type="dxa"/>
          </w:tcPr>
          <w:p w14:paraId="6B3C3BEA" w14:textId="77777777" w:rsidR="00C04553" w:rsidRPr="004212EB" w:rsidRDefault="00EE49F3" w:rsidP="004212EB">
            <w:pPr>
              <w:jc w:val="both"/>
              <w:rPr>
                <w:rFonts w:cs="Times New Roman"/>
                <w:b/>
                <w:color w:val="000000"/>
              </w:rPr>
            </w:pPr>
            <w:r w:rsidRPr="004212EB">
              <w:rPr>
                <w:rFonts w:cs="Times New Roman"/>
              </w:rPr>
              <w:t>CS_08_</w:t>
            </w:r>
            <w:r w:rsidR="003B1E10" w:rsidRPr="004212EB">
              <w:rPr>
                <w:rFonts w:cs="Times New Roman"/>
              </w:rPr>
              <w:t>10</w:t>
            </w:r>
            <w:r w:rsidR="008028E0" w:rsidRPr="004212EB">
              <w:rPr>
                <w:rFonts w:cs="Times New Roman"/>
              </w:rPr>
              <w:t>_REC22</w:t>
            </w:r>
            <w:r w:rsidR="005A5F01" w:rsidRPr="004212EB">
              <w:rPr>
                <w:rFonts w:cs="Times New Roman"/>
              </w:rPr>
              <w:t>0</w:t>
            </w:r>
          </w:p>
        </w:tc>
      </w:tr>
      <w:tr w:rsidR="00C04553" w:rsidRPr="004212EB" w14:paraId="50BED3EB" w14:textId="77777777" w:rsidTr="002763AB">
        <w:tc>
          <w:tcPr>
            <w:tcW w:w="2518" w:type="dxa"/>
          </w:tcPr>
          <w:p w14:paraId="4D381CE0" w14:textId="77777777" w:rsidR="00C04553" w:rsidRPr="004212EB" w:rsidRDefault="00C04553" w:rsidP="004212EB">
            <w:pPr>
              <w:jc w:val="both"/>
              <w:rPr>
                <w:rFonts w:cs="Times New Roman"/>
                <w:color w:val="000000"/>
              </w:rPr>
            </w:pPr>
            <w:r w:rsidRPr="004212EB">
              <w:rPr>
                <w:rFonts w:cs="Times New Roman"/>
                <w:b/>
                <w:color w:val="000000"/>
              </w:rPr>
              <w:t>Título</w:t>
            </w:r>
          </w:p>
        </w:tc>
        <w:tc>
          <w:tcPr>
            <w:tcW w:w="6515" w:type="dxa"/>
          </w:tcPr>
          <w:p w14:paraId="7CB8987C" w14:textId="77777777" w:rsidR="00C04553" w:rsidRPr="004212EB" w:rsidRDefault="00C04553" w:rsidP="004212EB">
            <w:pPr>
              <w:jc w:val="both"/>
              <w:rPr>
                <w:rFonts w:cs="Times New Roman"/>
                <w:color w:val="000000"/>
              </w:rPr>
            </w:pPr>
            <w:r w:rsidRPr="004212EB">
              <w:rPr>
                <w:rFonts w:cs="Times New Roman"/>
                <w:color w:val="000000"/>
              </w:rPr>
              <w:t>Mapa conceptual</w:t>
            </w:r>
          </w:p>
        </w:tc>
      </w:tr>
      <w:tr w:rsidR="00C04553" w:rsidRPr="004212EB" w14:paraId="66997FC9" w14:textId="77777777" w:rsidTr="002763AB">
        <w:tc>
          <w:tcPr>
            <w:tcW w:w="2518" w:type="dxa"/>
          </w:tcPr>
          <w:p w14:paraId="43D4B669" w14:textId="77777777" w:rsidR="00C04553" w:rsidRPr="004212EB" w:rsidRDefault="00C04553" w:rsidP="004212EB">
            <w:pPr>
              <w:jc w:val="both"/>
              <w:rPr>
                <w:rFonts w:cs="Times New Roman"/>
                <w:color w:val="000000"/>
              </w:rPr>
            </w:pPr>
            <w:r w:rsidRPr="004212EB">
              <w:rPr>
                <w:rFonts w:cs="Times New Roman"/>
                <w:b/>
                <w:color w:val="000000"/>
              </w:rPr>
              <w:t>Descripción</w:t>
            </w:r>
          </w:p>
        </w:tc>
        <w:tc>
          <w:tcPr>
            <w:tcW w:w="6515" w:type="dxa"/>
          </w:tcPr>
          <w:p w14:paraId="5266C464" w14:textId="5D66D811" w:rsidR="00C04553" w:rsidRPr="004212EB" w:rsidRDefault="00C04553" w:rsidP="004212EB">
            <w:pPr>
              <w:jc w:val="both"/>
              <w:rPr>
                <w:rFonts w:cs="Times New Roman"/>
                <w:color w:val="000000"/>
              </w:rPr>
            </w:pPr>
            <w:r w:rsidRPr="004212EB">
              <w:rPr>
                <w:rFonts w:cs="Times New Roman"/>
                <w:color w:val="000000"/>
              </w:rPr>
              <w:t xml:space="preserve">Mapa conceptual del tema </w:t>
            </w:r>
            <w:ins w:id="849" w:author="TOSHIBA" w:date="2016-02-05T09:57:00Z">
              <w:r w:rsidR="00537AD3">
                <w:rPr>
                  <w:rFonts w:cs="Times New Roman"/>
                  <w:color w:val="000000"/>
                </w:rPr>
                <w:t xml:space="preserve">Las </w:t>
              </w:r>
            </w:ins>
            <w:del w:id="850" w:author="TOSHIBA" w:date="2016-02-05T09:57:00Z">
              <w:r w:rsidR="00C94E17" w:rsidRPr="004212EB" w:rsidDel="00537AD3">
                <w:rPr>
                  <w:rFonts w:cs="Times New Roman"/>
                  <w:color w:val="000000"/>
                </w:rPr>
                <w:delText>R</w:delText>
              </w:r>
            </w:del>
            <w:ins w:id="851" w:author="TOSHIBA" w:date="2016-02-05T09:57:00Z">
              <w:r w:rsidR="00537AD3">
                <w:rPr>
                  <w:rFonts w:cs="Times New Roman"/>
                  <w:color w:val="000000"/>
                </w:rPr>
                <w:t>r</w:t>
              </w:r>
            </w:ins>
            <w:r w:rsidR="00C94E17" w:rsidRPr="004212EB">
              <w:rPr>
                <w:rFonts w:cs="Times New Roman"/>
                <w:color w:val="000000"/>
              </w:rPr>
              <w:t>egiones</w:t>
            </w:r>
            <w:ins w:id="852" w:author="Flor Buitrago" w:date="2016-02-06T14:36:00Z">
              <w:r w:rsidR="0055446C">
                <w:rPr>
                  <w:rFonts w:cs="Times New Roman"/>
                  <w:color w:val="000000"/>
                </w:rPr>
                <w:t xml:space="preserve"> </w:t>
              </w:r>
            </w:ins>
            <w:del w:id="853" w:author="TOSHIBA" w:date="2016-02-04T11:43:00Z">
              <w:r w:rsidR="00C94E17" w:rsidRPr="004212EB" w:rsidDel="00B86866">
                <w:rPr>
                  <w:rFonts w:cs="Times New Roman"/>
                  <w:color w:val="000000"/>
                </w:rPr>
                <w:delText xml:space="preserve"> </w:delText>
              </w:r>
            </w:del>
            <w:r w:rsidR="00C94E17" w:rsidRPr="004212EB">
              <w:rPr>
                <w:rFonts w:cs="Times New Roman"/>
                <w:color w:val="000000"/>
              </w:rPr>
              <w:t>b</w:t>
            </w:r>
            <w:r w:rsidR="00611CF2" w:rsidRPr="004212EB">
              <w:rPr>
                <w:rFonts w:cs="Times New Roman"/>
                <w:color w:val="000000"/>
              </w:rPr>
              <w:t xml:space="preserve">iogeográficas del </w:t>
            </w:r>
            <w:r w:rsidR="00C94E17" w:rsidRPr="004212EB">
              <w:rPr>
                <w:rFonts w:cs="Times New Roman"/>
                <w:color w:val="000000"/>
              </w:rPr>
              <w:t>m</w:t>
            </w:r>
            <w:r w:rsidR="00611CF2" w:rsidRPr="004212EB">
              <w:rPr>
                <w:rFonts w:cs="Times New Roman"/>
                <w:color w:val="000000"/>
              </w:rPr>
              <w:t>undo</w:t>
            </w:r>
          </w:p>
          <w:p w14:paraId="4B891FE5" w14:textId="744F58B2" w:rsidR="00FB4868" w:rsidRPr="004212EB" w:rsidRDefault="00FB4868" w:rsidP="004212EB">
            <w:pPr>
              <w:jc w:val="both"/>
              <w:rPr>
                <w:rFonts w:cs="Times New Roman"/>
                <w:color w:val="000000"/>
              </w:rPr>
            </w:pPr>
          </w:p>
        </w:tc>
      </w:tr>
      <w:tr w:rsidR="0092771B" w:rsidRPr="004212EB" w14:paraId="2E05A1FC" w14:textId="77777777" w:rsidTr="002763AB">
        <w:tc>
          <w:tcPr>
            <w:tcW w:w="2518" w:type="dxa"/>
          </w:tcPr>
          <w:p w14:paraId="0D5681A8" w14:textId="77777777" w:rsidR="0092771B" w:rsidRPr="004212EB" w:rsidRDefault="0092771B" w:rsidP="004212EB">
            <w:pPr>
              <w:jc w:val="both"/>
              <w:rPr>
                <w:rFonts w:cs="Times New Roman"/>
                <w:b/>
                <w:color w:val="000000"/>
              </w:rPr>
            </w:pPr>
          </w:p>
        </w:tc>
        <w:tc>
          <w:tcPr>
            <w:tcW w:w="6515" w:type="dxa"/>
          </w:tcPr>
          <w:p w14:paraId="5948CF59" w14:textId="77777777" w:rsidR="0092771B" w:rsidRDefault="0092771B" w:rsidP="0092771B">
            <w:pPr>
              <w:jc w:val="both"/>
              <w:rPr>
                <w:rFonts w:cs="Times New Roman"/>
              </w:rPr>
            </w:pPr>
            <w:r w:rsidRPr="004212EB">
              <w:rPr>
                <w:rFonts w:cs="Times New Roman"/>
              </w:rPr>
              <w:t xml:space="preserve">Autoría: </w:t>
            </w:r>
            <w:r>
              <w:rPr>
                <w:rFonts w:cs="Times New Roman"/>
              </w:rPr>
              <w:t>Miguel</w:t>
            </w:r>
          </w:p>
          <w:p w14:paraId="519EE8D7" w14:textId="781E247A" w:rsidR="00604D74" w:rsidRDefault="00604D74" w:rsidP="00604D74">
            <w:pPr>
              <w:jc w:val="both"/>
              <w:rPr>
                <w:rFonts w:cs="Times New Roman"/>
                <w:color w:val="000000"/>
              </w:rPr>
            </w:pPr>
            <w:r>
              <w:rPr>
                <w:rFonts w:cs="Times New Roman"/>
                <w:color w:val="000000"/>
              </w:rPr>
              <w:t>Entregado 29 enero</w:t>
            </w:r>
          </w:p>
          <w:p w14:paraId="4AB8C90C" w14:textId="04F8A357" w:rsidR="00CA6AE0" w:rsidRPr="004212EB" w:rsidRDefault="00604D74" w:rsidP="00604D74">
            <w:pPr>
              <w:jc w:val="both"/>
              <w:rPr>
                <w:rFonts w:cs="Times New Roman"/>
                <w:color w:val="000000"/>
              </w:rPr>
            </w:pPr>
            <w:r>
              <w:rPr>
                <w:rFonts w:cs="Times New Roman"/>
                <w:color w:val="000000"/>
              </w:rPr>
              <w:t>Revisado. Requiere ajustes. Se envía solicitud de corrección 31 enero.</w:t>
            </w:r>
          </w:p>
        </w:tc>
      </w:tr>
    </w:tbl>
    <w:p w14:paraId="29C83BEE" w14:textId="77777777" w:rsidR="00C04553" w:rsidRPr="004212EB" w:rsidRDefault="00C04553" w:rsidP="004212EB">
      <w:pPr>
        <w:jc w:val="both"/>
        <w:rPr>
          <w:rFonts w:cs="Times New Roman"/>
        </w:rPr>
      </w:pPr>
    </w:p>
    <w:p w14:paraId="01AFE13F" w14:textId="77777777" w:rsidR="00C04553" w:rsidRPr="004212EB" w:rsidRDefault="00997911" w:rsidP="004212EB">
      <w:pPr>
        <w:pStyle w:val="Ttulo2"/>
        <w:jc w:val="both"/>
        <w:rPr>
          <w:rFonts w:ascii="Times New Roman" w:hAnsi="Times New Roman" w:cs="Times New Roman"/>
          <w:sz w:val="24"/>
          <w:szCs w:val="24"/>
        </w:rPr>
      </w:pPr>
      <w:bookmarkStart w:id="854" w:name="_Toc436127673"/>
      <w:r w:rsidRPr="004212EB">
        <w:rPr>
          <w:rFonts w:ascii="Times New Roman" w:hAnsi="Times New Roman" w:cs="Times New Roman"/>
          <w:sz w:val="24"/>
          <w:szCs w:val="24"/>
        </w:rPr>
        <w:t>Evaluación</w:t>
      </w:r>
      <w:bookmarkEnd w:id="854"/>
    </w:p>
    <w:p w14:paraId="5360E1D0" w14:textId="77777777" w:rsidR="00B92DBD" w:rsidRPr="004212EB" w:rsidRDefault="00B92DBD" w:rsidP="004212EB">
      <w:pPr>
        <w:jc w:val="both"/>
        <w:rPr>
          <w:rFonts w:cs="Times New Roman"/>
        </w:rPr>
      </w:pPr>
    </w:p>
    <w:p w14:paraId="46C3BDAF" w14:textId="77777777" w:rsidR="00B92DBD" w:rsidRPr="004212EB" w:rsidRDefault="006D4C8E" w:rsidP="004212EB">
      <w:pPr>
        <w:pStyle w:val="Ttulo5"/>
        <w:jc w:val="both"/>
        <w:rPr>
          <w:rFonts w:ascii="Times New Roman" w:hAnsi="Times New Roman" w:cs="Times New Roman"/>
        </w:rPr>
      </w:pPr>
      <w:r w:rsidRPr="004212EB">
        <w:rPr>
          <w:rFonts w:ascii="Times New Roman" w:hAnsi="Times New Roman" w:cs="Times New Roman"/>
        </w:rPr>
        <w:t>R</w:t>
      </w:r>
      <w:r w:rsidR="00B6405B" w:rsidRPr="004212EB">
        <w:rPr>
          <w:rFonts w:ascii="Times New Roman" w:hAnsi="Times New Roman" w:cs="Times New Roman"/>
        </w:rPr>
        <w:t>23</w:t>
      </w:r>
      <w:r w:rsidRPr="004212EB">
        <w:rPr>
          <w:rFonts w:ascii="Times New Roman" w:hAnsi="Times New Roman" w:cs="Times New Roman"/>
        </w:rPr>
        <w:t xml:space="preserve">0 Evaluación </w:t>
      </w:r>
    </w:p>
    <w:tbl>
      <w:tblPr>
        <w:tblStyle w:val="Tablaconcuadrcula"/>
        <w:tblW w:w="0" w:type="auto"/>
        <w:tblLook w:val="04A0" w:firstRow="1" w:lastRow="0" w:firstColumn="1" w:lastColumn="0" w:noHBand="0" w:noVBand="1"/>
      </w:tblPr>
      <w:tblGrid>
        <w:gridCol w:w="2518"/>
        <w:gridCol w:w="6515"/>
      </w:tblGrid>
      <w:tr w:rsidR="00B92DBD" w:rsidRPr="004212EB" w14:paraId="5A05A3EE" w14:textId="77777777" w:rsidTr="00361D78">
        <w:tc>
          <w:tcPr>
            <w:tcW w:w="9033" w:type="dxa"/>
            <w:gridSpan w:val="2"/>
            <w:shd w:val="clear" w:color="auto" w:fill="000000" w:themeFill="text1"/>
          </w:tcPr>
          <w:p w14:paraId="5E50BA3D" w14:textId="77777777" w:rsidR="00B92DBD" w:rsidRPr="004212EB" w:rsidRDefault="00B92DBD" w:rsidP="004212EB">
            <w:pPr>
              <w:jc w:val="both"/>
              <w:rPr>
                <w:rFonts w:cs="Times New Roman"/>
                <w:b/>
                <w:color w:val="FFFFFF" w:themeColor="background1"/>
              </w:rPr>
            </w:pPr>
            <w:r w:rsidRPr="004212EB">
              <w:rPr>
                <w:rFonts w:cs="Times New Roman"/>
                <w:b/>
                <w:color w:val="FFFFFF" w:themeColor="background1"/>
              </w:rPr>
              <w:t>Practica: recurso nuevo</w:t>
            </w:r>
          </w:p>
        </w:tc>
      </w:tr>
      <w:tr w:rsidR="00B92DBD" w:rsidRPr="004212EB" w14:paraId="0E14618A" w14:textId="77777777" w:rsidTr="00361D78">
        <w:tc>
          <w:tcPr>
            <w:tcW w:w="2518" w:type="dxa"/>
          </w:tcPr>
          <w:p w14:paraId="256EBF46" w14:textId="77777777" w:rsidR="00B92DBD" w:rsidRPr="004212EB" w:rsidRDefault="00B92DBD" w:rsidP="004212EB">
            <w:pPr>
              <w:jc w:val="both"/>
              <w:rPr>
                <w:rFonts w:cs="Times New Roman"/>
                <w:b/>
                <w:color w:val="000000"/>
              </w:rPr>
            </w:pPr>
            <w:r w:rsidRPr="004212EB">
              <w:rPr>
                <w:rFonts w:cs="Times New Roman"/>
                <w:b/>
                <w:color w:val="000000"/>
              </w:rPr>
              <w:t>Código</w:t>
            </w:r>
          </w:p>
        </w:tc>
        <w:tc>
          <w:tcPr>
            <w:tcW w:w="6515" w:type="dxa"/>
          </w:tcPr>
          <w:p w14:paraId="24ACA3CB" w14:textId="77777777" w:rsidR="00B92DBD" w:rsidRPr="004212EB" w:rsidRDefault="008028E0" w:rsidP="004212EB">
            <w:pPr>
              <w:jc w:val="both"/>
              <w:rPr>
                <w:rFonts w:cs="Times New Roman"/>
                <w:b/>
                <w:color w:val="000000"/>
              </w:rPr>
            </w:pPr>
            <w:r w:rsidRPr="00604D74">
              <w:rPr>
                <w:rFonts w:cs="Times New Roman"/>
                <w:lang w:val="es-CO"/>
              </w:rPr>
              <w:t>CS_08_10_REC23</w:t>
            </w:r>
            <w:r w:rsidR="00B92DBD" w:rsidRPr="00604D74">
              <w:rPr>
                <w:rFonts w:cs="Times New Roman"/>
                <w:lang w:val="es-CO"/>
              </w:rPr>
              <w:t>0</w:t>
            </w:r>
          </w:p>
        </w:tc>
      </w:tr>
      <w:tr w:rsidR="00B92DBD" w:rsidRPr="004212EB" w14:paraId="2EEDC155" w14:textId="77777777" w:rsidTr="00361D78">
        <w:tc>
          <w:tcPr>
            <w:tcW w:w="2518" w:type="dxa"/>
          </w:tcPr>
          <w:p w14:paraId="3EEEA6DA" w14:textId="77777777" w:rsidR="00B92DBD" w:rsidRPr="004212EB" w:rsidRDefault="00B92DBD" w:rsidP="004212EB">
            <w:pPr>
              <w:jc w:val="both"/>
              <w:rPr>
                <w:rFonts w:cs="Times New Roman"/>
                <w:color w:val="000000"/>
              </w:rPr>
            </w:pPr>
            <w:r w:rsidRPr="004212EB">
              <w:rPr>
                <w:rFonts w:cs="Times New Roman"/>
                <w:b/>
                <w:color w:val="000000"/>
              </w:rPr>
              <w:t>Título</w:t>
            </w:r>
          </w:p>
        </w:tc>
        <w:tc>
          <w:tcPr>
            <w:tcW w:w="6515" w:type="dxa"/>
          </w:tcPr>
          <w:p w14:paraId="6483CA1E" w14:textId="77777777" w:rsidR="00B92DBD" w:rsidRPr="004212EB" w:rsidRDefault="00FB4868" w:rsidP="004212EB">
            <w:pPr>
              <w:jc w:val="both"/>
              <w:rPr>
                <w:rFonts w:cs="Times New Roman"/>
                <w:color w:val="000000"/>
              </w:rPr>
            </w:pPr>
            <w:r w:rsidRPr="004212EB">
              <w:rPr>
                <w:rFonts w:cs="Times New Roman"/>
                <w:color w:val="000000"/>
              </w:rPr>
              <w:t>Evaluación</w:t>
            </w:r>
          </w:p>
        </w:tc>
      </w:tr>
      <w:tr w:rsidR="00B92DBD" w:rsidRPr="004212EB" w14:paraId="1F780BA3" w14:textId="77777777" w:rsidTr="00361D78">
        <w:tc>
          <w:tcPr>
            <w:tcW w:w="2518" w:type="dxa"/>
          </w:tcPr>
          <w:p w14:paraId="721EAAF3" w14:textId="77777777" w:rsidR="00B92DBD" w:rsidRPr="004212EB" w:rsidRDefault="00B92DBD" w:rsidP="004212EB">
            <w:pPr>
              <w:jc w:val="both"/>
              <w:rPr>
                <w:rFonts w:cs="Times New Roman"/>
                <w:b/>
                <w:color w:val="000000"/>
              </w:rPr>
            </w:pPr>
            <w:r w:rsidRPr="004212EB">
              <w:rPr>
                <w:rFonts w:cs="Times New Roman"/>
                <w:b/>
                <w:color w:val="000000"/>
              </w:rPr>
              <w:t>Descripción</w:t>
            </w:r>
          </w:p>
        </w:tc>
        <w:tc>
          <w:tcPr>
            <w:tcW w:w="6515" w:type="dxa"/>
          </w:tcPr>
          <w:p w14:paraId="1D911AA6" w14:textId="7CA09107" w:rsidR="00FB4868" w:rsidRPr="004212EB" w:rsidRDefault="00422E00" w:rsidP="004212EB">
            <w:pPr>
              <w:jc w:val="both"/>
              <w:rPr>
                <w:rFonts w:cs="Times New Roman"/>
                <w:color w:val="000000"/>
              </w:rPr>
            </w:pPr>
            <w:r w:rsidRPr="004212EB">
              <w:rPr>
                <w:rFonts w:cs="Times New Roman"/>
                <w:color w:val="000000"/>
              </w:rPr>
              <w:t xml:space="preserve">Evalúa tus conocimientos sobre </w:t>
            </w:r>
            <w:del w:id="855" w:author="TOSHIBA" w:date="2016-02-04T11:47:00Z">
              <w:r w:rsidRPr="004212EB" w:rsidDel="00552652">
                <w:rPr>
                  <w:rFonts w:cs="Times New Roman"/>
                  <w:color w:val="000000"/>
                </w:rPr>
                <w:delText>l</w:delText>
              </w:r>
            </w:del>
            <w:ins w:id="856" w:author="TOSHIBA" w:date="2016-02-04T11:47:00Z">
              <w:r w:rsidR="00552652">
                <w:rPr>
                  <w:rFonts w:cs="Times New Roman"/>
                  <w:color w:val="000000"/>
                </w:rPr>
                <w:t>L</w:t>
              </w:r>
            </w:ins>
            <w:r w:rsidRPr="004212EB">
              <w:rPr>
                <w:rFonts w:cs="Times New Roman"/>
                <w:color w:val="000000"/>
              </w:rPr>
              <w:t>as regiones biogeográficas del mundo</w:t>
            </w:r>
          </w:p>
          <w:p w14:paraId="4BF8B657" w14:textId="3FB5589F" w:rsidR="00FB4868" w:rsidRPr="004212EB" w:rsidRDefault="00FB4868" w:rsidP="004212EB">
            <w:pPr>
              <w:jc w:val="both"/>
              <w:rPr>
                <w:rFonts w:cs="Times New Roman"/>
                <w:color w:val="000000"/>
              </w:rPr>
            </w:pPr>
          </w:p>
        </w:tc>
      </w:tr>
      <w:tr w:rsidR="00AB7F00" w:rsidRPr="004212EB" w14:paraId="095E236F" w14:textId="77777777" w:rsidTr="00361D78">
        <w:tc>
          <w:tcPr>
            <w:tcW w:w="2518" w:type="dxa"/>
          </w:tcPr>
          <w:p w14:paraId="1030C6BE" w14:textId="77777777" w:rsidR="00AB7F00" w:rsidRPr="004212EB" w:rsidRDefault="00AB7F00" w:rsidP="004212EB">
            <w:pPr>
              <w:jc w:val="both"/>
              <w:rPr>
                <w:rFonts w:cs="Times New Roman"/>
                <w:b/>
                <w:color w:val="000000"/>
              </w:rPr>
            </w:pPr>
          </w:p>
        </w:tc>
        <w:tc>
          <w:tcPr>
            <w:tcW w:w="6515" w:type="dxa"/>
          </w:tcPr>
          <w:p w14:paraId="2B1597BE" w14:textId="77777777" w:rsidR="00AB7F00" w:rsidRPr="004212EB" w:rsidRDefault="00AB7F00" w:rsidP="00AB7F00">
            <w:pPr>
              <w:jc w:val="both"/>
              <w:rPr>
                <w:rFonts w:cs="Times New Roman"/>
                <w:color w:val="000000"/>
              </w:rPr>
            </w:pPr>
            <w:r w:rsidRPr="004212EB">
              <w:rPr>
                <w:rFonts w:cs="Times New Roman"/>
                <w:color w:val="000000"/>
              </w:rPr>
              <w:t>M4A</w:t>
            </w:r>
          </w:p>
          <w:p w14:paraId="24F346CB" w14:textId="77777777" w:rsidR="00AB7F00" w:rsidRDefault="00AB7F00" w:rsidP="00AB7F00">
            <w:pPr>
              <w:jc w:val="both"/>
              <w:rPr>
                <w:rFonts w:cs="Times New Roman"/>
              </w:rPr>
            </w:pPr>
            <w:r w:rsidRPr="004212EB">
              <w:rPr>
                <w:rFonts w:cs="Times New Roman"/>
              </w:rPr>
              <w:t xml:space="preserve">Autoría: </w:t>
            </w:r>
            <w:r>
              <w:rPr>
                <w:rFonts w:cs="Times New Roman"/>
              </w:rPr>
              <w:t>Miguel</w:t>
            </w:r>
          </w:p>
          <w:p w14:paraId="3A45230B" w14:textId="25452F03" w:rsidR="00CA6AE0" w:rsidRPr="004212EB" w:rsidRDefault="00410428" w:rsidP="00AB7F00">
            <w:pPr>
              <w:jc w:val="both"/>
              <w:rPr>
                <w:rFonts w:cs="Times New Roman"/>
                <w:color w:val="000000"/>
              </w:rPr>
            </w:pPr>
            <w:r>
              <w:rPr>
                <w:rFonts w:cs="Times New Roman"/>
                <w:color w:val="000000"/>
              </w:rPr>
              <w:t>Ok, editado, sin imágenes</w:t>
            </w:r>
          </w:p>
        </w:tc>
      </w:tr>
    </w:tbl>
    <w:p w14:paraId="5B63327F" w14:textId="77777777" w:rsidR="00B92DBD" w:rsidRPr="004212EB" w:rsidRDefault="00B92DBD" w:rsidP="004212EB">
      <w:pPr>
        <w:jc w:val="both"/>
        <w:rPr>
          <w:rFonts w:cs="Times New Roman"/>
        </w:rPr>
      </w:pPr>
    </w:p>
    <w:p w14:paraId="07951A84" w14:textId="77777777" w:rsidR="00C04553" w:rsidRPr="004212EB" w:rsidRDefault="00C04553" w:rsidP="004212EB">
      <w:pPr>
        <w:jc w:val="both"/>
        <w:rPr>
          <w:rFonts w:cs="Times New Roman"/>
          <w:lang w:val="it-IT"/>
        </w:rPr>
      </w:pPr>
    </w:p>
    <w:p w14:paraId="7E26EE66" w14:textId="77777777" w:rsidR="00AE57BD" w:rsidRPr="004212EB" w:rsidRDefault="00AE57BD" w:rsidP="004212EB">
      <w:pPr>
        <w:jc w:val="both"/>
        <w:rPr>
          <w:rFonts w:cs="Times New Roman"/>
          <w:lang w:val="it-IT"/>
        </w:rPr>
      </w:pPr>
    </w:p>
    <w:p w14:paraId="3694C4F4" w14:textId="77777777" w:rsidR="00AE57BD" w:rsidRPr="004212EB" w:rsidRDefault="00997911" w:rsidP="004212EB">
      <w:pPr>
        <w:pStyle w:val="Ttulo2"/>
        <w:jc w:val="both"/>
        <w:rPr>
          <w:rFonts w:ascii="Times New Roman" w:hAnsi="Times New Roman" w:cs="Times New Roman"/>
          <w:sz w:val="24"/>
          <w:szCs w:val="24"/>
          <w:lang w:val="it-IT"/>
        </w:rPr>
      </w:pPr>
      <w:bookmarkStart w:id="857" w:name="_Toc436127674"/>
      <w:r w:rsidRPr="004212EB">
        <w:rPr>
          <w:rFonts w:ascii="Times New Roman" w:hAnsi="Times New Roman" w:cs="Times New Roman"/>
          <w:sz w:val="24"/>
          <w:szCs w:val="24"/>
          <w:lang w:val="it-IT"/>
        </w:rPr>
        <w:t>Webs de referencia</w:t>
      </w:r>
      <w:bookmarkEnd w:id="857"/>
    </w:p>
    <w:tbl>
      <w:tblPr>
        <w:tblStyle w:val="Tablaconcuadrcula"/>
        <w:tblW w:w="0" w:type="auto"/>
        <w:tblLayout w:type="fixed"/>
        <w:tblLook w:val="04A0" w:firstRow="1" w:lastRow="0" w:firstColumn="1" w:lastColumn="0" w:noHBand="0" w:noVBand="1"/>
      </w:tblPr>
      <w:tblGrid>
        <w:gridCol w:w="1101"/>
        <w:gridCol w:w="3543"/>
        <w:gridCol w:w="4410"/>
      </w:tblGrid>
      <w:tr w:rsidR="00C04553" w:rsidRPr="004212EB" w14:paraId="3AFAC141" w14:textId="77777777" w:rsidTr="002763AB">
        <w:tc>
          <w:tcPr>
            <w:tcW w:w="9054" w:type="dxa"/>
            <w:gridSpan w:val="3"/>
            <w:shd w:val="clear" w:color="auto" w:fill="000000" w:themeFill="text1"/>
          </w:tcPr>
          <w:p w14:paraId="04548EE6" w14:textId="77777777" w:rsidR="00C04553" w:rsidRPr="004212EB" w:rsidRDefault="00C04553" w:rsidP="004212EB">
            <w:pPr>
              <w:jc w:val="both"/>
              <w:rPr>
                <w:rFonts w:cs="Times New Roman"/>
                <w:b/>
                <w:color w:val="FFFFFF" w:themeColor="background1"/>
              </w:rPr>
            </w:pPr>
            <w:r w:rsidRPr="004212EB">
              <w:rPr>
                <w:rFonts w:cs="Times New Roman"/>
                <w:b/>
                <w:color w:val="FFFFFF" w:themeColor="background1"/>
              </w:rPr>
              <w:t>Webs de referencia</w:t>
            </w:r>
          </w:p>
        </w:tc>
      </w:tr>
      <w:tr w:rsidR="00C04553" w:rsidRPr="004212EB" w14:paraId="2398A457" w14:textId="77777777" w:rsidTr="002763AB">
        <w:tc>
          <w:tcPr>
            <w:tcW w:w="1101" w:type="dxa"/>
          </w:tcPr>
          <w:p w14:paraId="40D4C131" w14:textId="77777777" w:rsidR="00C04553" w:rsidRPr="004212EB" w:rsidRDefault="00C04553" w:rsidP="004212EB">
            <w:pPr>
              <w:jc w:val="both"/>
              <w:rPr>
                <w:rFonts w:cs="Times New Roman"/>
                <w:color w:val="000000"/>
              </w:rPr>
            </w:pPr>
            <w:r w:rsidRPr="004212EB">
              <w:rPr>
                <w:rFonts w:cs="Times New Roman"/>
                <w:b/>
                <w:color w:val="000000"/>
              </w:rPr>
              <w:t>Web 01</w:t>
            </w:r>
          </w:p>
        </w:tc>
        <w:tc>
          <w:tcPr>
            <w:tcW w:w="3543" w:type="dxa"/>
          </w:tcPr>
          <w:p w14:paraId="3D0441D4" w14:textId="77777777" w:rsidR="00C04553" w:rsidRPr="004212EB" w:rsidRDefault="00493553" w:rsidP="004212EB">
            <w:pPr>
              <w:jc w:val="both"/>
              <w:rPr>
                <w:rFonts w:cs="Times New Roman"/>
                <w:i/>
                <w:color w:val="BFBFBF" w:themeColor="background1" w:themeShade="BF"/>
              </w:rPr>
            </w:pPr>
            <w:r w:rsidRPr="004212EB">
              <w:rPr>
                <w:rFonts w:cs="Times New Roman"/>
              </w:rPr>
              <w:t>¿Qué es una ecorregión?</w:t>
            </w:r>
          </w:p>
        </w:tc>
        <w:tc>
          <w:tcPr>
            <w:tcW w:w="4410" w:type="dxa"/>
          </w:tcPr>
          <w:p w14:paraId="675E315D" w14:textId="77777777" w:rsidR="00C04553" w:rsidRPr="004212EB" w:rsidRDefault="00493553" w:rsidP="004212EB">
            <w:pPr>
              <w:jc w:val="both"/>
              <w:rPr>
                <w:rFonts w:cs="Times New Roman"/>
                <w:i/>
                <w:color w:val="BFBFBF" w:themeColor="background1" w:themeShade="BF"/>
              </w:rPr>
            </w:pPr>
            <w:r w:rsidRPr="004212EB">
              <w:rPr>
                <w:rStyle w:val="Hipervnculo"/>
                <w:rFonts w:cs="Times New Roman"/>
              </w:rPr>
              <w:t>http://wwf.panda.org/es/nuestro_planeta/ecorregiones/</w:t>
            </w:r>
          </w:p>
        </w:tc>
      </w:tr>
      <w:tr w:rsidR="00C04553" w:rsidRPr="004212EB" w14:paraId="2216BB03" w14:textId="77777777" w:rsidTr="002763AB">
        <w:tc>
          <w:tcPr>
            <w:tcW w:w="1101" w:type="dxa"/>
          </w:tcPr>
          <w:p w14:paraId="31E55222" w14:textId="77777777" w:rsidR="00C04553" w:rsidRPr="004212EB" w:rsidRDefault="00C04553" w:rsidP="004212EB">
            <w:pPr>
              <w:jc w:val="both"/>
              <w:rPr>
                <w:rFonts w:cs="Times New Roman"/>
                <w:color w:val="000000"/>
              </w:rPr>
            </w:pPr>
            <w:r w:rsidRPr="004212EB">
              <w:rPr>
                <w:rFonts w:cs="Times New Roman"/>
                <w:b/>
                <w:color w:val="000000"/>
              </w:rPr>
              <w:t>Web 02</w:t>
            </w:r>
          </w:p>
        </w:tc>
        <w:tc>
          <w:tcPr>
            <w:tcW w:w="3543" w:type="dxa"/>
          </w:tcPr>
          <w:p w14:paraId="458CA27D" w14:textId="77777777" w:rsidR="00CA2552" w:rsidRPr="004212EB" w:rsidRDefault="00CA2552" w:rsidP="004212EB">
            <w:pPr>
              <w:jc w:val="both"/>
              <w:rPr>
                <w:rFonts w:cs="Times New Roman"/>
              </w:rPr>
            </w:pPr>
            <w:r w:rsidRPr="004212EB">
              <w:rPr>
                <w:rFonts w:cs="Times New Roman"/>
              </w:rPr>
              <w:t>Revista de investigación 360 en ciencias y matemáticas</w:t>
            </w:r>
          </w:p>
          <w:p w14:paraId="3F4281D5" w14:textId="77777777" w:rsidR="00CA2552" w:rsidRPr="004212EB" w:rsidRDefault="00CA2552" w:rsidP="004212EB">
            <w:pPr>
              <w:jc w:val="both"/>
              <w:rPr>
                <w:rFonts w:cs="Times New Roman"/>
              </w:rPr>
            </w:pPr>
            <w:r w:rsidRPr="004212EB">
              <w:rPr>
                <w:rFonts w:cs="Times New Roman"/>
              </w:rPr>
              <w:t xml:space="preserve">Principios de </w:t>
            </w:r>
            <w:r w:rsidR="00570E46" w:rsidRPr="004212EB">
              <w:rPr>
                <w:rFonts w:cs="Times New Roman"/>
              </w:rPr>
              <w:t>b</w:t>
            </w:r>
            <w:r w:rsidRPr="004212EB">
              <w:rPr>
                <w:rFonts w:cs="Times New Roman"/>
              </w:rPr>
              <w:t>iogeografía</w:t>
            </w:r>
          </w:p>
        </w:tc>
        <w:tc>
          <w:tcPr>
            <w:tcW w:w="4410" w:type="dxa"/>
          </w:tcPr>
          <w:p w14:paraId="757B9BD9" w14:textId="77777777" w:rsidR="00C04553" w:rsidRPr="004212EB" w:rsidRDefault="0057792C" w:rsidP="004212EB">
            <w:pPr>
              <w:jc w:val="both"/>
              <w:rPr>
                <w:rStyle w:val="Hipervnculo"/>
                <w:rFonts w:cs="Times New Roman"/>
              </w:rPr>
            </w:pPr>
            <w:hyperlink r:id="rId57" w:history="1">
              <w:r w:rsidR="00841464" w:rsidRPr="004212EB">
                <w:rPr>
                  <w:rStyle w:val="Hipervnculo"/>
                  <w:rFonts w:cs="Times New Roman"/>
                </w:rPr>
                <w:t>http://cremc.ponce.inter.edu/3raedicion/articulo5.htm</w:t>
              </w:r>
            </w:hyperlink>
          </w:p>
        </w:tc>
      </w:tr>
      <w:tr w:rsidR="00841464" w:rsidRPr="004212EB" w14:paraId="5F5A5C14" w14:textId="77777777" w:rsidTr="002763AB">
        <w:tc>
          <w:tcPr>
            <w:tcW w:w="1101" w:type="dxa"/>
          </w:tcPr>
          <w:p w14:paraId="5D111A36" w14:textId="7A342D75" w:rsidR="00841464" w:rsidRPr="004212EB" w:rsidRDefault="00D5321D" w:rsidP="004212EB">
            <w:pPr>
              <w:jc w:val="both"/>
              <w:rPr>
                <w:rFonts w:cs="Times New Roman"/>
                <w:b/>
                <w:color w:val="000000"/>
                <w:lang w:val="es-ES_tradnl"/>
              </w:rPr>
            </w:pPr>
            <w:r>
              <w:rPr>
                <w:rFonts w:cs="Times New Roman"/>
                <w:b/>
                <w:color w:val="000000"/>
              </w:rPr>
              <w:t>Web 03</w:t>
            </w:r>
          </w:p>
        </w:tc>
        <w:tc>
          <w:tcPr>
            <w:tcW w:w="3543" w:type="dxa"/>
          </w:tcPr>
          <w:p w14:paraId="74276554" w14:textId="005BC2DB" w:rsidR="00841464" w:rsidRPr="004212EB" w:rsidRDefault="00D5321D" w:rsidP="004212EB">
            <w:pPr>
              <w:jc w:val="both"/>
              <w:rPr>
                <w:rFonts w:cs="Times New Roman"/>
              </w:rPr>
            </w:pPr>
            <w:r w:rsidRPr="004212EB">
              <w:rPr>
                <w:rFonts w:eastAsia="Times New Roman" w:cs="Times New Roman"/>
                <w:color w:val="000000"/>
                <w:lang w:eastAsia="es-ES_tradnl"/>
              </w:rPr>
              <w:t>Fondo Mundial para la Naturaleza (World Wildlife Fund, WWF)</w:t>
            </w:r>
          </w:p>
        </w:tc>
        <w:tc>
          <w:tcPr>
            <w:tcW w:w="4410" w:type="dxa"/>
          </w:tcPr>
          <w:p w14:paraId="5011ACDC" w14:textId="77777777" w:rsidR="00D5321D" w:rsidRPr="004212EB" w:rsidRDefault="0057792C" w:rsidP="00D5321D">
            <w:pPr>
              <w:jc w:val="both"/>
              <w:rPr>
                <w:rFonts w:cs="Times New Roman"/>
              </w:rPr>
            </w:pPr>
            <w:hyperlink r:id="rId58" w:history="1">
              <w:r w:rsidR="00D5321D" w:rsidRPr="004212EB">
                <w:rPr>
                  <w:rStyle w:val="Hipervnculo"/>
                  <w:rFonts w:eastAsia="Times New Roman" w:cs="Times New Roman"/>
                  <w:lang w:eastAsia="es-ES_tradnl"/>
                </w:rPr>
                <w:t>http://wwf.panda.org/es/nuestro_planeta/ecorregiones/mapas/</w:t>
              </w:r>
            </w:hyperlink>
          </w:p>
          <w:p w14:paraId="26672DF2" w14:textId="77777777" w:rsidR="00841464" w:rsidRPr="004212EB" w:rsidRDefault="00841464" w:rsidP="004212EB">
            <w:pPr>
              <w:jc w:val="both"/>
              <w:rPr>
                <w:rStyle w:val="Hipervnculo"/>
                <w:rFonts w:cs="Times New Roman"/>
              </w:rPr>
            </w:pPr>
          </w:p>
        </w:tc>
      </w:tr>
    </w:tbl>
    <w:p w14:paraId="39D26ADC" w14:textId="77777777" w:rsidR="00D5321D" w:rsidRPr="004212EB" w:rsidRDefault="00D5321D" w:rsidP="004212EB">
      <w:pPr>
        <w:jc w:val="both"/>
        <w:rPr>
          <w:rFonts w:cs="Times New Roman"/>
        </w:rPr>
      </w:pPr>
    </w:p>
    <w:p w14:paraId="029C0656" w14:textId="77777777" w:rsidR="00997911" w:rsidRPr="004212EB" w:rsidRDefault="00997911" w:rsidP="004212EB">
      <w:pPr>
        <w:jc w:val="both"/>
        <w:rPr>
          <w:rFonts w:cs="Times New Roman"/>
        </w:rPr>
      </w:pPr>
    </w:p>
    <w:p w14:paraId="36ABCD30" w14:textId="77777777" w:rsidR="00997911" w:rsidRPr="004212EB" w:rsidRDefault="00997911" w:rsidP="004212EB">
      <w:pPr>
        <w:pStyle w:val="Ttulo2"/>
        <w:jc w:val="both"/>
        <w:rPr>
          <w:rFonts w:ascii="Times New Roman" w:hAnsi="Times New Roman" w:cs="Times New Roman"/>
          <w:sz w:val="24"/>
          <w:szCs w:val="24"/>
        </w:rPr>
      </w:pPr>
      <w:bookmarkStart w:id="858" w:name="_Toc436127675"/>
      <w:r w:rsidRPr="004212EB">
        <w:rPr>
          <w:rFonts w:ascii="Times New Roman" w:hAnsi="Times New Roman" w:cs="Times New Roman"/>
          <w:sz w:val="24"/>
          <w:szCs w:val="24"/>
        </w:rPr>
        <w:t>Banco de contenidos</w:t>
      </w:r>
      <w:bookmarkEnd w:id="858"/>
    </w:p>
    <w:p w14:paraId="77EB69E7" w14:textId="77777777" w:rsidR="00851AD8" w:rsidRPr="004212EB" w:rsidRDefault="00851AD8" w:rsidP="004212EB">
      <w:pPr>
        <w:jc w:val="both"/>
        <w:rPr>
          <w:rFonts w:cs="Times New Roman"/>
        </w:rPr>
      </w:pPr>
    </w:p>
    <w:p w14:paraId="1D4AADFE" w14:textId="77777777" w:rsidR="00851AD8" w:rsidRPr="004212EB" w:rsidRDefault="00B6405B" w:rsidP="004212EB">
      <w:pPr>
        <w:pStyle w:val="Ttulo5"/>
        <w:jc w:val="both"/>
        <w:rPr>
          <w:rFonts w:ascii="Times New Roman" w:eastAsia="Times New Roman" w:hAnsi="Times New Roman" w:cs="Times New Roman"/>
        </w:rPr>
      </w:pPr>
      <w:r w:rsidRPr="004212EB">
        <w:rPr>
          <w:rFonts w:ascii="Times New Roman" w:eastAsia="Times New Roman" w:hAnsi="Times New Roman" w:cs="Times New Roman"/>
        </w:rPr>
        <w:t>R24</w:t>
      </w:r>
      <w:r w:rsidR="00851AD8" w:rsidRPr="004212EB">
        <w:rPr>
          <w:rFonts w:ascii="Times New Roman" w:eastAsia="Times New Roman" w:hAnsi="Times New Roman" w:cs="Times New Roman"/>
        </w:rPr>
        <w:t>0</w:t>
      </w:r>
    </w:p>
    <w:p w14:paraId="5501B27A" w14:textId="77777777" w:rsidR="00851AD8" w:rsidRPr="004212EB" w:rsidRDefault="00851AD8" w:rsidP="004212EB">
      <w:pPr>
        <w:pStyle w:val="CuerpoA"/>
        <w:widowControl w:val="0"/>
        <w:spacing w:after="0"/>
        <w:jc w:val="both"/>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51AD8" w:rsidRPr="004212EB" w14:paraId="63D653EA" w14:textId="77777777" w:rsidTr="00361D7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D28DDEB" w14:textId="77777777" w:rsidR="00851AD8" w:rsidRPr="004212EB" w:rsidRDefault="00851AD8" w:rsidP="00327E21">
            <w:pPr>
              <w:pStyle w:val="CuerpoA"/>
              <w:jc w:val="both"/>
              <w:rPr>
                <w:rFonts w:ascii="Times New Roman" w:hAnsi="Times New Roman" w:cs="Times New Roman"/>
                <w:color w:val="auto"/>
              </w:rPr>
            </w:pPr>
            <w:r w:rsidRPr="004212EB">
              <w:rPr>
                <w:rFonts w:ascii="Times New Roman" w:hAnsi="Times New Roman" w:cs="Times New Roman"/>
                <w:b/>
                <w:bCs/>
                <w:color w:val="auto"/>
                <w:u w:color="FFFFFF"/>
              </w:rPr>
              <w:t>Practica: recurso nuevo</w:t>
            </w:r>
          </w:p>
        </w:tc>
      </w:tr>
      <w:tr w:rsidR="00851AD8" w:rsidRPr="004212EB" w14:paraId="0D4EDDA0" w14:textId="77777777" w:rsidTr="00361D78">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E2627" w14:textId="77777777" w:rsidR="00851AD8" w:rsidRPr="004212EB" w:rsidRDefault="00851AD8" w:rsidP="00327E21">
            <w:pPr>
              <w:pStyle w:val="CuerpoA"/>
              <w:jc w:val="both"/>
              <w:rPr>
                <w:rFonts w:ascii="Times New Roman" w:hAnsi="Times New Roman" w:cs="Times New Roman"/>
                <w:color w:val="auto"/>
              </w:rPr>
            </w:pPr>
            <w:r w:rsidRPr="004212EB">
              <w:rPr>
                <w:rFonts w:ascii="Times New Roman" w:hAnsi="Times New Roman" w:cs="Times New Roman"/>
                <w:b/>
                <w:bCs/>
                <w:color w:val="auto"/>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A8075" w14:textId="77777777" w:rsidR="00851AD8" w:rsidRPr="004212EB" w:rsidRDefault="00851AD8" w:rsidP="00327E21">
            <w:pPr>
              <w:pStyle w:val="CuerpoA"/>
              <w:jc w:val="both"/>
              <w:rPr>
                <w:rFonts w:ascii="Times New Roman" w:hAnsi="Times New Roman" w:cs="Times New Roman"/>
                <w:color w:val="auto"/>
              </w:rPr>
            </w:pPr>
            <w:r w:rsidRPr="004212EB">
              <w:rPr>
                <w:rFonts w:ascii="Times New Roman" w:hAnsi="Times New Roman" w:cs="Times New Roman"/>
              </w:rPr>
              <w:t>CS_08_10_REC240</w:t>
            </w:r>
          </w:p>
        </w:tc>
      </w:tr>
      <w:tr w:rsidR="00851AD8" w:rsidRPr="004212EB" w14:paraId="184CAA8C" w14:textId="77777777" w:rsidTr="00361D7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03CA" w14:textId="77777777" w:rsidR="00851AD8" w:rsidRPr="004212EB" w:rsidRDefault="00851AD8" w:rsidP="00327E21">
            <w:pPr>
              <w:pStyle w:val="CuerpoA"/>
              <w:jc w:val="both"/>
              <w:rPr>
                <w:rFonts w:ascii="Times New Roman" w:hAnsi="Times New Roman" w:cs="Times New Roman"/>
                <w:color w:val="auto"/>
              </w:rPr>
            </w:pPr>
            <w:r w:rsidRPr="004212EB">
              <w:rPr>
                <w:rFonts w:ascii="Times New Roman" w:hAnsi="Times New Roman" w:cs="Times New Roman"/>
                <w:b/>
                <w:bCs/>
                <w:color w:val="auto"/>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2CDA" w14:textId="60A69F71" w:rsidR="00851AD8" w:rsidRPr="004212EB" w:rsidRDefault="00851AD8" w:rsidP="00537AD3">
            <w:pPr>
              <w:pStyle w:val="Cuerpo"/>
              <w:jc w:val="both"/>
              <w:rPr>
                <w:color w:val="auto"/>
              </w:rPr>
            </w:pPr>
            <w:r w:rsidRPr="004212EB">
              <w:rPr>
                <w:color w:val="auto"/>
              </w:rPr>
              <w:t xml:space="preserve">Banco de actividades: </w:t>
            </w:r>
            <w:ins w:id="859" w:author="TOSHIBA" w:date="2016-02-05T09:57:00Z">
              <w:r w:rsidR="00537AD3">
                <w:rPr>
                  <w:color w:val="auto"/>
                </w:rPr>
                <w:t xml:space="preserve">Las </w:t>
              </w:r>
            </w:ins>
            <w:del w:id="860" w:author="TOSHIBA" w:date="2016-02-05T09:57:00Z">
              <w:r w:rsidRPr="004212EB" w:rsidDel="00537AD3">
                <w:rPr>
                  <w:color w:val="auto"/>
                </w:rPr>
                <w:delText>R</w:delText>
              </w:r>
            </w:del>
            <w:ins w:id="861" w:author="TOSHIBA" w:date="2016-02-05T09:57:00Z">
              <w:r w:rsidR="00537AD3">
                <w:rPr>
                  <w:color w:val="auto"/>
                </w:rPr>
                <w:t>r</w:t>
              </w:r>
            </w:ins>
            <w:r w:rsidRPr="004212EB">
              <w:rPr>
                <w:color w:val="auto"/>
              </w:rPr>
              <w:t>egiones biogeográficas del mundo</w:t>
            </w:r>
          </w:p>
        </w:tc>
      </w:tr>
      <w:tr w:rsidR="00851AD8" w:rsidRPr="004212EB" w14:paraId="3C0087D2" w14:textId="77777777" w:rsidTr="00361D7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7805E" w14:textId="77777777" w:rsidR="00851AD8" w:rsidRPr="004212EB" w:rsidRDefault="00851AD8" w:rsidP="00327E21">
            <w:pPr>
              <w:pStyle w:val="CuerpoA"/>
              <w:jc w:val="both"/>
              <w:rPr>
                <w:rFonts w:ascii="Times New Roman" w:hAnsi="Times New Roman" w:cs="Times New Roman"/>
                <w:color w:val="auto"/>
              </w:rPr>
            </w:pPr>
            <w:r w:rsidRPr="004212EB">
              <w:rPr>
                <w:rFonts w:ascii="Times New Roman" w:hAnsi="Times New Roman" w:cs="Times New Roman"/>
                <w:b/>
                <w:bCs/>
                <w:color w:val="auto"/>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2A8C0" w14:textId="03428EA0" w:rsidR="000058D7" w:rsidRPr="004212EB" w:rsidRDefault="00851AD8" w:rsidP="00537AD3">
            <w:pPr>
              <w:pStyle w:val="Cuerpo"/>
              <w:jc w:val="both"/>
              <w:rPr>
                <w:color w:val="auto"/>
              </w:rPr>
            </w:pPr>
            <w:r w:rsidRPr="004212EB">
              <w:t xml:space="preserve">Motor que incluye actividades de respuesta abierta del tema </w:t>
            </w:r>
            <w:ins w:id="862" w:author="TOSHIBA" w:date="2016-02-05T09:58:00Z">
              <w:r w:rsidR="00537AD3">
                <w:t>L</w:t>
              </w:r>
            </w:ins>
            <w:ins w:id="863" w:author="TOSHIBA" w:date="2016-02-05T09:57:00Z">
              <w:r w:rsidR="00537AD3">
                <w:t xml:space="preserve">as </w:t>
              </w:r>
            </w:ins>
            <w:del w:id="864" w:author="TOSHIBA" w:date="2016-02-05T09:58:00Z">
              <w:r w:rsidRPr="004212EB" w:rsidDel="00537AD3">
                <w:rPr>
                  <w:color w:val="auto"/>
                </w:rPr>
                <w:delText>R</w:delText>
              </w:r>
            </w:del>
            <w:ins w:id="865" w:author="TOSHIBA" w:date="2016-02-05T09:58:00Z">
              <w:r w:rsidR="00537AD3">
                <w:rPr>
                  <w:color w:val="auto"/>
                </w:rPr>
                <w:t>r</w:t>
              </w:r>
            </w:ins>
            <w:r w:rsidRPr="004212EB">
              <w:rPr>
                <w:color w:val="auto"/>
              </w:rPr>
              <w:t>egiones biogeográficas del mundo</w:t>
            </w:r>
          </w:p>
        </w:tc>
      </w:tr>
      <w:tr w:rsidR="007C67C8" w:rsidRPr="004212EB" w14:paraId="44AFE36C" w14:textId="77777777" w:rsidTr="00361D7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4C4AD" w14:textId="77777777" w:rsidR="007C67C8" w:rsidRPr="004212EB" w:rsidRDefault="007C67C8" w:rsidP="00327E21">
            <w:pPr>
              <w:pStyle w:val="CuerpoA"/>
              <w:jc w:val="both"/>
              <w:rPr>
                <w:rFonts w:ascii="Times New Roman" w:hAnsi="Times New Roman" w:cs="Times New Roman"/>
                <w:b/>
                <w:bCs/>
                <w:color w:val="auto"/>
              </w:rPr>
            </w:pP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A50CB" w14:textId="77777777" w:rsidR="007C67C8" w:rsidRDefault="007C67C8" w:rsidP="00327E21">
            <w:pPr>
              <w:pStyle w:val="CuerpoA"/>
              <w:widowControl w:val="0"/>
              <w:jc w:val="both"/>
              <w:rPr>
                <w:rFonts w:ascii="Times New Roman" w:eastAsia="Times New Roman" w:hAnsi="Times New Roman" w:cs="Times New Roman"/>
              </w:rPr>
            </w:pPr>
            <w:r w:rsidRPr="004212EB">
              <w:rPr>
                <w:rFonts w:ascii="Times New Roman" w:hAnsi="Times New Roman" w:cs="Times New Roman"/>
                <w:color w:val="auto"/>
              </w:rPr>
              <w:t>Autoría: Editora.</w:t>
            </w:r>
            <w:r w:rsidRPr="004212EB">
              <w:rPr>
                <w:rFonts w:ascii="Times New Roman" w:eastAsia="Times New Roman" w:hAnsi="Times New Roman" w:cs="Times New Roman"/>
              </w:rPr>
              <w:t xml:space="preserve"> </w:t>
            </w:r>
          </w:p>
          <w:p w14:paraId="6AD9E841" w14:textId="3A1D8D82" w:rsidR="007C67C8" w:rsidRPr="004212EB" w:rsidRDefault="00AE49ED" w:rsidP="00327E21">
            <w:pPr>
              <w:pStyle w:val="Cuerpo"/>
              <w:jc w:val="both"/>
            </w:pPr>
            <w:r>
              <w:t>Ya lo he armado con las preguntas de los consolidación</w:t>
            </w:r>
          </w:p>
        </w:tc>
      </w:tr>
    </w:tbl>
    <w:p w14:paraId="7B67545C" w14:textId="77777777" w:rsidR="00851AD8" w:rsidRPr="004212EB" w:rsidRDefault="00851AD8" w:rsidP="004212EB">
      <w:pPr>
        <w:pStyle w:val="CuerpoA"/>
        <w:widowControl w:val="0"/>
        <w:spacing w:after="0"/>
        <w:jc w:val="both"/>
        <w:rPr>
          <w:rFonts w:ascii="Times New Roman" w:eastAsia="Times New Roman" w:hAnsi="Times New Roman" w:cs="Times New Roman"/>
        </w:rPr>
      </w:pPr>
    </w:p>
    <w:p w14:paraId="442EA3A7" w14:textId="77777777" w:rsidR="00CC7177" w:rsidRDefault="00CC7177" w:rsidP="004212EB">
      <w:pPr>
        <w:pStyle w:val="CuerpoA"/>
        <w:widowControl w:val="0"/>
        <w:spacing w:after="0"/>
        <w:jc w:val="both"/>
        <w:rPr>
          <w:rFonts w:ascii="Times New Roman" w:eastAsia="Times New Roman" w:hAnsi="Times New Roman" w:cs="Times New Roman"/>
        </w:rPr>
      </w:pPr>
    </w:p>
    <w:p w14:paraId="17173639" w14:textId="77777777" w:rsidR="00132271" w:rsidRDefault="00132271" w:rsidP="004212EB">
      <w:pPr>
        <w:pStyle w:val="CuerpoA"/>
        <w:widowControl w:val="0"/>
        <w:spacing w:after="0"/>
        <w:jc w:val="both"/>
        <w:rPr>
          <w:rFonts w:ascii="Times New Roman" w:eastAsia="Times New Roman" w:hAnsi="Times New Roman" w:cs="Times New Roman"/>
        </w:rPr>
      </w:pPr>
    </w:p>
    <w:p w14:paraId="7087E852" w14:textId="241A0583" w:rsidR="00132271" w:rsidRDefault="00132271" w:rsidP="004212EB">
      <w:pPr>
        <w:pStyle w:val="CuerpoA"/>
        <w:widowControl w:val="0"/>
        <w:spacing w:after="0"/>
        <w:jc w:val="both"/>
        <w:rPr>
          <w:rFonts w:ascii="Times New Roman" w:eastAsia="Times New Roman" w:hAnsi="Times New Roman" w:cs="Times New Roman"/>
        </w:rPr>
      </w:pPr>
      <w:r>
        <w:rPr>
          <w:rFonts w:ascii="Times New Roman" w:eastAsia="Times New Roman" w:hAnsi="Times New Roman" w:cs="Times New Roman"/>
        </w:rPr>
        <w:t>Ok, edición general finalizada</w:t>
      </w:r>
    </w:p>
    <w:p w14:paraId="3883672D" w14:textId="23FE3142" w:rsidR="00132271" w:rsidRDefault="00132271" w:rsidP="004212EB">
      <w:pPr>
        <w:pStyle w:val="CuerpoA"/>
        <w:widowControl w:val="0"/>
        <w:spacing w:after="0"/>
        <w:jc w:val="both"/>
        <w:rPr>
          <w:ins w:id="866" w:author="Flor Buitrago" w:date="2016-02-06T14:36:00Z"/>
          <w:rFonts w:ascii="Times New Roman" w:eastAsia="Times New Roman" w:hAnsi="Times New Roman" w:cs="Times New Roman"/>
        </w:rPr>
      </w:pPr>
      <w:r>
        <w:rPr>
          <w:rFonts w:ascii="Times New Roman" w:eastAsia="Times New Roman" w:hAnsi="Times New Roman" w:cs="Times New Roman"/>
        </w:rPr>
        <w:t>Pasa a corrección de estilo, 28 enero</w:t>
      </w:r>
    </w:p>
    <w:p w14:paraId="3F4BDF38" w14:textId="5CBF3006" w:rsidR="0055446C" w:rsidRDefault="0055446C" w:rsidP="004212EB">
      <w:pPr>
        <w:pStyle w:val="CuerpoA"/>
        <w:widowControl w:val="0"/>
        <w:spacing w:after="0"/>
        <w:jc w:val="both"/>
        <w:rPr>
          <w:ins w:id="867" w:author="Flor Buitrago" w:date="2016-02-06T14:36:00Z"/>
          <w:rFonts w:ascii="Times New Roman" w:eastAsia="Times New Roman" w:hAnsi="Times New Roman" w:cs="Times New Roman"/>
        </w:rPr>
      </w:pPr>
      <w:ins w:id="868" w:author="Flor Buitrago" w:date="2016-02-06T14:36:00Z">
        <w:r>
          <w:rPr>
            <w:rFonts w:ascii="Times New Roman" w:eastAsia="Times New Roman" w:hAnsi="Times New Roman" w:cs="Times New Roman"/>
          </w:rPr>
          <w:t>Recibido de estilo: 5 febrero</w:t>
        </w:r>
      </w:ins>
    </w:p>
    <w:p w14:paraId="4D7BDDF0" w14:textId="77777777" w:rsidR="0055446C" w:rsidRPr="004212EB" w:rsidRDefault="0055446C" w:rsidP="004212EB">
      <w:pPr>
        <w:pStyle w:val="CuerpoA"/>
        <w:widowControl w:val="0"/>
        <w:spacing w:after="0"/>
        <w:jc w:val="both"/>
        <w:rPr>
          <w:rFonts w:ascii="Times New Roman" w:eastAsia="Times New Roman" w:hAnsi="Times New Roman" w:cs="Times New Roman"/>
        </w:rPr>
      </w:pPr>
    </w:p>
    <w:p w14:paraId="4C490D64" w14:textId="77777777" w:rsidR="00CC7177" w:rsidRPr="004212EB" w:rsidRDefault="00CC7177" w:rsidP="004212EB">
      <w:pPr>
        <w:spacing w:line="276" w:lineRule="auto"/>
        <w:jc w:val="both"/>
        <w:rPr>
          <w:rFonts w:eastAsia="Times New Roman" w:cs="Times New Roman"/>
          <w:color w:val="000000"/>
          <w:u w:color="000000"/>
          <w:bdr w:val="nil"/>
          <w:lang w:eastAsia="es-ES"/>
        </w:rPr>
      </w:pPr>
      <w:r w:rsidRPr="004212EB">
        <w:rPr>
          <w:rFonts w:eastAsia="Times New Roman" w:cs="Times New Roman"/>
        </w:rPr>
        <w:br w:type="page"/>
      </w:r>
    </w:p>
    <w:sectPr w:rsidR="00CC7177" w:rsidRPr="004212EB" w:rsidSect="00031D5A">
      <w:headerReference w:type="even" r:id="rId59"/>
      <w:headerReference w:type="default" r:id="rId60"/>
      <w:pgSz w:w="12240" w:h="15840"/>
      <w:pgMar w:top="1418" w:right="1701" w:bottom="1418" w:left="1701"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1" w:author="TOSHIBA" w:date="2016-02-03T12:18:00Z" w:initials="T">
    <w:p w14:paraId="6A5AC02C" w14:textId="368B4010" w:rsidR="000D4C39" w:rsidRDefault="000D4C39">
      <w:pPr>
        <w:pStyle w:val="Textocomentario"/>
      </w:pPr>
      <w:r>
        <w:rPr>
          <w:rStyle w:val="Refdecomentario"/>
        </w:rPr>
        <w:annotationRef/>
      </w:r>
    </w:p>
  </w:comment>
  <w:comment w:id="314" w:author="TOSHIBA" w:date="2016-02-04T18:45:00Z" w:initials="T">
    <w:p w14:paraId="73206E8F" w14:textId="79DA2D0D" w:rsidR="000D4C39" w:rsidRDefault="000D4C39">
      <w:pPr>
        <w:pStyle w:val="Textocomentario"/>
      </w:pPr>
      <w:r>
        <w:rPr>
          <w:rStyle w:val="Refdecomentario"/>
        </w:rPr>
        <w:annotationRef/>
      </w:r>
      <w:r>
        <w:t>la L</w:t>
      </w:r>
      <w:r w:rsidR="00A30D2C">
        <w:t>a</w:t>
      </w:r>
      <w:r>
        <w:t>urasia?</w:t>
      </w:r>
    </w:p>
  </w:comment>
  <w:comment w:id="461" w:author="Flor Buitrago" w:date="2015-12-16T11:32:00Z" w:initials="FB">
    <w:p w14:paraId="07F8E93C" w14:textId="77777777" w:rsidR="000D4C39" w:rsidRDefault="000D4C39" w:rsidP="00A722DA">
      <w:pPr>
        <w:pStyle w:val="Textocomentario"/>
      </w:pPr>
      <w:r>
        <w:rPr>
          <w:rStyle w:val="Refdecomentario"/>
        </w:rPr>
        <w:annotationRef/>
      </w:r>
      <w:r>
        <w:t>Esperanza: En el mapa deben quedar diferenciadas las seis subregiones anteriormente mencionadas.</w:t>
      </w:r>
    </w:p>
    <w:p w14:paraId="7318610F" w14:textId="77777777" w:rsidR="000D4C39" w:rsidRDefault="000D4C39" w:rsidP="00A722DA">
      <w:pPr>
        <w:pStyle w:val="Textocomentario"/>
      </w:pPr>
      <w:r>
        <w:t>Buscar mapa que lo ilustre claramente, para que en Diseño lo elaboren.</w:t>
      </w:r>
    </w:p>
  </w:comment>
  <w:comment w:id="469" w:author="TOSHIBA" w:date="2016-02-04T09:03:00Z" w:initials="T">
    <w:p w14:paraId="4638BFE4" w14:textId="77876087" w:rsidR="000D4C39" w:rsidRDefault="000D4C39">
      <w:pPr>
        <w:pStyle w:val="Textocomentario"/>
      </w:pPr>
      <w:r>
        <w:rPr>
          <w:rStyle w:val="Refdecomentario"/>
        </w:rPr>
        <w:annotationRef/>
      </w:r>
      <w:r>
        <w:t>se libera en el aire…?</w:t>
      </w:r>
    </w:p>
  </w:comment>
  <w:comment w:id="588" w:author="TOSHIBA" w:date="2016-02-05T09:13:00Z" w:initials="T">
    <w:p w14:paraId="00623BE3" w14:textId="5FD98B2B" w:rsidR="00C227A2" w:rsidRDefault="00C227A2">
      <w:pPr>
        <w:pStyle w:val="Textocomentario"/>
      </w:pPr>
      <w:r>
        <w:rPr>
          <w:rStyle w:val="Refdecomentario"/>
        </w:rPr>
        <w:annotationRef/>
      </w:r>
      <w:r>
        <w:t>Los pie de fotos no llevan VER</w:t>
      </w:r>
    </w:p>
  </w:comment>
  <w:comment w:id="614" w:author="TOSHIBA" w:date="2016-02-04T09:40:00Z" w:initials="T">
    <w:p w14:paraId="76535867" w14:textId="4900C44A" w:rsidR="000D4C39" w:rsidRDefault="000D4C39">
      <w:pPr>
        <w:pStyle w:val="Textocomentario"/>
      </w:pPr>
      <w:r>
        <w:rPr>
          <w:rStyle w:val="Refdecomentario"/>
        </w:rPr>
        <w:annotationRef/>
      </w:r>
      <w:r>
        <w:t>Los pie de imagen no llevan VER</w:t>
      </w:r>
    </w:p>
  </w:comment>
  <w:comment w:id="663" w:author="TOSHIBA" w:date="2016-02-04T09:52:00Z" w:initials="T">
    <w:p w14:paraId="349542B5" w14:textId="1793DF88" w:rsidR="000D4C39" w:rsidRDefault="000D4C39">
      <w:pPr>
        <w:pStyle w:val="Textocomentario"/>
      </w:pPr>
      <w:r>
        <w:rPr>
          <w:rStyle w:val="Refdecomentario"/>
        </w:rPr>
        <w:annotationRef/>
      </w:r>
      <w:r>
        <w:t>Los pie de imagen no llevan VER</w:t>
      </w:r>
    </w:p>
  </w:comment>
  <w:comment w:id="845" w:author="TOSHIBA" w:date="2016-02-04T11:41:00Z" w:initials="T">
    <w:p w14:paraId="2228C8C0" w14:textId="72241BC7" w:rsidR="000D4C39" w:rsidRDefault="000D4C39">
      <w:pPr>
        <w:pStyle w:val="Textocomentario"/>
      </w:pPr>
      <w:r>
        <w:rPr>
          <w:rStyle w:val="Refdecomentario"/>
        </w:rPr>
        <w:annotationRef/>
      </w:r>
      <w:r>
        <w:t>¿?????</w:t>
      </w:r>
    </w:p>
  </w:comment>
  <w:comment w:id="846" w:author="Flor Buitrago" w:date="2015-11-24T09:14:00Z" w:initials="FB">
    <w:p w14:paraId="151F3049" w14:textId="77777777" w:rsidR="000D4C39" w:rsidRDefault="000D4C39">
      <w:pPr>
        <w:pStyle w:val="Textocomentario"/>
      </w:pPr>
      <w:r>
        <w:rPr>
          <w:rStyle w:val="Refdecomentario"/>
        </w:rPr>
        <w:annotationRef/>
      </w:r>
      <w:r>
        <w:t>Cuáles son esas? Ha cambiado el orden y la numeración.</w:t>
      </w:r>
    </w:p>
    <w:p w14:paraId="688C3077" w14:textId="77777777" w:rsidR="000D4C39" w:rsidRDefault="000D4C39">
      <w:pPr>
        <w:pStyle w:val="Textocomentario"/>
      </w:pPr>
      <w:r>
        <w:t>Mejor los números de Shutterstock o la ruta Planeta, con una mini foto para orientarnos.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AC02C" w15:done="0"/>
  <w15:commentEx w15:paraId="73206E8F" w15:done="0"/>
  <w15:commentEx w15:paraId="7318610F" w15:done="0"/>
  <w15:commentEx w15:paraId="4638BFE4" w15:done="0"/>
  <w15:commentEx w15:paraId="00623BE3" w15:done="0"/>
  <w15:commentEx w15:paraId="76535867" w15:done="0"/>
  <w15:commentEx w15:paraId="349542B5" w15:done="0"/>
  <w15:commentEx w15:paraId="2228C8C0" w15:done="0"/>
  <w15:commentEx w15:paraId="688C30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2429" w14:textId="77777777" w:rsidR="0057792C" w:rsidRDefault="0057792C" w:rsidP="008D3054">
      <w:pPr>
        <w:spacing w:after="0"/>
      </w:pPr>
      <w:r>
        <w:separator/>
      </w:r>
    </w:p>
  </w:endnote>
  <w:endnote w:type="continuationSeparator" w:id="0">
    <w:p w14:paraId="04F8E745" w14:textId="77777777" w:rsidR="0057792C" w:rsidRDefault="0057792C" w:rsidP="008D3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8530B" w14:textId="77777777" w:rsidR="0057792C" w:rsidRDefault="0057792C" w:rsidP="008D3054">
      <w:pPr>
        <w:spacing w:after="0"/>
      </w:pPr>
      <w:r>
        <w:separator/>
      </w:r>
    </w:p>
  </w:footnote>
  <w:footnote w:type="continuationSeparator" w:id="0">
    <w:p w14:paraId="3753BA52" w14:textId="77777777" w:rsidR="0057792C" w:rsidRDefault="0057792C" w:rsidP="008D30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199E" w14:textId="77777777" w:rsidR="000D4C39" w:rsidRDefault="000D4C39" w:rsidP="00031D5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A42AA3F" w14:textId="77777777" w:rsidR="000D4C39" w:rsidRDefault="000D4C39" w:rsidP="00031D5A">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5B23" w14:textId="77777777" w:rsidR="000D4C39" w:rsidRDefault="000D4C39" w:rsidP="00031D5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4C0D">
      <w:rPr>
        <w:rStyle w:val="Nmerodepgina"/>
        <w:noProof/>
      </w:rPr>
      <w:t>3</w:t>
    </w:r>
    <w:r>
      <w:rPr>
        <w:rStyle w:val="Nmerodepgina"/>
      </w:rPr>
      <w:fldChar w:fldCharType="end"/>
    </w:r>
  </w:p>
  <w:p w14:paraId="2B1F3A5D" w14:textId="7C288F52" w:rsidR="000D4C39" w:rsidRPr="008D3054" w:rsidRDefault="000D4C39" w:rsidP="00031D5A">
    <w:pPr>
      <w:pStyle w:val="Encabezado"/>
      <w:ind w:right="360"/>
      <w:rPr>
        <w:b/>
        <w:sz w:val="20"/>
        <w:szCs w:val="20"/>
      </w:rPr>
    </w:pPr>
    <w:r>
      <w:rPr>
        <w:rFonts w:ascii="Times" w:hAnsi="Times"/>
        <w:sz w:val="20"/>
        <w:szCs w:val="20"/>
        <w:highlight w:val="yellow"/>
        <w:lang w:val="es-CO"/>
      </w:rPr>
      <w:t>[GUION CS</w:t>
    </w:r>
    <w:r w:rsidRPr="000A3474">
      <w:rPr>
        <w:rFonts w:ascii="Times" w:hAnsi="Times"/>
        <w:sz w:val="20"/>
        <w:szCs w:val="20"/>
        <w:highlight w:val="yellow"/>
        <w:lang w:val="es-CO"/>
      </w:rPr>
      <w:t>_</w:t>
    </w:r>
    <w:r>
      <w:rPr>
        <w:rFonts w:ascii="Times" w:hAnsi="Times"/>
        <w:sz w:val="20"/>
        <w:szCs w:val="20"/>
        <w:highlight w:val="yellow"/>
        <w:lang w:val="es-CO"/>
      </w:rPr>
      <w:t>08_10</w:t>
    </w:r>
    <w:r w:rsidRPr="000A3474">
      <w:rPr>
        <w:rFonts w:ascii="Times" w:hAnsi="Times"/>
        <w:sz w:val="20"/>
        <w:szCs w:val="20"/>
        <w:highlight w:val="yellow"/>
        <w:lang w:val="es-CO"/>
      </w:rPr>
      <w:t>_CO]</w:t>
    </w:r>
    <w:r>
      <w:rPr>
        <w:rFonts w:ascii="Arial" w:hAnsi="Arial" w:cs="Arial"/>
        <w:sz w:val="20"/>
        <w:szCs w:val="20"/>
        <w:lang w:val="es-CO"/>
      </w:rPr>
      <w:t xml:space="preserve">Guion </w:t>
    </w:r>
    <w:r w:rsidRPr="0004324A">
      <w:rPr>
        <w:rFonts w:ascii="Arial" w:hAnsi="Arial" w:cs="Arial"/>
        <w:sz w:val="20"/>
        <w:szCs w:val="20"/>
        <w:lang w:val="es-CO"/>
      </w:rPr>
      <w:t>1</w:t>
    </w:r>
    <w:ins w:id="869" w:author="TOSHIBA" w:date="2016-02-04T12:46:00Z">
      <w:r w:rsidR="00A92363">
        <w:rPr>
          <w:rFonts w:ascii="Arial" w:hAnsi="Arial" w:cs="Arial"/>
          <w:sz w:val="20"/>
          <w:szCs w:val="20"/>
          <w:lang w:val="es-CO"/>
        </w:rPr>
        <w:t>0</w:t>
      </w:r>
    </w:ins>
    <w:del w:id="870" w:author="TOSHIBA" w:date="2016-02-04T12:46:00Z">
      <w:r w:rsidRPr="0004324A" w:rsidDel="00A92363">
        <w:rPr>
          <w:rFonts w:ascii="Arial" w:hAnsi="Arial" w:cs="Arial"/>
          <w:sz w:val="20"/>
          <w:szCs w:val="20"/>
          <w:lang w:val="es-CO"/>
        </w:rPr>
        <w:delText>1</w:delText>
      </w:r>
    </w:del>
    <w:r w:rsidRPr="005E36F9">
      <w:rPr>
        <w:rFonts w:ascii="Arial" w:hAnsi="Arial" w:cs="Arial"/>
        <w:sz w:val="20"/>
        <w:szCs w:val="20"/>
        <w:lang w:val="es-CO"/>
      </w:rPr>
      <w:t>.</w:t>
    </w:r>
    <w:ins w:id="871" w:author="TOSHIBA" w:date="2016-02-04T12:46:00Z">
      <w:r w:rsidR="00A92363">
        <w:rPr>
          <w:rFonts w:ascii="Arial" w:hAnsi="Arial" w:cs="Arial"/>
          <w:sz w:val="20"/>
          <w:szCs w:val="20"/>
          <w:lang w:val="es-CO"/>
        </w:rPr>
        <w:t xml:space="preserve"> LAS </w:t>
      </w:r>
    </w:ins>
    <w:r>
      <w:rPr>
        <w:rFonts w:ascii="Arial" w:hAnsi="Arial" w:cs="Arial"/>
        <w:b/>
        <w:sz w:val="20"/>
        <w:szCs w:val="20"/>
        <w:lang w:val="es-CO"/>
      </w:rPr>
      <w:t>REGIONES</w:t>
    </w:r>
    <w:r w:rsidRPr="008D3054">
      <w:rPr>
        <w:rFonts w:ascii="Arial" w:hAnsi="Arial" w:cs="Arial"/>
        <w:b/>
        <w:sz w:val="20"/>
        <w:szCs w:val="20"/>
        <w:lang w:val="es-CO"/>
      </w:rPr>
      <w:t xml:space="preserve"> BIOGEOGRÁFICAS DEL MUNDO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0E37"/>
    <w:multiLevelType w:val="hybridMultilevel"/>
    <w:tmpl w:val="0204C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155247A"/>
    <w:multiLevelType w:val="hybridMultilevel"/>
    <w:tmpl w:val="D100845A"/>
    <w:lvl w:ilvl="0" w:tplc="040A0001">
      <w:start w:val="1"/>
      <w:numFmt w:val="bullet"/>
      <w:lvlText w:val=""/>
      <w:lvlJc w:val="left"/>
      <w:pPr>
        <w:ind w:left="765" w:hanging="360"/>
      </w:pPr>
      <w:rPr>
        <w:rFonts w:ascii="Symbol" w:hAnsi="Symbol" w:hint="default"/>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2" w15:restartNumberingAfterBreak="0">
    <w:nsid w:val="13D4677F"/>
    <w:multiLevelType w:val="hybridMultilevel"/>
    <w:tmpl w:val="7196E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3D17A1"/>
    <w:multiLevelType w:val="hybridMultilevel"/>
    <w:tmpl w:val="6C1A8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1D7158"/>
    <w:multiLevelType w:val="hybridMultilevel"/>
    <w:tmpl w:val="D8AA70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B36C3B"/>
    <w:multiLevelType w:val="hybridMultilevel"/>
    <w:tmpl w:val="71B83B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5D5FFE"/>
    <w:multiLevelType w:val="hybridMultilevel"/>
    <w:tmpl w:val="DBBC37C4"/>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1CC5730F"/>
    <w:multiLevelType w:val="hybridMultilevel"/>
    <w:tmpl w:val="A8FEB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0A47582"/>
    <w:multiLevelType w:val="hybridMultilevel"/>
    <w:tmpl w:val="BC9E8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4467C2"/>
    <w:multiLevelType w:val="hybridMultilevel"/>
    <w:tmpl w:val="8C9268C6"/>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2304074D"/>
    <w:multiLevelType w:val="hybridMultilevel"/>
    <w:tmpl w:val="BF2225C2"/>
    <w:lvl w:ilvl="0" w:tplc="00482AC2">
      <w:start w:val="1"/>
      <w:numFmt w:val="bullet"/>
      <w:lvlText w:val="-"/>
      <w:lvlJc w:val="left"/>
      <w:pPr>
        <w:ind w:left="1770" w:hanging="360"/>
      </w:pPr>
      <w:rPr>
        <w:rFonts w:ascii="Times New Roman" w:eastAsia="Times New Roman" w:hAnsi="Times New Roman" w:cs="Times New Roman"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11" w15:restartNumberingAfterBreak="0">
    <w:nsid w:val="29A56CC3"/>
    <w:multiLevelType w:val="hybridMultilevel"/>
    <w:tmpl w:val="89364122"/>
    <w:lvl w:ilvl="0" w:tplc="240A000D">
      <w:start w:val="1"/>
      <w:numFmt w:val="bullet"/>
      <w:lvlText w:val=""/>
      <w:lvlJc w:val="left"/>
      <w:pPr>
        <w:ind w:left="1770" w:hanging="360"/>
      </w:pPr>
      <w:rPr>
        <w:rFonts w:ascii="Wingdings" w:hAnsi="Wingdings"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12" w15:restartNumberingAfterBreak="0">
    <w:nsid w:val="2D0A05D1"/>
    <w:multiLevelType w:val="hybridMultilevel"/>
    <w:tmpl w:val="841231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D16317"/>
    <w:multiLevelType w:val="hybridMultilevel"/>
    <w:tmpl w:val="89168E5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15:restartNumberingAfterBreak="0">
    <w:nsid w:val="312E67BD"/>
    <w:multiLevelType w:val="hybridMultilevel"/>
    <w:tmpl w:val="0116167E"/>
    <w:lvl w:ilvl="0" w:tplc="240A000D">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36050DD3"/>
    <w:multiLevelType w:val="hybridMultilevel"/>
    <w:tmpl w:val="0C904E16"/>
    <w:lvl w:ilvl="0" w:tplc="240A000D">
      <w:start w:val="1"/>
      <w:numFmt w:val="bullet"/>
      <w:lvlText w:val=""/>
      <w:lvlJc w:val="left"/>
      <w:pPr>
        <w:ind w:left="1428" w:hanging="360"/>
      </w:pPr>
      <w:rPr>
        <w:rFonts w:ascii="Wingdings" w:hAnsi="Wingdings" w:hint="default"/>
      </w:rPr>
    </w:lvl>
    <w:lvl w:ilvl="1" w:tplc="A634990E">
      <w:start w:val="1"/>
      <w:numFmt w:val="bullet"/>
      <w:lvlText w:val="s"/>
      <w:lvlJc w:val="left"/>
      <w:pPr>
        <w:ind w:left="2148" w:hanging="360"/>
      </w:pPr>
      <w:rPr>
        <w:rFonts w:ascii="Wingdings" w:hAnsi="Wingdings"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3CC1002B"/>
    <w:multiLevelType w:val="hybridMultilevel"/>
    <w:tmpl w:val="DC7AE03E"/>
    <w:lvl w:ilvl="0" w:tplc="619E7A8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D81334D"/>
    <w:multiLevelType w:val="hybridMultilevel"/>
    <w:tmpl w:val="0288743C"/>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40FD74AF"/>
    <w:multiLevelType w:val="hybridMultilevel"/>
    <w:tmpl w:val="80A25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8537EC"/>
    <w:multiLevelType w:val="hybridMultilevel"/>
    <w:tmpl w:val="1ED8BA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66962F1"/>
    <w:multiLevelType w:val="hybridMultilevel"/>
    <w:tmpl w:val="077EE6D4"/>
    <w:lvl w:ilvl="0" w:tplc="3536E8A0">
      <w:numFmt w:val="bullet"/>
      <w:lvlText w:val="-"/>
      <w:lvlJc w:val="left"/>
      <w:pPr>
        <w:ind w:left="1770" w:hanging="360"/>
      </w:pPr>
      <w:rPr>
        <w:rFonts w:ascii="Times New Roman" w:eastAsia="Times New Roman" w:hAnsi="Times New Roman" w:cs="Times New Roman"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21" w15:restartNumberingAfterBreak="0">
    <w:nsid w:val="479723B8"/>
    <w:multiLevelType w:val="hybridMultilevel"/>
    <w:tmpl w:val="08C4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5C216E"/>
    <w:multiLevelType w:val="hybridMultilevel"/>
    <w:tmpl w:val="4BC8C7EE"/>
    <w:lvl w:ilvl="0" w:tplc="A634990E">
      <w:start w:val="1"/>
      <w:numFmt w:val="bullet"/>
      <w:lvlText w:val="s"/>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1737F"/>
    <w:multiLevelType w:val="hybridMultilevel"/>
    <w:tmpl w:val="2E5CEF26"/>
    <w:lvl w:ilvl="0" w:tplc="101EC11E">
      <w:start w:val="1"/>
      <w:numFmt w:val="bullet"/>
      <w:lvlText w:val="-"/>
      <w:lvlJc w:val="left"/>
      <w:pPr>
        <w:ind w:left="1065" w:hanging="360"/>
      </w:pPr>
      <w:rPr>
        <w:rFonts w:ascii="Arial" w:eastAsia="Times New Roman"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24" w15:restartNumberingAfterBreak="0">
    <w:nsid w:val="4F0C50C9"/>
    <w:multiLevelType w:val="hybridMultilevel"/>
    <w:tmpl w:val="FF504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7A474C6"/>
    <w:multiLevelType w:val="hybridMultilevel"/>
    <w:tmpl w:val="FCE479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9F43448"/>
    <w:multiLevelType w:val="multilevel"/>
    <w:tmpl w:val="DC60E3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9F61A1"/>
    <w:multiLevelType w:val="hybridMultilevel"/>
    <w:tmpl w:val="75BAD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B551ECC"/>
    <w:multiLevelType w:val="hybridMultilevel"/>
    <w:tmpl w:val="38CEC4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4DC0F8B"/>
    <w:multiLevelType w:val="hybridMultilevel"/>
    <w:tmpl w:val="E95C20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5647C99"/>
    <w:multiLevelType w:val="hybridMultilevel"/>
    <w:tmpl w:val="99A86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A43CD5"/>
    <w:multiLevelType w:val="hybridMultilevel"/>
    <w:tmpl w:val="2482D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9E715CE"/>
    <w:multiLevelType w:val="hybridMultilevel"/>
    <w:tmpl w:val="6B283CAA"/>
    <w:lvl w:ilvl="0" w:tplc="240A000D">
      <w:start w:val="1"/>
      <w:numFmt w:val="bullet"/>
      <w:lvlText w:val=""/>
      <w:lvlJc w:val="left"/>
      <w:pPr>
        <w:ind w:left="1428" w:hanging="360"/>
      </w:pPr>
      <w:rPr>
        <w:rFonts w:ascii="Wingdings" w:hAnsi="Wingdings" w:hint="default"/>
      </w:rPr>
    </w:lvl>
    <w:lvl w:ilvl="1" w:tplc="A634990E">
      <w:start w:val="1"/>
      <w:numFmt w:val="bullet"/>
      <w:lvlText w:val="s"/>
      <w:lvlJc w:val="left"/>
      <w:pPr>
        <w:ind w:left="2148" w:hanging="360"/>
      </w:pPr>
      <w:rPr>
        <w:rFonts w:ascii="Wingdings" w:hAnsi="Wingdings"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3" w15:restartNumberingAfterBreak="0">
    <w:nsid w:val="69FF2306"/>
    <w:multiLevelType w:val="hybridMultilevel"/>
    <w:tmpl w:val="9A10BE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C961759"/>
    <w:multiLevelType w:val="hybridMultilevel"/>
    <w:tmpl w:val="201C1C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CF70D97"/>
    <w:multiLevelType w:val="hybridMultilevel"/>
    <w:tmpl w:val="2DECF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3F14835"/>
    <w:multiLevelType w:val="hybridMultilevel"/>
    <w:tmpl w:val="D5A6F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A8244B"/>
    <w:multiLevelType w:val="hybridMultilevel"/>
    <w:tmpl w:val="2FCE5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5156771"/>
    <w:multiLevelType w:val="hybridMultilevel"/>
    <w:tmpl w:val="483C97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494DDE"/>
    <w:multiLevelType w:val="hybridMultilevel"/>
    <w:tmpl w:val="A89ACDB4"/>
    <w:lvl w:ilvl="0" w:tplc="FFAE6E2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73C169F"/>
    <w:multiLevelType w:val="hybridMultilevel"/>
    <w:tmpl w:val="2C564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BDB53E5"/>
    <w:multiLevelType w:val="hybridMultilevel"/>
    <w:tmpl w:val="CDB8C97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D8F2068"/>
    <w:multiLevelType w:val="hybridMultilevel"/>
    <w:tmpl w:val="CD0E1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052ED9"/>
    <w:multiLevelType w:val="hybridMultilevel"/>
    <w:tmpl w:val="30EE6B3A"/>
    <w:lvl w:ilvl="0" w:tplc="040A000B">
      <w:start w:val="1"/>
      <w:numFmt w:val="bullet"/>
      <w:lvlText w:val=""/>
      <w:lvlJc w:val="left"/>
      <w:pPr>
        <w:ind w:left="765" w:hanging="360"/>
      </w:pPr>
      <w:rPr>
        <w:rFonts w:ascii="Wingdings" w:hAnsi="Wingdings" w:hint="default"/>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num w:numId="1">
    <w:abstractNumId w:val="26"/>
  </w:num>
  <w:num w:numId="2">
    <w:abstractNumId w:val="24"/>
  </w:num>
  <w:num w:numId="3">
    <w:abstractNumId w:val="19"/>
  </w:num>
  <w:num w:numId="4">
    <w:abstractNumId w:val="33"/>
  </w:num>
  <w:num w:numId="5">
    <w:abstractNumId w:val="41"/>
  </w:num>
  <w:num w:numId="6">
    <w:abstractNumId w:val="13"/>
  </w:num>
  <w:num w:numId="7">
    <w:abstractNumId w:val="28"/>
  </w:num>
  <w:num w:numId="8">
    <w:abstractNumId w:val="12"/>
  </w:num>
  <w:num w:numId="9">
    <w:abstractNumId w:val="23"/>
  </w:num>
  <w:num w:numId="10">
    <w:abstractNumId w:val="6"/>
  </w:num>
  <w:num w:numId="11">
    <w:abstractNumId w:val="21"/>
  </w:num>
  <w:num w:numId="12">
    <w:abstractNumId w:val="35"/>
  </w:num>
  <w:num w:numId="13">
    <w:abstractNumId w:val="5"/>
  </w:num>
  <w:num w:numId="14">
    <w:abstractNumId w:val="25"/>
  </w:num>
  <w:num w:numId="15">
    <w:abstractNumId w:val="38"/>
  </w:num>
  <w:num w:numId="16">
    <w:abstractNumId w:val="16"/>
  </w:num>
  <w:num w:numId="17">
    <w:abstractNumId w:val="9"/>
  </w:num>
  <w:num w:numId="18">
    <w:abstractNumId w:val="17"/>
  </w:num>
  <w:num w:numId="19">
    <w:abstractNumId w:val="39"/>
  </w:num>
  <w:num w:numId="20">
    <w:abstractNumId w:val="27"/>
  </w:num>
  <w:num w:numId="21">
    <w:abstractNumId w:val="8"/>
  </w:num>
  <w:num w:numId="22">
    <w:abstractNumId w:val="0"/>
  </w:num>
  <w:num w:numId="23">
    <w:abstractNumId w:val="7"/>
  </w:num>
  <w:num w:numId="24">
    <w:abstractNumId w:val="1"/>
  </w:num>
  <w:num w:numId="25">
    <w:abstractNumId w:val="43"/>
  </w:num>
  <w:num w:numId="26">
    <w:abstractNumId w:val="10"/>
  </w:num>
  <w:num w:numId="27">
    <w:abstractNumId w:val="2"/>
  </w:num>
  <w:num w:numId="28">
    <w:abstractNumId w:val="3"/>
  </w:num>
  <w:num w:numId="29">
    <w:abstractNumId w:val="34"/>
  </w:num>
  <w:num w:numId="30">
    <w:abstractNumId w:val="20"/>
  </w:num>
  <w:num w:numId="31">
    <w:abstractNumId w:val="11"/>
  </w:num>
  <w:num w:numId="32">
    <w:abstractNumId w:val="14"/>
  </w:num>
  <w:num w:numId="33">
    <w:abstractNumId w:val="15"/>
  </w:num>
  <w:num w:numId="34">
    <w:abstractNumId w:val="32"/>
  </w:num>
  <w:num w:numId="35">
    <w:abstractNumId w:val="22"/>
  </w:num>
  <w:num w:numId="36">
    <w:abstractNumId w:val="40"/>
  </w:num>
  <w:num w:numId="37">
    <w:abstractNumId w:val="18"/>
  </w:num>
  <w:num w:numId="38">
    <w:abstractNumId w:val="36"/>
  </w:num>
  <w:num w:numId="39">
    <w:abstractNumId w:val="30"/>
  </w:num>
  <w:num w:numId="40">
    <w:abstractNumId w:val="4"/>
  </w:num>
  <w:num w:numId="41">
    <w:abstractNumId w:val="31"/>
  </w:num>
  <w:num w:numId="42">
    <w:abstractNumId w:val="29"/>
  </w:num>
  <w:num w:numId="43">
    <w:abstractNumId w:val="42"/>
  </w:num>
  <w:num w:numId="44">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54"/>
    <w:rsid w:val="0000022F"/>
    <w:rsid w:val="0000155C"/>
    <w:rsid w:val="00002AB9"/>
    <w:rsid w:val="0000473C"/>
    <w:rsid w:val="000058D7"/>
    <w:rsid w:val="0001107C"/>
    <w:rsid w:val="0001338A"/>
    <w:rsid w:val="00013806"/>
    <w:rsid w:val="00013E10"/>
    <w:rsid w:val="00013F1A"/>
    <w:rsid w:val="000147EA"/>
    <w:rsid w:val="000200C3"/>
    <w:rsid w:val="000214BF"/>
    <w:rsid w:val="000226F2"/>
    <w:rsid w:val="00022B9C"/>
    <w:rsid w:val="00022E7D"/>
    <w:rsid w:val="000231B8"/>
    <w:rsid w:val="000249ED"/>
    <w:rsid w:val="00024A56"/>
    <w:rsid w:val="00027D2D"/>
    <w:rsid w:val="00030243"/>
    <w:rsid w:val="00031D5A"/>
    <w:rsid w:val="000357A5"/>
    <w:rsid w:val="00035F7B"/>
    <w:rsid w:val="00040A69"/>
    <w:rsid w:val="00042636"/>
    <w:rsid w:val="0004324A"/>
    <w:rsid w:val="00043C14"/>
    <w:rsid w:val="00044166"/>
    <w:rsid w:val="000458C5"/>
    <w:rsid w:val="00045A22"/>
    <w:rsid w:val="00045B6A"/>
    <w:rsid w:val="00045E58"/>
    <w:rsid w:val="00046812"/>
    <w:rsid w:val="00047E73"/>
    <w:rsid w:val="000513C9"/>
    <w:rsid w:val="00051FB3"/>
    <w:rsid w:val="000529E3"/>
    <w:rsid w:val="00053167"/>
    <w:rsid w:val="00053753"/>
    <w:rsid w:val="0005436F"/>
    <w:rsid w:val="00054638"/>
    <w:rsid w:val="0005528B"/>
    <w:rsid w:val="00055F6B"/>
    <w:rsid w:val="00060102"/>
    <w:rsid w:val="00060A9B"/>
    <w:rsid w:val="00061363"/>
    <w:rsid w:val="00061691"/>
    <w:rsid w:val="00064557"/>
    <w:rsid w:val="00064E70"/>
    <w:rsid w:val="000707C9"/>
    <w:rsid w:val="00074155"/>
    <w:rsid w:val="000744BD"/>
    <w:rsid w:val="00076273"/>
    <w:rsid w:val="00080B7E"/>
    <w:rsid w:val="00081013"/>
    <w:rsid w:val="000818FB"/>
    <w:rsid w:val="00081998"/>
    <w:rsid w:val="00083591"/>
    <w:rsid w:val="00086D05"/>
    <w:rsid w:val="0009176A"/>
    <w:rsid w:val="00091B41"/>
    <w:rsid w:val="000929B5"/>
    <w:rsid w:val="00094D77"/>
    <w:rsid w:val="00095490"/>
    <w:rsid w:val="00095933"/>
    <w:rsid w:val="0009641F"/>
    <w:rsid w:val="00096660"/>
    <w:rsid w:val="00096943"/>
    <w:rsid w:val="000973F6"/>
    <w:rsid w:val="000A021B"/>
    <w:rsid w:val="000A3091"/>
    <w:rsid w:val="000A57DA"/>
    <w:rsid w:val="000A7A52"/>
    <w:rsid w:val="000B1EE7"/>
    <w:rsid w:val="000B2A72"/>
    <w:rsid w:val="000B4413"/>
    <w:rsid w:val="000B463F"/>
    <w:rsid w:val="000B488F"/>
    <w:rsid w:val="000B7294"/>
    <w:rsid w:val="000C3C8D"/>
    <w:rsid w:val="000C4DBE"/>
    <w:rsid w:val="000C6AA1"/>
    <w:rsid w:val="000D0124"/>
    <w:rsid w:val="000D15AC"/>
    <w:rsid w:val="000D4C39"/>
    <w:rsid w:val="000D5065"/>
    <w:rsid w:val="000D5F91"/>
    <w:rsid w:val="000D6ADE"/>
    <w:rsid w:val="000D6F6B"/>
    <w:rsid w:val="000D7E87"/>
    <w:rsid w:val="000E03EB"/>
    <w:rsid w:val="000E1AC4"/>
    <w:rsid w:val="000E285C"/>
    <w:rsid w:val="000E4C10"/>
    <w:rsid w:val="000F1461"/>
    <w:rsid w:val="000F2082"/>
    <w:rsid w:val="000F20A4"/>
    <w:rsid w:val="000F616D"/>
    <w:rsid w:val="000F7B5E"/>
    <w:rsid w:val="001005D2"/>
    <w:rsid w:val="00102724"/>
    <w:rsid w:val="00102F11"/>
    <w:rsid w:val="00104631"/>
    <w:rsid w:val="001070E7"/>
    <w:rsid w:val="001108F1"/>
    <w:rsid w:val="00110F5B"/>
    <w:rsid w:val="001117CE"/>
    <w:rsid w:val="00111C36"/>
    <w:rsid w:val="00111E00"/>
    <w:rsid w:val="00112E9E"/>
    <w:rsid w:val="001133C4"/>
    <w:rsid w:val="00114A54"/>
    <w:rsid w:val="00116D2F"/>
    <w:rsid w:val="0011726B"/>
    <w:rsid w:val="0011782E"/>
    <w:rsid w:val="00121692"/>
    <w:rsid w:val="00121985"/>
    <w:rsid w:val="0012221B"/>
    <w:rsid w:val="001226DC"/>
    <w:rsid w:val="0012476C"/>
    <w:rsid w:val="00126B4C"/>
    <w:rsid w:val="00127AF4"/>
    <w:rsid w:val="0013033A"/>
    <w:rsid w:val="00130EAA"/>
    <w:rsid w:val="00132271"/>
    <w:rsid w:val="00133576"/>
    <w:rsid w:val="0013392B"/>
    <w:rsid w:val="0013408E"/>
    <w:rsid w:val="00137163"/>
    <w:rsid w:val="0014084A"/>
    <w:rsid w:val="00145A67"/>
    <w:rsid w:val="0014638C"/>
    <w:rsid w:val="00147362"/>
    <w:rsid w:val="001478E4"/>
    <w:rsid w:val="00150BDE"/>
    <w:rsid w:val="00150EF9"/>
    <w:rsid w:val="001521CE"/>
    <w:rsid w:val="0015248B"/>
    <w:rsid w:val="00153827"/>
    <w:rsid w:val="001546AB"/>
    <w:rsid w:val="00155230"/>
    <w:rsid w:val="0016152F"/>
    <w:rsid w:val="00162D90"/>
    <w:rsid w:val="00163354"/>
    <w:rsid w:val="001641CB"/>
    <w:rsid w:val="00164280"/>
    <w:rsid w:val="001665C3"/>
    <w:rsid w:val="00167C8F"/>
    <w:rsid w:val="00167CFA"/>
    <w:rsid w:val="00170F2A"/>
    <w:rsid w:val="00171549"/>
    <w:rsid w:val="0017186B"/>
    <w:rsid w:val="00172ACD"/>
    <w:rsid w:val="00173266"/>
    <w:rsid w:val="00173B2A"/>
    <w:rsid w:val="00174D0D"/>
    <w:rsid w:val="00175408"/>
    <w:rsid w:val="00176B18"/>
    <w:rsid w:val="00176E5F"/>
    <w:rsid w:val="00177616"/>
    <w:rsid w:val="0017769C"/>
    <w:rsid w:val="00183C51"/>
    <w:rsid w:val="00184FFD"/>
    <w:rsid w:val="001876B4"/>
    <w:rsid w:val="00190290"/>
    <w:rsid w:val="00190897"/>
    <w:rsid w:val="001928B3"/>
    <w:rsid w:val="00192B2D"/>
    <w:rsid w:val="00192E94"/>
    <w:rsid w:val="0019415F"/>
    <w:rsid w:val="00196589"/>
    <w:rsid w:val="00196BF0"/>
    <w:rsid w:val="001975F7"/>
    <w:rsid w:val="0019793D"/>
    <w:rsid w:val="001A0911"/>
    <w:rsid w:val="001A380B"/>
    <w:rsid w:val="001A5361"/>
    <w:rsid w:val="001B3057"/>
    <w:rsid w:val="001B4735"/>
    <w:rsid w:val="001B62E4"/>
    <w:rsid w:val="001B7481"/>
    <w:rsid w:val="001B772D"/>
    <w:rsid w:val="001C7663"/>
    <w:rsid w:val="001C7865"/>
    <w:rsid w:val="001D2ECB"/>
    <w:rsid w:val="001D3133"/>
    <w:rsid w:val="001D57EC"/>
    <w:rsid w:val="001D64EE"/>
    <w:rsid w:val="001D6CB7"/>
    <w:rsid w:val="001E2008"/>
    <w:rsid w:val="001E66BE"/>
    <w:rsid w:val="001F0866"/>
    <w:rsid w:val="001F106E"/>
    <w:rsid w:val="001F1F3B"/>
    <w:rsid w:val="001F6F5C"/>
    <w:rsid w:val="001F75BF"/>
    <w:rsid w:val="0020270A"/>
    <w:rsid w:val="0020279A"/>
    <w:rsid w:val="002035F3"/>
    <w:rsid w:val="00203B16"/>
    <w:rsid w:val="00203E72"/>
    <w:rsid w:val="00205CB0"/>
    <w:rsid w:val="0020743C"/>
    <w:rsid w:val="00207DDE"/>
    <w:rsid w:val="00207E96"/>
    <w:rsid w:val="00214CF5"/>
    <w:rsid w:val="00214D55"/>
    <w:rsid w:val="002166BE"/>
    <w:rsid w:val="0021703C"/>
    <w:rsid w:val="00217AF0"/>
    <w:rsid w:val="00223B4D"/>
    <w:rsid w:val="002242BC"/>
    <w:rsid w:val="002246D6"/>
    <w:rsid w:val="00225630"/>
    <w:rsid w:val="002317FA"/>
    <w:rsid w:val="00232C61"/>
    <w:rsid w:val="002340DF"/>
    <w:rsid w:val="0023472E"/>
    <w:rsid w:val="00234973"/>
    <w:rsid w:val="00236CB3"/>
    <w:rsid w:val="00241FF4"/>
    <w:rsid w:val="0024260B"/>
    <w:rsid w:val="00243142"/>
    <w:rsid w:val="002445B3"/>
    <w:rsid w:val="00246011"/>
    <w:rsid w:val="00246A1A"/>
    <w:rsid w:val="0024750D"/>
    <w:rsid w:val="00247D54"/>
    <w:rsid w:val="00247DCC"/>
    <w:rsid w:val="00251D3C"/>
    <w:rsid w:val="00252256"/>
    <w:rsid w:val="002535E8"/>
    <w:rsid w:val="0025388D"/>
    <w:rsid w:val="00253B2D"/>
    <w:rsid w:val="00254568"/>
    <w:rsid w:val="002604E1"/>
    <w:rsid w:val="00262052"/>
    <w:rsid w:val="00262466"/>
    <w:rsid w:val="0026380C"/>
    <w:rsid w:val="0026510A"/>
    <w:rsid w:val="00266E7C"/>
    <w:rsid w:val="0026778D"/>
    <w:rsid w:val="00271359"/>
    <w:rsid w:val="002722A0"/>
    <w:rsid w:val="00272516"/>
    <w:rsid w:val="00272956"/>
    <w:rsid w:val="00272D62"/>
    <w:rsid w:val="00273B8F"/>
    <w:rsid w:val="00274E0F"/>
    <w:rsid w:val="00275B1C"/>
    <w:rsid w:val="00275D1F"/>
    <w:rsid w:val="002763AB"/>
    <w:rsid w:val="002770E1"/>
    <w:rsid w:val="00277B1C"/>
    <w:rsid w:val="002808FB"/>
    <w:rsid w:val="00281FE4"/>
    <w:rsid w:val="00285636"/>
    <w:rsid w:val="002858A5"/>
    <w:rsid w:val="00287A5C"/>
    <w:rsid w:val="0029075F"/>
    <w:rsid w:val="00291185"/>
    <w:rsid w:val="002913EE"/>
    <w:rsid w:val="00291647"/>
    <w:rsid w:val="002919D3"/>
    <w:rsid w:val="00293845"/>
    <w:rsid w:val="00294BCC"/>
    <w:rsid w:val="002968EA"/>
    <w:rsid w:val="002978E5"/>
    <w:rsid w:val="002A2493"/>
    <w:rsid w:val="002A2587"/>
    <w:rsid w:val="002A3EE0"/>
    <w:rsid w:val="002A42E6"/>
    <w:rsid w:val="002A76A7"/>
    <w:rsid w:val="002B216C"/>
    <w:rsid w:val="002B3994"/>
    <w:rsid w:val="002B3DBC"/>
    <w:rsid w:val="002B3E83"/>
    <w:rsid w:val="002B5D8B"/>
    <w:rsid w:val="002B6895"/>
    <w:rsid w:val="002B723B"/>
    <w:rsid w:val="002C148F"/>
    <w:rsid w:val="002C39AD"/>
    <w:rsid w:val="002C46B8"/>
    <w:rsid w:val="002C529E"/>
    <w:rsid w:val="002C5DFB"/>
    <w:rsid w:val="002C6185"/>
    <w:rsid w:val="002C6321"/>
    <w:rsid w:val="002D07FC"/>
    <w:rsid w:val="002D21D5"/>
    <w:rsid w:val="002D4554"/>
    <w:rsid w:val="002D71C8"/>
    <w:rsid w:val="002E0347"/>
    <w:rsid w:val="002E0D54"/>
    <w:rsid w:val="002E1D16"/>
    <w:rsid w:val="002E5273"/>
    <w:rsid w:val="002E6A6D"/>
    <w:rsid w:val="002E6F1C"/>
    <w:rsid w:val="002F014F"/>
    <w:rsid w:val="002F020D"/>
    <w:rsid w:val="002F2F63"/>
    <w:rsid w:val="002F5D93"/>
    <w:rsid w:val="002F5F9B"/>
    <w:rsid w:val="002F74FA"/>
    <w:rsid w:val="00300671"/>
    <w:rsid w:val="003025B0"/>
    <w:rsid w:val="003061A7"/>
    <w:rsid w:val="00311AB6"/>
    <w:rsid w:val="00313276"/>
    <w:rsid w:val="00315F11"/>
    <w:rsid w:val="00321363"/>
    <w:rsid w:val="0032140D"/>
    <w:rsid w:val="00321C22"/>
    <w:rsid w:val="00322879"/>
    <w:rsid w:val="00323207"/>
    <w:rsid w:val="003265B3"/>
    <w:rsid w:val="00326DD5"/>
    <w:rsid w:val="00326ED0"/>
    <w:rsid w:val="003273F2"/>
    <w:rsid w:val="00327ABD"/>
    <w:rsid w:val="00327E21"/>
    <w:rsid w:val="0033137C"/>
    <w:rsid w:val="00332A84"/>
    <w:rsid w:val="00341592"/>
    <w:rsid w:val="00343236"/>
    <w:rsid w:val="00344CC0"/>
    <w:rsid w:val="003454B4"/>
    <w:rsid w:val="00350229"/>
    <w:rsid w:val="003507D9"/>
    <w:rsid w:val="00350909"/>
    <w:rsid w:val="00353F44"/>
    <w:rsid w:val="00354946"/>
    <w:rsid w:val="003550DF"/>
    <w:rsid w:val="00361D78"/>
    <w:rsid w:val="00365208"/>
    <w:rsid w:val="003652E7"/>
    <w:rsid w:val="00365825"/>
    <w:rsid w:val="00366451"/>
    <w:rsid w:val="00367811"/>
    <w:rsid w:val="00367CCF"/>
    <w:rsid w:val="00372828"/>
    <w:rsid w:val="00373CEB"/>
    <w:rsid w:val="00373F06"/>
    <w:rsid w:val="003752EF"/>
    <w:rsid w:val="00376BC7"/>
    <w:rsid w:val="00377D00"/>
    <w:rsid w:val="00381734"/>
    <w:rsid w:val="00382373"/>
    <w:rsid w:val="00382859"/>
    <w:rsid w:val="00382B5F"/>
    <w:rsid w:val="00385429"/>
    <w:rsid w:val="00387C4C"/>
    <w:rsid w:val="003900ED"/>
    <w:rsid w:val="0039017C"/>
    <w:rsid w:val="00390699"/>
    <w:rsid w:val="00390C75"/>
    <w:rsid w:val="00392DE5"/>
    <w:rsid w:val="0039490C"/>
    <w:rsid w:val="00396016"/>
    <w:rsid w:val="00396EE0"/>
    <w:rsid w:val="00397DF7"/>
    <w:rsid w:val="003A1A31"/>
    <w:rsid w:val="003A1BFC"/>
    <w:rsid w:val="003A2C4D"/>
    <w:rsid w:val="003A37E2"/>
    <w:rsid w:val="003A4E62"/>
    <w:rsid w:val="003A6324"/>
    <w:rsid w:val="003A69AC"/>
    <w:rsid w:val="003A7B30"/>
    <w:rsid w:val="003B001C"/>
    <w:rsid w:val="003B04A0"/>
    <w:rsid w:val="003B0BA0"/>
    <w:rsid w:val="003B1690"/>
    <w:rsid w:val="003B1E10"/>
    <w:rsid w:val="003B3378"/>
    <w:rsid w:val="003B5118"/>
    <w:rsid w:val="003B593E"/>
    <w:rsid w:val="003B5E52"/>
    <w:rsid w:val="003C0C13"/>
    <w:rsid w:val="003C3ED9"/>
    <w:rsid w:val="003C69FE"/>
    <w:rsid w:val="003D0107"/>
    <w:rsid w:val="003D093A"/>
    <w:rsid w:val="003D0CDF"/>
    <w:rsid w:val="003D4111"/>
    <w:rsid w:val="003D48EB"/>
    <w:rsid w:val="003D4B2A"/>
    <w:rsid w:val="003D66DD"/>
    <w:rsid w:val="003D7100"/>
    <w:rsid w:val="003D7120"/>
    <w:rsid w:val="003D7575"/>
    <w:rsid w:val="003D7A5D"/>
    <w:rsid w:val="003E28F5"/>
    <w:rsid w:val="003E499A"/>
    <w:rsid w:val="003E6790"/>
    <w:rsid w:val="003E7C12"/>
    <w:rsid w:val="003E7DAD"/>
    <w:rsid w:val="003F34AC"/>
    <w:rsid w:val="003F57AD"/>
    <w:rsid w:val="003F5F83"/>
    <w:rsid w:val="003F6087"/>
    <w:rsid w:val="003F74F7"/>
    <w:rsid w:val="004019D1"/>
    <w:rsid w:val="004022B2"/>
    <w:rsid w:val="0040244D"/>
    <w:rsid w:val="00403C84"/>
    <w:rsid w:val="00403D26"/>
    <w:rsid w:val="004041C4"/>
    <w:rsid w:val="00406CE9"/>
    <w:rsid w:val="0040770F"/>
    <w:rsid w:val="00410428"/>
    <w:rsid w:val="00411E88"/>
    <w:rsid w:val="004143BE"/>
    <w:rsid w:val="00414E35"/>
    <w:rsid w:val="00415801"/>
    <w:rsid w:val="00416997"/>
    <w:rsid w:val="0042026B"/>
    <w:rsid w:val="004207CF"/>
    <w:rsid w:val="00420A27"/>
    <w:rsid w:val="004212EB"/>
    <w:rsid w:val="0042163E"/>
    <w:rsid w:val="00421670"/>
    <w:rsid w:val="00421854"/>
    <w:rsid w:val="00422E00"/>
    <w:rsid w:val="0042310B"/>
    <w:rsid w:val="0042319D"/>
    <w:rsid w:val="004248F0"/>
    <w:rsid w:val="00424B10"/>
    <w:rsid w:val="0042636F"/>
    <w:rsid w:val="004343C9"/>
    <w:rsid w:val="00434D8A"/>
    <w:rsid w:val="00435103"/>
    <w:rsid w:val="004405D8"/>
    <w:rsid w:val="00440B95"/>
    <w:rsid w:val="004412A1"/>
    <w:rsid w:val="0044251A"/>
    <w:rsid w:val="004428D4"/>
    <w:rsid w:val="004442C8"/>
    <w:rsid w:val="00444B39"/>
    <w:rsid w:val="00447AB0"/>
    <w:rsid w:val="00450A2E"/>
    <w:rsid w:val="00450C5E"/>
    <w:rsid w:val="004513E1"/>
    <w:rsid w:val="00454578"/>
    <w:rsid w:val="00464645"/>
    <w:rsid w:val="00464A98"/>
    <w:rsid w:val="00465728"/>
    <w:rsid w:val="0046619B"/>
    <w:rsid w:val="00466728"/>
    <w:rsid w:val="00466D45"/>
    <w:rsid w:val="00466D62"/>
    <w:rsid w:val="00467031"/>
    <w:rsid w:val="0047278B"/>
    <w:rsid w:val="00473EA4"/>
    <w:rsid w:val="00474708"/>
    <w:rsid w:val="00474C83"/>
    <w:rsid w:val="00481DB8"/>
    <w:rsid w:val="00481DE5"/>
    <w:rsid w:val="00483694"/>
    <w:rsid w:val="00484856"/>
    <w:rsid w:val="004849B0"/>
    <w:rsid w:val="00484A3C"/>
    <w:rsid w:val="0048534E"/>
    <w:rsid w:val="004855DE"/>
    <w:rsid w:val="00487348"/>
    <w:rsid w:val="004873F2"/>
    <w:rsid w:val="00492704"/>
    <w:rsid w:val="00493553"/>
    <w:rsid w:val="00493DA2"/>
    <w:rsid w:val="004A3D89"/>
    <w:rsid w:val="004A54CF"/>
    <w:rsid w:val="004A571D"/>
    <w:rsid w:val="004B0030"/>
    <w:rsid w:val="004B0C60"/>
    <w:rsid w:val="004B136E"/>
    <w:rsid w:val="004B3811"/>
    <w:rsid w:val="004B3926"/>
    <w:rsid w:val="004B534C"/>
    <w:rsid w:val="004B6218"/>
    <w:rsid w:val="004C0851"/>
    <w:rsid w:val="004C0E8D"/>
    <w:rsid w:val="004C3091"/>
    <w:rsid w:val="004C3573"/>
    <w:rsid w:val="004D1239"/>
    <w:rsid w:val="004D1348"/>
    <w:rsid w:val="004D2CAF"/>
    <w:rsid w:val="004D2E5C"/>
    <w:rsid w:val="004D3860"/>
    <w:rsid w:val="004D3A2A"/>
    <w:rsid w:val="004D3DBA"/>
    <w:rsid w:val="004D3FDA"/>
    <w:rsid w:val="004D626B"/>
    <w:rsid w:val="004D68EC"/>
    <w:rsid w:val="004E1EB6"/>
    <w:rsid w:val="004E6C52"/>
    <w:rsid w:val="004F0E2B"/>
    <w:rsid w:val="004F36D5"/>
    <w:rsid w:val="004F7EBD"/>
    <w:rsid w:val="00500C0E"/>
    <w:rsid w:val="005043E4"/>
    <w:rsid w:val="00506B05"/>
    <w:rsid w:val="00507CC4"/>
    <w:rsid w:val="005129F9"/>
    <w:rsid w:val="00514E80"/>
    <w:rsid w:val="00515071"/>
    <w:rsid w:val="00524177"/>
    <w:rsid w:val="0053252F"/>
    <w:rsid w:val="0053355E"/>
    <w:rsid w:val="00535276"/>
    <w:rsid w:val="005362AC"/>
    <w:rsid w:val="00536A89"/>
    <w:rsid w:val="00537AD3"/>
    <w:rsid w:val="00540377"/>
    <w:rsid w:val="0054167D"/>
    <w:rsid w:val="00545697"/>
    <w:rsid w:val="00545E08"/>
    <w:rsid w:val="005470BE"/>
    <w:rsid w:val="00547970"/>
    <w:rsid w:val="00552652"/>
    <w:rsid w:val="00552851"/>
    <w:rsid w:val="00552D72"/>
    <w:rsid w:val="0055446C"/>
    <w:rsid w:val="0055565F"/>
    <w:rsid w:val="005560E2"/>
    <w:rsid w:val="005561A7"/>
    <w:rsid w:val="005563A2"/>
    <w:rsid w:val="00556D46"/>
    <w:rsid w:val="005576DB"/>
    <w:rsid w:val="00560B42"/>
    <w:rsid w:val="00561D5B"/>
    <w:rsid w:val="005655EF"/>
    <w:rsid w:val="005656E6"/>
    <w:rsid w:val="00565BB6"/>
    <w:rsid w:val="00570556"/>
    <w:rsid w:val="0057079B"/>
    <w:rsid w:val="00570E46"/>
    <w:rsid w:val="00570F57"/>
    <w:rsid w:val="0057383E"/>
    <w:rsid w:val="005744D0"/>
    <w:rsid w:val="00574608"/>
    <w:rsid w:val="00575075"/>
    <w:rsid w:val="005757AC"/>
    <w:rsid w:val="0057792C"/>
    <w:rsid w:val="00577FDD"/>
    <w:rsid w:val="00580C71"/>
    <w:rsid w:val="00581166"/>
    <w:rsid w:val="0058326C"/>
    <w:rsid w:val="005837FD"/>
    <w:rsid w:val="0058396C"/>
    <w:rsid w:val="00583DCF"/>
    <w:rsid w:val="00584285"/>
    <w:rsid w:val="005843A7"/>
    <w:rsid w:val="005857A2"/>
    <w:rsid w:val="00593229"/>
    <w:rsid w:val="00593D58"/>
    <w:rsid w:val="005963C5"/>
    <w:rsid w:val="00597DF6"/>
    <w:rsid w:val="005A00D5"/>
    <w:rsid w:val="005A09E0"/>
    <w:rsid w:val="005A30A0"/>
    <w:rsid w:val="005A4996"/>
    <w:rsid w:val="005A531B"/>
    <w:rsid w:val="005A5618"/>
    <w:rsid w:val="005A5E58"/>
    <w:rsid w:val="005A5F01"/>
    <w:rsid w:val="005A5F11"/>
    <w:rsid w:val="005B1486"/>
    <w:rsid w:val="005B30CA"/>
    <w:rsid w:val="005B4D54"/>
    <w:rsid w:val="005C4657"/>
    <w:rsid w:val="005C494D"/>
    <w:rsid w:val="005C546E"/>
    <w:rsid w:val="005C5F1F"/>
    <w:rsid w:val="005C7205"/>
    <w:rsid w:val="005C76F3"/>
    <w:rsid w:val="005D190C"/>
    <w:rsid w:val="005D24A4"/>
    <w:rsid w:val="005D2B99"/>
    <w:rsid w:val="005D5275"/>
    <w:rsid w:val="005E1BDA"/>
    <w:rsid w:val="005E41E3"/>
    <w:rsid w:val="005F28AA"/>
    <w:rsid w:val="005F3C39"/>
    <w:rsid w:val="005F4B8E"/>
    <w:rsid w:val="005F563B"/>
    <w:rsid w:val="0060092E"/>
    <w:rsid w:val="00600955"/>
    <w:rsid w:val="006026E9"/>
    <w:rsid w:val="0060357A"/>
    <w:rsid w:val="00603616"/>
    <w:rsid w:val="00604784"/>
    <w:rsid w:val="00604D74"/>
    <w:rsid w:val="00604E81"/>
    <w:rsid w:val="00605B06"/>
    <w:rsid w:val="00606494"/>
    <w:rsid w:val="006078C7"/>
    <w:rsid w:val="006119E3"/>
    <w:rsid w:val="00611A92"/>
    <w:rsid w:val="00611CF2"/>
    <w:rsid w:val="00612BE9"/>
    <w:rsid w:val="00612BF3"/>
    <w:rsid w:val="0061565D"/>
    <w:rsid w:val="006169C1"/>
    <w:rsid w:val="00617A75"/>
    <w:rsid w:val="00617E68"/>
    <w:rsid w:val="006224D6"/>
    <w:rsid w:val="00625D62"/>
    <w:rsid w:val="0062689E"/>
    <w:rsid w:val="0063122B"/>
    <w:rsid w:val="006318CF"/>
    <w:rsid w:val="0063232B"/>
    <w:rsid w:val="00633351"/>
    <w:rsid w:val="00635F79"/>
    <w:rsid w:val="00637D7F"/>
    <w:rsid w:val="00641AF5"/>
    <w:rsid w:val="00642122"/>
    <w:rsid w:val="006427CF"/>
    <w:rsid w:val="00645AD3"/>
    <w:rsid w:val="00646A54"/>
    <w:rsid w:val="00647856"/>
    <w:rsid w:val="00647FAC"/>
    <w:rsid w:val="00653A37"/>
    <w:rsid w:val="00653D95"/>
    <w:rsid w:val="006547E2"/>
    <w:rsid w:val="0065781B"/>
    <w:rsid w:val="00657895"/>
    <w:rsid w:val="0066434C"/>
    <w:rsid w:val="006656F0"/>
    <w:rsid w:val="00665B21"/>
    <w:rsid w:val="0067000C"/>
    <w:rsid w:val="00670F58"/>
    <w:rsid w:val="0067505E"/>
    <w:rsid w:val="006764EB"/>
    <w:rsid w:val="00676A59"/>
    <w:rsid w:val="00677DF2"/>
    <w:rsid w:val="00680AD9"/>
    <w:rsid w:val="00680CE0"/>
    <w:rsid w:val="00685ADE"/>
    <w:rsid w:val="00686057"/>
    <w:rsid w:val="00686571"/>
    <w:rsid w:val="006870C0"/>
    <w:rsid w:val="0069182C"/>
    <w:rsid w:val="00692579"/>
    <w:rsid w:val="0069330E"/>
    <w:rsid w:val="00694C85"/>
    <w:rsid w:val="0069507E"/>
    <w:rsid w:val="00697165"/>
    <w:rsid w:val="006976F2"/>
    <w:rsid w:val="006979F9"/>
    <w:rsid w:val="00697C73"/>
    <w:rsid w:val="006A02B6"/>
    <w:rsid w:val="006A0D81"/>
    <w:rsid w:val="006A4F63"/>
    <w:rsid w:val="006A5675"/>
    <w:rsid w:val="006A5CD3"/>
    <w:rsid w:val="006A6080"/>
    <w:rsid w:val="006A691E"/>
    <w:rsid w:val="006A7D8C"/>
    <w:rsid w:val="006A7DBC"/>
    <w:rsid w:val="006B0CBB"/>
    <w:rsid w:val="006B0D3C"/>
    <w:rsid w:val="006B0D6A"/>
    <w:rsid w:val="006B1A74"/>
    <w:rsid w:val="006B3F03"/>
    <w:rsid w:val="006B5467"/>
    <w:rsid w:val="006B5A32"/>
    <w:rsid w:val="006B6003"/>
    <w:rsid w:val="006C0CD7"/>
    <w:rsid w:val="006C33CD"/>
    <w:rsid w:val="006C48E6"/>
    <w:rsid w:val="006C4ED3"/>
    <w:rsid w:val="006D05F4"/>
    <w:rsid w:val="006D4845"/>
    <w:rsid w:val="006D4C8E"/>
    <w:rsid w:val="006E0211"/>
    <w:rsid w:val="006E2423"/>
    <w:rsid w:val="006E2609"/>
    <w:rsid w:val="006E295F"/>
    <w:rsid w:val="006E3F8F"/>
    <w:rsid w:val="006E6848"/>
    <w:rsid w:val="006E763A"/>
    <w:rsid w:val="006E7FA8"/>
    <w:rsid w:val="006F2CF0"/>
    <w:rsid w:val="006F3127"/>
    <w:rsid w:val="006F4460"/>
    <w:rsid w:val="006F5635"/>
    <w:rsid w:val="006F5D86"/>
    <w:rsid w:val="006F60D7"/>
    <w:rsid w:val="006F724D"/>
    <w:rsid w:val="007071AD"/>
    <w:rsid w:val="007074A2"/>
    <w:rsid w:val="00711C54"/>
    <w:rsid w:val="00714BBC"/>
    <w:rsid w:val="007151EB"/>
    <w:rsid w:val="00717115"/>
    <w:rsid w:val="0073357D"/>
    <w:rsid w:val="00733AC7"/>
    <w:rsid w:val="00734352"/>
    <w:rsid w:val="00734F13"/>
    <w:rsid w:val="00742340"/>
    <w:rsid w:val="007424CE"/>
    <w:rsid w:val="00742EC4"/>
    <w:rsid w:val="007437C7"/>
    <w:rsid w:val="007457EB"/>
    <w:rsid w:val="00750DE9"/>
    <w:rsid w:val="00755491"/>
    <w:rsid w:val="00761616"/>
    <w:rsid w:val="00762B2E"/>
    <w:rsid w:val="00765171"/>
    <w:rsid w:val="00767B6D"/>
    <w:rsid w:val="007712B6"/>
    <w:rsid w:val="00773A2C"/>
    <w:rsid w:val="00774A7A"/>
    <w:rsid w:val="00775AF4"/>
    <w:rsid w:val="007776D2"/>
    <w:rsid w:val="00777860"/>
    <w:rsid w:val="0077798D"/>
    <w:rsid w:val="00780B06"/>
    <w:rsid w:val="00783B60"/>
    <w:rsid w:val="00783E17"/>
    <w:rsid w:val="007841B1"/>
    <w:rsid w:val="007936F5"/>
    <w:rsid w:val="00794BF7"/>
    <w:rsid w:val="00795A85"/>
    <w:rsid w:val="007A19CB"/>
    <w:rsid w:val="007A388D"/>
    <w:rsid w:val="007A3982"/>
    <w:rsid w:val="007A4307"/>
    <w:rsid w:val="007A5430"/>
    <w:rsid w:val="007A7679"/>
    <w:rsid w:val="007A787D"/>
    <w:rsid w:val="007B0F03"/>
    <w:rsid w:val="007B3C49"/>
    <w:rsid w:val="007B3E7C"/>
    <w:rsid w:val="007B506D"/>
    <w:rsid w:val="007B5832"/>
    <w:rsid w:val="007B61AB"/>
    <w:rsid w:val="007B635A"/>
    <w:rsid w:val="007C01F2"/>
    <w:rsid w:val="007C193D"/>
    <w:rsid w:val="007C1DC2"/>
    <w:rsid w:val="007C1E8A"/>
    <w:rsid w:val="007C3C15"/>
    <w:rsid w:val="007C4394"/>
    <w:rsid w:val="007C67C8"/>
    <w:rsid w:val="007C6F00"/>
    <w:rsid w:val="007D0CF3"/>
    <w:rsid w:val="007D420B"/>
    <w:rsid w:val="007D7815"/>
    <w:rsid w:val="007E208B"/>
    <w:rsid w:val="007E21B5"/>
    <w:rsid w:val="007E256E"/>
    <w:rsid w:val="007E4BAB"/>
    <w:rsid w:val="007E61E5"/>
    <w:rsid w:val="007F744C"/>
    <w:rsid w:val="00800268"/>
    <w:rsid w:val="00801D7B"/>
    <w:rsid w:val="008028E0"/>
    <w:rsid w:val="00803EB5"/>
    <w:rsid w:val="00804762"/>
    <w:rsid w:val="00804C91"/>
    <w:rsid w:val="00807BC5"/>
    <w:rsid w:val="00814178"/>
    <w:rsid w:val="00814833"/>
    <w:rsid w:val="00821219"/>
    <w:rsid w:val="008227E3"/>
    <w:rsid w:val="008246FA"/>
    <w:rsid w:val="00825135"/>
    <w:rsid w:val="00830963"/>
    <w:rsid w:val="00832163"/>
    <w:rsid w:val="008334B5"/>
    <w:rsid w:val="00833C51"/>
    <w:rsid w:val="00834938"/>
    <w:rsid w:val="008376CD"/>
    <w:rsid w:val="00841464"/>
    <w:rsid w:val="00842B5B"/>
    <w:rsid w:val="00846B48"/>
    <w:rsid w:val="00847824"/>
    <w:rsid w:val="0085125E"/>
    <w:rsid w:val="00851AD8"/>
    <w:rsid w:val="008522CB"/>
    <w:rsid w:val="00852F1B"/>
    <w:rsid w:val="00856966"/>
    <w:rsid w:val="00857F90"/>
    <w:rsid w:val="00860136"/>
    <w:rsid w:val="008608D4"/>
    <w:rsid w:val="00860FB3"/>
    <w:rsid w:val="008622C8"/>
    <w:rsid w:val="00862A7F"/>
    <w:rsid w:val="00863767"/>
    <w:rsid w:val="00864DDC"/>
    <w:rsid w:val="00864FAC"/>
    <w:rsid w:val="00865B9E"/>
    <w:rsid w:val="00865C6A"/>
    <w:rsid w:val="0086702A"/>
    <w:rsid w:val="00871A64"/>
    <w:rsid w:val="00872378"/>
    <w:rsid w:val="00872FF7"/>
    <w:rsid w:val="008752D1"/>
    <w:rsid w:val="008765A8"/>
    <w:rsid w:val="00876ADF"/>
    <w:rsid w:val="00877276"/>
    <w:rsid w:val="0087784C"/>
    <w:rsid w:val="00877BAD"/>
    <w:rsid w:val="00881697"/>
    <w:rsid w:val="00884267"/>
    <w:rsid w:val="008849FB"/>
    <w:rsid w:val="00887FB1"/>
    <w:rsid w:val="00890A0B"/>
    <w:rsid w:val="008910EA"/>
    <w:rsid w:val="00895F3C"/>
    <w:rsid w:val="008A23F3"/>
    <w:rsid w:val="008A3015"/>
    <w:rsid w:val="008A58C4"/>
    <w:rsid w:val="008A6F0C"/>
    <w:rsid w:val="008A7AC3"/>
    <w:rsid w:val="008B1FCA"/>
    <w:rsid w:val="008B36C1"/>
    <w:rsid w:val="008B381E"/>
    <w:rsid w:val="008B438C"/>
    <w:rsid w:val="008B5738"/>
    <w:rsid w:val="008B6C75"/>
    <w:rsid w:val="008B709B"/>
    <w:rsid w:val="008B74CE"/>
    <w:rsid w:val="008C20F6"/>
    <w:rsid w:val="008C2C87"/>
    <w:rsid w:val="008C309F"/>
    <w:rsid w:val="008C53A4"/>
    <w:rsid w:val="008C53A8"/>
    <w:rsid w:val="008C6C08"/>
    <w:rsid w:val="008C7293"/>
    <w:rsid w:val="008C7DDF"/>
    <w:rsid w:val="008D0540"/>
    <w:rsid w:val="008D115A"/>
    <w:rsid w:val="008D14DE"/>
    <w:rsid w:val="008D2F74"/>
    <w:rsid w:val="008D3054"/>
    <w:rsid w:val="008D4923"/>
    <w:rsid w:val="008D4B2E"/>
    <w:rsid w:val="008D6D40"/>
    <w:rsid w:val="008D731B"/>
    <w:rsid w:val="008D7F47"/>
    <w:rsid w:val="008E3FA1"/>
    <w:rsid w:val="008E762E"/>
    <w:rsid w:val="008F2423"/>
    <w:rsid w:val="008F2D33"/>
    <w:rsid w:val="008F3438"/>
    <w:rsid w:val="008F3B77"/>
    <w:rsid w:val="008F4E36"/>
    <w:rsid w:val="008F5B62"/>
    <w:rsid w:val="008F6274"/>
    <w:rsid w:val="008F67D7"/>
    <w:rsid w:val="008F6A33"/>
    <w:rsid w:val="008F7FE7"/>
    <w:rsid w:val="00900681"/>
    <w:rsid w:val="00902816"/>
    <w:rsid w:val="00902F0B"/>
    <w:rsid w:val="00902F28"/>
    <w:rsid w:val="0090325E"/>
    <w:rsid w:val="0090367C"/>
    <w:rsid w:val="00903D9E"/>
    <w:rsid w:val="00903E21"/>
    <w:rsid w:val="00904840"/>
    <w:rsid w:val="00905EAD"/>
    <w:rsid w:val="00906EC3"/>
    <w:rsid w:val="0091085A"/>
    <w:rsid w:val="0091208F"/>
    <w:rsid w:val="009125CC"/>
    <w:rsid w:val="00914FF7"/>
    <w:rsid w:val="00916B16"/>
    <w:rsid w:val="00917012"/>
    <w:rsid w:val="00917ACA"/>
    <w:rsid w:val="00920091"/>
    <w:rsid w:val="00920184"/>
    <w:rsid w:val="009216ED"/>
    <w:rsid w:val="00922870"/>
    <w:rsid w:val="00924E02"/>
    <w:rsid w:val="00924F49"/>
    <w:rsid w:val="00925D7F"/>
    <w:rsid w:val="00926B6D"/>
    <w:rsid w:val="0092771B"/>
    <w:rsid w:val="00927F59"/>
    <w:rsid w:val="00936890"/>
    <w:rsid w:val="00937D6C"/>
    <w:rsid w:val="009451E4"/>
    <w:rsid w:val="009465D4"/>
    <w:rsid w:val="009467C5"/>
    <w:rsid w:val="00946C5E"/>
    <w:rsid w:val="00951451"/>
    <w:rsid w:val="0095198C"/>
    <w:rsid w:val="00951E26"/>
    <w:rsid w:val="00952290"/>
    <w:rsid w:val="00952603"/>
    <w:rsid w:val="00953A43"/>
    <w:rsid w:val="00954521"/>
    <w:rsid w:val="009551A0"/>
    <w:rsid w:val="00955907"/>
    <w:rsid w:val="00957FC9"/>
    <w:rsid w:val="00961F5F"/>
    <w:rsid w:val="00962807"/>
    <w:rsid w:val="0096332E"/>
    <w:rsid w:val="009638B1"/>
    <w:rsid w:val="009639AA"/>
    <w:rsid w:val="009650E5"/>
    <w:rsid w:val="00965276"/>
    <w:rsid w:val="009706FB"/>
    <w:rsid w:val="00970A6D"/>
    <w:rsid w:val="009720B7"/>
    <w:rsid w:val="009727B2"/>
    <w:rsid w:val="00972F01"/>
    <w:rsid w:val="009754C3"/>
    <w:rsid w:val="009764F7"/>
    <w:rsid w:val="00981B5A"/>
    <w:rsid w:val="009836CC"/>
    <w:rsid w:val="00986409"/>
    <w:rsid w:val="00987F5F"/>
    <w:rsid w:val="00987F93"/>
    <w:rsid w:val="00992C90"/>
    <w:rsid w:val="009970B4"/>
    <w:rsid w:val="00997911"/>
    <w:rsid w:val="009A0A63"/>
    <w:rsid w:val="009A0F13"/>
    <w:rsid w:val="009A1214"/>
    <w:rsid w:val="009A1EF9"/>
    <w:rsid w:val="009A2354"/>
    <w:rsid w:val="009A5CBC"/>
    <w:rsid w:val="009A6287"/>
    <w:rsid w:val="009A62EB"/>
    <w:rsid w:val="009A6A73"/>
    <w:rsid w:val="009A7AF4"/>
    <w:rsid w:val="009B08C0"/>
    <w:rsid w:val="009B0E3C"/>
    <w:rsid w:val="009B362D"/>
    <w:rsid w:val="009B367D"/>
    <w:rsid w:val="009B4F2B"/>
    <w:rsid w:val="009B6F35"/>
    <w:rsid w:val="009C3284"/>
    <w:rsid w:val="009C420A"/>
    <w:rsid w:val="009C435D"/>
    <w:rsid w:val="009C57F5"/>
    <w:rsid w:val="009C6B0F"/>
    <w:rsid w:val="009D066D"/>
    <w:rsid w:val="009D132D"/>
    <w:rsid w:val="009D3797"/>
    <w:rsid w:val="009D44B3"/>
    <w:rsid w:val="009D4DB4"/>
    <w:rsid w:val="009D5B87"/>
    <w:rsid w:val="009D7715"/>
    <w:rsid w:val="009D78C3"/>
    <w:rsid w:val="009E4688"/>
    <w:rsid w:val="009E47CC"/>
    <w:rsid w:val="009E4ABC"/>
    <w:rsid w:val="009E4B74"/>
    <w:rsid w:val="009E56A1"/>
    <w:rsid w:val="009E57E2"/>
    <w:rsid w:val="009E5EBF"/>
    <w:rsid w:val="009F5014"/>
    <w:rsid w:val="00A0071D"/>
    <w:rsid w:val="00A01271"/>
    <w:rsid w:val="00A01EEC"/>
    <w:rsid w:val="00A04ACC"/>
    <w:rsid w:val="00A07294"/>
    <w:rsid w:val="00A07CB2"/>
    <w:rsid w:val="00A141F7"/>
    <w:rsid w:val="00A16857"/>
    <w:rsid w:val="00A2054B"/>
    <w:rsid w:val="00A214A7"/>
    <w:rsid w:val="00A21C1B"/>
    <w:rsid w:val="00A226D1"/>
    <w:rsid w:val="00A22F25"/>
    <w:rsid w:val="00A23F1B"/>
    <w:rsid w:val="00A252E3"/>
    <w:rsid w:val="00A274A3"/>
    <w:rsid w:val="00A27778"/>
    <w:rsid w:val="00A30686"/>
    <w:rsid w:val="00A30D2C"/>
    <w:rsid w:val="00A333E8"/>
    <w:rsid w:val="00A34AAB"/>
    <w:rsid w:val="00A34C0D"/>
    <w:rsid w:val="00A35384"/>
    <w:rsid w:val="00A36035"/>
    <w:rsid w:val="00A404A5"/>
    <w:rsid w:val="00A4094D"/>
    <w:rsid w:val="00A4185C"/>
    <w:rsid w:val="00A4288A"/>
    <w:rsid w:val="00A441B7"/>
    <w:rsid w:val="00A44FD4"/>
    <w:rsid w:val="00A46B68"/>
    <w:rsid w:val="00A477AB"/>
    <w:rsid w:val="00A47941"/>
    <w:rsid w:val="00A51E4D"/>
    <w:rsid w:val="00A52DC2"/>
    <w:rsid w:val="00A53695"/>
    <w:rsid w:val="00A60716"/>
    <w:rsid w:val="00A6147B"/>
    <w:rsid w:val="00A61691"/>
    <w:rsid w:val="00A62586"/>
    <w:rsid w:val="00A66FB3"/>
    <w:rsid w:val="00A67889"/>
    <w:rsid w:val="00A679EB"/>
    <w:rsid w:val="00A67C1B"/>
    <w:rsid w:val="00A703C4"/>
    <w:rsid w:val="00A70D54"/>
    <w:rsid w:val="00A71EEA"/>
    <w:rsid w:val="00A721BD"/>
    <w:rsid w:val="00A722DA"/>
    <w:rsid w:val="00A727E1"/>
    <w:rsid w:val="00A74697"/>
    <w:rsid w:val="00A74FBF"/>
    <w:rsid w:val="00A750DC"/>
    <w:rsid w:val="00A81EC6"/>
    <w:rsid w:val="00A822E6"/>
    <w:rsid w:val="00A8404F"/>
    <w:rsid w:val="00A84100"/>
    <w:rsid w:val="00A87788"/>
    <w:rsid w:val="00A913B9"/>
    <w:rsid w:val="00A92363"/>
    <w:rsid w:val="00A92675"/>
    <w:rsid w:val="00A9322D"/>
    <w:rsid w:val="00A9455D"/>
    <w:rsid w:val="00A94719"/>
    <w:rsid w:val="00A96DA8"/>
    <w:rsid w:val="00A973A9"/>
    <w:rsid w:val="00A97A95"/>
    <w:rsid w:val="00AA2B00"/>
    <w:rsid w:val="00AA4BF2"/>
    <w:rsid w:val="00AA4CEE"/>
    <w:rsid w:val="00AA55AA"/>
    <w:rsid w:val="00AB051F"/>
    <w:rsid w:val="00AB4BA1"/>
    <w:rsid w:val="00AB58A6"/>
    <w:rsid w:val="00AB6332"/>
    <w:rsid w:val="00AB6CAA"/>
    <w:rsid w:val="00AB6DFF"/>
    <w:rsid w:val="00AB716C"/>
    <w:rsid w:val="00AB7F00"/>
    <w:rsid w:val="00AC0377"/>
    <w:rsid w:val="00AC14D9"/>
    <w:rsid w:val="00AC324C"/>
    <w:rsid w:val="00AC7186"/>
    <w:rsid w:val="00AC7B7E"/>
    <w:rsid w:val="00AD17A5"/>
    <w:rsid w:val="00AD2008"/>
    <w:rsid w:val="00AD4670"/>
    <w:rsid w:val="00AD51A8"/>
    <w:rsid w:val="00AE1D4D"/>
    <w:rsid w:val="00AE1E52"/>
    <w:rsid w:val="00AE324A"/>
    <w:rsid w:val="00AE49ED"/>
    <w:rsid w:val="00AE57BD"/>
    <w:rsid w:val="00AE633A"/>
    <w:rsid w:val="00AE63B9"/>
    <w:rsid w:val="00AE6792"/>
    <w:rsid w:val="00AE6988"/>
    <w:rsid w:val="00AE7250"/>
    <w:rsid w:val="00AE77B7"/>
    <w:rsid w:val="00AE782D"/>
    <w:rsid w:val="00AF0C43"/>
    <w:rsid w:val="00AF2B58"/>
    <w:rsid w:val="00AF4E38"/>
    <w:rsid w:val="00AF5F08"/>
    <w:rsid w:val="00AF6388"/>
    <w:rsid w:val="00AF73AE"/>
    <w:rsid w:val="00AF7816"/>
    <w:rsid w:val="00B02009"/>
    <w:rsid w:val="00B022A3"/>
    <w:rsid w:val="00B02B06"/>
    <w:rsid w:val="00B0416A"/>
    <w:rsid w:val="00B05754"/>
    <w:rsid w:val="00B14116"/>
    <w:rsid w:val="00B146FB"/>
    <w:rsid w:val="00B148D6"/>
    <w:rsid w:val="00B161A8"/>
    <w:rsid w:val="00B16777"/>
    <w:rsid w:val="00B17A8A"/>
    <w:rsid w:val="00B17EAF"/>
    <w:rsid w:val="00B2049A"/>
    <w:rsid w:val="00B2333F"/>
    <w:rsid w:val="00B239AA"/>
    <w:rsid w:val="00B256FD"/>
    <w:rsid w:val="00B27DD9"/>
    <w:rsid w:val="00B27DF6"/>
    <w:rsid w:val="00B27F9A"/>
    <w:rsid w:val="00B3056C"/>
    <w:rsid w:val="00B31A52"/>
    <w:rsid w:val="00B32A17"/>
    <w:rsid w:val="00B34150"/>
    <w:rsid w:val="00B35653"/>
    <w:rsid w:val="00B3697F"/>
    <w:rsid w:val="00B36A9F"/>
    <w:rsid w:val="00B3798B"/>
    <w:rsid w:val="00B41247"/>
    <w:rsid w:val="00B414BF"/>
    <w:rsid w:val="00B43167"/>
    <w:rsid w:val="00B434B7"/>
    <w:rsid w:val="00B43C50"/>
    <w:rsid w:val="00B500F4"/>
    <w:rsid w:val="00B50D4C"/>
    <w:rsid w:val="00B52082"/>
    <w:rsid w:val="00B52990"/>
    <w:rsid w:val="00B53758"/>
    <w:rsid w:val="00B551EC"/>
    <w:rsid w:val="00B55D74"/>
    <w:rsid w:val="00B56A9E"/>
    <w:rsid w:val="00B56E5E"/>
    <w:rsid w:val="00B60B48"/>
    <w:rsid w:val="00B62A31"/>
    <w:rsid w:val="00B63627"/>
    <w:rsid w:val="00B63DF1"/>
    <w:rsid w:val="00B6405B"/>
    <w:rsid w:val="00B65576"/>
    <w:rsid w:val="00B6646F"/>
    <w:rsid w:val="00B71AE4"/>
    <w:rsid w:val="00B727E7"/>
    <w:rsid w:val="00B74751"/>
    <w:rsid w:val="00B7531B"/>
    <w:rsid w:val="00B76AB5"/>
    <w:rsid w:val="00B827A0"/>
    <w:rsid w:val="00B8411D"/>
    <w:rsid w:val="00B843BF"/>
    <w:rsid w:val="00B84720"/>
    <w:rsid w:val="00B85937"/>
    <w:rsid w:val="00B8637B"/>
    <w:rsid w:val="00B86866"/>
    <w:rsid w:val="00B8692B"/>
    <w:rsid w:val="00B90391"/>
    <w:rsid w:val="00B90EB8"/>
    <w:rsid w:val="00B922C1"/>
    <w:rsid w:val="00B9297F"/>
    <w:rsid w:val="00B92D6D"/>
    <w:rsid w:val="00B92DBD"/>
    <w:rsid w:val="00B92FC2"/>
    <w:rsid w:val="00B93B09"/>
    <w:rsid w:val="00B9594E"/>
    <w:rsid w:val="00B96F67"/>
    <w:rsid w:val="00B97DB1"/>
    <w:rsid w:val="00BA1504"/>
    <w:rsid w:val="00BA2CDD"/>
    <w:rsid w:val="00BA300A"/>
    <w:rsid w:val="00BA3C0A"/>
    <w:rsid w:val="00BA4314"/>
    <w:rsid w:val="00BA4402"/>
    <w:rsid w:val="00BA4CC6"/>
    <w:rsid w:val="00BA72AA"/>
    <w:rsid w:val="00BB2F1D"/>
    <w:rsid w:val="00BB398E"/>
    <w:rsid w:val="00BB5127"/>
    <w:rsid w:val="00BB74BD"/>
    <w:rsid w:val="00BB7DDF"/>
    <w:rsid w:val="00BC02E6"/>
    <w:rsid w:val="00BC082B"/>
    <w:rsid w:val="00BC1340"/>
    <w:rsid w:val="00BC4E7A"/>
    <w:rsid w:val="00BC4F79"/>
    <w:rsid w:val="00BC58E4"/>
    <w:rsid w:val="00BC5FA6"/>
    <w:rsid w:val="00BD193A"/>
    <w:rsid w:val="00BD1D42"/>
    <w:rsid w:val="00BD24C1"/>
    <w:rsid w:val="00BD25DA"/>
    <w:rsid w:val="00BD372D"/>
    <w:rsid w:val="00BD57D5"/>
    <w:rsid w:val="00BD69E1"/>
    <w:rsid w:val="00BD7593"/>
    <w:rsid w:val="00BE0BC3"/>
    <w:rsid w:val="00BE3EE1"/>
    <w:rsid w:val="00BE3F8D"/>
    <w:rsid w:val="00BF0F0B"/>
    <w:rsid w:val="00BF1021"/>
    <w:rsid w:val="00BF18D6"/>
    <w:rsid w:val="00BF205A"/>
    <w:rsid w:val="00BF2D48"/>
    <w:rsid w:val="00BF2EF3"/>
    <w:rsid w:val="00BF3E1E"/>
    <w:rsid w:val="00BF45CC"/>
    <w:rsid w:val="00BF51C0"/>
    <w:rsid w:val="00BF763A"/>
    <w:rsid w:val="00C0253F"/>
    <w:rsid w:val="00C02955"/>
    <w:rsid w:val="00C0389D"/>
    <w:rsid w:val="00C03B04"/>
    <w:rsid w:val="00C04553"/>
    <w:rsid w:val="00C05F43"/>
    <w:rsid w:val="00C06C5F"/>
    <w:rsid w:val="00C070B6"/>
    <w:rsid w:val="00C07DAE"/>
    <w:rsid w:val="00C11294"/>
    <w:rsid w:val="00C13BB1"/>
    <w:rsid w:val="00C2149D"/>
    <w:rsid w:val="00C21CFE"/>
    <w:rsid w:val="00C227A2"/>
    <w:rsid w:val="00C24857"/>
    <w:rsid w:val="00C249C4"/>
    <w:rsid w:val="00C257EF"/>
    <w:rsid w:val="00C26292"/>
    <w:rsid w:val="00C30192"/>
    <w:rsid w:val="00C307A6"/>
    <w:rsid w:val="00C34F1A"/>
    <w:rsid w:val="00C3520C"/>
    <w:rsid w:val="00C352FB"/>
    <w:rsid w:val="00C3629E"/>
    <w:rsid w:val="00C363B6"/>
    <w:rsid w:val="00C37C33"/>
    <w:rsid w:val="00C40FDD"/>
    <w:rsid w:val="00C42F66"/>
    <w:rsid w:val="00C43F69"/>
    <w:rsid w:val="00C44A31"/>
    <w:rsid w:val="00C45422"/>
    <w:rsid w:val="00C4723A"/>
    <w:rsid w:val="00C47314"/>
    <w:rsid w:val="00C477E4"/>
    <w:rsid w:val="00C51BF7"/>
    <w:rsid w:val="00C5345C"/>
    <w:rsid w:val="00C56FA8"/>
    <w:rsid w:val="00C572EC"/>
    <w:rsid w:val="00C577F9"/>
    <w:rsid w:val="00C57FE7"/>
    <w:rsid w:val="00C609E5"/>
    <w:rsid w:val="00C60F24"/>
    <w:rsid w:val="00C6142C"/>
    <w:rsid w:val="00C628FE"/>
    <w:rsid w:val="00C64DB1"/>
    <w:rsid w:val="00C66593"/>
    <w:rsid w:val="00C6760A"/>
    <w:rsid w:val="00C704DF"/>
    <w:rsid w:val="00C71B4B"/>
    <w:rsid w:val="00C735F2"/>
    <w:rsid w:val="00C73CC7"/>
    <w:rsid w:val="00C74834"/>
    <w:rsid w:val="00C75CA6"/>
    <w:rsid w:val="00C810DC"/>
    <w:rsid w:val="00C81F4E"/>
    <w:rsid w:val="00C8384D"/>
    <w:rsid w:val="00C85584"/>
    <w:rsid w:val="00C85E4E"/>
    <w:rsid w:val="00C861C9"/>
    <w:rsid w:val="00C910C7"/>
    <w:rsid w:val="00C92F57"/>
    <w:rsid w:val="00C930EE"/>
    <w:rsid w:val="00C94E17"/>
    <w:rsid w:val="00CA016A"/>
    <w:rsid w:val="00CA195E"/>
    <w:rsid w:val="00CA1DC4"/>
    <w:rsid w:val="00CA2552"/>
    <w:rsid w:val="00CA26DB"/>
    <w:rsid w:val="00CA2B2A"/>
    <w:rsid w:val="00CA4831"/>
    <w:rsid w:val="00CA4E1C"/>
    <w:rsid w:val="00CA5AED"/>
    <w:rsid w:val="00CA5C88"/>
    <w:rsid w:val="00CA629D"/>
    <w:rsid w:val="00CA6AE0"/>
    <w:rsid w:val="00CB0064"/>
    <w:rsid w:val="00CB11A1"/>
    <w:rsid w:val="00CB150A"/>
    <w:rsid w:val="00CB1C64"/>
    <w:rsid w:val="00CB4C6E"/>
    <w:rsid w:val="00CB5E82"/>
    <w:rsid w:val="00CB763E"/>
    <w:rsid w:val="00CC16F2"/>
    <w:rsid w:val="00CC1773"/>
    <w:rsid w:val="00CC21F3"/>
    <w:rsid w:val="00CC32C6"/>
    <w:rsid w:val="00CC3FEB"/>
    <w:rsid w:val="00CC4060"/>
    <w:rsid w:val="00CC4C0D"/>
    <w:rsid w:val="00CC6CCB"/>
    <w:rsid w:val="00CC7177"/>
    <w:rsid w:val="00CD1FD8"/>
    <w:rsid w:val="00CD2343"/>
    <w:rsid w:val="00CD61B0"/>
    <w:rsid w:val="00CD6459"/>
    <w:rsid w:val="00CD7696"/>
    <w:rsid w:val="00CE3A9D"/>
    <w:rsid w:val="00CE3DEB"/>
    <w:rsid w:val="00CE4E2A"/>
    <w:rsid w:val="00CE69EB"/>
    <w:rsid w:val="00CF3077"/>
    <w:rsid w:val="00CF30BB"/>
    <w:rsid w:val="00CF43D6"/>
    <w:rsid w:val="00CF45B4"/>
    <w:rsid w:val="00D004B3"/>
    <w:rsid w:val="00D00CF2"/>
    <w:rsid w:val="00D017D6"/>
    <w:rsid w:val="00D033A5"/>
    <w:rsid w:val="00D03644"/>
    <w:rsid w:val="00D04D34"/>
    <w:rsid w:val="00D10DA9"/>
    <w:rsid w:val="00D11F89"/>
    <w:rsid w:val="00D1224B"/>
    <w:rsid w:val="00D12419"/>
    <w:rsid w:val="00D12A46"/>
    <w:rsid w:val="00D12DED"/>
    <w:rsid w:val="00D12F0D"/>
    <w:rsid w:val="00D17184"/>
    <w:rsid w:val="00D2187C"/>
    <w:rsid w:val="00D267D9"/>
    <w:rsid w:val="00D31519"/>
    <w:rsid w:val="00D325CD"/>
    <w:rsid w:val="00D33DFC"/>
    <w:rsid w:val="00D348D4"/>
    <w:rsid w:val="00D356BA"/>
    <w:rsid w:val="00D3579B"/>
    <w:rsid w:val="00D370F9"/>
    <w:rsid w:val="00D37F6B"/>
    <w:rsid w:val="00D401FD"/>
    <w:rsid w:val="00D41C15"/>
    <w:rsid w:val="00D439D6"/>
    <w:rsid w:val="00D45AF3"/>
    <w:rsid w:val="00D508DA"/>
    <w:rsid w:val="00D5321D"/>
    <w:rsid w:val="00D535CA"/>
    <w:rsid w:val="00D55561"/>
    <w:rsid w:val="00D55FEB"/>
    <w:rsid w:val="00D56362"/>
    <w:rsid w:val="00D574EB"/>
    <w:rsid w:val="00D575FD"/>
    <w:rsid w:val="00D61EE6"/>
    <w:rsid w:val="00D62401"/>
    <w:rsid w:val="00D63873"/>
    <w:rsid w:val="00D641EE"/>
    <w:rsid w:val="00D657DD"/>
    <w:rsid w:val="00D6697F"/>
    <w:rsid w:val="00D66996"/>
    <w:rsid w:val="00D67BD5"/>
    <w:rsid w:val="00D70CF2"/>
    <w:rsid w:val="00D71912"/>
    <w:rsid w:val="00D71E2F"/>
    <w:rsid w:val="00D73249"/>
    <w:rsid w:val="00D75494"/>
    <w:rsid w:val="00D76287"/>
    <w:rsid w:val="00D85882"/>
    <w:rsid w:val="00D86C81"/>
    <w:rsid w:val="00D86CFA"/>
    <w:rsid w:val="00D8731F"/>
    <w:rsid w:val="00D87EB0"/>
    <w:rsid w:val="00D9059B"/>
    <w:rsid w:val="00D92826"/>
    <w:rsid w:val="00D95577"/>
    <w:rsid w:val="00D959F9"/>
    <w:rsid w:val="00D965BC"/>
    <w:rsid w:val="00D96C9B"/>
    <w:rsid w:val="00DA0A0B"/>
    <w:rsid w:val="00DA2B8C"/>
    <w:rsid w:val="00DA586E"/>
    <w:rsid w:val="00DA60CE"/>
    <w:rsid w:val="00DA6494"/>
    <w:rsid w:val="00DB18AA"/>
    <w:rsid w:val="00DB1D86"/>
    <w:rsid w:val="00DB3C86"/>
    <w:rsid w:val="00DB4C0C"/>
    <w:rsid w:val="00DB5CFB"/>
    <w:rsid w:val="00DB63FD"/>
    <w:rsid w:val="00DC0AC4"/>
    <w:rsid w:val="00DC34CA"/>
    <w:rsid w:val="00DC4DEE"/>
    <w:rsid w:val="00DC514B"/>
    <w:rsid w:val="00DD009D"/>
    <w:rsid w:val="00DD0707"/>
    <w:rsid w:val="00DD157C"/>
    <w:rsid w:val="00DD23B8"/>
    <w:rsid w:val="00DD410A"/>
    <w:rsid w:val="00DD48C9"/>
    <w:rsid w:val="00DD6C01"/>
    <w:rsid w:val="00DE0EED"/>
    <w:rsid w:val="00DE15A7"/>
    <w:rsid w:val="00DE691C"/>
    <w:rsid w:val="00DF3F82"/>
    <w:rsid w:val="00DF41BF"/>
    <w:rsid w:val="00DF5ED0"/>
    <w:rsid w:val="00DF776F"/>
    <w:rsid w:val="00E012FA"/>
    <w:rsid w:val="00E04FB2"/>
    <w:rsid w:val="00E051C4"/>
    <w:rsid w:val="00E07485"/>
    <w:rsid w:val="00E114EF"/>
    <w:rsid w:val="00E14733"/>
    <w:rsid w:val="00E14EEF"/>
    <w:rsid w:val="00E161EE"/>
    <w:rsid w:val="00E203D4"/>
    <w:rsid w:val="00E20CDC"/>
    <w:rsid w:val="00E23675"/>
    <w:rsid w:val="00E25B26"/>
    <w:rsid w:val="00E32AAB"/>
    <w:rsid w:val="00E32AEF"/>
    <w:rsid w:val="00E338DB"/>
    <w:rsid w:val="00E33AF4"/>
    <w:rsid w:val="00E362FD"/>
    <w:rsid w:val="00E36691"/>
    <w:rsid w:val="00E36E79"/>
    <w:rsid w:val="00E371D3"/>
    <w:rsid w:val="00E40134"/>
    <w:rsid w:val="00E40C35"/>
    <w:rsid w:val="00E416C2"/>
    <w:rsid w:val="00E44FA3"/>
    <w:rsid w:val="00E50C91"/>
    <w:rsid w:val="00E51517"/>
    <w:rsid w:val="00E51A18"/>
    <w:rsid w:val="00E5240A"/>
    <w:rsid w:val="00E5388C"/>
    <w:rsid w:val="00E541B3"/>
    <w:rsid w:val="00E56273"/>
    <w:rsid w:val="00E60B29"/>
    <w:rsid w:val="00E62693"/>
    <w:rsid w:val="00E62D35"/>
    <w:rsid w:val="00E63D14"/>
    <w:rsid w:val="00E655D5"/>
    <w:rsid w:val="00E65C0A"/>
    <w:rsid w:val="00E66415"/>
    <w:rsid w:val="00E70A41"/>
    <w:rsid w:val="00E71086"/>
    <w:rsid w:val="00E71554"/>
    <w:rsid w:val="00E71615"/>
    <w:rsid w:val="00E71BBA"/>
    <w:rsid w:val="00E72310"/>
    <w:rsid w:val="00E73A38"/>
    <w:rsid w:val="00E73EB2"/>
    <w:rsid w:val="00E757B6"/>
    <w:rsid w:val="00E77BC4"/>
    <w:rsid w:val="00E82D21"/>
    <w:rsid w:val="00E83077"/>
    <w:rsid w:val="00E847F5"/>
    <w:rsid w:val="00E84AD0"/>
    <w:rsid w:val="00E85754"/>
    <w:rsid w:val="00E874E5"/>
    <w:rsid w:val="00E87F78"/>
    <w:rsid w:val="00E915D4"/>
    <w:rsid w:val="00E91FF1"/>
    <w:rsid w:val="00E93589"/>
    <w:rsid w:val="00E93CCC"/>
    <w:rsid w:val="00E95BCA"/>
    <w:rsid w:val="00E976B4"/>
    <w:rsid w:val="00E9774E"/>
    <w:rsid w:val="00E977EF"/>
    <w:rsid w:val="00EA091D"/>
    <w:rsid w:val="00EA1706"/>
    <w:rsid w:val="00EA2595"/>
    <w:rsid w:val="00EA53ED"/>
    <w:rsid w:val="00EA5C5A"/>
    <w:rsid w:val="00EB0BC9"/>
    <w:rsid w:val="00EB0FB5"/>
    <w:rsid w:val="00EB510A"/>
    <w:rsid w:val="00EB5531"/>
    <w:rsid w:val="00EC30CB"/>
    <w:rsid w:val="00EC4ECF"/>
    <w:rsid w:val="00EC5F9B"/>
    <w:rsid w:val="00EC6695"/>
    <w:rsid w:val="00ED0903"/>
    <w:rsid w:val="00ED0C2F"/>
    <w:rsid w:val="00ED16A6"/>
    <w:rsid w:val="00ED2358"/>
    <w:rsid w:val="00ED7565"/>
    <w:rsid w:val="00ED7C31"/>
    <w:rsid w:val="00EE2DFF"/>
    <w:rsid w:val="00EE3684"/>
    <w:rsid w:val="00EE49F3"/>
    <w:rsid w:val="00EE5DD0"/>
    <w:rsid w:val="00EE7DF1"/>
    <w:rsid w:val="00EF2C44"/>
    <w:rsid w:val="00EF2E65"/>
    <w:rsid w:val="00EF3100"/>
    <w:rsid w:val="00EF46F8"/>
    <w:rsid w:val="00EF7F0A"/>
    <w:rsid w:val="00F00541"/>
    <w:rsid w:val="00F01A6E"/>
    <w:rsid w:val="00F021B5"/>
    <w:rsid w:val="00F05024"/>
    <w:rsid w:val="00F05A47"/>
    <w:rsid w:val="00F062F6"/>
    <w:rsid w:val="00F0682F"/>
    <w:rsid w:val="00F078A9"/>
    <w:rsid w:val="00F1099C"/>
    <w:rsid w:val="00F11062"/>
    <w:rsid w:val="00F12F3E"/>
    <w:rsid w:val="00F13322"/>
    <w:rsid w:val="00F14956"/>
    <w:rsid w:val="00F20201"/>
    <w:rsid w:val="00F20D2B"/>
    <w:rsid w:val="00F25439"/>
    <w:rsid w:val="00F26291"/>
    <w:rsid w:val="00F26BDE"/>
    <w:rsid w:val="00F27436"/>
    <w:rsid w:val="00F276D9"/>
    <w:rsid w:val="00F30469"/>
    <w:rsid w:val="00F30B8A"/>
    <w:rsid w:val="00F30D62"/>
    <w:rsid w:val="00F32BF3"/>
    <w:rsid w:val="00F334D1"/>
    <w:rsid w:val="00F33B10"/>
    <w:rsid w:val="00F33B83"/>
    <w:rsid w:val="00F34FBF"/>
    <w:rsid w:val="00F37394"/>
    <w:rsid w:val="00F37A0D"/>
    <w:rsid w:val="00F37A5E"/>
    <w:rsid w:val="00F4124A"/>
    <w:rsid w:val="00F41989"/>
    <w:rsid w:val="00F42E83"/>
    <w:rsid w:val="00F44418"/>
    <w:rsid w:val="00F447D9"/>
    <w:rsid w:val="00F45A81"/>
    <w:rsid w:val="00F50530"/>
    <w:rsid w:val="00F5077E"/>
    <w:rsid w:val="00F50A92"/>
    <w:rsid w:val="00F50EFB"/>
    <w:rsid w:val="00F54413"/>
    <w:rsid w:val="00F56812"/>
    <w:rsid w:val="00F573E6"/>
    <w:rsid w:val="00F60419"/>
    <w:rsid w:val="00F60628"/>
    <w:rsid w:val="00F60815"/>
    <w:rsid w:val="00F611E0"/>
    <w:rsid w:val="00F643F6"/>
    <w:rsid w:val="00F65717"/>
    <w:rsid w:val="00F665A3"/>
    <w:rsid w:val="00F675B3"/>
    <w:rsid w:val="00F70AD8"/>
    <w:rsid w:val="00F71386"/>
    <w:rsid w:val="00F73D7E"/>
    <w:rsid w:val="00F7450B"/>
    <w:rsid w:val="00F74B10"/>
    <w:rsid w:val="00F7612D"/>
    <w:rsid w:val="00F77A35"/>
    <w:rsid w:val="00F82031"/>
    <w:rsid w:val="00F82DE4"/>
    <w:rsid w:val="00F84E0F"/>
    <w:rsid w:val="00F865FF"/>
    <w:rsid w:val="00F87F73"/>
    <w:rsid w:val="00F905B4"/>
    <w:rsid w:val="00F91E20"/>
    <w:rsid w:val="00F92EED"/>
    <w:rsid w:val="00F93A07"/>
    <w:rsid w:val="00F93CFC"/>
    <w:rsid w:val="00F94007"/>
    <w:rsid w:val="00F94178"/>
    <w:rsid w:val="00F94F81"/>
    <w:rsid w:val="00F96501"/>
    <w:rsid w:val="00F96D9B"/>
    <w:rsid w:val="00F977F4"/>
    <w:rsid w:val="00FA0A00"/>
    <w:rsid w:val="00FA0C74"/>
    <w:rsid w:val="00FA4D7A"/>
    <w:rsid w:val="00FA5271"/>
    <w:rsid w:val="00FA6416"/>
    <w:rsid w:val="00FA6D25"/>
    <w:rsid w:val="00FA74C1"/>
    <w:rsid w:val="00FB15F9"/>
    <w:rsid w:val="00FB3DFA"/>
    <w:rsid w:val="00FB467C"/>
    <w:rsid w:val="00FB4868"/>
    <w:rsid w:val="00FB5414"/>
    <w:rsid w:val="00FB770A"/>
    <w:rsid w:val="00FC0D44"/>
    <w:rsid w:val="00FC477B"/>
    <w:rsid w:val="00FC6225"/>
    <w:rsid w:val="00FC661F"/>
    <w:rsid w:val="00FD1AAB"/>
    <w:rsid w:val="00FD39E8"/>
    <w:rsid w:val="00FD6043"/>
    <w:rsid w:val="00FD76B8"/>
    <w:rsid w:val="00FD7749"/>
    <w:rsid w:val="00FE0C9F"/>
    <w:rsid w:val="00FE176A"/>
    <w:rsid w:val="00FE2BDC"/>
    <w:rsid w:val="00FE370D"/>
    <w:rsid w:val="00FE6B82"/>
    <w:rsid w:val="00FF0809"/>
    <w:rsid w:val="00FF186F"/>
    <w:rsid w:val="00FF2CC9"/>
    <w:rsid w:val="00FF3617"/>
    <w:rsid w:val="00FF3BAD"/>
    <w:rsid w:val="00FF40E5"/>
    <w:rsid w:val="00FF4AA7"/>
    <w:rsid w:val="00FF4D73"/>
    <w:rsid w:val="00FF50E4"/>
    <w:rsid w:val="00FF58DB"/>
    <w:rsid w:val="00FF68B8"/>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CFD2"/>
  <w15:docId w15:val="{AE9F2F67-E2F2-4EC2-97BF-04FEDACA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911"/>
    <w:pPr>
      <w:spacing w:line="240" w:lineRule="auto"/>
    </w:pPr>
    <w:rPr>
      <w:rFonts w:ascii="Times New Roman" w:hAnsi="Times New Roman"/>
      <w:sz w:val="24"/>
      <w:szCs w:val="24"/>
    </w:rPr>
  </w:style>
  <w:style w:type="paragraph" w:styleId="Ttulo1">
    <w:name w:val="heading 1"/>
    <w:basedOn w:val="Normal"/>
    <w:next w:val="Normal"/>
    <w:link w:val="Ttulo1Car"/>
    <w:uiPriority w:val="9"/>
    <w:qFormat/>
    <w:rsid w:val="008D30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652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8D305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D305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84E0F"/>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D30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054"/>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8D3054"/>
    <w:rPr>
      <w:rFonts w:asciiTheme="majorHAnsi" w:eastAsiaTheme="majorEastAsia" w:hAnsiTheme="majorHAnsi" w:cstheme="majorBidi"/>
      <w:b/>
      <w:bCs/>
      <w:color w:val="4F81BD" w:themeColor="accent1"/>
      <w:sz w:val="24"/>
      <w:szCs w:val="24"/>
    </w:rPr>
  </w:style>
  <w:style w:type="character" w:customStyle="1" w:styleId="Ttulo4Car">
    <w:name w:val="Título 4 Car"/>
    <w:basedOn w:val="Fuentedeprrafopredeter"/>
    <w:link w:val="Ttulo4"/>
    <w:rsid w:val="008D3054"/>
    <w:rPr>
      <w:rFonts w:asciiTheme="majorHAnsi" w:eastAsiaTheme="majorEastAsia" w:hAnsiTheme="majorHAnsi" w:cstheme="majorBidi"/>
      <w:b/>
      <w:bCs/>
      <w:i/>
      <w:iCs/>
      <w:color w:val="4F81BD" w:themeColor="accent1"/>
      <w:sz w:val="24"/>
      <w:szCs w:val="24"/>
    </w:rPr>
  </w:style>
  <w:style w:type="character" w:customStyle="1" w:styleId="Ttulo6Car">
    <w:name w:val="Título 6 Car"/>
    <w:basedOn w:val="Fuentedeprrafopredeter"/>
    <w:link w:val="Ttulo6"/>
    <w:uiPriority w:val="9"/>
    <w:semiHidden/>
    <w:rsid w:val="008D3054"/>
    <w:rPr>
      <w:rFonts w:asciiTheme="majorHAnsi" w:eastAsiaTheme="majorEastAsia" w:hAnsiTheme="majorHAnsi" w:cstheme="majorBidi"/>
      <w:i/>
      <w:iCs/>
      <w:color w:val="243F60" w:themeColor="accent1" w:themeShade="7F"/>
      <w:sz w:val="24"/>
      <w:szCs w:val="24"/>
    </w:rPr>
  </w:style>
  <w:style w:type="paragraph" w:styleId="Encabezado">
    <w:name w:val="header"/>
    <w:basedOn w:val="Normal"/>
    <w:link w:val="EncabezadoCar"/>
    <w:uiPriority w:val="99"/>
    <w:unhideWhenUsed/>
    <w:rsid w:val="008D3054"/>
    <w:pPr>
      <w:tabs>
        <w:tab w:val="center" w:pos="4252"/>
        <w:tab w:val="right" w:pos="8504"/>
      </w:tabs>
      <w:spacing w:after="0"/>
    </w:pPr>
  </w:style>
  <w:style w:type="character" w:customStyle="1" w:styleId="EncabezadoCar">
    <w:name w:val="Encabezado Car"/>
    <w:basedOn w:val="Fuentedeprrafopredeter"/>
    <w:link w:val="Encabezado"/>
    <w:uiPriority w:val="99"/>
    <w:rsid w:val="008D3054"/>
    <w:rPr>
      <w:sz w:val="24"/>
      <w:szCs w:val="24"/>
    </w:rPr>
  </w:style>
  <w:style w:type="character" w:styleId="Hipervnculo">
    <w:name w:val="Hyperlink"/>
    <w:basedOn w:val="Fuentedeprrafopredeter"/>
    <w:uiPriority w:val="99"/>
    <w:rsid w:val="008D3054"/>
    <w:rPr>
      <w:color w:val="0000FF"/>
      <w:u w:val="single"/>
    </w:rPr>
  </w:style>
  <w:style w:type="table" w:styleId="Tablaconcuadrcula">
    <w:name w:val="Table Grid"/>
    <w:basedOn w:val="Tablanormal"/>
    <w:rsid w:val="008D30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8D3054"/>
    <w:pPr>
      <w:ind w:left="720"/>
      <w:contextualSpacing/>
    </w:pPr>
  </w:style>
  <w:style w:type="character" w:styleId="Nmerodepgina">
    <w:name w:val="page number"/>
    <w:basedOn w:val="Fuentedeprrafopredeter"/>
    <w:rsid w:val="008D3054"/>
  </w:style>
  <w:style w:type="paragraph" w:styleId="NormalWeb">
    <w:name w:val="Normal (Web)"/>
    <w:basedOn w:val="Normal"/>
    <w:uiPriority w:val="99"/>
    <w:rsid w:val="008D3054"/>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8D3054"/>
    <w:rPr>
      <w:b/>
    </w:rPr>
  </w:style>
  <w:style w:type="paragraph" w:customStyle="1" w:styleId="u">
    <w:name w:val="u"/>
    <w:basedOn w:val="Normal"/>
    <w:rsid w:val="008D3054"/>
    <w:pPr>
      <w:spacing w:before="100" w:beforeAutospacing="1" w:after="100" w:afterAutospacing="1"/>
    </w:pPr>
    <w:rPr>
      <w:rFonts w:eastAsia="Times New Roman" w:cs="Times New Roman"/>
      <w:lang w:val="es-CO" w:eastAsia="es-CO"/>
    </w:rPr>
  </w:style>
  <w:style w:type="character" w:customStyle="1" w:styleId="un">
    <w:name w:val="un"/>
    <w:basedOn w:val="Fuentedeprrafopredeter"/>
    <w:rsid w:val="008D3054"/>
  </w:style>
  <w:style w:type="paragraph" w:styleId="Textodeglobo">
    <w:name w:val="Balloon Text"/>
    <w:basedOn w:val="Normal"/>
    <w:link w:val="TextodegloboCar"/>
    <w:uiPriority w:val="99"/>
    <w:semiHidden/>
    <w:unhideWhenUsed/>
    <w:rsid w:val="008D305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054"/>
    <w:rPr>
      <w:rFonts w:ascii="Tahoma" w:hAnsi="Tahoma" w:cs="Tahoma"/>
      <w:sz w:val="16"/>
      <w:szCs w:val="16"/>
    </w:rPr>
  </w:style>
  <w:style w:type="paragraph" w:styleId="Piedepgina">
    <w:name w:val="footer"/>
    <w:basedOn w:val="Normal"/>
    <w:link w:val="PiedepginaCar"/>
    <w:uiPriority w:val="99"/>
    <w:unhideWhenUsed/>
    <w:rsid w:val="008D3054"/>
    <w:pPr>
      <w:tabs>
        <w:tab w:val="center" w:pos="4419"/>
        <w:tab w:val="right" w:pos="8838"/>
      </w:tabs>
      <w:spacing w:after="0"/>
    </w:pPr>
  </w:style>
  <w:style w:type="character" w:customStyle="1" w:styleId="PiedepginaCar">
    <w:name w:val="Pie de página Car"/>
    <w:basedOn w:val="Fuentedeprrafopredeter"/>
    <w:link w:val="Piedepgina"/>
    <w:uiPriority w:val="99"/>
    <w:rsid w:val="008D3054"/>
    <w:rPr>
      <w:sz w:val="24"/>
      <w:szCs w:val="24"/>
    </w:rPr>
  </w:style>
  <w:style w:type="paragraph" w:customStyle="1" w:styleId="cabecera2">
    <w:name w:val="cabecera2"/>
    <w:basedOn w:val="Normal"/>
    <w:rsid w:val="008D3054"/>
    <w:pPr>
      <w:spacing w:before="100" w:beforeAutospacing="1" w:after="100" w:afterAutospacing="1"/>
    </w:pPr>
    <w:rPr>
      <w:rFonts w:eastAsia="Times New Roman" w:cs="Times New Roman"/>
      <w:lang w:val="es-CO" w:eastAsia="es-CO"/>
    </w:rPr>
  </w:style>
  <w:style w:type="paragraph" w:customStyle="1" w:styleId="Normal1">
    <w:name w:val="Normal1"/>
    <w:basedOn w:val="Normal"/>
    <w:rsid w:val="008D3054"/>
    <w:pPr>
      <w:spacing w:before="100" w:beforeAutospacing="1" w:after="100" w:afterAutospacing="1"/>
    </w:pPr>
    <w:rPr>
      <w:rFonts w:eastAsia="Times New Roman" w:cs="Times New Roman"/>
      <w:lang w:val="es-CO" w:eastAsia="es-CO"/>
    </w:rPr>
  </w:style>
  <w:style w:type="character" w:customStyle="1" w:styleId="negrita">
    <w:name w:val="negrita"/>
    <w:basedOn w:val="Fuentedeprrafopredeter"/>
    <w:rsid w:val="008D3054"/>
  </w:style>
  <w:style w:type="paragraph" w:customStyle="1" w:styleId="tab1">
    <w:name w:val="tab1"/>
    <w:basedOn w:val="Normal"/>
    <w:rsid w:val="008D3054"/>
    <w:pPr>
      <w:spacing w:before="100" w:beforeAutospacing="1" w:after="100" w:afterAutospacing="1"/>
    </w:pPr>
    <w:rPr>
      <w:rFonts w:eastAsia="Times New Roman" w:cs="Times New Roman"/>
      <w:lang w:val="es-CO" w:eastAsia="es-CO"/>
    </w:rPr>
  </w:style>
  <w:style w:type="character" w:customStyle="1" w:styleId="cursiva">
    <w:name w:val="cursiva"/>
    <w:basedOn w:val="Fuentedeprrafopredeter"/>
    <w:rsid w:val="008D3054"/>
  </w:style>
  <w:style w:type="paragraph" w:customStyle="1" w:styleId="cabecera1">
    <w:name w:val="cabecera1"/>
    <w:basedOn w:val="Normal"/>
    <w:rsid w:val="008D3054"/>
    <w:pPr>
      <w:spacing w:before="100" w:beforeAutospacing="1" w:after="100" w:afterAutospacing="1"/>
    </w:pPr>
    <w:rPr>
      <w:rFonts w:eastAsia="Times New Roman" w:cs="Times New Roman"/>
      <w:lang w:val="es-CO" w:eastAsia="es-CO"/>
    </w:rPr>
  </w:style>
  <w:style w:type="character" w:customStyle="1" w:styleId="field-content">
    <w:name w:val="field-content"/>
    <w:basedOn w:val="Fuentedeprrafopredeter"/>
    <w:rsid w:val="008D3054"/>
  </w:style>
  <w:style w:type="paragraph" w:customStyle="1" w:styleId="Normal2">
    <w:name w:val="Normal2"/>
    <w:basedOn w:val="Normal"/>
    <w:rsid w:val="008D3054"/>
    <w:pPr>
      <w:spacing w:before="100" w:beforeAutospacing="1" w:after="100" w:afterAutospacing="1"/>
    </w:pPr>
    <w:rPr>
      <w:rFonts w:eastAsia="Times New Roman" w:cs="Times New Roman"/>
      <w:lang w:val="es-CO" w:eastAsia="es-CO"/>
    </w:rPr>
  </w:style>
  <w:style w:type="character" w:customStyle="1" w:styleId="5yl5">
    <w:name w:val="_5yl5"/>
    <w:basedOn w:val="Fuentedeprrafopredeter"/>
    <w:rsid w:val="008D3054"/>
  </w:style>
  <w:style w:type="character" w:customStyle="1" w:styleId="cuerpo-libro">
    <w:name w:val="cuerpo-libro"/>
    <w:basedOn w:val="Fuentedeprrafopredeter"/>
    <w:rsid w:val="008D3054"/>
  </w:style>
  <w:style w:type="character" w:customStyle="1" w:styleId="apple-converted-space">
    <w:name w:val="apple-converted-space"/>
    <w:basedOn w:val="Fuentedeprrafopredeter"/>
    <w:rsid w:val="008D3054"/>
  </w:style>
  <w:style w:type="paragraph" w:customStyle="1" w:styleId="Normal3">
    <w:name w:val="Normal3"/>
    <w:basedOn w:val="Normal"/>
    <w:rsid w:val="008D3054"/>
    <w:pPr>
      <w:spacing w:before="100" w:beforeAutospacing="1" w:after="100" w:afterAutospacing="1"/>
    </w:pPr>
    <w:rPr>
      <w:rFonts w:eastAsia="Times New Roman" w:cs="Times New Roman"/>
      <w:lang w:val="es-CO" w:eastAsia="es-CO"/>
    </w:rPr>
  </w:style>
  <w:style w:type="character" w:customStyle="1" w:styleId="TextonotaalfinalCar">
    <w:name w:val="Texto nota al final Car"/>
    <w:basedOn w:val="Fuentedeprrafopredeter"/>
    <w:link w:val="Textonotaalfinal"/>
    <w:uiPriority w:val="99"/>
    <w:semiHidden/>
    <w:rsid w:val="008D3054"/>
    <w:rPr>
      <w:sz w:val="20"/>
      <w:szCs w:val="20"/>
    </w:rPr>
  </w:style>
  <w:style w:type="paragraph" w:styleId="Textonotaalfinal">
    <w:name w:val="endnote text"/>
    <w:basedOn w:val="Normal"/>
    <w:link w:val="TextonotaalfinalCar"/>
    <w:uiPriority w:val="99"/>
    <w:semiHidden/>
    <w:unhideWhenUsed/>
    <w:rsid w:val="008D3054"/>
    <w:pPr>
      <w:spacing w:after="0"/>
    </w:pPr>
    <w:rPr>
      <w:sz w:val="20"/>
      <w:szCs w:val="20"/>
    </w:rPr>
  </w:style>
  <w:style w:type="character" w:customStyle="1" w:styleId="TextonotaalfinalCar1">
    <w:name w:val="Texto nota al final Car1"/>
    <w:basedOn w:val="Fuentedeprrafopredeter"/>
    <w:uiPriority w:val="99"/>
    <w:semiHidden/>
    <w:rsid w:val="008D3054"/>
    <w:rPr>
      <w:sz w:val="20"/>
      <w:szCs w:val="20"/>
    </w:rPr>
  </w:style>
  <w:style w:type="character" w:styleId="Hipervnculovisitado">
    <w:name w:val="FollowedHyperlink"/>
    <w:basedOn w:val="Fuentedeprrafopredeter"/>
    <w:uiPriority w:val="99"/>
    <w:semiHidden/>
    <w:unhideWhenUsed/>
    <w:rsid w:val="008D3054"/>
    <w:rPr>
      <w:color w:val="800080" w:themeColor="followedHyperlink"/>
      <w:u w:val="single"/>
    </w:rPr>
  </w:style>
  <w:style w:type="character" w:customStyle="1" w:styleId="resu">
    <w:name w:val="resu"/>
    <w:basedOn w:val="Fuentedeprrafopredeter"/>
    <w:rsid w:val="008D3054"/>
  </w:style>
  <w:style w:type="character" w:customStyle="1" w:styleId="autor">
    <w:name w:val="autor"/>
    <w:basedOn w:val="Fuentedeprrafopredeter"/>
    <w:rsid w:val="008D3054"/>
  </w:style>
  <w:style w:type="paragraph" w:styleId="Textonotapie">
    <w:name w:val="footnote text"/>
    <w:basedOn w:val="Normal"/>
    <w:link w:val="TextonotapieCar"/>
    <w:uiPriority w:val="99"/>
    <w:semiHidden/>
    <w:unhideWhenUsed/>
    <w:rsid w:val="0000022F"/>
    <w:pPr>
      <w:spacing w:after="0"/>
    </w:pPr>
    <w:rPr>
      <w:sz w:val="20"/>
      <w:szCs w:val="20"/>
    </w:rPr>
  </w:style>
  <w:style w:type="character" w:customStyle="1" w:styleId="TextonotapieCar">
    <w:name w:val="Texto nota pie Car"/>
    <w:basedOn w:val="Fuentedeprrafopredeter"/>
    <w:link w:val="Textonotapie"/>
    <w:uiPriority w:val="99"/>
    <w:semiHidden/>
    <w:rsid w:val="0000022F"/>
    <w:rPr>
      <w:sz w:val="20"/>
      <w:szCs w:val="20"/>
    </w:rPr>
  </w:style>
  <w:style w:type="character" w:styleId="Refdenotaalpie">
    <w:name w:val="footnote reference"/>
    <w:basedOn w:val="Fuentedeprrafopredeter"/>
    <w:uiPriority w:val="99"/>
    <w:semiHidden/>
    <w:unhideWhenUsed/>
    <w:rsid w:val="0000022F"/>
    <w:rPr>
      <w:vertAlign w:val="superscript"/>
    </w:rPr>
  </w:style>
  <w:style w:type="character" w:customStyle="1" w:styleId="apple-style-span">
    <w:name w:val="apple-style-span"/>
    <w:basedOn w:val="Fuentedeprrafopredeter"/>
    <w:rsid w:val="0026510A"/>
  </w:style>
  <w:style w:type="character" w:styleId="Refdecomentario">
    <w:name w:val="annotation reference"/>
    <w:basedOn w:val="Fuentedeprrafopredeter"/>
    <w:uiPriority w:val="99"/>
    <w:semiHidden/>
    <w:unhideWhenUsed/>
    <w:rsid w:val="00111E00"/>
    <w:rPr>
      <w:sz w:val="16"/>
      <w:szCs w:val="16"/>
    </w:rPr>
  </w:style>
  <w:style w:type="paragraph" w:styleId="Textocomentario">
    <w:name w:val="annotation text"/>
    <w:basedOn w:val="Normal"/>
    <w:link w:val="TextocomentarioCar"/>
    <w:uiPriority w:val="99"/>
    <w:semiHidden/>
    <w:unhideWhenUsed/>
    <w:rsid w:val="00111E00"/>
    <w:rPr>
      <w:sz w:val="20"/>
      <w:szCs w:val="20"/>
    </w:rPr>
  </w:style>
  <w:style w:type="character" w:customStyle="1" w:styleId="TextocomentarioCar">
    <w:name w:val="Texto comentario Car"/>
    <w:basedOn w:val="Fuentedeprrafopredeter"/>
    <w:link w:val="Textocomentario"/>
    <w:uiPriority w:val="99"/>
    <w:semiHidden/>
    <w:rsid w:val="00111E00"/>
    <w:rPr>
      <w:sz w:val="20"/>
      <w:szCs w:val="20"/>
    </w:rPr>
  </w:style>
  <w:style w:type="paragraph" w:styleId="Asuntodelcomentario">
    <w:name w:val="annotation subject"/>
    <w:basedOn w:val="Textocomentario"/>
    <w:next w:val="Textocomentario"/>
    <w:link w:val="AsuntodelcomentarioCar"/>
    <w:uiPriority w:val="99"/>
    <w:semiHidden/>
    <w:unhideWhenUsed/>
    <w:rsid w:val="005E41E3"/>
    <w:rPr>
      <w:b/>
      <w:bCs/>
    </w:rPr>
  </w:style>
  <w:style w:type="character" w:customStyle="1" w:styleId="AsuntodelcomentarioCar">
    <w:name w:val="Asunto del comentario Car"/>
    <w:basedOn w:val="TextocomentarioCar"/>
    <w:link w:val="Asuntodelcomentario"/>
    <w:uiPriority w:val="99"/>
    <w:semiHidden/>
    <w:rsid w:val="005E41E3"/>
    <w:rPr>
      <w:b/>
      <w:bCs/>
      <w:sz w:val="20"/>
      <w:szCs w:val="20"/>
    </w:rPr>
  </w:style>
  <w:style w:type="character" w:customStyle="1" w:styleId="Ttulo2Car">
    <w:name w:val="Título 2 Car"/>
    <w:basedOn w:val="Fuentedeprrafopredeter"/>
    <w:link w:val="Ttulo2"/>
    <w:uiPriority w:val="9"/>
    <w:rsid w:val="003652E7"/>
    <w:rPr>
      <w:rFonts w:asciiTheme="majorHAnsi" w:eastAsiaTheme="majorEastAsia" w:hAnsiTheme="majorHAnsi" w:cstheme="majorBidi"/>
      <w:color w:val="365F91" w:themeColor="accent1" w:themeShade="BF"/>
      <w:sz w:val="26"/>
      <w:szCs w:val="26"/>
    </w:rPr>
  </w:style>
  <w:style w:type="character" w:customStyle="1" w:styleId="Ttulo5Car">
    <w:name w:val="Título 5 Car"/>
    <w:basedOn w:val="Fuentedeprrafopredeter"/>
    <w:link w:val="Ttulo5"/>
    <w:uiPriority w:val="9"/>
    <w:rsid w:val="00F84E0F"/>
    <w:rPr>
      <w:rFonts w:asciiTheme="majorHAnsi" w:eastAsiaTheme="majorEastAsia" w:hAnsiTheme="majorHAnsi" w:cstheme="majorBidi"/>
      <w:color w:val="365F91" w:themeColor="accent1" w:themeShade="BF"/>
      <w:sz w:val="24"/>
      <w:szCs w:val="24"/>
    </w:rPr>
  </w:style>
  <w:style w:type="table" w:customStyle="1" w:styleId="TableNormal">
    <w:name w:val="Table Normal"/>
    <w:rsid w:val="00851A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CO" w:eastAsia="es-ES"/>
    </w:rPr>
    <w:tblPr>
      <w:tblInd w:w="0" w:type="dxa"/>
      <w:tblCellMar>
        <w:top w:w="0" w:type="dxa"/>
        <w:left w:w="0" w:type="dxa"/>
        <w:bottom w:w="0" w:type="dxa"/>
        <w:right w:w="0" w:type="dxa"/>
      </w:tblCellMar>
    </w:tblPr>
  </w:style>
  <w:style w:type="paragraph" w:customStyle="1" w:styleId="CuerpoA">
    <w:name w:val="Cuerpo A"/>
    <w:rsid w:val="00851AD8"/>
    <w:pPr>
      <w:pBdr>
        <w:top w:val="nil"/>
        <w:left w:val="nil"/>
        <w:bottom w:val="nil"/>
        <w:right w:val="nil"/>
        <w:between w:val="nil"/>
        <w:bar w:val="nil"/>
      </w:pBdr>
      <w:spacing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851AD8"/>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 w:type="paragraph" w:styleId="TDC1">
    <w:name w:val="toc 1"/>
    <w:basedOn w:val="Normal"/>
    <w:next w:val="Normal"/>
    <w:autoRedefine/>
    <w:uiPriority w:val="39"/>
    <w:unhideWhenUsed/>
    <w:rsid w:val="00C4723A"/>
    <w:pPr>
      <w:spacing w:after="100"/>
    </w:pPr>
  </w:style>
  <w:style w:type="paragraph" w:styleId="TDC2">
    <w:name w:val="toc 2"/>
    <w:basedOn w:val="Normal"/>
    <w:next w:val="Normal"/>
    <w:autoRedefine/>
    <w:uiPriority w:val="39"/>
    <w:unhideWhenUsed/>
    <w:rsid w:val="00C4723A"/>
    <w:pPr>
      <w:spacing w:after="100"/>
      <w:ind w:left="240"/>
    </w:pPr>
  </w:style>
  <w:style w:type="paragraph" w:styleId="TDC3">
    <w:name w:val="toc 3"/>
    <w:basedOn w:val="Normal"/>
    <w:next w:val="Normal"/>
    <w:autoRedefine/>
    <w:uiPriority w:val="39"/>
    <w:unhideWhenUsed/>
    <w:rsid w:val="00C4723A"/>
    <w:pPr>
      <w:spacing w:after="100"/>
      <w:ind w:left="480"/>
    </w:pPr>
  </w:style>
  <w:style w:type="paragraph" w:styleId="Sinespaciado">
    <w:name w:val="No Spacing"/>
    <w:uiPriority w:val="1"/>
    <w:qFormat/>
    <w:rsid w:val="00B53758"/>
    <w:pPr>
      <w:spacing w:after="0" w:line="240" w:lineRule="auto"/>
    </w:pPr>
    <w:rPr>
      <w:rFonts w:eastAsiaTheme="minorEastAsia"/>
      <w:lang w:val="es-CO" w:eastAsia="es-CO"/>
    </w:rPr>
  </w:style>
  <w:style w:type="character" w:customStyle="1" w:styleId="spec-name">
    <w:name w:val="spec-name"/>
    <w:basedOn w:val="Fuentedeprrafopredeter"/>
    <w:rsid w:val="00D6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9532">
      <w:bodyDiv w:val="1"/>
      <w:marLeft w:val="0"/>
      <w:marRight w:val="0"/>
      <w:marTop w:val="0"/>
      <w:marBottom w:val="0"/>
      <w:divBdr>
        <w:top w:val="none" w:sz="0" w:space="0" w:color="auto"/>
        <w:left w:val="none" w:sz="0" w:space="0" w:color="auto"/>
        <w:bottom w:val="none" w:sz="0" w:space="0" w:color="auto"/>
        <w:right w:val="none" w:sz="0" w:space="0" w:color="auto"/>
      </w:divBdr>
      <w:divsChild>
        <w:div w:id="487207816">
          <w:marLeft w:val="0"/>
          <w:marRight w:val="0"/>
          <w:marTop w:val="0"/>
          <w:marBottom w:val="15"/>
          <w:divBdr>
            <w:top w:val="none" w:sz="0" w:space="0" w:color="auto"/>
            <w:left w:val="none" w:sz="0" w:space="0" w:color="auto"/>
            <w:bottom w:val="none" w:sz="0" w:space="0" w:color="auto"/>
            <w:right w:val="none" w:sz="0" w:space="0" w:color="auto"/>
          </w:divBdr>
        </w:div>
        <w:div w:id="268588763">
          <w:marLeft w:val="0"/>
          <w:marRight w:val="0"/>
          <w:marTop w:val="0"/>
          <w:marBottom w:val="15"/>
          <w:divBdr>
            <w:top w:val="none" w:sz="0" w:space="0" w:color="auto"/>
            <w:left w:val="none" w:sz="0" w:space="0" w:color="auto"/>
            <w:bottom w:val="none" w:sz="0" w:space="0" w:color="auto"/>
            <w:right w:val="none" w:sz="0" w:space="0" w:color="auto"/>
          </w:divBdr>
        </w:div>
      </w:divsChild>
    </w:div>
    <w:div w:id="1126236550">
      <w:bodyDiv w:val="1"/>
      <w:marLeft w:val="0"/>
      <w:marRight w:val="0"/>
      <w:marTop w:val="0"/>
      <w:marBottom w:val="0"/>
      <w:divBdr>
        <w:top w:val="none" w:sz="0" w:space="0" w:color="auto"/>
        <w:left w:val="none" w:sz="0" w:space="0" w:color="auto"/>
        <w:bottom w:val="none" w:sz="0" w:space="0" w:color="auto"/>
        <w:right w:val="none" w:sz="0" w:space="0" w:color="auto"/>
      </w:divBdr>
      <w:divsChild>
        <w:div w:id="367025811">
          <w:marLeft w:val="0"/>
          <w:marRight w:val="0"/>
          <w:marTop w:val="0"/>
          <w:marBottom w:val="15"/>
          <w:divBdr>
            <w:top w:val="none" w:sz="0" w:space="0" w:color="auto"/>
            <w:left w:val="none" w:sz="0" w:space="0" w:color="auto"/>
            <w:bottom w:val="none" w:sz="0" w:space="0" w:color="auto"/>
            <w:right w:val="none" w:sz="0" w:space="0" w:color="auto"/>
          </w:divBdr>
        </w:div>
        <w:div w:id="1145243323">
          <w:marLeft w:val="0"/>
          <w:marRight w:val="0"/>
          <w:marTop w:val="0"/>
          <w:marBottom w:val="15"/>
          <w:divBdr>
            <w:top w:val="none" w:sz="0" w:space="0" w:color="auto"/>
            <w:left w:val="none" w:sz="0" w:space="0" w:color="auto"/>
            <w:bottom w:val="none" w:sz="0" w:space="0" w:color="auto"/>
            <w:right w:val="none" w:sz="0" w:space="0" w:color="auto"/>
          </w:divBdr>
        </w:div>
      </w:divsChild>
    </w:div>
    <w:div w:id="1636715712">
      <w:bodyDiv w:val="1"/>
      <w:marLeft w:val="0"/>
      <w:marRight w:val="0"/>
      <w:marTop w:val="0"/>
      <w:marBottom w:val="0"/>
      <w:divBdr>
        <w:top w:val="none" w:sz="0" w:space="0" w:color="auto"/>
        <w:left w:val="none" w:sz="0" w:space="0" w:color="auto"/>
        <w:bottom w:val="none" w:sz="0" w:space="0" w:color="auto"/>
        <w:right w:val="none" w:sz="0" w:space="0" w:color="auto"/>
      </w:divBdr>
      <w:divsChild>
        <w:div w:id="766002903">
          <w:marLeft w:val="0"/>
          <w:marRight w:val="0"/>
          <w:marTop w:val="0"/>
          <w:marBottom w:val="15"/>
          <w:divBdr>
            <w:top w:val="none" w:sz="0" w:space="0" w:color="auto"/>
            <w:left w:val="none" w:sz="0" w:space="0" w:color="auto"/>
            <w:bottom w:val="none" w:sz="0" w:space="0" w:color="auto"/>
            <w:right w:val="none" w:sz="0" w:space="0" w:color="auto"/>
          </w:divBdr>
        </w:div>
        <w:div w:id="933828419">
          <w:marLeft w:val="0"/>
          <w:marRight w:val="0"/>
          <w:marTop w:val="0"/>
          <w:marBottom w:val="15"/>
          <w:divBdr>
            <w:top w:val="none" w:sz="0" w:space="0" w:color="auto"/>
            <w:left w:val="none" w:sz="0" w:space="0" w:color="auto"/>
            <w:bottom w:val="none" w:sz="0" w:space="0" w:color="auto"/>
            <w:right w:val="none" w:sz="0" w:space="0" w:color="auto"/>
          </w:divBdr>
        </w:div>
      </w:divsChild>
    </w:div>
    <w:div w:id="18447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aulaplaneta.planetasaber.com/encyclopedia/default.asp?idpack=8&amp;idpil=000KMJ01&amp;ruta=Buscador" TargetMode="External"/><Relationship Id="rId26" Type="http://schemas.openxmlformats.org/officeDocument/2006/relationships/hyperlink" Target="http://ocw.unican.es/ciencias-sociales-y-juridicas/biogeografia/materiales/pdfs-temas/1-Introduccion.pdf" TargetMode="External"/><Relationship Id="rId39" Type="http://schemas.openxmlformats.org/officeDocument/2006/relationships/hyperlink" Target="http://hispanicasaber.planetasaber.com/encyclopedia/default.asp?idreg=167630&amp;ruta=Buscador" TargetMode="External"/><Relationship Id="rId21" Type="http://schemas.openxmlformats.org/officeDocument/2006/relationships/comments" Target="comments.xml"/><Relationship Id="rId34" Type="http://schemas.openxmlformats.org/officeDocument/2006/relationships/hyperlink" Target="http://hispanicasaber.planetasaber.com/encyclopedia/default.asp?idpack=10&amp;idpil=VI010237&amp;ruta=Buscador" TargetMode="External"/><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2.jpeg"/><Relationship Id="rId55" Type="http://schemas.openxmlformats.org/officeDocument/2006/relationships/hyperlink" Target="https://portals.iucn.org/library/efiles/edocs/2010-064-Es.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hispanicasaber.planetasaber.com/encyclopedia/default.asp?idreg=7974&amp;ruta=Buscador" TargetMode="External"/><Relationship Id="rId29" Type="http://schemas.openxmlformats.org/officeDocument/2006/relationships/hyperlink" Target="http://hispanicasaber.planetasaber.com/encyclopedia/default.asp?idreg=167630&amp;ruta=Buscador" TargetMode="External"/><Relationship Id="rId41" Type="http://schemas.openxmlformats.org/officeDocument/2006/relationships/hyperlink" Target="https://es.wikipedia.org/wiki/Regi%C3%B3n_indomalaya" TargetMode="External"/><Relationship Id="rId54" Type="http://schemas.openxmlformats.org/officeDocument/2006/relationships/image" Target="media/image13.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ured.cu/index.php/La_Fitogeograf%C3%ADa" TargetMode="External"/><Relationship Id="rId24" Type="http://schemas.openxmlformats.org/officeDocument/2006/relationships/hyperlink" Target="http://biotech.bioetica.org/images/biomes_s.gif" TargetMode="External"/><Relationship Id="rId32" Type="http://schemas.openxmlformats.org/officeDocument/2006/relationships/hyperlink" Target="https://upload.wikimedia.org/wikipedia/commons/6/6d/Ecozone_Nearctic.svg" TargetMode="External"/><Relationship Id="rId37" Type="http://schemas.openxmlformats.org/officeDocument/2006/relationships/image" Target="media/image8.png"/><Relationship Id="rId40" Type="http://schemas.openxmlformats.org/officeDocument/2006/relationships/hyperlink" Target="http://www.fundacion-ipade.org/sostenibilidad/el-continente-africano-uno-de-los-mas-castigados-por-las-migraciones-ambientales" TargetMode="External"/><Relationship Id="rId45" Type="http://schemas.openxmlformats.org/officeDocument/2006/relationships/hyperlink" Target="http://hispanicasaber.planetasaber.com/theworld/monographics/seccions/cards/default.asp?art=39&amp;pk=3205" TargetMode="External"/><Relationship Id="rId53" Type="http://schemas.openxmlformats.org/officeDocument/2006/relationships/hyperlink" Target="https://commons.wikimedia.org/wiki/File:Antarctica_(orthographic_projection).svg" TargetMode="External"/><Relationship Id="rId58" Type="http://schemas.openxmlformats.org/officeDocument/2006/relationships/hyperlink" Target="http://wwf.panda.org/es/nuestro_planeta/ecorregiones/mapas/" TargetMode="External"/><Relationship Id="rId5" Type="http://schemas.openxmlformats.org/officeDocument/2006/relationships/webSettings" Target="webSettings.xml"/><Relationship Id="rId15" Type="http://schemas.openxmlformats.org/officeDocument/2006/relationships/hyperlink" Target="http://www.google.com.co/imgres?imgurl=http://1.bp.blogspot.com/-o3d52aXBU1M/U9qnZgLw9LI/AAAAAAAALBY/NMssvy1vnPs/s1600/camelidos%252Ben%252Bel%252Bmundo.png&amp;imgrefurl=http://vickyfabregasgimedini.blogspot.com/&amp;h=229&amp;w=364&amp;tbnid=PVeZkKeTM0gxHM:&amp;zoom=1&amp;docid=Ys8OZnGt1TfJMM&amp;ei=yIWlVfi9Aobh-QGw4InwCg&amp;tbm=isch&amp;ved=0CCYQMygMMAxqFQoTCPjB3uTO28YCFYZwPgodMHACrg" TargetMode="External"/><Relationship Id="rId23" Type="http://schemas.openxmlformats.org/officeDocument/2006/relationships/hyperlink" Target="http://wwf.panda.org/es/nuestro_planeta/ecorregiones/mapas/" TargetMode="External"/><Relationship Id="rId28" Type="http://schemas.openxmlformats.org/officeDocument/2006/relationships/hyperlink" Target="http://ocw.unican.es/ciencias-sociales-y-juridicas/biogeografia/materiales/pdfs-temas/1-Introduccion.pdf" TargetMode="External"/><Relationship Id="rId36" Type="http://schemas.openxmlformats.org/officeDocument/2006/relationships/hyperlink" Target="https://upload.wikimedia.org/wikipedia/commons/6/6d/Ecozone_Nearctic.svg" TargetMode="External"/><Relationship Id="rId49" Type="http://schemas.openxmlformats.org/officeDocument/2006/relationships/hyperlink" Target="https://upload.wikimedia.org/wikipedia/commons/9/93/Pacific_Culture_Areas.jpg" TargetMode="External"/><Relationship Id="rId57" Type="http://schemas.openxmlformats.org/officeDocument/2006/relationships/hyperlink" Target="http://cremc.ponce.inter.edu/3raedicion/articulo5.htm" TargetMode="External"/><Relationship Id="rId61" Type="http://schemas.openxmlformats.org/officeDocument/2006/relationships/fontTable" Target="fontTable.xml"/><Relationship Id="rId10" Type="http://schemas.openxmlformats.org/officeDocument/2006/relationships/hyperlink" Target="https://es.wikipedia.org/wiki/A%C3%B1o_1872"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hyperlink" Target="http://www.gbrmpa.gov.au/"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hispanicasaber.planetasaber.com/encyclopedia/default.asp?idreg=7970&amp;ruta=Buscador" TargetMode="External"/><Relationship Id="rId14" Type="http://schemas.openxmlformats.org/officeDocument/2006/relationships/hyperlink" Target="http://geografia.laguia2000.com/general/zoogeografia-y-ecozona" TargetMode="External"/><Relationship Id="rId22" Type="http://schemas.microsoft.com/office/2011/relationships/commentsExtended" Target="commentsExtended.xml"/><Relationship Id="rId27" Type="http://schemas.openxmlformats.org/officeDocument/2006/relationships/image" Target="media/image5.png"/><Relationship Id="rId30" Type="http://schemas.openxmlformats.org/officeDocument/2006/relationships/hyperlink" Target="https://es.wikipedia.org/wiki/Pale%C3%A1rtico" TargetMode="External"/><Relationship Id="rId35" Type="http://schemas.openxmlformats.org/officeDocument/2006/relationships/hyperlink" Target="http://dragoncoronado.blogspot.com.co/2009/07/ecozona-afrotropical.html" TargetMode="External"/><Relationship Id="rId43" Type="http://schemas.openxmlformats.org/officeDocument/2006/relationships/hyperlink" Target="https://es.wikipedia.org/wiki/Neotr%C3%B3pico" TargetMode="External"/><Relationship Id="rId48" Type="http://schemas.openxmlformats.org/officeDocument/2006/relationships/hyperlink" Target="https://es.wikipedia.org/wiki/Ornithorhynchidae" TargetMode="External"/><Relationship Id="rId56" Type="http://schemas.openxmlformats.org/officeDocument/2006/relationships/image" Target="media/image14.png"/><Relationship Id="rId8" Type="http://schemas.openxmlformats.org/officeDocument/2006/relationships/hyperlink" Target="http://aulaplaneta.planetasaber.com/encyclopedia/default.asp?idpack=15&amp;idpil=555824&amp;ruta=VisualIndex" TargetMode="External"/><Relationship Id="rId51" Type="http://schemas.openxmlformats.org/officeDocument/2006/relationships/hyperlink" Target="https://es.wikipedia.org/wiki/Anthozoa" TargetMode="External"/><Relationship Id="rId3" Type="http://schemas.openxmlformats.org/officeDocument/2006/relationships/styles" Target="styles.xml"/><Relationship Id="rId12" Type="http://schemas.openxmlformats.org/officeDocument/2006/relationships/hyperlink" Target="http://mingaonline.uach.cl/pdf/bosque/v8n2/art01.pdf" TargetMode="External"/><Relationship Id="rId17" Type="http://schemas.openxmlformats.org/officeDocument/2006/relationships/hyperlink" Target="http://es.calameo.com/read/0002144455e0595439244" TargetMode="External"/><Relationship Id="rId25" Type="http://schemas.openxmlformats.org/officeDocument/2006/relationships/image" Target="media/image4.gif"/><Relationship Id="rId33" Type="http://schemas.openxmlformats.org/officeDocument/2006/relationships/image" Target="media/image7.png"/><Relationship Id="rId38" Type="http://schemas.openxmlformats.org/officeDocument/2006/relationships/hyperlink" Target="https://es.wikipedia.org/wiki/Asia" TargetMode="External"/><Relationship Id="rId46" Type="http://schemas.openxmlformats.org/officeDocument/2006/relationships/hyperlink" Target="https://es.wikipedia.org/wiki/Australasia" TargetMode="External"/><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B1E21-0C18-4FB6-BBF4-41D9816E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12478</Words>
  <Characters>68631</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80948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MCMarquez</cp:lastModifiedBy>
  <cp:revision>2</cp:revision>
  <dcterms:created xsi:type="dcterms:W3CDTF">2016-02-08T13:28:00Z</dcterms:created>
  <dcterms:modified xsi:type="dcterms:W3CDTF">2016-02-08T13:28:00Z</dcterms:modified>
</cp:coreProperties>
</file>